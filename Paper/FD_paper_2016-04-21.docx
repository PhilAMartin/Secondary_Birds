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Secondary tropical forests retain avian functional diversity but not species richness</w:t>
      </w:r>
      <w:r w:rsidR="00993E1E" w:rsidRPr="00E74A14">
        <w:rPr>
          <w:rFonts w:ascii="Times New Roman" w:eastAsia="Times New Roman" w:hAnsi="Times New Roman" w:cs="Times New Roman"/>
          <w:b/>
          <w:sz w:val="24"/>
          <w:szCs w:val="24"/>
        </w:rPr>
        <w:t>: a meta-analysis</w:t>
      </w:r>
    </w:p>
    <w:p w14:paraId="6E33E5B4" w14:textId="04C66134"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C.A. Sayer</w:t>
      </w:r>
      <w:r w:rsidR="0096206E" w:rsidRPr="00E74A14">
        <w:rPr>
          <w:rFonts w:ascii="Times New Roman" w:eastAsia="Times New Roman" w:hAnsi="Times New Roman" w:cs="Times New Roman"/>
          <w:sz w:val="24"/>
          <w:szCs w:val="24"/>
          <w:vertAlign w:val="superscript"/>
        </w:rPr>
        <w:t>1</w:t>
      </w:r>
      <w:proofErr w:type="gramStart"/>
      <w:r w:rsidR="0096206E" w:rsidRPr="00E74A14">
        <w:rPr>
          <w:rFonts w:ascii="Times New Roman" w:eastAsia="Times New Roman" w:hAnsi="Times New Roman" w:cs="Times New Roman"/>
          <w:sz w:val="24"/>
          <w:szCs w:val="24"/>
          <w:vertAlign w:val="superscript"/>
        </w:rPr>
        <w:t>,2</w:t>
      </w:r>
      <w:proofErr w:type="gramEnd"/>
      <w:r w:rsidRPr="00E74A14">
        <w:rPr>
          <w:rFonts w:ascii="Times New Roman" w:eastAsia="Times New Roman" w:hAnsi="Times New Roman" w:cs="Times New Roman"/>
          <w:sz w:val="24"/>
          <w:szCs w:val="24"/>
        </w:rPr>
        <w:t>, J.M. Bullock</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rPr>
        <w:t xml:space="preserve"> and P.A. Martin</w:t>
      </w:r>
      <w:r w:rsidRPr="00E74A14">
        <w:rPr>
          <w:rFonts w:ascii="Times New Roman" w:eastAsia="Times New Roman" w:hAnsi="Times New Roman" w:cs="Times New Roman"/>
          <w:sz w:val="24"/>
          <w:szCs w:val="24"/>
          <w:vertAlign w:val="superscript"/>
        </w:rPr>
        <w:t>2,</w:t>
      </w:r>
      <w:r w:rsidR="0096206E" w:rsidRPr="00E74A14">
        <w:rPr>
          <w:rFonts w:ascii="Times New Roman" w:eastAsia="Times New Roman" w:hAnsi="Times New Roman" w:cs="Times New Roman"/>
          <w:sz w:val="24"/>
          <w:szCs w:val="24"/>
          <w:vertAlign w:val="superscript"/>
        </w:rPr>
        <w:t>3</w:t>
      </w:r>
    </w:p>
    <w:p w14:paraId="58001E87"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1</w:t>
      </w:r>
      <w:r w:rsidRPr="00E74A14">
        <w:rPr>
          <w:rFonts w:ascii="Times New Roman" w:eastAsia="Times New Roman" w:hAnsi="Times New Roman" w:cs="Times New Roman"/>
          <w:sz w:val="24"/>
          <w:szCs w:val="24"/>
        </w:rPr>
        <w:t xml:space="preserve">Imperial College London, </w:t>
      </w:r>
      <w:proofErr w:type="spellStart"/>
      <w:r w:rsidRPr="00E74A14">
        <w:rPr>
          <w:rFonts w:ascii="Times New Roman" w:eastAsia="Times New Roman" w:hAnsi="Times New Roman" w:cs="Times New Roman"/>
          <w:sz w:val="24"/>
          <w:szCs w:val="24"/>
        </w:rPr>
        <w:t>Silwood</w:t>
      </w:r>
      <w:proofErr w:type="spellEnd"/>
      <w:r w:rsidRPr="00E74A14">
        <w:rPr>
          <w:rFonts w:ascii="Times New Roman" w:eastAsia="Times New Roman" w:hAnsi="Times New Roman" w:cs="Times New Roman"/>
          <w:sz w:val="24"/>
          <w:szCs w:val="24"/>
        </w:rPr>
        <w:t xml:space="preserve"> Park, </w:t>
      </w:r>
      <w:r w:rsidRPr="00E74A14">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2</w:t>
      </w:r>
      <w:r w:rsidR="003060B7" w:rsidRPr="00E74A14">
        <w:rPr>
          <w:rFonts w:ascii="Times New Roman" w:eastAsia="Times New Roman" w:hAnsi="Times New Roman" w:cs="Times New Roman"/>
          <w:sz w:val="24"/>
          <w:szCs w:val="24"/>
        </w:rPr>
        <w:t xml:space="preserve">NERC </w:t>
      </w:r>
      <w:r w:rsidRPr="00E74A14">
        <w:rPr>
          <w:rFonts w:ascii="Times New Roman" w:eastAsia="Times New Roman" w:hAnsi="Times New Roman" w:cs="Times New Roman"/>
          <w:sz w:val="24"/>
          <w:szCs w:val="24"/>
        </w:rPr>
        <w:t xml:space="preserve">Centre for Ecology and Hydrology, Benson Lane, Wallingford, </w:t>
      </w:r>
      <w:proofErr w:type="spellStart"/>
      <w:r w:rsidRPr="00E74A14">
        <w:rPr>
          <w:rFonts w:ascii="Times New Roman" w:eastAsia="Times New Roman" w:hAnsi="Times New Roman" w:cs="Times New Roman"/>
          <w:sz w:val="24"/>
          <w:szCs w:val="24"/>
        </w:rPr>
        <w:t>Oxfordshire</w:t>
      </w:r>
      <w:proofErr w:type="spellEnd"/>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OX10 8BB</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UK.</w:t>
      </w:r>
    </w:p>
    <w:p w14:paraId="344B33B5" w14:textId="03315405" w:rsidR="004D19A5" w:rsidRPr="00E74A14" w:rsidRDefault="0096206E" w:rsidP="00B55543">
      <w:pPr>
        <w:spacing w:line="480" w:lineRule="auto"/>
        <w:rPr>
          <w:sz w:val="24"/>
          <w:szCs w:val="24"/>
        </w:rPr>
      </w:pPr>
      <w:r w:rsidRPr="00E74A14">
        <w:rPr>
          <w:rFonts w:ascii="Times New Roman" w:eastAsia="Times New Roman" w:hAnsi="Times New Roman" w:cs="Times New Roman"/>
          <w:sz w:val="24"/>
          <w:szCs w:val="24"/>
          <w:vertAlign w:val="superscript"/>
        </w:rPr>
        <w:t>3</w:t>
      </w:r>
      <w:r w:rsidR="003E27F8" w:rsidRPr="00E74A14">
        <w:rPr>
          <w:rFonts w:ascii="Times New Roman" w:eastAsia="Times New Roman" w:hAnsi="Times New Roman" w:cs="Times New Roman"/>
          <w:sz w:val="24"/>
          <w:szCs w:val="24"/>
          <w:highlight w:val="white"/>
        </w:rPr>
        <w:t xml:space="preserve">Centre for Conservation Ecology and Environmental Science, </w:t>
      </w:r>
      <w:r w:rsidR="003E27F8" w:rsidRPr="00E74A14">
        <w:rPr>
          <w:rFonts w:ascii="Times New Roman" w:eastAsia="Times New Roman" w:hAnsi="Times New Roman" w:cs="Times New Roman"/>
          <w:sz w:val="24"/>
          <w:szCs w:val="24"/>
        </w:rPr>
        <w:t>School of Applied Sciences, Bournemouth University, Poole, BH12 5BB, UK.</w:t>
      </w:r>
    </w:p>
    <w:p w14:paraId="440B6ADD" w14:textId="77777777" w:rsidR="004D19A5" w:rsidRPr="00E74A14" w:rsidRDefault="004D19A5" w:rsidP="00B55543">
      <w:pPr>
        <w:spacing w:line="480" w:lineRule="auto"/>
        <w:rPr>
          <w:sz w:val="24"/>
          <w:szCs w:val="24"/>
        </w:rPr>
      </w:pPr>
    </w:p>
    <w:p w14:paraId="050F7E66"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 xml:space="preserve">Corresponding author email address: </w:t>
      </w:r>
      <w:hyperlink r:id="rId7">
        <w:r w:rsidRPr="00E74A14">
          <w:rPr>
            <w:rFonts w:ascii="Times New Roman" w:eastAsia="Times New Roman" w:hAnsi="Times New Roman" w:cs="Times New Roman"/>
            <w:color w:val="1155CC"/>
            <w:sz w:val="24"/>
            <w:szCs w:val="24"/>
            <w:u w:val="single"/>
          </w:rPr>
          <w:t>catherinesayer28@gmail.com</w:t>
        </w:r>
      </w:hyperlink>
    </w:p>
    <w:p w14:paraId="3E70C7ED"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Corresponding author telephone number: +44(0)7963 417046</w:t>
      </w:r>
    </w:p>
    <w:p w14:paraId="07B2A3C5" w14:textId="77777777" w:rsidR="004D19A5" w:rsidRPr="00E74A14" w:rsidRDefault="004D19A5" w:rsidP="00B55543">
      <w:pPr>
        <w:spacing w:line="480" w:lineRule="auto"/>
        <w:rPr>
          <w:sz w:val="24"/>
          <w:szCs w:val="24"/>
        </w:rPr>
      </w:pPr>
    </w:p>
    <w:p w14:paraId="6B4179C8" w14:textId="4C9D33EA" w:rsidR="004D19A5" w:rsidRPr="00E74A14" w:rsidRDefault="00FC0E44" w:rsidP="00B55543">
      <w:pPr>
        <w:spacing w:line="480" w:lineRule="auto"/>
        <w:rPr>
          <w:sz w:val="24"/>
          <w:szCs w:val="24"/>
        </w:rPr>
      </w:pPr>
      <w:r w:rsidRPr="00E74A14">
        <w:rPr>
          <w:rFonts w:ascii="Times New Roman" w:eastAsia="Times New Roman" w:hAnsi="Times New Roman" w:cs="Times New Roman"/>
          <w:b/>
          <w:sz w:val="24"/>
          <w:szCs w:val="24"/>
        </w:rPr>
        <w:t>Abstract</w:t>
      </w:r>
    </w:p>
    <w:p w14:paraId="49E9D6DB" w14:textId="19A67B09" w:rsidR="004D19A5" w:rsidRPr="00E74A14" w:rsidRDefault="003E27F8"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Deforestation for agricultur</w:t>
      </w:r>
      <w:r w:rsidR="003060B7" w:rsidRPr="00E74A14">
        <w:rPr>
          <w:rFonts w:ascii="Times New Roman" w:eastAsia="Times New Roman" w:hAnsi="Times New Roman" w:cs="Times New Roman"/>
          <w:sz w:val="24"/>
          <w:szCs w:val="24"/>
        </w:rPr>
        <w:t>e in the tropics</w:t>
      </w:r>
      <w:r w:rsidRPr="00E74A14">
        <w:rPr>
          <w:rFonts w:ascii="Times New Roman" w:eastAsia="Times New Roman" w:hAnsi="Times New Roman" w:cs="Times New Roman"/>
          <w:sz w:val="24"/>
          <w:szCs w:val="24"/>
        </w:rPr>
        <w:t>, followed by abandonment and subsequent regeneration</w:t>
      </w:r>
      <w:r w:rsidR="00325370"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E74A14">
        <w:rPr>
          <w:rFonts w:ascii="Times New Roman" w:eastAsia="Times New Roman" w:hAnsi="Times New Roman" w:cs="Times New Roman"/>
          <w:sz w:val="24"/>
          <w:szCs w:val="24"/>
        </w:rPr>
        <w:t xml:space="preserve">help </w:t>
      </w:r>
      <w:r w:rsidRPr="00E74A14">
        <w:rPr>
          <w:rFonts w:ascii="Times New Roman" w:eastAsia="Times New Roman" w:hAnsi="Times New Roman" w:cs="Times New Roman"/>
          <w:sz w:val="24"/>
          <w:szCs w:val="24"/>
        </w:rPr>
        <w:t>prevent mass extinction in the tropics by providing alternative habitat for forest species. However, current understanding of the biodiversity value of secondary forest is poor. To address this knowledge gap, we conducted a meta-analysis of avian responses to secondary forest succession, comparing data from 45 tropical secondary forest sites with nearby primary forest site</w:t>
      </w:r>
      <w:r w:rsidR="003060B7"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and investigating both species and functional diversity (dietary preference) based metrics. Species richness relative to primary forest increased with secondary forest age and reached primary forest values after approximately 50 years. The proportion of forest specialists relative to primary forest also increased with time since disturbance but did not reach equivalence </w:t>
      </w:r>
      <w:r w:rsidRPr="00E74A14">
        <w:rPr>
          <w:rFonts w:ascii="Times New Roman" w:eastAsia="Times New Roman" w:hAnsi="Times New Roman" w:cs="Times New Roman"/>
          <w:sz w:val="24"/>
          <w:szCs w:val="24"/>
        </w:rPr>
        <w:lastRenderedPageBreak/>
        <w:t>with primary forest. Functional evenness was highest in young secondary forest and reached primary forest</w:t>
      </w:r>
      <w:r w:rsidR="00325370" w:rsidRPr="00E74A14">
        <w:rPr>
          <w:rFonts w:ascii="Times New Roman" w:eastAsia="Times New Roman" w:hAnsi="Times New Roman" w:cs="Times New Roman"/>
          <w:sz w:val="24"/>
          <w:szCs w:val="24"/>
        </w:rPr>
        <w:t xml:space="preserve"> values</w:t>
      </w:r>
      <w:r w:rsidRPr="00E74A14">
        <w:rPr>
          <w:rFonts w:ascii="Times New Roman" w:eastAsia="Times New Roman" w:hAnsi="Times New Roman" w:cs="Times New Roman"/>
          <w:sz w:val="24"/>
          <w:szCs w:val="24"/>
        </w:rPr>
        <w:t xml:space="preserve"> </w:t>
      </w:r>
      <w:r w:rsidR="003060B7" w:rsidRPr="00E74A14">
        <w:rPr>
          <w:rFonts w:ascii="Times New Roman" w:eastAsia="Times New Roman" w:hAnsi="Times New Roman" w:cs="Times New Roman"/>
          <w:sz w:val="24"/>
          <w:szCs w:val="24"/>
        </w:rPr>
        <w:t>after</w:t>
      </w:r>
      <w:r w:rsidRPr="00E74A14">
        <w:rPr>
          <w:rFonts w:ascii="Times New Roman" w:eastAsia="Times New Roman" w:hAnsi="Times New Roman" w:cs="Times New Roman"/>
          <w:sz w:val="24"/>
          <w:szCs w:val="24"/>
        </w:rPr>
        <w:t xml:space="preserve"> approximately 30 years. However, we found no difference </w:t>
      </w:r>
      <w:r w:rsidR="00325370" w:rsidRPr="00E74A14">
        <w:rPr>
          <w:rFonts w:ascii="Times New Roman" w:eastAsia="Times New Roman" w:hAnsi="Times New Roman" w:cs="Times New Roman"/>
          <w:sz w:val="24"/>
          <w:szCs w:val="24"/>
        </w:rPr>
        <w:t xml:space="preserve">between primary and secondary forest </w:t>
      </w:r>
      <w:r w:rsidR="003060B7" w:rsidRPr="00E74A14">
        <w:rPr>
          <w:rFonts w:ascii="Times New Roman" w:eastAsia="Times New Roman" w:hAnsi="Times New Roman" w:cs="Times New Roman"/>
          <w:sz w:val="24"/>
          <w:szCs w:val="24"/>
        </w:rPr>
        <w:t xml:space="preserve">in terms of functional richness </w:t>
      </w:r>
      <w:r w:rsidR="00325370" w:rsidRPr="00E74A14">
        <w:rPr>
          <w:rFonts w:ascii="Times New Roman" w:eastAsia="Times New Roman" w:hAnsi="Times New Roman" w:cs="Times New Roman"/>
          <w:sz w:val="24"/>
          <w:szCs w:val="24"/>
        </w:rPr>
        <w:t xml:space="preserve">or </w:t>
      </w:r>
      <w:r w:rsidR="003060B7" w:rsidRPr="00E74A14">
        <w:rPr>
          <w:rFonts w:ascii="Times New Roman" w:eastAsia="Times New Roman" w:hAnsi="Times New Roman" w:cs="Times New Roman"/>
          <w:sz w:val="24"/>
          <w:szCs w:val="24"/>
        </w:rPr>
        <w:t>functional divergence</w:t>
      </w:r>
      <w:r w:rsidRPr="00E74A14">
        <w:rPr>
          <w:rFonts w:ascii="Times New Roman" w:eastAsia="Times New Roman" w:hAnsi="Times New Roman" w:cs="Times New Roman"/>
          <w:sz w:val="24"/>
          <w:szCs w:val="24"/>
        </w:rPr>
        <w:t xml:space="preserve">. Our results suggest that secondary tropical forests retain similar levels of avian </w:t>
      </w:r>
      <w:r w:rsidR="00325370" w:rsidRPr="00E74A14">
        <w:rPr>
          <w:rFonts w:ascii="Times New Roman" w:eastAsia="Times New Roman" w:hAnsi="Times New Roman" w:cs="Times New Roman"/>
          <w:sz w:val="24"/>
          <w:szCs w:val="24"/>
        </w:rPr>
        <w:t xml:space="preserve">dietary </w:t>
      </w:r>
      <w:r w:rsidRPr="00E74A14">
        <w:rPr>
          <w:rFonts w:ascii="Times New Roman" w:eastAsia="Times New Roman" w:hAnsi="Times New Roman" w:cs="Times New Roman"/>
          <w:sz w:val="24"/>
          <w:szCs w:val="24"/>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E74A14">
        <w:rPr>
          <w:rFonts w:ascii="Times New Roman" w:eastAsia="Times New Roman" w:hAnsi="Times New Roman" w:cs="Times New Roman"/>
          <w:sz w:val="24"/>
          <w:szCs w:val="24"/>
        </w:rPr>
        <w:t>important ecosystem functions</w:t>
      </w:r>
      <w:r w:rsidRPr="00E74A14">
        <w:rPr>
          <w:rFonts w:ascii="Times New Roman" w:eastAsia="Times New Roman" w:hAnsi="Times New Roman" w:cs="Times New Roman"/>
          <w:sz w:val="24"/>
          <w:szCs w:val="24"/>
        </w:rPr>
        <w:t xml:space="preserve">. </w:t>
      </w:r>
      <w:r w:rsidR="00F86DD1" w:rsidRPr="00E74A14">
        <w:rPr>
          <w:rFonts w:ascii="Times New Roman" w:eastAsia="Times New Roman" w:hAnsi="Times New Roman" w:cs="Times New Roman"/>
          <w:sz w:val="24"/>
          <w:szCs w:val="24"/>
        </w:rPr>
        <w:t>Secondary</w:t>
      </w:r>
      <w:r w:rsidR="00DC0458" w:rsidRPr="00E74A14">
        <w:rPr>
          <w:rFonts w:ascii="Times New Roman" w:eastAsia="Times New Roman" w:hAnsi="Times New Roman" w:cs="Times New Roman"/>
          <w:sz w:val="24"/>
          <w:szCs w:val="24"/>
        </w:rPr>
        <w:t xml:space="preserve"> forest</w:t>
      </w:r>
      <w:r w:rsidR="00366959" w:rsidRPr="00E74A14">
        <w:rPr>
          <w:rFonts w:ascii="Times New Roman" w:eastAsia="Times New Roman" w:hAnsi="Times New Roman" w:cs="Times New Roman"/>
          <w:sz w:val="24"/>
          <w:szCs w:val="24"/>
        </w:rPr>
        <w:t xml:space="preserve"> should be protected from further disturbance. </w:t>
      </w:r>
      <w:r w:rsidRPr="00E74A14">
        <w:rPr>
          <w:rFonts w:ascii="Times New Roman" w:eastAsia="Times New Roman" w:hAnsi="Times New Roman" w:cs="Times New Roman"/>
          <w:sz w:val="24"/>
          <w:szCs w:val="24"/>
        </w:rPr>
        <w:t xml:space="preserve">However, preserving primary forest is </w:t>
      </w:r>
      <w:r w:rsidR="00844C02" w:rsidRPr="00E74A14">
        <w:rPr>
          <w:rFonts w:ascii="Times New Roman" w:eastAsia="Times New Roman" w:hAnsi="Times New Roman" w:cs="Times New Roman"/>
          <w:sz w:val="24"/>
          <w:szCs w:val="24"/>
        </w:rPr>
        <w:t>vital</w:t>
      </w:r>
      <w:r w:rsidRPr="00E74A14">
        <w:rPr>
          <w:rFonts w:ascii="Times New Roman" w:eastAsia="Times New Roman" w:hAnsi="Times New Roman" w:cs="Times New Roman"/>
          <w:sz w:val="24"/>
          <w:szCs w:val="24"/>
        </w:rPr>
        <w:t xml:space="preserve"> to conserve forest specialists</w:t>
      </w:r>
      <w:r w:rsidR="00C70E76" w:rsidRPr="00E74A14">
        <w:rPr>
          <w:rFonts w:ascii="Times New Roman" w:eastAsia="Times New Roman" w:hAnsi="Times New Roman" w:cs="Times New Roman"/>
          <w:sz w:val="24"/>
          <w:szCs w:val="24"/>
        </w:rPr>
        <w:t>, which recover poorly in secondary forests</w:t>
      </w:r>
      <w:r w:rsidRPr="00E74A14">
        <w:rPr>
          <w:rFonts w:ascii="Times New Roman" w:eastAsia="Times New Roman" w:hAnsi="Times New Roman" w:cs="Times New Roman"/>
          <w:sz w:val="24"/>
          <w:szCs w:val="24"/>
        </w:rPr>
        <w:t>.</w:t>
      </w:r>
    </w:p>
    <w:p w14:paraId="2AE46A4C" w14:textId="77777777" w:rsidR="004D19A5" w:rsidRPr="00E74A14" w:rsidRDefault="004D19A5" w:rsidP="00B55543">
      <w:pPr>
        <w:spacing w:line="480" w:lineRule="auto"/>
        <w:rPr>
          <w:sz w:val="24"/>
          <w:szCs w:val="24"/>
        </w:rPr>
      </w:pPr>
    </w:p>
    <w:p w14:paraId="17CEBE2D" w14:textId="048C3D0F" w:rsidR="004D19A5" w:rsidRPr="00E74A14" w:rsidRDefault="00A22D32" w:rsidP="00B55543">
      <w:pPr>
        <w:spacing w:line="480" w:lineRule="auto"/>
        <w:rPr>
          <w:sz w:val="24"/>
          <w:szCs w:val="24"/>
        </w:rPr>
      </w:pPr>
      <w:r w:rsidRPr="00E74A14">
        <w:rPr>
          <w:rFonts w:ascii="Times New Roman" w:eastAsia="Times New Roman" w:hAnsi="Times New Roman" w:cs="Times New Roman"/>
          <w:b/>
          <w:sz w:val="24"/>
          <w:szCs w:val="24"/>
        </w:rPr>
        <w:t xml:space="preserve">Key words: </w:t>
      </w:r>
      <w:r w:rsidRPr="00E74A14">
        <w:rPr>
          <w:rFonts w:ascii="Times New Roman" w:eastAsia="Times New Roman" w:hAnsi="Times New Roman" w:cs="Times New Roman"/>
          <w:sz w:val="24"/>
          <w:szCs w:val="24"/>
        </w:rPr>
        <w:t>forest recovery</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birds</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dietary preference</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ecosystem functioning</w:t>
      </w:r>
      <w:r w:rsidR="0006495B">
        <w:rPr>
          <w:rFonts w:ascii="Times New Roman" w:eastAsia="Times New Roman" w:hAnsi="Times New Roman" w:cs="Times New Roman"/>
          <w:sz w:val="24"/>
          <w:szCs w:val="24"/>
        </w:rPr>
        <w:t>;</w:t>
      </w:r>
      <w:r w:rsidR="00ED7DCE" w:rsidRPr="00E74A14">
        <w:rPr>
          <w:rFonts w:ascii="Times New Roman" w:eastAsia="Times New Roman" w:hAnsi="Times New Roman" w:cs="Times New Roman"/>
          <w:sz w:val="24"/>
          <w:szCs w:val="24"/>
        </w:rPr>
        <w:t xml:space="preserve"> avian biodiversity</w:t>
      </w:r>
    </w:p>
    <w:p w14:paraId="52C6CF62" w14:textId="77777777" w:rsidR="000F40F4" w:rsidRDefault="000F40F4" w:rsidP="000F40F4">
      <w:pPr>
        <w:spacing w:line="480" w:lineRule="auto"/>
        <w:rPr>
          <w:rFonts w:ascii="Times New Roman" w:eastAsia="Times New Roman" w:hAnsi="Times New Roman" w:cs="Times New Roman"/>
          <w:sz w:val="24"/>
          <w:szCs w:val="24"/>
        </w:rPr>
      </w:pPr>
    </w:p>
    <w:p w14:paraId="65A1080E" w14:textId="489DE998" w:rsidR="000F40F4" w:rsidRPr="00E74A14" w:rsidRDefault="000F40F4" w:rsidP="000F40F4">
      <w:pPr>
        <w:spacing w:line="480" w:lineRule="auto"/>
        <w:rPr>
          <w:sz w:val="24"/>
          <w:szCs w:val="24"/>
        </w:rPr>
      </w:pPr>
      <w:r w:rsidRPr="00E74A14">
        <w:rPr>
          <w:rFonts w:ascii="Times New Roman" w:eastAsia="Times New Roman" w:hAnsi="Times New Roman" w:cs="Times New Roman"/>
          <w:b/>
          <w:sz w:val="24"/>
          <w:szCs w:val="24"/>
        </w:rPr>
        <w:t>Acknowledgements</w:t>
      </w:r>
    </w:p>
    <w:p w14:paraId="6DBEFB97" w14:textId="77777777" w:rsidR="000F40F4" w:rsidRPr="00E74A14" w:rsidRDefault="000F40F4" w:rsidP="000F40F4">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Thank you to the authors of all of the studies used, in particular S.H. Borges, C. Banks-</w:t>
      </w:r>
      <w:proofErr w:type="spellStart"/>
      <w:r w:rsidRPr="00E74A14">
        <w:rPr>
          <w:rFonts w:ascii="Times New Roman" w:eastAsia="Times New Roman" w:hAnsi="Times New Roman" w:cs="Times New Roman"/>
          <w:sz w:val="24"/>
          <w:szCs w:val="24"/>
        </w:rPr>
        <w:t>Leite</w:t>
      </w:r>
      <w:proofErr w:type="spellEnd"/>
      <w:r w:rsidRPr="00E74A14">
        <w:rPr>
          <w:rFonts w:ascii="Times New Roman" w:eastAsia="Times New Roman" w:hAnsi="Times New Roman" w:cs="Times New Roman"/>
          <w:sz w:val="24"/>
          <w:szCs w:val="24"/>
        </w:rPr>
        <w:t xml:space="preserve">, R.F. de Lima, D. Becker, R.K. </w:t>
      </w:r>
      <w:proofErr w:type="spellStart"/>
      <w:r w:rsidRPr="00E74A14">
        <w:rPr>
          <w:rFonts w:ascii="Times New Roman" w:eastAsia="Times New Roman" w:hAnsi="Times New Roman" w:cs="Times New Roman"/>
          <w:sz w:val="24"/>
          <w:szCs w:val="24"/>
        </w:rPr>
        <w:t>Mulwa</w:t>
      </w:r>
      <w:proofErr w:type="spellEnd"/>
      <w:r w:rsidRPr="00E74A14">
        <w:rPr>
          <w:rFonts w:ascii="Times New Roman" w:eastAsia="Times New Roman" w:hAnsi="Times New Roman" w:cs="Times New Roman"/>
          <w:sz w:val="24"/>
          <w:szCs w:val="24"/>
        </w:rPr>
        <w:t xml:space="preserve">, E.L. </w:t>
      </w:r>
      <w:proofErr w:type="spellStart"/>
      <w:r w:rsidRPr="00E74A14">
        <w:rPr>
          <w:rFonts w:ascii="Times New Roman" w:eastAsia="Times New Roman" w:hAnsi="Times New Roman" w:cs="Times New Roman"/>
          <w:sz w:val="24"/>
          <w:szCs w:val="24"/>
        </w:rPr>
        <w:t>Neuschulz</w:t>
      </w:r>
      <w:proofErr w:type="spellEnd"/>
      <w:r w:rsidRPr="00E74A14">
        <w:rPr>
          <w:rFonts w:ascii="Times New Roman" w:eastAsia="Times New Roman" w:hAnsi="Times New Roman" w:cs="Times New Roman"/>
          <w:sz w:val="24"/>
          <w:szCs w:val="24"/>
        </w:rPr>
        <w:t xml:space="preserve">, B. Maas and G. </w:t>
      </w:r>
      <w:proofErr w:type="spellStart"/>
      <w:r w:rsidRPr="00E74A14">
        <w:rPr>
          <w:rFonts w:ascii="Times New Roman" w:eastAsia="Times New Roman" w:hAnsi="Times New Roman" w:cs="Times New Roman"/>
          <w:sz w:val="24"/>
          <w:szCs w:val="24"/>
        </w:rPr>
        <w:t>Ferraz</w:t>
      </w:r>
      <w:proofErr w:type="spellEnd"/>
      <w:r w:rsidRPr="00E74A14">
        <w:rPr>
          <w:rFonts w:ascii="Times New Roman" w:eastAsia="Times New Roman" w:hAnsi="Times New Roman" w:cs="Times New Roman"/>
          <w:sz w:val="24"/>
          <w:szCs w:val="24"/>
        </w:rPr>
        <w:t xml:space="preserve">, and to </w:t>
      </w:r>
      <w:proofErr w:type="spellStart"/>
      <w:r w:rsidRPr="00E74A14">
        <w:rPr>
          <w:rFonts w:ascii="Times New Roman" w:eastAsia="Times New Roman" w:hAnsi="Times New Roman" w:cs="Times New Roman"/>
          <w:sz w:val="24"/>
          <w:szCs w:val="24"/>
        </w:rPr>
        <w:t>BirdLife</w:t>
      </w:r>
      <w:proofErr w:type="spellEnd"/>
      <w:r w:rsidRPr="00E74A14">
        <w:rPr>
          <w:rFonts w:ascii="Times New Roman" w:eastAsia="Times New Roman" w:hAnsi="Times New Roman" w:cs="Times New Roman"/>
          <w:sz w:val="24"/>
          <w:szCs w:val="24"/>
        </w:rPr>
        <w:t xml:space="preserve"> International for providing data. P.A. Martin was funded by a NERC PhD studentship and by NERC via the Biodiversity &amp; Ecosystem Service Sustainability (BESS) </w:t>
      </w:r>
      <w:proofErr w:type="spellStart"/>
      <w:r w:rsidRPr="00E74A14">
        <w:rPr>
          <w:rFonts w:ascii="Times New Roman" w:eastAsia="Times New Roman" w:hAnsi="Times New Roman" w:cs="Times New Roman"/>
          <w:sz w:val="24"/>
          <w:szCs w:val="24"/>
        </w:rPr>
        <w:t>programme</w:t>
      </w:r>
      <w:proofErr w:type="spellEnd"/>
      <w:r w:rsidRPr="00E74A14">
        <w:rPr>
          <w:rFonts w:ascii="Times New Roman" w:eastAsia="Times New Roman" w:hAnsi="Times New Roman" w:cs="Times New Roman"/>
          <w:sz w:val="24"/>
          <w:szCs w:val="24"/>
        </w:rPr>
        <w:t xml:space="preserve"> (Project ref. NE/K01322X/1).</w:t>
      </w:r>
    </w:p>
    <w:p w14:paraId="4A807D66" w14:textId="5FE53C7B" w:rsidR="004D19A5" w:rsidRPr="00E74A14" w:rsidRDefault="003E27F8" w:rsidP="00B55543">
      <w:pPr>
        <w:spacing w:line="480" w:lineRule="auto"/>
        <w:rPr>
          <w:sz w:val="24"/>
          <w:szCs w:val="24"/>
        </w:rPr>
      </w:pPr>
      <w:r w:rsidRPr="00E74A14">
        <w:rPr>
          <w:sz w:val="24"/>
          <w:szCs w:val="24"/>
        </w:rPr>
        <w:br w:type="page"/>
      </w:r>
    </w:p>
    <w:p w14:paraId="40BE14E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lastRenderedPageBreak/>
        <w:t>Introduction</w:t>
      </w:r>
    </w:p>
    <w:p w14:paraId="5735D1BD" w14:textId="25488142" w:rsidR="004D19A5" w:rsidRPr="00E74A14" w:rsidRDefault="00C70E76" w:rsidP="00B55543">
      <w:pPr>
        <w:spacing w:line="480" w:lineRule="auto"/>
        <w:ind w:firstLine="720"/>
        <w:jc w:val="both"/>
        <w:rPr>
          <w:sz w:val="24"/>
          <w:szCs w:val="24"/>
        </w:rPr>
      </w:pPr>
      <w:r w:rsidRPr="00E74A14">
        <w:rPr>
          <w:rFonts w:ascii="Times New Roman" w:eastAsia="Times New Roman" w:hAnsi="Times New Roman" w:cs="Times New Roman"/>
          <w:sz w:val="24"/>
          <w:szCs w:val="24"/>
        </w:rPr>
        <w:t>A</w:t>
      </w:r>
      <w:r w:rsidR="003E27F8" w:rsidRPr="00E74A14">
        <w:rPr>
          <w:rFonts w:ascii="Times New Roman" w:eastAsia="Times New Roman" w:hAnsi="Times New Roman" w:cs="Times New Roman"/>
          <w:sz w:val="24"/>
          <w:szCs w:val="24"/>
        </w:rPr>
        <w:t xml:space="preserve">gricultural expansion </w:t>
      </w:r>
      <w:r w:rsidR="00352B01" w:rsidRPr="00E74A14">
        <w:rPr>
          <w:rFonts w:ascii="Times New Roman" w:eastAsia="Times New Roman" w:hAnsi="Times New Roman" w:cs="Times New Roman"/>
          <w:sz w:val="24"/>
          <w:szCs w:val="24"/>
        </w:rPr>
        <w:t>i</w:t>
      </w:r>
      <w:r w:rsidRPr="00E74A14">
        <w:rPr>
          <w:rFonts w:ascii="Times New Roman" w:eastAsia="Times New Roman" w:hAnsi="Times New Roman" w:cs="Times New Roman"/>
          <w:sz w:val="24"/>
          <w:szCs w:val="24"/>
        </w:rPr>
        <w:t xml:space="preserve">n the tropics </w:t>
      </w:r>
      <w:r w:rsidR="003E27F8" w:rsidRPr="00E74A14">
        <w:rPr>
          <w:rFonts w:ascii="Times New Roman" w:eastAsia="Times New Roman" w:hAnsi="Times New Roman" w:cs="Times New Roman"/>
          <w:sz w:val="24"/>
          <w:szCs w:val="24"/>
        </w:rPr>
        <w:t xml:space="preserve">has led to large-scale deforestation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&lt;i&gt;et al.&lt;/i&gt; 2010)", "plainTextFormattedCitation" : "(Gibbs et al. 2010)", "previouslyFormattedCitation" : "(Gibbs &lt;i&gt;et al.&lt;/i&gt; 2010)" }, "properties" : { "formattedCitation" : "(Gibbs et al. 2010)", "noteIndex" : 0, "plainCitation" : "(Gibbs et al. 2010)"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(Gibbs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2010)</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(Dudley 2008)</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the tropics such primary forests are</w:t>
      </w:r>
      <w:r w:rsidRPr="00E74A14">
        <w:rPr>
          <w:rFonts w:ascii="Times New Roman" w:eastAsia="Times New Roman" w:hAnsi="Times New Roman" w:cs="Times New Roman"/>
          <w:sz w:val="24"/>
          <w:szCs w:val="24"/>
        </w:rPr>
        <w:t xml:space="preserve"> generally</w:t>
      </w:r>
      <w:r w:rsidR="003E27F8" w:rsidRPr="00E74A14">
        <w:rPr>
          <w:rFonts w:ascii="Times New Roman" w:eastAsia="Times New Roman" w:hAnsi="Times New Roman" w:cs="Times New Roman"/>
          <w:sz w:val="24"/>
          <w:szCs w:val="24"/>
        </w:rPr>
        <w:t xml:space="preserve"> considered to be irreplaceable for tropical biodiversity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&lt;i&gt;et al.&lt;/i&gt; 2011)", "plainTextFormattedCitation" : "(Gibson et al. 2011)", "previouslyFormattedCitation" : "(Gibson &lt;i&gt;et al.&lt;/i&gt; 2011)" }, "properties" : { "formattedCitation" : "(Gibson et al. 2011)", "noteIndex" : 0, "plainCitation" : "(Gibson et al.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(Gibson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2011)</w:t>
      </w:r>
      <w:r w:rsidR="004F235D" w:rsidRPr="00E74A14">
        <w:rPr>
          <w:rFonts w:ascii="Times New Roman" w:eastAsia="Times New Roman" w:hAnsi="Times New Roman" w:cs="Times New Roman"/>
          <w:sz w:val="24"/>
          <w:szCs w:val="24"/>
        </w:rPr>
        <w:fldChar w:fldCharType="end"/>
      </w:r>
      <w:r w:rsidR="00C44FE0"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E74A14">
        <w:rPr>
          <w:rFonts w:ascii="Times New Roman" w:eastAsia="Times New Roman" w:hAnsi="Times New Roman" w:cs="Times New Roman"/>
          <w:sz w:val="24"/>
          <w:szCs w:val="24"/>
        </w:rPr>
        <w:t>Biodiversity declines continue i</w:t>
      </w:r>
      <w:r w:rsidR="003E27F8" w:rsidRPr="00E74A14">
        <w:rPr>
          <w:rFonts w:ascii="Times New Roman" w:eastAsia="Times New Roman" w:hAnsi="Times New Roman" w:cs="Times New Roman"/>
          <w:sz w:val="24"/>
          <w:szCs w:val="24"/>
        </w:rPr>
        <w:t xml:space="preserve">n many protected areas established in tropical forests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&lt;i&gt;et al.&lt;/i&gt; 2004; Laurance &lt;i&gt;et al.&lt;/i&gt; 2012)", "plainTextFormattedCitation" : "(Curran et al. 2004; Laurance et al. 2012)", "previouslyFormattedCitation" : "(Curran &lt;i&gt;et al.&lt;/i&gt; 2004; Laurance &lt;i&gt;et al.&lt;/i&gt; 2012)" }, "properties" : { "formattedCitation" : "(Curran et al. 2004; Laurance et al. 2012)", "noteIndex" : 0, "plainCitation" : "(Curran et al. 2004; Laurance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(Curran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2004; Laurance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In addition, it is not always feasible to designate sufficient land to represent </w:t>
      </w:r>
      <w:r w:rsidR="00983D1D" w:rsidRPr="00E74A14">
        <w:rPr>
          <w:rFonts w:ascii="Times New Roman" w:eastAsia="Times New Roman" w:hAnsi="Times New Roman" w:cs="Times New Roman"/>
          <w:sz w:val="24"/>
          <w:szCs w:val="24"/>
        </w:rPr>
        <w:t xml:space="preserve">adequately </w:t>
      </w:r>
      <w:r w:rsidR="003E27F8" w:rsidRPr="00E74A14">
        <w:rPr>
          <w:rFonts w:ascii="Times New Roman" w:eastAsia="Times New Roman" w:hAnsi="Times New Roman" w:cs="Times New Roman"/>
          <w:sz w:val="24"/>
          <w:szCs w:val="24"/>
        </w:rPr>
        <w:t xml:space="preserve">the range of communities found in specific biomes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&amp; Underwood 2011)", "plainTextFormattedCitation" : "(Cox &amp; Underwood 2011)", "previouslyFormattedCitation" : "(Cox &amp; Underwood 2011)" }, "properties" : { "formattedCitation" : "(Cox and Underwood 2011)", "noteIndex" : 0, "plainCitation" : "(Cox and Underwood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(Cox &amp; Underwood 2011)</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or support viable populations of all species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Struhsaker &amp; Siex 2005)", "plainTextFormattedCitation" : "(Struhsaker, Struhsaker &amp; Siex 2005)", "previouslyFormattedCitation" : "(Struhsaker, Struhsaker &amp; Siex 2005)" }, "properties" : { "formattedCitation" : "(Struhsaker et al. 2005)", "noteIndex" : 0, "plainCitation" : "(Struhsaker et al. 2005)"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(Struhsaker, Struhsaker &amp; Siex 2005)</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Possin</w:t>
      </w:r>
      <w:r w:rsidR="004F235D" w:rsidRPr="00E74A14">
        <w:rPr>
          <w:rFonts w:ascii="Times New Roman" w:eastAsia="Times New Roman" w:hAnsi="Times New Roman" w:cs="Times New Roman"/>
          <w:sz w:val="24"/>
          <w:szCs w:val="24"/>
        </w:rPr>
        <w:t>gham</w:t>
      </w:r>
      <w:proofErr w:type="spellEnd"/>
      <w:r w:rsidR="004F235D" w:rsidRPr="00E74A14">
        <w:rPr>
          <w:rFonts w:ascii="Times New Roman" w:eastAsia="Times New Roman" w:hAnsi="Times New Roman" w:cs="Times New Roman"/>
          <w:sz w:val="24"/>
          <w:szCs w:val="24"/>
        </w:rPr>
        <w:t xml:space="preserve">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6B52C5" w:rsidRPr="00E74A14">
        <w:rPr>
          <w:rFonts w:ascii="Times New Roman" w:eastAsia="Times New Roman" w:hAnsi="Times New Roman" w:cs="Times New Roman"/>
          <w:sz w:val="24"/>
          <w:szCs w:val="24"/>
        </w:rPr>
        <w:t xml:space="preserve">showed through modelling </w:t>
      </w:r>
      <w:r w:rsidRPr="00E74A14">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p>
    <w:p w14:paraId="46BC3359" w14:textId="3AFFBB6C"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While degraded tropical forest</w:t>
      </w:r>
      <w:r w:rsidR="00361BEF">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6B52C5"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they may provide a valuable opportunity for conservation. </w:t>
      </w:r>
      <w:r w:rsidR="003C460A" w:rsidRPr="00E74A14">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E74A14">
        <w:rPr>
          <w:rFonts w:ascii="Times New Roman" w:eastAsia="Times New Roman" w:hAnsi="Times New Roman" w:cs="Times New Roman"/>
          <w:sz w:val="24"/>
          <w:szCs w:val="24"/>
        </w:rPr>
        <w:t>; t</w:t>
      </w:r>
      <w:r w:rsidR="003C460A" w:rsidRPr="00E74A14">
        <w:rPr>
          <w:rFonts w:ascii="Times New Roman" w:eastAsia="Times New Roman" w:hAnsi="Times New Roman" w:cs="Times New Roman"/>
          <w:sz w:val="24"/>
          <w:szCs w:val="24"/>
        </w:rPr>
        <w:t>his includes secondary forests, which have undergone forest clearance</w:t>
      </w:r>
      <w:r w:rsidR="00844C02" w:rsidRPr="00E74A14">
        <w:rPr>
          <w:rFonts w:ascii="Times New Roman" w:eastAsia="Times New Roman" w:hAnsi="Times New Roman" w:cs="Times New Roman"/>
          <w:sz w:val="24"/>
          <w:szCs w:val="24"/>
        </w:rPr>
        <w:t xml:space="preserve"> </w:t>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t xml:space="preserve">Wright and Muller-Landau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that these </w:t>
      </w:r>
      <w:r w:rsidRPr="00E74A14">
        <w:rPr>
          <w:rFonts w:ascii="Times New Roman" w:eastAsia="Times New Roman" w:hAnsi="Times New Roman" w:cs="Times New Roman"/>
          <w:sz w:val="24"/>
          <w:szCs w:val="24"/>
        </w:rPr>
        <w:lastRenderedPageBreak/>
        <w:t xml:space="preserve">forests differ in their conservation value depending on connectivity, disturbance history and, in particular, site age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"(Gardner &lt;i&gt;et al.&lt;/i&gt; 2007; Bowen &lt;i&gt;et al.&lt;/i&gt; 2007; Chazdon &lt;i&gt;et al.&lt;/i&gt; 2009)", "plainTextFormattedCitation" : "(Gardner et al. 2007; Bowen et al. 2007; Chazdon et al. 2009)", "previouslyFormattedCitation" : "(Gardner &lt;i&gt;et al.&lt;/i&gt; 2007; Bowen &lt;i&gt;et al.&lt;/i&gt; 2007; Chazdon &lt;i&gt;et al.&lt;/i&gt; 2009)"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not considered heterogeneity amongst sites or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failed to account for non-independence in data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"(Dunn 2004a; Dent &amp; Wright 2009)", "plainTextFormattedCitation" : "(Dunn 2004a; Dent &amp; Wright 2009)", "previouslyFormattedCitation" : "(Dunn 2004a; Dent &amp; Wright 2009)" }, "properties" : { "formattedCitation" : "(Dunn 2004a; Dent and Wright 2009)", "noteIndex" : 0, "plainCitation" : "(Dunn 2004a; Dent and Wright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 Dent &amp; Wright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Thus, there is a need for quantitative, global </w:t>
      </w:r>
      <w:r w:rsidR="00C70E76" w:rsidRPr="00E74A14">
        <w:rPr>
          <w:rFonts w:ascii="Times New Roman" w:eastAsia="Times New Roman" w:hAnsi="Times New Roman" w:cs="Times New Roman"/>
          <w:sz w:val="24"/>
          <w:szCs w:val="24"/>
        </w:rPr>
        <w:t xml:space="preserve">syntheses </w:t>
      </w:r>
      <w:r w:rsidRPr="00E74A14">
        <w:rPr>
          <w:rFonts w:ascii="Times New Roman" w:eastAsia="Times New Roman" w:hAnsi="Times New Roman" w:cs="Times New Roman"/>
          <w:sz w:val="24"/>
          <w:szCs w:val="24"/>
        </w:rPr>
        <w:t>of the biodiversity value of secondary tropical forest.</w:t>
      </w:r>
    </w:p>
    <w:p w14:paraId="61BCC6A7" w14:textId="1D893AB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Measures of conservation value commonly </w:t>
      </w:r>
      <w:r w:rsidR="00F72EB5" w:rsidRPr="00E74A14">
        <w:rPr>
          <w:rFonts w:ascii="Times New Roman" w:eastAsia="Times New Roman" w:hAnsi="Times New Roman" w:cs="Times New Roman"/>
          <w:sz w:val="24"/>
          <w:szCs w:val="24"/>
        </w:rPr>
        <w:t>use</w:t>
      </w:r>
      <w:r w:rsidRPr="00E74A14">
        <w:rPr>
          <w:rFonts w:ascii="Times New Roman" w:eastAsia="Times New Roman" w:hAnsi="Times New Roman" w:cs="Times New Roman"/>
          <w:sz w:val="24"/>
          <w:szCs w:val="24"/>
        </w:rPr>
        <w:t xml:space="preserve"> species</w:t>
      </w:r>
      <w:r w:rsidR="009742A7" w:rsidRPr="00E74A14">
        <w:rPr>
          <w:rFonts w:ascii="Times New Roman" w:eastAsia="Times New Roman" w:hAnsi="Times New Roman" w:cs="Times New Roman"/>
          <w:sz w:val="24"/>
          <w:szCs w:val="24"/>
        </w:rPr>
        <w:t>-based metrics</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&lt;i&gt;et al.&lt;/i&gt; 2000)", "plainTextFormattedCitation" : "(Myers et al. 2000)", "previouslyFormattedCitation" : "(Myers &lt;i&gt;et al.&lt;/i&gt; 2000)" }, "properties" : { "formattedCitation" : "(Myers et al. 2000)", "noteIndex" : 0, "plainCitation" : "(Myers et al. 2000)"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(Myers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2000)</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E74A14">
        <w:rPr>
          <w:rFonts w:ascii="Times New Roman" w:eastAsia="Times New Roman" w:hAnsi="Times New Roman" w:cs="Times New Roman"/>
          <w:sz w:val="24"/>
          <w:szCs w:val="24"/>
        </w:rPr>
        <w:t xml:space="preserve">A complementary approach </w:t>
      </w:r>
      <w:r w:rsidR="000A30B9" w:rsidRPr="00E74A14">
        <w:rPr>
          <w:rFonts w:ascii="Times New Roman" w:eastAsia="Times New Roman" w:hAnsi="Times New Roman" w:cs="Times New Roman"/>
          <w:sz w:val="24"/>
          <w:szCs w:val="24"/>
        </w:rPr>
        <w:t xml:space="preserve">to species-based metrics </w:t>
      </w:r>
      <w:r w:rsidR="00D86B6A" w:rsidRPr="00E74A14">
        <w:rPr>
          <w:rFonts w:ascii="Times New Roman" w:eastAsia="Times New Roman" w:hAnsi="Times New Roman" w:cs="Times New Roman"/>
          <w:sz w:val="24"/>
          <w:szCs w:val="24"/>
        </w:rPr>
        <w:t>is to assess changes to</w:t>
      </w:r>
      <w:r w:rsidRPr="00E74A14">
        <w:rPr>
          <w:rFonts w:ascii="Times New Roman" w:eastAsia="Times New Roman" w:hAnsi="Times New Roman" w:cs="Times New Roman"/>
          <w:sz w:val="24"/>
          <w:szCs w:val="24"/>
        </w:rPr>
        <w:t xml:space="preserve"> ecosystems based on the</w:t>
      </w:r>
      <w:r w:rsidR="00D86B6A" w:rsidRPr="00E74A14">
        <w:rPr>
          <w:rFonts w:ascii="Times New Roman" w:eastAsia="Times New Roman" w:hAnsi="Times New Roman" w:cs="Times New Roman"/>
          <w:sz w:val="24"/>
          <w:szCs w:val="24"/>
        </w:rPr>
        <w:t>ir</w:t>
      </w:r>
      <w:r w:rsidRPr="00E74A14">
        <w:rPr>
          <w:rFonts w:ascii="Times New Roman" w:eastAsia="Times New Roman" w:hAnsi="Times New Roman" w:cs="Times New Roman"/>
          <w:sz w:val="24"/>
          <w:szCs w:val="24"/>
        </w:rPr>
        <w:t xml:space="preserve"> function</w:t>
      </w:r>
      <w:r w:rsidR="00D86B6A" w:rsidRPr="00E74A14">
        <w:rPr>
          <w:rFonts w:ascii="Times New Roman" w:eastAsia="Times New Roman" w:hAnsi="Times New Roman" w:cs="Times New Roman"/>
          <w:sz w:val="24"/>
          <w:szCs w:val="24"/>
        </w:rPr>
        <w:t>ing</w:t>
      </w:r>
      <w:r w:rsidR="00C44FE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Ecosystem </w:t>
      </w:r>
      <w:r w:rsidR="004A3638" w:rsidRPr="00E74A14">
        <w:rPr>
          <w:rFonts w:ascii="Times New Roman" w:eastAsia="Times New Roman" w:hAnsi="Times New Roman" w:cs="Times New Roman"/>
          <w:sz w:val="24"/>
          <w:szCs w:val="24"/>
        </w:rPr>
        <w:t>function</w:t>
      </w:r>
      <w:r w:rsidR="000456D0" w:rsidRPr="00E74A14">
        <w:rPr>
          <w:rFonts w:ascii="Times New Roman" w:eastAsia="Times New Roman" w:hAnsi="Times New Roman" w:cs="Times New Roman"/>
          <w:sz w:val="24"/>
          <w:szCs w:val="24"/>
        </w:rPr>
        <w:t>s are important in determining</w:t>
      </w:r>
      <w:r w:rsidR="004A3638" w:rsidRPr="00E74A14">
        <w:rPr>
          <w:rFonts w:ascii="Times New Roman" w:eastAsia="Times New Roman" w:hAnsi="Times New Roman" w:cs="Times New Roman"/>
          <w:sz w:val="24"/>
          <w:szCs w:val="24"/>
        </w:rPr>
        <w:t xml:space="preserve"> the persistence of interacting communities, and may also </w:t>
      </w:r>
      <w:r w:rsidRPr="00E74A14">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&lt;i&gt;et al.&lt;/i&gt; 2015)", "plainTextFormattedCitation" : "(Gascon et al. 2015)", "previouslyFormattedCitation" : "(Gascon &lt;i&gt;et al.&lt;/i&gt; 2015)" }, "properties" : { "formattedCitation" : "(Gascon et al. 2015)", "noteIndex" : 0, "plainCitation" : "(Gascon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(Gascon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0456D0" w:rsidRPr="00E74A14">
        <w:rPr>
          <w:rFonts w:ascii="Times New Roman" w:eastAsia="Times New Roman" w:hAnsi="Times New Roman" w:cs="Times New Roman"/>
          <w:sz w:val="24"/>
          <w:szCs w:val="24"/>
        </w:rPr>
        <w:t>Birds</w:t>
      </w:r>
      <w:r w:rsidR="00D86B6A" w:rsidRPr="00E74A14">
        <w:rPr>
          <w:rFonts w:ascii="Times New Roman" w:eastAsia="Times New Roman" w:hAnsi="Times New Roman" w:cs="Times New Roman"/>
          <w:sz w:val="24"/>
          <w:szCs w:val="24"/>
        </w:rPr>
        <w:t xml:space="preserve"> provide </w:t>
      </w:r>
      <w:r w:rsidR="000456D0" w:rsidRPr="00E74A14">
        <w:rPr>
          <w:rFonts w:ascii="Times New Roman" w:eastAsia="Times New Roman" w:hAnsi="Times New Roman" w:cs="Times New Roman"/>
          <w:sz w:val="24"/>
          <w:szCs w:val="24"/>
        </w:rPr>
        <w:t>key</w:t>
      </w:r>
      <w:r w:rsidR="00F446D1" w:rsidRPr="00E74A14">
        <w:rPr>
          <w:rFonts w:ascii="Times New Roman" w:eastAsia="Times New Roman" w:hAnsi="Times New Roman" w:cs="Times New Roman"/>
          <w:sz w:val="24"/>
          <w:szCs w:val="24"/>
        </w:rPr>
        <w:t xml:space="preserve"> </w:t>
      </w:r>
      <w:r w:rsidR="00D86B6A" w:rsidRPr="00E74A14">
        <w:rPr>
          <w:rFonts w:ascii="Times New Roman" w:eastAsia="Times New Roman" w:hAnsi="Times New Roman" w:cs="Times New Roman"/>
          <w:sz w:val="24"/>
          <w:szCs w:val="24"/>
        </w:rPr>
        <w:t>functions</w:t>
      </w:r>
      <w:r w:rsidR="000456D0" w:rsidRPr="00E74A14">
        <w:rPr>
          <w:rFonts w:ascii="Times New Roman" w:eastAsia="Times New Roman" w:hAnsi="Times New Roman" w:cs="Times New Roman"/>
          <w:sz w:val="24"/>
          <w:szCs w:val="24"/>
        </w:rPr>
        <w:t xml:space="preserve">, such as pollination, seed predation and dispersal, removal of carrion, and control of </w:t>
      </w:r>
      <w:r w:rsidR="00CF6832" w:rsidRPr="00E74A14">
        <w:rPr>
          <w:rFonts w:ascii="Times New Roman" w:eastAsia="Times New Roman" w:hAnsi="Times New Roman" w:cs="Times New Roman"/>
          <w:sz w:val="24"/>
          <w:szCs w:val="24"/>
        </w:rPr>
        <w:t>other animals</w:t>
      </w:r>
      <w:r w:rsidR="000456D0" w:rsidRPr="00E74A14">
        <w:rPr>
          <w:rFonts w:ascii="Times New Roman" w:eastAsia="Times New Roman" w:hAnsi="Times New Roman" w:cs="Times New Roman"/>
          <w:sz w:val="24"/>
          <w:szCs w:val="24"/>
        </w:rPr>
        <w:t>,</w:t>
      </w:r>
      <w:r w:rsidR="00D86B6A" w:rsidRPr="00E74A14">
        <w:rPr>
          <w:rFonts w:ascii="Times New Roman" w:eastAsia="Times New Roman" w:hAnsi="Times New Roman" w:cs="Times New Roman"/>
          <w:sz w:val="24"/>
          <w:szCs w:val="24"/>
        </w:rPr>
        <w:t xml:space="preserve"> in tropical forests, and the roles of individual species are governed by their feeding </w:t>
      </w:r>
      <w:r w:rsidR="00D86B6A" w:rsidRPr="00E74A14">
        <w:rPr>
          <w:rFonts w:ascii="Times New Roman" w:eastAsia="Times New Roman" w:hAnsi="Times New Roman" w:cs="Times New Roman"/>
          <w:sz w:val="24"/>
          <w:szCs w:val="24"/>
          <w:lang w:val="en-GB"/>
        </w:rPr>
        <w:t>behaviour</w:t>
      </w:r>
      <w:r w:rsidR="00D86B6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Daily &amp; Ehrlich 2004)", "plainTextFormattedCitation" : "(Sekercioglu, Daily &amp; Ehrlich 2004)", "previouslyFormattedCitation" : "(Sekercioglu, Daily &amp; Ehrlich 2004)" }, "properties" : { "formattedCitation" : "(Sekercioglu et al. 2004)", "noteIndex" : 0, "plainCitation" : "(Sekercioglu et al. 2004)"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(Sekercioglu, Daily &amp; Ehrlich 2004)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Ecosystem functioning</w:t>
      </w:r>
      <w:r w:rsidR="00D86B6A" w:rsidRPr="00E74A14">
        <w:rPr>
          <w:rFonts w:ascii="Times New Roman" w:eastAsia="Times New Roman" w:hAnsi="Times New Roman" w:cs="Times New Roman"/>
          <w:sz w:val="24"/>
          <w:szCs w:val="24"/>
        </w:rPr>
        <w:t xml:space="preserve"> in general</w:t>
      </w:r>
      <w:r w:rsidRPr="00E74A14">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E74A14">
        <w:rPr>
          <w:rFonts w:ascii="Times New Roman" w:eastAsia="Times New Roman" w:hAnsi="Times New Roman" w:cs="Times New Roman"/>
          <w:sz w:val="24"/>
          <w:szCs w:val="24"/>
        </w:rPr>
        <w:t xml:space="preserve">(e.g. feeding </w:t>
      </w:r>
      <w:proofErr w:type="spellStart"/>
      <w:r w:rsidR="001A1A68" w:rsidRPr="00E74A14">
        <w:rPr>
          <w:rFonts w:ascii="Times New Roman" w:eastAsia="Times New Roman" w:hAnsi="Times New Roman" w:cs="Times New Roman"/>
          <w:sz w:val="24"/>
          <w:szCs w:val="24"/>
        </w:rPr>
        <w:t>behavio</w:t>
      </w:r>
      <w:r w:rsidR="000731E4">
        <w:rPr>
          <w:rFonts w:ascii="Times New Roman" w:eastAsia="Times New Roman" w:hAnsi="Times New Roman" w:cs="Times New Roman"/>
          <w:sz w:val="24"/>
          <w:szCs w:val="24"/>
        </w:rPr>
        <w:t>u</w:t>
      </w:r>
      <w:r w:rsidR="001A1A68" w:rsidRPr="00E74A14">
        <w:rPr>
          <w:rFonts w:ascii="Times New Roman" w:eastAsia="Times New Roman" w:hAnsi="Times New Roman" w:cs="Times New Roman"/>
          <w:sz w:val="24"/>
          <w:szCs w:val="24"/>
        </w:rPr>
        <w:t>r</w:t>
      </w:r>
      <w:proofErr w:type="spellEnd"/>
      <w:r w:rsidR="001A1A68"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performing better than those based </w:t>
      </w:r>
      <w:r w:rsidR="000A30B9" w:rsidRPr="00E74A14">
        <w:rPr>
          <w:rFonts w:ascii="Times New Roman" w:eastAsia="Times New Roman" w:hAnsi="Times New Roman" w:cs="Times New Roman"/>
          <w:sz w:val="24"/>
          <w:szCs w:val="24"/>
        </w:rPr>
        <w:t xml:space="preserve">solely </w:t>
      </w:r>
      <w:r w:rsidRPr="00E74A14">
        <w:rPr>
          <w:rFonts w:ascii="Times New Roman" w:eastAsia="Times New Roman" w:hAnsi="Times New Roman" w:cs="Times New Roman"/>
          <w:sz w:val="24"/>
          <w:szCs w:val="24"/>
        </w:rPr>
        <w:t xml:space="preserve">on species richness and abundance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"(Petchey &amp; Gaston 2006; Griffin &lt;i&gt;et al.&lt;/i&gt; 2009)", "plainTextFormattedCitation" : "(Petchey &amp; Gaston 2006; Griffin et al. 2009)", "previouslyFormattedCitation" : "(Petchey &amp; Gaston 2006; Griffin &lt;i&gt;et al.&lt;/i&gt; 2009)" }, "properties" : { "formattedCitation" : "(Petchey and Gaston 2006; Griffin et al. 2009)", "noteIndex" : 0, "plainCitation" : "(Petchey and Gaston 2006; Griffin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(Petchey &amp; Gaston 2006; Griffin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"(Gagic &lt;i&gt;et al.&lt;/i&gt; 2015)", "plainTextFormattedCitation" : "(Gagic et al. 2015)", "previouslyFormattedCitation" : "(Gagic &lt;i&gt;et al.&lt;/i&gt; 2015)" }, "properties" : { "formattedCitation" : "(Gagic et al. 2015)", "noteIndex" : 0, "plainCitation" : "(Gagic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(Gagic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Therefore, to </w:t>
      </w:r>
      <w:r w:rsidR="00D86B6A" w:rsidRPr="00E74A14">
        <w:rPr>
          <w:rFonts w:ascii="Times New Roman" w:eastAsia="Times New Roman" w:hAnsi="Times New Roman" w:cs="Times New Roman"/>
          <w:sz w:val="24"/>
          <w:szCs w:val="24"/>
        </w:rPr>
        <w:t xml:space="preserve">assess </w:t>
      </w:r>
      <w:r w:rsidRPr="00E74A14">
        <w:rPr>
          <w:rFonts w:ascii="Times New Roman" w:eastAsia="Times New Roman" w:hAnsi="Times New Roman" w:cs="Times New Roman"/>
          <w:sz w:val="24"/>
          <w:szCs w:val="24"/>
        </w:rPr>
        <w:t xml:space="preserve">ecosystem functioning we need to consider the abundance </w:t>
      </w:r>
      <w:r w:rsidR="00406F14" w:rsidRPr="00E74A14">
        <w:rPr>
          <w:rFonts w:ascii="Times New Roman" w:eastAsia="Times New Roman" w:hAnsi="Times New Roman" w:cs="Times New Roman"/>
          <w:sz w:val="24"/>
          <w:szCs w:val="24"/>
        </w:rPr>
        <w:t xml:space="preserve">and </w:t>
      </w:r>
      <w:r w:rsidRPr="00E74A14">
        <w:rPr>
          <w:rFonts w:ascii="Times New Roman" w:eastAsia="Times New Roman" w:hAnsi="Times New Roman" w:cs="Times New Roman"/>
          <w:sz w:val="24"/>
          <w:szCs w:val="24"/>
        </w:rPr>
        <w:t xml:space="preserve">distribution of relevant traits in the community. </w:t>
      </w:r>
      <w:r w:rsidR="002478D9" w:rsidRPr="00E74A14">
        <w:rPr>
          <w:rFonts w:ascii="Times New Roman" w:eastAsia="Times New Roman" w:hAnsi="Times New Roman" w:cs="Times New Roman"/>
          <w:sz w:val="24"/>
          <w:szCs w:val="24"/>
        </w:rPr>
        <w:t xml:space="preserve">It has been shown </w:t>
      </w:r>
      <w:r w:rsidRPr="00E74A14">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&lt;i&gt;et al.&lt;/i&gt; 2007; Newbold &lt;i&gt;et al.&lt;/i&gt; 2013)", "plainTextFormattedCitation" : "(Gray et al. 2007; Newbold et al. 2013)", "previouslyFormattedCitation" : "(Gray &lt;i&gt;et al.&lt;/i&gt; 2007; Newbold &lt;i&gt;et al.&lt;/i&gt; 2013)" }, "properties" : { "formattedCitation" : "(Gray et al. 2007; Newbold et al. 2012)", "noteIndex" : 0, "plainCitation" : "(Gray et al. 2007; Newbold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(Gray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w:t>
      </w:r>
      <w:r w:rsidR="007B3AF8" w:rsidRPr="007B3AF8">
        <w:rPr>
          <w:rFonts w:ascii="Times New Roman" w:hAnsi="Times New Roman" w:cs="Times New Roman"/>
          <w:noProof/>
          <w:sz w:val="24"/>
          <w:szCs w:val="24"/>
        </w:rPr>
        <w:lastRenderedPageBreak/>
        <w:t xml:space="preserve">2007; Newbold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4F235D" w:rsidRPr="00E74A14">
        <w:rPr>
          <w:rFonts w:ascii="Times New Roman" w:eastAsia="Times New Roman" w:hAnsi="Times New Roman" w:cs="Times New Roman"/>
          <w:sz w:val="24"/>
          <w:szCs w:val="24"/>
        </w:rPr>
        <w:fldChar w:fldCharType="end"/>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which suggest changes in functioning</w:t>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t>
      </w:r>
      <w:r w:rsidR="00964462" w:rsidRPr="00E74A14">
        <w:rPr>
          <w:rFonts w:ascii="Times New Roman" w:eastAsia="Times New Roman" w:hAnsi="Times New Roman" w:cs="Times New Roman"/>
          <w:sz w:val="24"/>
          <w:szCs w:val="24"/>
        </w:rPr>
        <w:t xml:space="preserve">and so </w:t>
      </w:r>
      <w:r w:rsidR="00406F14" w:rsidRPr="00E74A14">
        <w:rPr>
          <w:rFonts w:ascii="Times New Roman" w:eastAsia="Times New Roman" w:hAnsi="Times New Roman" w:cs="Times New Roman"/>
          <w:sz w:val="24"/>
          <w:szCs w:val="24"/>
        </w:rPr>
        <w:t>the functional diversity of secondary</w:t>
      </w:r>
      <w:r w:rsidRPr="00E74A14">
        <w:rPr>
          <w:rFonts w:ascii="Times New Roman" w:eastAsia="Times New Roman" w:hAnsi="Times New Roman" w:cs="Times New Roman"/>
          <w:sz w:val="24"/>
          <w:szCs w:val="24"/>
        </w:rPr>
        <w:t xml:space="preserve"> forests</w:t>
      </w:r>
      <w:r w:rsidR="006772DD">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406F14" w:rsidRPr="00E74A14">
        <w:rPr>
          <w:rFonts w:ascii="Times New Roman" w:eastAsia="Times New Roman" w:hAnsi="Times New Roman" w:cs="Times New Roman"/>
          <w:sz w:val="24"/>
          <w:szCs w:val="24"/>
        </w:rPr>
        <w:t>should be an informative measure of ecosystem recovery</w:t>
      </w:r>
      <w:r w:rsidRPr="00E74A14">
        <w:rPr>
          <w:rFonts w:ascii="Times New Roman" w:eastAsia="Times New Roman" w:hAnsi="Times New Roman" w:cs="Times New Roman"/>
          <w:sz w:val="24"/>
          <w:szCs w:val="24"/>
        </w:rPr>
        <w:t>.</w:t>
      </w:r>
    </w:p>
    <w:p w14:paraId="221DD10F" w14:textId="77777777" w:rsidR="004D19A5" w:rsidRPr="00E74A14" w:rsidRDefault="004D19A5" w:rsidP="00B55543">
      <w:pPr>
        <w:spacing w:line="480" w:lineRule="auto"/>
        <w:ind w:firstLine="720"/>
        <w:jc w:val="both"/>
        <w:rPr>
          <w:sz w:val="24"/>
          <w:szCs w:val="24"/>
        </w:rPr>
      </w:pPr>
    </w:p>
    <w:p w14:paraId="6CE9DE8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Aim and objectives</w:t>
      </w:r>
    </w:p>
    <w:p w14:paraId="6309BB3A" w14:textId="3794F04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 aim of this study is to compare the functional diversity, based on dietary preferences, of avian communities in secondary tropical forest with </w:t>
      </w:r>
      <w:r w:rsidR="00F3491D"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of primary tropical forest, and to investigate how this changes</w:t>
      </w:r>
      <w:r w:rsidR="00F3491D" w:rsidRPr="00E74A14">
        <w:rPr>
          <w:rFonts w:ascii="Times New Roman" w:eastAsia="Times New Roman" w:hAnsi="Times New Roman" w:cs="Times New Roman"/>
          <w:sz w:val="24"/>
          <w:szCs w:val="24"/>
        </w:rPr>
        <w:t>, and possibly recovers,</w:t>
      </w:r>
      <w:r w:rsidRPr="00E74A14">
        <w:rPr>
          <w:rFonts w:ascii="Times New Roman" w:eastAsia="Times New Roman" w:hAnsi="Times New Roman" w:cs="Times New Roman"/>
          <w:sz w:val="24"/>
          <w:szCs w:val="24"/>
        </w:rPr>
        <w:t xml:space="preserve"> with secondary forest age. In addition, changes in </w:t>
      </w:r>
      <w:r w:rsidR="003007BA" w:rsidRPr="00E74A14">
        <w:rPr>
          <w:rFonts w:ascii="Times New Roman" w:eastAsia="Times New Roman" w:hAnsi="Times New Roman" w:cs="Times New Roman"/>
          <w:sz w:val="24"/>
          <w:szCs w:val="24"/>
        </w:rPr>
        <w:t xml:space="preserve">avian </w:t>
      </w:r>
      <w:r w:rsidRPr="00E74A14">
        <w:rPr>
          <w:rFonts w:ascii="Times New Roman" w:eastAsia="Times New Roman" w:hAnsi="Times New Roman" w:cs="Times New Roman"/>
          <w:sz w:val="24"/>
          <w:szCs w:val="24"/>
        </w:rPr>
        <w:t xml:space="preserve">species richness and the proportion of forest specialists are investigated as indicators of the </w:t>
      </w:r>
      <w:r w:rsidR="003007BA" w:rsidRPr="00E74A14">
        <w:rPr>
          <w:rFonts w:ascii="Times New Roman" w:eastAsia="Times New Roman" w:hAnsi="Times New Roman" w:cs="Times New Roman"/>
          <w:sz w:val="24"/>
          <w:szCs w:val="24"/>
        </w:rPr>
        <w:t xml:space="preserve">recovery of </w:t>
      </w:r>
      <w:r w:rsidRPr="00E74A14">
        <w:rPr>
          <w:rFonts w:ascii="Times New Roman" w:eastAsia="Times New Roman" w:hAnsi="Times New Roman" w:cs="Times New Roman"/>
          <w:sz w:val="24"/>
          <w:szCs w:val="24"/>
        </w:rPr>
        <w:t>biodiversity. To achieve th</w:t>
      </w:r>
      <w:r w:rsidR="00D767DE" w:rsidRPr="00E74A14">
        <w:rPr>
          <w:rFonts w:ascii="Times New Roman" w:eastAsia="Times New Roman" w:hAnsi="Times New Roman" w:cs="Times New Roman"/>
          <w:sz w:val="24"/>
          <w:szCs w:val="24"/>
        </w:rPr>
        <w:t>ese</w:t>
      </w:r>
      <w:r w:rsidRPr="00E74A14">
        <w:rPr>
          <w:rFonts w:ascii="Times New Roman" w:eastAsia="Times New Roman" w:hAnsi="Times New Roman" w:cs="Times New Roman"/>
          <w:sz w:val="24"/>
          <w:szCs w:val="24"/>
        </w:rPr>
        <w:t xml:space="preserve"> aim</w:t>
      </w:r>
      <w:r w:rsidR="00D767DE"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we conducted </w:t>
      </w:r>
      <w:r w:rsidRPr="00E74A14">
        <w:rPr>
          <w:rFonts w:ascii="Times New Roman" w:eastAsia="Times New Roman" w:hAnsi="Times New Roman" w:cs="Times New Roman"/>
          <w:sz w:val="24"/>
          <w:szCs w:val="24"/>
        </w:rPr>
        <w:t>a meta-analysis based on a systematic review. The analysis focused on birds as their distributions and ecological traits are well known and their populations are readily surveyed</w:t>
      </w:r>
      <w:r w:rsidR="00D767DE"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with the result </w:t>
      </w:r>
      <w:r w:rsidRPr="00E74A14">
        <w:rPr>
          <w:rFonts w:ascii="Times New Roman" w:eastAsia="Times New Roman" w:hAnsi="Times New Roman" w:cs="Times New Roman"/>
          <w:sz w:val="24"/>
          <w:szCs w:val="24"/>
        </w:rPr>
        <w:t xml:space="preserve">that they have been well studied across the tropics. Dietary preference was chosen as the functional trait </w:t>
      </w:r>
      <w:r w:rsidR="00D767DE" w:rsidRPr="00E74A14">
        <w:rPr>
          <w:rFonts w:ascii="Times New Roman" w:eastAsia="Times New Roman" w:hAnsi="Times New Roman" w:cs="Times New Roman"/>
          <w:sz w:val="24"/>
          <w:szCs w:val="24"/>
        </w:rPr>
        <w:t xml:space="preserve">for </w:t>
      </w:r>
      <w:r w:rsidRPr="00E74A14">
        <w:rPr>
          <w:rFonts w:ascii="Times New Roman" w:eastAsia="Times New Roman" w:hAnsi="Times New Roman" w:cs="Times New Roman"/>
          <w:sz w:val="24"/>
          <w:szCs w:val="24"/>
        </w:rPr>
        <w:t xml:space="preserve">study </w:t>
      </w:r>
      <w:r w:rsidR="005A112A" w:rsidRPr="00E74A14">
        <w:rPr>
          <w:rFonts w:ascii="Times New Roman" w:eastAsia="Times New Roman" w:hAnsi="Times New Roman" w:cs="Times New Roman"/>
          <w:sz w:val="24"/>
          <w:szCs w:val="24"/>
        </w:rPr>
        <w:t xml:space="preserve">to represent a particular </w:t>
      </w:r>
      <w:r w:rsidR="00964462" w:rsidRPr="00E74A14">
        <w:rPr>
          <w:rFonts w:ascii="Times New Roman" w:eastAsia="Times New Roman" w:hAnsi="Times New Roman" w:cs="Times New Roman"/>
          <w:sz w:val="24"/>
          <w:szCs w:val="24"/>
        </w:rPr>
        <w:t xml:space="preserve">and well-studied </w:t>
      </w:r>
      <w:r w:rsidR="005A112A" w:rsidRPr="00E74A14">
        <w:rPr>
          <w:rFonts w:ascii="Times New Roman" w:eastAsia="Times New Roman" w:hAnsi="Times New Roman" w:cs="Times New Roman"/>
          <w:sz w:val="24"/>
          <w:szCs w:val="24"/>
        </w:rPr>
        <w:t>aspect of ecosystem functioning</w:t>
      </w:r>
      <w:r w:rsidR="00527B95" w:rsidRPr="00E74A14">
        <w:rPr>
          <w:rFonts w:ascii="Times New Roman" w:eastAsia="Times New Roman" w:hAnsi="Times New Roman" w:cs="Times New Roman"/>
          <w:sz w:val="24"/>
          <w:szCs w:val="24"/>
        </w:rPr>
        <w:t xml:space="preserve"> relating to trophic relationships</w:t>
      </w:r>
      <w:r w:rsidR="005A112A" w:rsidRPr="00E74A14">
        <w:rPr>
          <w:rFonts w:ascii="Times New Roman" w:eastAsia="Times New Roman" w:hAnsi="Times New Roman" w:cs="Times New Roman"/>
          <w:sz w:val="24"/>
          <w:szCs w:val="24"/>
        </w:rPr>
        <w:t xml:space="preserve">, as </w:t>
      </w:r>
      <w:r w:rsidR="00527B95" w:rsidRPr="00E74A14">
        <w:rPr>
          <w:rFonts w:ascii="Times New Roman" w:eastAsia="Times New Roman" w:hAnsi="Times New Roman" w:cs="Times New Roman"/>
          <w:sz w:val="24"/>
          <w:szCs w:val="24"/>
        </w:rPr>
        <w:t>dietary preference</w:t>
      </w:r>
      <w:r w:rsidR="005A112A" w:rsidRPr="00E74A14">
        <w:rPr>
          <w:rFonts w:ascii="Times New Roman" w:eastAsia="Times New Roman" w:hAnsi="Times New Roman" w:cs="Times New Roman"/>
          <w:sz w:val="24"/>
          <w:szCs w:val="24"/>
        </w:rPr>
        <w:t xml:space="preserve"> is directly </w:t>
      </w:r>
      <w:r w:rsidR="00527B95" w:rsidRPr="00E74A14">
        <w:rPr>
          <w:rFonts w:ascii="Times New Roman" w:eastAsia="Times New Roman" w:hAnsi="Times New Roman" w:cs="Times New Roman"/>
          <w:sz w:val="24"/>
          <w:szCs w:val="24"/>
        </w:rPr>
        <w:t>linked</w:t>
      </w:r>
      <w:r w:rsidR="005A112A" w:rsidRPr="00E74A14">
        <w:rPr>
          <w:rFonts w:ascii="Times New Roman" w:eastAsia="Times New Roman" w:hAnsi="Times New Roman" w:cs="Times New Roman"/>
          <w:sz w:val="24"/>
          <w:szCs w:val="24"/>
        </w:rPr>
        <w:t xml:space="preserve"> to the processes of pollination, seed dispersal, carrion removal</w:t>
      </w:r>
      <w:r w:rsidR="00BF4FC5" w:rsidRPr="00E74A14">
        <w:rPr>
          <w:rFonts w:ascii="Times New Roman" w:eastAsia="Times New Roman" w:hAnsi="Times New Roman" w:cs="Times New Roman"/>
          <w:sz w:val="24"/>
          <w:szCs w:val="24"/>
        </w:rPr>
        <w:t>,</w:t>
      </w:r>
      <w:r w:rsidR="005A112A" w:rsidRPr="00E74A14">
        <w:rPr>
          <w:rFonts w:ascii="Times New Roman" w:eastAsia="Times New Roman" w:hAnsi="Times New Roman" w:cs="Times New Roman"/>
          <w:sz w:val="24"/>
          <w:szCs w:val="24"/>
        </w:rPr>
        <w:t xml:space="preserve"> and control of other animals</w:t>
      </w:r>
      <w:r w:rsidR="00A65659" w:rsidRPr="00E74A14">
        <w:rPr>
          <w:rFonts w:ascii="Times New Roman" w:eastAsia="Times New Roman" w:hAnsi="Times New Roman" w:cs="Times New Roman"/>
          <w:sz w:val="24"/>
          <w:szCs w:val="24"/>
        </w:rPr>
        <w:t>.</w:t>
      </w:r>
    </w:p>
    <w:p w14:paraId="07607B1D" w14:textId="77777777" w:rsidR="004D19A5" w:rsidRPr="00E74A14" w:rsidRDefault="004D19A5" w:rsidP="00B55543">
      <w:pPr>
        <w:spacing w:line="480" w:lineRule="auto"/>
        <w:ind w:firstLine="720"/>
        <w:jc w:val="both"/>
        <w:rPr>
          <w:sz w:val="24"/>
          <w:szCs w:val="24"/>
        </w:rPr>
      </w:pPr>
    </w:p>
    <w:p w14:paraId="1B5FAF4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Methods</w:t>
      </w:r>
    </w:p>
    <w:p w14:paraId="40D2E811" w14:textId="08544DA8" w:rsidR="004D19A5" w:rsidDel="007B3AF8" w:rsidRDefault="003E27F8" w:rsidP="00B55543">
      <w:pPr>
        <w:spacing w:line="480" w:lineRule="auto"/>
        <w:rPr>
          <w:del w:id="0" w:author="Phil" w:date="2016-04-21T11:19:00Z"/>
          <w:rFonts w:ascii="Times New Roman" w:eastAsia="Times New Roman" w:hAnsi="Times New Roman" w:cs="Times New Roman"/>
          <w:b/>
          <w:i/>
          <w:sz w:val="24"/>
          <w:szCs w:val="24"/>
        </w:rPr>
      </w:pPr>
      <w:del w:id="1" w:author="Phil" w:date="2016-04-21T11:19:00Z">
        <w:r w:rsidRPr="00E74A14" w:rsidDel="007B3AF8">
          <w:rPr>
            <w:rFonts w:ascii="Times New Roman" w:eastAsia="Times New Roman" w:hAnsi="Times New Roman" w:cs="Times New Roman"/>
            <w:b/>
            <w:i/>
            <w:sz w:val="24"/>
            <w:szCs w:val="24"/>
          </w:rPr>
          <w:delText>Systematic Review</w:delText>
        </w:r>
      </w:del>
      <w:ins w:id="2" w:author="Phil" w:date="2016-04-21T11:19:00Z">
        <w:r w:rsidR="007B3AF8">
          <w:rPr>
            <w:rFonts w:ascii="Times New Roman" w:eastAsia="Times New Roman" w:hAnsi="Times New Roman" w:cs="Times New Roman"/>
            <w:b/>
            <w:i/>
            <w:sz w:val="24"/>
            <w:szCs w:val="24"/>
          </w:rPr>
          <w:t>Data collation</w:t>
        </w:r>
      </w:ins>
    </w:p>
    <w:p w14:paraId="0612236A" w14:textId="77777777" w:rsidR="007B3AF8" w:rsidRPr="00E74A14" w:rsidRDefault="007B3AF8" w:rsidP="00B55543">
      <w:pPr>
        <w:spacing w:line="480" w:lineRule="auto"/>
        <w:rPr>
          <w:ins w:id="3" w:author="Phil" w:date="2016-04-21T11:20:00Z"/>
          <w:sz w:val="24"/>
          <w:szCs w:val="24"/>
        </w:rPr>
      </w:pPr>
    </w:p>
    <w:p w14:paraId="761DA864" w14:textId="119C026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Using a standard methodology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&amp; Stewart 2006)", "plainTextFormattedCitation" : "(Pullin &amp; Stewart 2006)", "previouslyFormattedCitation" : "(Pullin &amp; Stewart 2006)" }, "properties" : { "formattedCitation" : "(Pullin and Stewart 2006)", "noteIndex" : 0, "plainCitation" : "(Pullin and Stewart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(Pullin &amp; Stewart 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"(2007b)", "plainTextFormattedCitation" : "(2007b)", "previouslyFormattedCitation" :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1375E1" w:rsidRPr="007B3AF8">
        <w:rPr>
          <w:rFonts w:ascii="Times New Roman" w:hAnsi="Times New Roman" w:cs="Times New Roman"/>
          <w:noProof/>
          <w:sz w:val="24"/>
          <w:szCs w:val="24"/>
        </w:rPr>
        <w:t>(2007b)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Bowen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"(Barlow &lt;i&gt;et al.&lt;/i&gt; 2007b)", "plainTextFormattedCitation" : "(Barlow et al. 2007b)", "previouslyFormattedCitation" : "(Barlow &lt;i&gt;et al.&lt;/i&gt;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Gardner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&lt;i&gt;et al.&lt;/i&gt; 2007)", "plainTextFormattedCitation" : "(Gardner et al. 2007)", "previouslyFormattedCitation" : "(Gardner &lt;i&gt;et al.&lt;/i&gt; 2007)" }, "properties" : { "formattedCitation" : "(2007)", "noteIndex" : 0, "plainCitation" : "(2007)"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Dent and Wright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and</w:t>
      </w:r>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Chazdon</w:t>
      </w:r>
      <w:proofErr w:type="spellEnd"/>
      <w:r w:rsidRPr="00E74A14">
        <w:rPr>
          <w:rFonts w:ascii="Times New Roman" w:eastAsia="Times New Roman" w:hAnsi="Times New Roman" w:cs="Times New Roman"/>
          <w:sz w:val="24"/>
          <w:szCs w:val="24"/>
        </w:rPr>
        <w:t xml:space="preserve">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&lt;i&gt;et al.&lt;/i&gt; 2009)", "plainTextFormattedCitation" : "(Chazdon et al. 2009)", "previouslyFormattedCitation" : "(Chazdon &lt;i&gt;et al.&lt;/i&gt;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p>
    <w:p w14:paraId="6AD20AD2" w14:textId="6C274407"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Studies were selected if they included details of avian community composition in (at least) one secondary forest site and a reference undisturbed primary forest site. </w:t>
      </w:r>
      <w:r w:rsidR="00FC2CAC" w:rsidRPr="00E74A14">
        <w:rPr>
          <w:rFonts w:ascii="Times New Roman" w:eastAsia="Times New Roman" w:hAnsi="Times New Roman" w:cs="Times New Roman"/>
          <w:sz w:val="24"/>
          <w:szCs w:val="24"/>
        </w:rPr>
        <w:t>A primary forest was defined as a</w:t>
      </w:r>
      <w:r w:rsidR="009657BC" w:rsidRPr="00E74A14">
        <w:rPr>
          <w:rFonts w:ascii="Times New Roman" w:eastAsia="Times New Roman" w:hAnsi="Times New Roman" w:cs="Times New Roman"/>
          <w:sz w:val="24"/>
          <w:szCs w:val="24"/>
        </w:rPr>
        <w:t xml:space="preserve"> </w:t>
      </w:r>
      <w:r w:rsidR="00FC2CAC" w:rsidRPr="00E74A14">
        <w:rPr>
          <w:rFonts w:ascii="Times New Roman" w:eastAsia="Times New Roman" w:hAnsi="Times New Roman" w:cs="Times New Roman"/>
          <w:sz w:val="24"/>
          <w:szCs w:val="24"/>
        </w:rPr>
        <w:t xml:space="preserve">naturally forested area </w:t>
      </w:r>
      <w:r w:rsidR="009657BC" w:rsidRPr="00E74A14">
        <w:rPr>
          <w:rFonts w:ascii="Times New Roman" w:eastAsia="Times New Roman" w:hAnsi="Times New Roman" w:cs="Times New Roman"/>
          <w:sz w:val="24"/>
          <w:szCs w:val="24"/>
        </w:rPr>
        <w:t xml:space="preserve">where there was no evidence of discontinuity in forest cover or modification by human activities. </w:t>
      </w:r>
      <w:r w:rsidRPr="00E74A14">
        <w:rPr>
          <w:rFonts w:ascii="Times New Roman" w:eastAsia="Times New Roman" w:hAnsi="Times New Roman" w:cs="Times New Roman"/>
          <w:sz w:val="24"/>
          <w:szCs w:val="24"/>
        </w:rPr>
        <w:t>A secondary forest was defined as a naturally forested area where there had been discontinuity in forest cover</w:t>
      </w:r>
      <w:r w:rsidR="00E845B0" w:rsidRPr="00E74A14">
        <w:rPr>
          <w:rFonts w:ascii="Times New Roman" w:eastAsia="Times New Roman" w:hAnsi="Times New Roman" w:cs="Times New Roman"/>
          <w:sz w:val="24"/>
          <w:szCs w:val="24"/>
        </w:rPr>
        <w:t xml:space="preserve"> over time</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(Corlett 1994)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Forests that had previously been s</w:t>
      </w:r>
      <w:r w:rsidR="00E550CD" w:rsidRPr="00E74A14">
        <w:rPr>
          <w:rFonts w:ascii="Times New Roman" w:eastAsia="Times New Roman" w:hAnsi="Times New Roman" w:cs="Times New Roman"/>
          <w:sz w:val="24"/>
          <w:szCs w:val="24"/>
        </w:rPr>
        <w:t>electively logged were excluded</w:t>
      </w:r>
      <w:r w:rsidRPr="00E74A14">
        <w:rPr>
          <w:rFonts w:ascii="Times New Roman" w:eastAsia="Times New Roman" w:hAnsi="Times New Roman" w:cs="Times New Roman"/>
          <w:sz w:val="24"/>
          <w:szCs w:val="24"/>
        </w:rPr>
        <w:t xml:space="preserve"> as </w:t>
      </w:r>
      <w:r w:rsidR="001C3FCC" w:rsidRPr="00E74A14">
        <w:rPr>
          <w:rFonts w:ascii="Times New Roman" w:eastAsia="Times New Roman" w:hAnsi="Times New Roman" w:cs="Times New Roman"/>
          <w:sz w:val="24"/>
          <w:szCs w:val="24"/>
        </w:rPr>
        <w:t>such</w:t>
      </w:r>
      <w:r w:rsidRPr="00E74A14">
        <w:rPr>
          <w:rFonts w:ascii="Times New Roman" w:eastAsia="Times New Roman" w:hAnsi="Times New Roman" w:cs="Times New Roman"/>
          <w:sz w:val="24"/>
          <w:szCs w:val="24"/>
        </w:rPr>
        <w:t xml:space="preserve"> sites recover differently to those converted for agriculture </w:t>
      </w:r>
      <w:r w:rsidR="005F5CC2"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5F5CC2" w:rsidRPr="007B3AF8">
        <w:rPr>
          <w:rFonts w:ascii="Times New Roman" w:hAnsi="Times New Roman" w:cs="Times New Roman"/>
          <w:noProof/>
          <w:sz w:val="24"/>
          <w:szCs w:val="24"/>
        </w:rPr>
        <w:t>(Corlett 1994; Dunn 2004b)</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Following </w:t>
      </w:r>
      <w:proofErr w:type="spellStart"/>
      <w:r w:rsidRPr="00E74A14">
        <w:rPr>
          <w:rFonts w:ascii="Times New Roman" w:eastAsia="Times New Roman" w:hAnsi="Times New Roman" w:cs="Times New Roman"/>
          <w:sz w:val="24"/>
          <w:szCs w:val="24"/>
        </w:rPr>
        <w:t>Newbold</w:t>
      </w:r>
      <w:proofErr w:type="spellEnd"/>
      <w:r w:rsidRPr="00E74A14">
        <w:rPr>
          <w:rFonts w:ascii="Times New Roman" w:eastAsia="Times New Roman" w:hAnsi="Times New Roman" w:cs="Times New Roman"/>
          <w:sz w:val="24"/>
          <w:szCs w:val="24"/>
        </w:rPr>
        <w:t xml:space="preserve"> et al. </w:t>
      </w:r>
      <w:r w:rsidR="005F5CC2"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"gkou7n4c4",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"uris" : [ "http://www.mendeley.com/documents/?uuid=e9c8ebe5-4edf-4609-8b4f-22838fe75cf5" ] } ], "mendeley" : { "formattedCitation" : "(Newbold &lt;i&gt;et al.&lt;/i&gt; 2013)", "plainTextFormattedCitation" : "(Newbold et al. 2013)", "previouslyFormattedCitation" : "(Newbold &lt;i&gt;et al.&lt;/i&gt; 2013)" }, "properties" : { "formattedCitation" : "(2012)", "noteIndex" : 0, "plainCitation" : "(2012)" }, "schema" : "https://github.com/citation-style-language/schema/raw/master/csl-citation.json"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(Newbold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studies from the tropics and sub-tropics between the latitudes of 40°N and 40°S were included.</w:t>
      </w:r>
    </w:p>
    <w:p w14:paraId="71F8EB95" w14:textId="33F0AD44" w:rsidR="007B3AF8" w:rsidDel="00AB168C" w:rsidRDefault="003E27F8" w:rsidP="00B55543">
      <w:pPr>
        <w:spacing w:line="480" w:lineRule="auto"/>
        <w:ind w:firstLine="720"/>
        <w:jc w:val="both"/>
        <w:rPr>
          <w:del w:id="4" w:author="Phil" w:date="2016-04-21T12:50:00Z"/>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Data on bird species present in forest sites were extracted from the articles, in addition to species abundance data where provided. Article authors were contacted to request these data when articles suggested that they had been collected but were not presented. Additionally</w:t>
      </w:r>
      <w:r w:rsidR="00666AB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for each secondary forest site, the age, whether the site was continuous or discontinuous with primary forest, and whether the site’s disturbance history prior to secondary succession left remnants of the original forest vegetation (e.g. slash-and-burn agriculture, pasture) or not (e.g. arable agriculture, plantation) were noted. 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ins w:id="5" w:author="Phil" w:date="2016-04-21T12:50:00Z">
        <w:r w:rsidR="00AB168C">
          <w:rPr>
            <w:rFonts w:ascii="Times New Roman" w:eastAsia="Times New Roman" w:hAnsi="Times New Roman" w:cs="Times New Roman"/>
            <w:sz w:val="24"/>
            <w:szCs w:val="24"/>
          </w:rPr>
          <w:t xml:space="preserve"> </w:t>
        </w:r>
      </w:ins>
      <w:del w:id="6" w:author="Phil" w:date="2016-04-21T12:50:00Z">
        <w:r w:rsidRPr="00E74A14" w:rsidDel="00AB168C">
          <w:rPr>
            <w:rFonts w:ascii="Times New Roman" w:eastAsia="Times New Roman" w:hAnsi="Times New Roman" w:cs="Times New Roman"/>
            <w:sz w:val="24"/>
            <w:szCs w:val="24"/>
          </w:rPr>
          <w:delText xml:space="preserve"> with the majority using only one survey method, </w:delText>
        </w:r>
      </w:del>
      <w:r w:rsidRPr="00E74A14">
        <w:rPr>
          <w:rFonts w:ascii="Times New Roman" w:eastAsia="Times New Roman" w:hAnsi="Times New Roman" w:cs="Times New Roman"/>
          <w:sz w:val="24"/>
          <w:szCs w:val="24"/>
        </w:rPr>
        <w:t xml:space="preserve">but differed </w:t>
      </w:r>
      <w:r w:rsidR="00430182" w:rsidRPr="00E74A14">
        <w:rPr>
          <w:rFonts w:ascii="Times New Roman" w:eastAsia="Times New Roman" w:hAnsi="Times New Roman" w:cs="Times New Roman"/>
          <w:sz w:val="24"/>
          <w:szCs w:val="24"/>
        </w:rPr>
        <w:t>among studies</w:t>
      </w:r>
      <w:r w:rsidR="00E550CD" w:rsidRPr="00E74A14">
        <w:rPr>
          <w:rFonts w:ascii="Times New Roman" w:eastAsia="Times New Roman" w:hAnsi="Times New Roman" w:cs="Times New Roman"/>
          <w:sz w:val="24"/>
          <w:szCs w:val="24"/>
        </w:rPr>
        <w:t>.</w:t>
      </w:r>
      <w:ins w:id="7" w:author="Phil" w:date="2016-04-21T11:14:00Z">
        <w:r w:rsidR="007B3AF8">
          <w:rPr>
            <w:rFonts w:ascii="Times New Roman" w:eastAsia="Times New Roman" w:hAnsi="Times New Roman" w:cs="Times New Roman"/>
            <w:sz w:val="24"/>
            <w:szCs w:val="24"/>
          </w:rPr>
          <w:t xml:space="preserve"> Methodologies used were recorded </w:t>
        </w:r>
      </w:ins>
      <w:ins w:id="8" w:author="Phil" w:date="2016-04-21T11:15:00Z">
        <w:r w:rsidR="007B3AF8">
          <w:rPr>
            <w:rFonts w:ascii="Times New Roman" w:eastAsia="Times New Roman" w:hAnsi="Times New Roman" w:cs="Times New Roman"/>
            <w:sz w:val="24"/>
            <w:szCs w:val="24"/>
          </w:rPr>
          <w:t>for</w:t>
        </w:r>
      </w:ins>
      <w:ins w:id="9" w:author="Phil" w:date="2016-04-21T11:14:00Z">
        <w:r w:rsidR="007B3AF8">
          <w:rPr>
            <w:rFonts w:ascii="Times New Roman" w:eastAsia="Times New Roman" w:hAnsi="Times New Roman" w:cs="Times New Roman"/>
            <w:sz w:val="24"/>
            <w:szCs w:val="24"/>
          </w:rPr>
          <w:t xml:space="preserve"> use in statistical analyses</w:t>
        </w:r>
      </w:ins>
      <w:ins w:id="10" w:author="Phil" w:date="2016-04-21T11:15:00Z">
        <w:r w:rsidR="007B3AF8">
          <w:rPr>
            <w:rFonts w:ascii="Times New Roman" w:eastAsia="Times New Roman" w:hAnsi="Times New Roman" w:cs="Times New Roman"/>
            <w:sz w:val="24"/>
            <w:szCs w:val="24"/>
          </w:rPr>
          <w:t xml:space="preserve"> of the impact of different methodologies on our results.</w:t>
        </w:r>
      </w:ins>
      <w:ins w:id="11" w:author="Phil" w:date="2016-04-21T11:16:00Z">
        <w:r w:rsidR="007B3AF8">
          <w:rPr>
            <w:rFonts w:ascii="Times New Roman" w:eastAsia="Times New Roman" w:hAnsi="Times New Roman" w:cs="Times New Roman"/>
            <w:sz w:val="24"/>
            <w:szCs w:val="24"/>
          </w:rPr>
          <w:t xml:space="preserve"> However, Hill and </w:t>
        </w:r>
        <w:proofErr w:type="spellStart"/>
        <w:r w:rsidR="007B3AF8">
          <w:rPr>
            <w:rFonts w:ascii="Times New Roman" w:eastAsia="Times New Roman" w:hAnsi="Times New Roman" w:cs="Times New Roman"/>
            <w:sz w:val="24"/>
            <w:szCs w:val="24"/>
          </w:rPr>
          <w:t>Hamer</w:t>
        </w:r>
        <w:proofErr w:type="spellEnd"/>
        <w:r w:rsidR="007B3AF8">
          <w:rPr>
            <w:rFonts w:ascii="Times New Roman" w:eastAsia="Times New Roman" w:hAnsi="Times New Roman" w:cs="Times New Roman"/>
            <w:sz w:val="24"/>
            <w:szCs w:val="24"/>
          </w:rPr>
          <w:t xml:space="preserve"> </w:t>
        </w:r>
        <w:r w:rsidR="007B3AF8">
          <w:rPr>
            <w:rFonts w:ascii="Times New Roman" w:eastAsia="Times New Roman" w:hAnsi="Times New Roman" w:cs="Times New Roman"/>
            <w:sz w:val="24"/>
            <w:szCs w:val="24"/>
          </w:rPr>
          <w:fldChar w:fldCharType="begin" w:fldLock="1"/>
        </w:r>
      </w:ins>
      <w:r w:rsidR="007B48E3">
        <w:rPr>
          <w:rFonts w:ascii="Times New Roman" w:eastAsia="Times New Roman" w:hAnsi="Times New Roman" w:cs="Times New Roman"/>
          <w:sz w:val="24"/>
          <w:szCs w:val="24"/>
        </w:rPr>
        <w:instrText>ADDIN CSL_CITATION { "citationItems" : [ { "id" : "ITEM-1", "itemData" : { "ISBN" : "1365-2664", "author" : [ { "dropping-particle" : "", "family" : "Hill", "given" : "Jane K", "non-dropping-particle" : "", "parse-names" : false, "suffix" : "" }, { "dropping-particle" : "", "family" : "Hamer", "given" : "Keith C", "non-dropping-particle" : "", "parse-names" : false, "suffix" : "" } ], "container-title" : "Journal of Applied Ecology", "id" : "ITEM-1", "issue" : "4", "issued" : { "date-parts" : [ [ "2004" ] ] }, "page" : "744-754", "title" : "Determining impacts of habitat modification on diversity of tropical forest fauna the importance of spatial scale", "type" : "article-journal", "volume" : "41" }, "suppress-author" : 1, "uris" : [ "http://www.mendeley.com/documents/?uuid=f5883d5e-dab3-4631-a447-efee1df35b1c" ] } ], "mendeley" : { "formattedCitation" : "(2004)", "plainTextFormattedCitation" : "(2004)", "previouslyFormattedCitation" : "(2004)" }, "properties" : { "noteIndex" : 0 }, "schema" : "https://github.com/citation-style-language/schema/raw/master/csl-citation.json" }</w:instrText>
      </w:r>
      <w:r w:rsidR="007B3AF8">
        <w:rPr>
          <w:rFonts w:ascii="Times New Roman" w:eastAsia="Times New Roman" w:hAnsi="Times New Roman" w:cs="Times New Roman"/>
          <w:sz w:val="24"/>
          <w:szCs w:val="24"/>
        </w:rPr>
        <w:fldChar w:fldCharType="separate"/>
      </w:r>
      <w:r w:rsidR="007B3AF8" w:rsidRPr="007B3AF8">
        <w:rPr>
          <w:rFonts w:ascii="Times New Roman" w:eastAsia="Times New Roman" w:hAnsi="Times New Roman" w:cs="Times New Roman"/>
          <w:noProof/>
          <w:sz w:val="24"/>
          <w:szCs w:val="24"/>
        </w:rPr>
        <w:t>(2004)</w:t>
      </w:r>
      <w:ins w:id="12" w:author="Phil" w:date="2016-04-21T11:16:00Z">
        <w:r w:rsidR="007B3AF8">
          <w:rPr>
            <w:rFonts w:ascii="Times New Roman" w:eastAsia="Times New Roman" w:hAnsi="Times New Roman" w:cs="Times New Roman"/>
            <w:sz w:val="24"/>
            <w:szCs w:val="24"/>
          </w:rPr>
          <w:fldChar w:fldCharType="end"/>
        </w:r>
        <w:r w:rsidR="007B3AF8">
          <w:rPr>
            <w:rFonts w:ascii="Times New Roman" w:eastAsia="Times New Roman" w:hAnsi="Times New Roman" w:cs="Times New Roman"/>
            <w:sz w:val="24"/>
            <w:szCs w:val="24"/>
          </w:rPr>
          <w:t xml:space="preserve"> showed that </w:t>
        </w:r>
      </w:ins>
    </w:p>
    <w:p w14:paraId="16F61C4B" w14:textId="7DEC00D9" w:rsidR="004D19A5" w:rsidRPr="00E74A14" w:rsidDel="007B3AF8" w:rsidRDefault="003E27F8">
      <w:pPr>
        <w:spacing w:line="480" w:lineRule="auto"/>
        <w:ind w:firstLine="720"/>
        <w:jc w:val="both"/>
        <w:rPr>
          <w:del w:id="13" w:author="Phil" w:date="2016-04-21T11:18:00Z"/>
          <w:sz w:val="24"/>
          <w:szCs w:val="24"/>
        </w:rPr>
      </w:pPr>
      <w:del w:id="14" w:author="Phil" w:date="2016-04-21T11:17:00Z">
        <w:r w:rsidRPr="00E74A14" w:rsidDel="007B3AF8">
          <w:rPr>
            <w:rFonts w:ascii="Times New Roman" w:eastAsia="Times New Roman" w:hAnsi="Times New Roman" w:cs="Times New Roman"/>
            <w:sz w:val="24"/>
            <w:szCs w:val="24"/>
          </w:rPr>
          <w:delText xml:space="preserve">However, </w:delText>
        </w:r>
      </w:del>
      <w:ins w:id="15" w:author="Phil" w:date="2016-04-21T12:50:00Z">
        <w:r w:rsidR="00AB168C">
          <w:rPr>
            <w:rFonts w:ascii="Times New Roman" w:eastAsia="Times New Roman" w:hAnsi="Times New Roman" w:cs="Times New Roman"/>
            <w:sz w:val="24"/>
            <w:szCs w:val="24"/>
          </w:rPr>
          <w:t>s</w:t>
        </w:r>
      </w:ins>
      <w:del w:id="16" w:author="Phil" w:date="2016-04-21T12:50:00Z">
        <w:r w:rsidRPr="00E74A14" w:rsidDel="00AB168C">
          <w:rPr>
            <w:rFonts w:ascii="Times New Roman" w:eastAsia="Times New Roman" w:hAnsi="Times New Roman" w:cs="Times New Roman"/>
            <w:sz w:val="24"/>
            <w:szCs w:val="24"/>
          </w:rPr>
          <w:delText>s</w:delText>
        </w:r>
      </w:del>
      <w:r w:rsidRPr="00E74A14">
        <w:rPr>
          <w:rFonts w:ascii="Times New Roman" w:eastAsia="Times New Roman" w:hAnsi="Times New Roman" w:cs="Times New Roman"/>
          <w:sz w:val="24"/>
          <w:szCs w:val="24"/>
        </w:rPr>
        <w:t xml:space="preserve">ampling method </w:t>
      </w:r>
      <w:del w:id="17" w:author="Phil" w:date="2016-04-21T11:17:00Z">
        <w:r w:rsidRPr="00E74A14" w:rsidDel="007B3AF8">
          <w:rPr>
            <w:rFonts w:ascii="Times New Roman" w:eastAsia="Times New Roman" w:hAnsi="Times New Roman" w:cs="Times New Roman"/>
            <w:sz w:val="24"/>
            <w:szCs w:val="24"/>
          </w:rPr>
          <w:delText xml:space="preserve">does </w:delText>
        </w:r>
      </w:del>
      <w:ins w:id="18" w:author="Phil" w:date="2016-04-21T11:17:00Z">
        <w:r w:rsidR="007B3AF8">
          <w:rPr>
            <w:rFonts w:ascii="Times New Roman" w:eastAsia="Times New Roman" w:hAnsi="Times New Roman" w:cs="Times New Roman"/>
            <w:sz w:val="24"/>
            <w:szCs w:val="24"/>
          </w:rPr>
          <w:t>did</w:t>
        </w:r>
        <w:r w:rsidR="007B3AF8" w:rsidRPr="00E74A14">
          <w:rPr>
            <w:rFonts w:ascii="Times New Roman" w:eastAsia="Times New Roman" w:hAnsi="Times New Roman" w:cs="Times New Roman"/>
            <w:sz w:val="24"/>
            <w:szCs w:val="24"/>
          </w:rPr>
          <w:t xml:space="preserve"> </w:t>
        </w:r>
      </w:ins>
      <w:r w:rsidRPr="00E74A14">
        <w:rPr>
          <w:rFonts w:ascii="Times New Roman" w:eastAsia="Times New Roman" w:hAnsi="Times New Roman" w:cs="Times New Roman"/>
          <w:sz w:val="24"/>
          <w:szCs w:val="24"/>
        </w:rPr>
        <w:t xml:space="preserve">not affect the </w:t>
      </w:r>
      <w:del w:id="19" w:author="Phil" w:date="2016-04-21T11:17:00Z">
        <w:r w:rsidRPr="00E74A14" w:rsidDel="007B3AF8">
          <w:rPr>
            <w:rFonts w:ascii="Times New Roman" w:eastAsia="Times New Roman" w:hAnsi="Times New Roman" w:cs="Times New Roman"/>
            <w:sz w:val="24"/>
            <w:szCs w:val="24"/>
          </w:rPr>
          <w:delText xml:space="preserve">reported </w:delText>
        </w:r>
      </w:del>
      <w:r w:rsidRPr="00E74A14">
        <w:rPr>
          <w:rFonts w:ascii="Times New Roman" w:eastAsia="Times New Roman" w:hAnsi="Times New Roman" w:cs="Times New Roman"/>
          <w:sz w:val="24"/>
          <w:szCs w:val="24"/>
        </w:rPr>
        <w:t xml:space="preserve">response of birds to disturbance in tropical forests </w:t>
      </w:r>
      <w:del w:id="20" w:author="Phil" w:date="2016-04-21T11:17:00Z">
        <w:r w:rsidR="005F5CC2" w:rsidRPr="00E74A14" w:rsidDel="007B3AF8">
          <w:rPr>
            <w:rFonts w:ascii="Times New Roman" w:eastAsia="Times New Roman" w:hAnsi="Times New Roman" w:cs="Times New Roman"/>
            <w:sz w:val="24"/>
            <w:szCs w:val="24"/>
          </w:rPr>
          <w:fldChar w:fldCharType="begin" w:fldLock="1"/>
        </w:r>
        <w:r w:rsidR="007B3AF8" w:rsidDel="007B3AF8">
          <w:rPr>
            <w:rFonts w:ascii="Times New Roman" w:eastAsia="Times New Roman" w:hAnsi="Times New Roman" w:cs="Times New Roman"/>
            <w:sz w:val="24"/>
            <w:szCs w:val="24"/>
          </w:rPr>
          <w:delInstrText>ADDIN CSL_CITATION { "citationID" : "2a2dvk4tih", "citationItems" : [ { "id" : "ITEM-1", "itemData" : { "ISBN" : "1365-2664", "author" : [ { "dropping-particle" : "", "family" : "Hill", "given" : "Jane K", "non-dropping-particle" : "", "parse-names" : false, "suffix" : "" }, { "dropping-particle" : "", "family" : "Hamer", "given" : "Keith C", "non-dropping-particle" : "", "parse-names" : false, "suffix" : "" } ], "container-title" : "Journal of Applied Ecology", "id" : "ITEM-1", "issue" : "4", "issued" : { "date-parts" : [ [ "2004" ] ] }, "page" : "744-754", "title" : "Determining impacts of habitat modification on diversity of tropical forest fauna the importance of spatial scale", "type" : "article-journal", "volume" : "41" }, "uris" : [ "http://www.mendeley.com/documents/?uuid=f5883d5e-dab3-4631-a447-efee1df35b1c" ] } ], "mendeley" : { "formattedCitation" : "(Hill &amp; Hamer 2004)", "plainTextFormattedCitation" : "(Hill &amp; Hamer 2004)" }, "properties" : { "formattedCitation" : "(Hill and Hamer 2004)", "noteIndex" : 0, "plainCitation" : "(Hill and Hamer 2004)" }, "schema" : "https://github.com/citation-style-language/schema/raw/master/csl-citation.json" }</w:delInstrText>
        </w:r>
        <w:r w:rsidR="005F5CC2" w:rsidRPr="00E74A14" w:rsidDel="007B3AF8">
          <w:rPr>
            <w:rFonts w:ascii="Times New Roman" w:eastAsia="Times New Roman" w:hAnsi="Times New Roman" w:cs="Times New Roman"/>
            <w:sz w:val="24"/>
            <w:szCs w:val="24"/>
          </w:rPr>
          <w:fldChar w:fldCharType="separate"/>
        </w:r>
        <w:r w:rsidR="007B3AF8" w:rsidRPr="007B3AF8" w:rsidDel="007B3AF8">
          <w:rPr>
            <w:rFonts w:ascii="Times New Roman" w:hAnsi="Times New Roman" w:cs="Times New Roman"/>
            <w:noProof/>
            <w:sz w:val="24"/>
            <w:szCs w:val="24"/>
          </w:rPr>
          <w:delText>(Hill &amp; Hamer 2004)</w:delText>
        </w:r>
        <w:r w:rsidR="005F5CC2" w:rsidRPr="00E74A14" w:rsidDel="007B3AF8">
          <w:rPr>
            <w:rFonts w:ascii="Times New Roman" w:eastAsia="Times New Roman" w:hAnsi="Times New Roman" w:cs="Times New Roman"/>
            <w:sz w:val="24"/>
            <w:szCs w:val="24"/>
          </w:rPr>
          <w:fldChar w:fldCharType="end"/>
        </w:r>
        <w:r w:rsidRPr="00E74A14" w:rsidDel="007B3AF8">
          <w:rPr>
            <w:rFonts w:ascii="Times New Roman" w:eastAsia="Times New Roman" w:hAnsi="Times New Roman" w:cs="Times New Roman"/>
            <w:sz w:val="24"/>
            <w:szCs w:val="24"/>
          </w:rPr>
          <w:delText xml:space="preserve"> </w:delText>
        </w:r>
      </w:del>
      <w:r w:rsidRPr="00E74A14">
        <w:rPr>
          <w:rFonts w:ascii="Times New Roman" w:eastAsia="Times New Roman" w:hAnsi="Times New Roman" w:cs="Times New Roman"/>
          <w:sz w:val="24"/>
          <w:szCs w:val="24"/>
        </w:rPr>
        <w:t xml:space="preserve">and therefore, </w:t>
      </w:r>
      <w:ins w:id="21" w:author="Phil" w:date="2016-04-21T12:51:00Z">
        <w:r w:rsidR="00AB168C">
          <w:rPr>
            <w:rFonts w:ascii="Times New Roman" w:eastAsia="Times New Roman" w:hAnsi="Times New Roman" w:cs="Times New Roman"/>
            <w:sz w:val="24"/>
            <w:szCs w:val="24"/>
          </w:rPr>
          <w:t xml:space="preserve">it is unclear to what extent </w:t>
        </w:r>
      </w:ins>
      <w:del w:id="22" w:author="Phil" w:date="2016-04-21T11:17:00Z">
        <w:r w:rsidRPr="00E74A14" w:rsidDel="007B3AF8">
          <w:rPr>
            <w:rFonts w:ascii="Times New Roman" w:eastAsia="Times New Roman" w:hAnsi="Times New Roman" w:cs="Times New Roman"/>
            <w:sz w:val="24"/>
            <w:szCs w:val="24"/>
          </w:rPr>
          <w:delText xml:space="preserve">these </w:delText>
        </w:r>
      </w:del>
      <w:ins w:id="23" w:author="Phil" w:date="2016-04-21T11:17:00Z">
        <w:r w:rsidR="007B3AF8">
          <w:rPr>
            <w:rFonts w:ascii="Times New Roman" w:eastAsia="Times New Roman" w:hAnsi="Times New Roman" w:cs="Times New Roman"/>
            <w:sz w:val="24"/>
            <w:szCs w:val="24"/>
          </w:rPr>
          <w:t>methodological</w:t>
        </w:r>
        <w:r w:rsidR="007B3AF8" w:rsidRPr="00E74A14">
          <w:rPr>
            <w:rFonts w:ascii="Times New Roman" w:eastAsia="Times New Roman" w:hAnsi="Times New Roman" w:cs="Times New Roman"/>
            <w:sz w:val="24"/>
            <w:szCs w:val="24"/>
          </w:rPr>
          <w:t xml:space="preserve"> </w:t>
        </w:r>
      </w:ins>
      <w:r w:rsidRPr="00E74A14">
        <w:rPr>
          <w:rFonts w:ascii="Times New Roman" w:eastAsia="Times New Roman" w:hAnsi="Times New Roman" w:cs="Times New Roman"/>
          <w:sz w:val="24"/>
          <w:szCs w:val="24"/>
        </w:rPr>
        <w:t xml:space="preserve">differences </w:t>
      </w:r>
      <w:del w:id="24" w:author="Phil" w:date="2016-04-21T11:17:00Z">
        <w:r w:rsidRPr="00E74A14" w:rsidDel="007B3AF8">
          <w:rPr>
            <w:rFonts w:ascii="Times New Roman" w:eastAsia="Times New Roman" w:hAnsi="Times New Roman" w:cs="Times New Roman"/>
            <w:sz w:val="24"/>
            <w:szCs w:val="24"/>
          </w:rPr>
          <w:delText xml:space="preserve">are </w:delText>
        </w:r>
      </w:del>
      <w:ins w:id="25" w:author="Phil" w:date="2016-04-21T11:17:00Z">
        <w:r w:rsidR="007B3AF8">
          <w:rPr>
            <w:rFonts w:ascii="Times New Roman" w:eastAsia="Times New Roman" w:hAnsi="Times New Roman" w:cs="Times New Roman"/>
            <w:sz w:val="24"/>
            <w:szCs w:val="24"/>
          </w:rPr>
          <w:t xml:space="preserve">may </w:t>
        </w:r>
      </w:ins>
      <w:ins w:id="26" w:author="Phil" w:date="2016-04-21T12:51:00Z">
        <w:r w:rsidR="005B2608">
          <w:rPr>
            <w:rFonts w:ascii="Times New Roman" w:eastAsia="Times New Roman" w:hAnsi="Times New Roman" w:cs="Times New Roman"/>
            <w:sz w:val="24"/>
            <w:szCs w:val="24"/>
          </w:rPr>
          <w:t xml:space="preserve">have </w:t>
        </w:r>
      </w:ins>
      <w:del w:id="27" w:author="Phil" w:date="2016-04-21T12:51:00Z">
        <w:r w:rsidRPr="00E74A14" w:rsidDel="005B2608">
          <w:rPr>
            <w:rFonts w:ascii="Times New Roman" w:eastAsia="Times New Roman" w:hAnsi="Times New Roman" w:cs="Times New Roman"/>
            <w:sz w:val="24"/>
            <w:szCs w:val="24"/>
          </w:rPr>
          <w:delText xml:space="preserve">unlikely to </w:delText>
        </w:r>
      </w:del>
      <w:r w:rsidRPr="00E74A14">
        <w:rPr>
          <w:rFonts w:ascii="Times New Roman" w:eastAsia="Times New Roman" w:hAnsi="Times New Roman" w:cs="Times New Roman"/>
          <w:sz w:val="24"/>
          <w:szCs w:val="24"/>
        </w:rPr>
        <w:t>bias</w:t>
      </w:r>
      <w:ins w:id="28" w:author="Phil" w:date="2016-04-21T12:51:00Z">
        <w:r w:rsidR="005B2608">
          <w:rPr>
            <w:rFonts w:ascii="Times New Roman" w:eastAsia="Times New Roman" w:hAnsi="Times New Roman" w:cs="Times New Roman"/>
            <w:sz w:val="24"/>
            <w:szCs w:val="24"/>
          </w:rPr>
          <w:t>ed</w:t>
        </w:r>
      </w:ins>
      <w:r w:rsidRPr="00E74A14">
        <w:rPr>
          <w:rFonts w:ascii="Times New Roman" w:eastAsia="Times New Roman" w:hAnsi="Times New Roman" w:cs="Times New Roman"/>
          <w:sz w:val="24"/>
          <w:szCs w:val="24"/>
        </w:rPr>
        <w:t xml:space="preserve"> </w:t>
      </w:r>
      <w:del w:id="29" w:author="Phil" w:date="2016-04-21T12:51:00Z">
        <w:r w:rsidRPr="00E74A14" w:rsidDel="005B2608">
          <w:rPr>
            <w:rFonts w:ascii="Times New Roman" w:eastAsia="Times New Roman" w:hAnsi="Times New Roman" w:cs="Times New Roman"/>
            <w:sz w:val="24"/>
            <w:szCs w:val="24"/>
          </w:rPr>
          <w:delText xml:space="preserve">the </w:delText>
        </w:r>
      </w:del>
      <w:ins w:id="30" w:author="Phil" w:date="2016-04-21T12:51:00Z">
        <w:r w:rsidR="005B2608">
          <w:rPr>
            <w:rFonts w:ascii="Times New Roman" w:eastAsia="Times New Roman" w:hAnsi="Times New Roman" w:cs="Times New Roman"/>
            <w:sz w:val="24"/>
            <w:szCs w:val="24"/>
          </w:rPr>
          <w:t>our</w:t>
        </w:r>
        <w:r w:rsidR="005B2608" w:rsidRPr="00E74A14">
          <w:rPr>
            <w:rFonts w:ascii="Times New Roman" w:eastAsia="Times New Roman" w:hAnsi="Times New Roman" w:cs="Times New Roman"/>
            <w:sz w:val="24"/>
            <w:szCs w:val="24"/>
          </w:rPr>
          <w:t xml:space="preserve"> </w:t>
        </w:r>
      </w:ins>
      <w:r w:rsidRPr="00E74A14">
        <w:rPr>
          <w:rFonts w:ascii="Times New Roman" w:eastAsia="Times New Roman" w:hAnsi="Times New Roman" w:cs="Times New Roman"/>
          <w:sz w:val="24"/>
          <w:szCs w:val="24"/>
        </w:rPr>
        <w:t>results.</w:t>
      </w:r>
    </w:p>
    <w:p w14:paraId="7AA8226A" w14:textId="77777777" w:rsidR="004D19A5" w:rsidRPr="00E74A14" w:rsidRDefault="004D19A5">
      <w:pPr>
        <w:spacing w:line="480" w:lineRule="auto"/>
        <w:jc w:val="both"/>
        <w:rPr>
          <w:sz w:val="24"/>
          <w:szCs w:val="24"/>
        </w:rPr>
        <w:pPrChange w:id="31" w:author="Phil" w:date="2016-04-21T11:18:00Z">
          <w:pPr>
            <w:spacing w:line="480" w:lineRule="auto"/>
            <w:ind w:firstLine="720"/>
            <w:jc w:val="both"/>
          </w:pPr>
        </w:pPrChange>
      </w:pPr>
    </w:p>
    <w:p w14:paraId="1F3D2D0D" w14:textId="1E0B47AF" w:rsidR="004D19A5" w:rsidDel="007B3AF8" w:rsidRDefault="003E27F8" w:rsidP="00B55543">
      <w:pPr>
        <w:spacing w:line="480" w:lineRule="auto"/>
        <w:jc w:val="both"/>
        <w:rPr>
          <w:del w:id="32" w:author="Phil" w:date="2016-04-21T11:18:00Z"/>
          <w:rFonts w:ascii="Times New Roman" w:eastAsia="Times New Roman" w:hAnsi="Times New Roman" w:cs="Times New Roman"/>
          <w:b/>
          <w:i/>
          <w:sz w:val="24"/>
          <w:szCs w:val="24"/>
        </w:rPr>
      </w:pPr>
      <w:del w:id="33" w:author="Phil" w:date="2016-04-21T11:18:00Z">
        <w:r w:rsidRPr="00E74A14" w:rsidDel="007B3AF8">
          <w:rPr>
            <w:rFonts w:ascii="Times New Roman" w:eastAsia="Times New Roman" w:hAnsi="Times New Roman" w:cs="Times New Roman"/>
            <w:b/>
            <w:i/>
            <w:sz w:val="24"/>
            <w:szCs w:val="24"/>
          </w:rPr>
          <w:lastRenderedPageBreak/>
          <w:delText>Forest dependency and community composition</w:delText>
        </w:r>
      </w:del>
    </w:p>
    <w:p w14:paraId="3AC4D838" w14:textId="562E6264" w:rsidR="00117719" w:rsidRDefault="007B3AF8">
      <w:pPr>
        <w:spacing w:line="480" w:lineRule="auto"/>
        <w:ind w:firstLine="720"/>
        <w:jc w:val="both"/>
        <w:rPr>
          <w:ins w:id="34" w:author="Phil" w:date="2016-04-21T11:56:00Z"/>
          <w:rFonts w:ascii="Times New Roman" w:eastAsia="Times New Roman" w:hAnsi="Times New Roman" w:cs="Times New Roman"/>
          <w:sz w:val="24"/>
          <w:szCs w:val="24"/>
        </w:rPr>
        <w:pPrChange w:id="35" w:author="Phil" w:date="2016-04-21T12:48:00Z">
          <w:pPr>
            <w:spacing w:line="480" w:lineRule="auto"/>
            <w:jc w:val="both"/>
          </w:pPr>
        </w:pPrChange>
      </w:pPr>
      <w:ins w:id="36" w:author="Phil" w:date="2016-04-21T11:19:00Z">
        <w:r>
          <w:rPr>
            <w:rFonts w:ascii="Times New Roman" w:eastAsia="Times New Roman" w:hAnsi="Times New Roman" w:cs="Times New Roman"/>
            <w:sz w:val="24"/>
            <w:szCs w:val="24"/>
          </w:rPr>
          <w:t xml:space="preserve">Data on the traits of bird species were obtained from </w:t>
        </w:r>
      </w:ins>
      <w:proofErr w:type="spellStart"/>
      <w:ins w:id="37" w:author="Phil" w:date="2016-04-21T11:21:00Z">
        <w:r w:rsidR="007B48E3">
          <w:rPr>
            <w:rFonts w:ascii="Times New Roman" w:eastAsia="Times New Roman" w:hAnsi="Times New Roman" w:cs="Times New Roman"/>
            <w:sz w:val="24"/>
            <w:szCs w:val="24"/>
          </w:rPr>
          <w:t>Wilman</w:t>
        </w:r>
        <w:proofErr w:type="spellEnd"/>
        <w:r w:rsidR="007B48E3">
          <w:rPr>
            <w:rFonts w:ascii="Times New Roman" w:eastAsia="Times New Roman" w:hAnsi="Times New Roman" w:cs="Times New Roman"/>
            <w:sz w:val="24"/>
            <w:szCs w:val="24"/>
          </w:rPr>
          <w:t xml:space="preserve">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ins w:id="38" w:author="Phil" w:date="2016-04-21T11:21:00Z">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For this study we selected traits linked to (</w:t>
        </w:r>
        <w:proofErr w:type="spellStart"/>
        <w:r w:rsidR="007B48E3">
          <w:rPr>
            <w:rFonts w:ascii="Times New Roman" w:eastAsia="Times New Roman" w:hAnsi="Times New Roman" w:cs="Times New Roman"/>
            <w:sz w:val="24"/>
            <w:szCs w:val="24"/>
          </w:rPr>
          <w:t>i</w:t>
        </w:r>
        <w:proofErr w:type="spellEnd"/>
        <w:r w:rsidR="007B48E3">
          <w:rPr>
            <w:rFonts w:ascii="Times New Roman" w:eastAsia="Times New Roman" w:hAnsi="Times New Roman" w:cs="Times New Roman"/>
            <w:sz w:val="24"/>
            <w:szCs w:val="24"/>
          </w:rPr>
          <w:t>) foraging strata (</w:t>
        </w:r>
      </w:ins>
      <w:ins w:id="39" w:author="Phil" w:date="2016-04-21T11:23:00Z">
        <w:r w:rsidR="007B48E3">
          <w:rPr>
            <w:rFonts w:ascii="Times New Roman" w:eastAsia="Times New Roman" w:hAnsi="Times New Roman" w:cs="Times New Roman"/>
            <w:sz w:val="24"/>
            <w:szCs w:val="24"/>
          </w:rPr>
          <w:t xml:space="preserve">ground, understory, mid-high levels in trees, </w:t>
        </w:r>
      </w:ins>
      <w:ins w:id="40" w:author="Phil" w:date="2016-04-21T11:24:00Z">
        <w:r w:rsidR="007B48E3">
          <w:rPr>
            <w:rFonts w:ascii="Times New Roman" w:eastAsia="Times New Roman" w:hAnsi="Times New Roman" w:cs="Times New Roman"/>
            <w:sz w:val="24"/>
            <w:szCs w:val="24"/>
          </w:rPr>
          <w:t xml:space="preserve">canopy or well above vegetation); (ii) diet (invertebrates, </w:t>
        </w:r>
      </w:ins>
      <w:ins w:id="41" w:author="Phil" w:date="2016-04-21T11:25:00Z">
        <w:r w:rsidR="007B48E3">
          <w:rPr>
            <w:rFonts w:ascii="Times New Roman" w:eastAsia="Times New Roman" w:hAnsi="Times New Roman" w:cs="Times New Roman"/>
            <w:sz w:val="24"/>
            <w:szCs w:val="24"/>
          </w:rPr>
          <w:t xml:space="preserve">mammals/birds, reptiles/amphibians, fish, scavenger, </w:t>
        </w:r>
      </w:ins>
      <w:ins w:id="42" w:author="Phil" w:date="2016-04-21T11:26:00Z">
        <w:r w:rsidR="007B48E3">
          <w:rPr>
            <w:rFonts w:ascii="Times New Roman" w:eastAsia="Times New Roman" w:hAnsi="Times New Roman" w:cs="Times New Roman"/>
            <w:sz w:val="24"/>
            <w:szCs w:val="24"/>
          </w:rPr>
          <w:t xml:space="preserve">fruit, nectar, seed or other plant material); </w:t>
        </w:r>
      </w:ins>
      <w:ins w:id="43" w:author="Phil" w:date="2016-04-21T11:27:00Z">
        <w:r w:rsidR="007B48E3">
          <w:rPr>
            <w:rFonts w:ascii="Times New Roman" w:eastAsia="Times New Roman" w:hAnsi="Times New Roman" w:cs="Times New Roman"/>
            <w:sz w:val="24"/>
            <w:szCs w:val="24"/>
          </w:rPr>
          <w:t>(iii) body mass in grams.</w:t>
        </w:r>
      </w:ins>
      <w:ins w:id="44" w:author="Phil" w:date="2016-04-21T11:28:00Z">
        <w:r w:rsidR="007B48E3">
          <w:rPr>
            <w:rFonts w:ascii="Times New Roman" w:eastAsia="Times New Roman" w:hAnsi="Times New Roman" w:cs="Times New Roman"/>
            <w:sz w:val="24"/>
            <w:szCs w:val="24"/>
          </w:rPr>
          <w:t xml:space="preserve"> Where no match was found for the </w:t>
        </w:r>
      </w:ins>
      <w:proofErr w:type="spellStart"/>
      <w:ins w:id="45" w:author="Phil" w:date="2016-04-21T11:27:00Z">
        <w:r w:rsidR="007B48E3">
          <w:rPr>
            <w:rFonts w:ascii="Times New Roman" w:eastAsia="Times New Roman" w:hAnsi="Times New Roman" w:cs="Times New Roman"/>
            <w:sz w:val="24"/>
            <w:szCs w:val="24"/>
          </w:rPr>
          <w:t>latin</w:t>
        </w:r>
        <w:proofErr w:type="spellEnd"/>
        <w:r w:rsidR="007B48E3">
          <w:rPr>
            <w:rFonts w:ascii="Times New Roman" w:eastAsia="Times New Roman" w:hAnsi="Times New Roman" w:cs="Times New Roman"/>
            <w:sz w:val="24"/>
            <w:szCs w:val="24"/>
          </w:rPr>
          <w:t xml:space="preserve"> bi</w:t>
        </w:r>
      </w:ins>
      <w:ins w:id="46" w:author="Phil" w:date="2016-04-21T11:28:00Z">
        <w:r w:rsidR="007B48E3">
          <w:rPr>
            <w:rFonts w:ascii="Times New Roman" w:eastAsia="Times New Roman" w:hAnsi="Times New Roman" w:cs="Times New Roman"/>
            <w:sz w:val="24"/>
            <w:szCs w:val="24"/>
          </w:rPr>
          <w:t xml:space="preserve">nomial name of a species in the data of </w:t>
        </w:r>
      </w:ins>
      <w:proofErr w:type="spellStart"/>
      <w:ins w:id="47" w:author="Phil" w:date="2016-04-21T11:29:00Z">
        <w:r w:rsidR="007B48E3">
          <w:rPr>
            <w:rFonts w:ascii="Times New Roman" w:eastAsia="Times New Roman" w:hAnsi="Times New Roman" w:cs="Times New Roman"/>
            <w:sz w:val="24"/>
            <w:szCs w:val="24"/>
          </w:rPr>
          <w:t>Wilman</w:t>
        </w:r>
        <w:proofErr w:type="spellEnd"/>
        <w:r w:rsidR="007B48E3">
          <w:rPr>
            <w:rFonts w:ascii="Times New Roman" w:eastAsia="Times New Roman" w:hAnsi="Times New Roman" w:cs="Times New Roman"/>
            <w:sz w:val="24"/>
            <w:szCs w:val="24"/>
          </w:rPr>
          <w:t xml:space="preserve">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ins w:id="48" w:author="Phil" w:date="2016-04-21T11:29:00Z">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xml:space="preserve"> a web search was carried out and the correct trait values assigned (10 species).</w:t>
        </w:r>
      </w:ins>
      <w:ins w:id="49" w:author="Phil" w:date="2016-04-21T11:31:00Z">
        <w:r w:rsidR="00D84ADA">
          <w:rPr>
            <w:rFonts w:ascii="Times New Roman" w:eastAsia="Times New Roman" w:hAnsi="Times New Roman" w:cs="Times New Roman"/>
            <w:sz w:val="24"/>
            <w:szCs w:val="24"/>
          </w:rPr>
          <w:t xml:space="preserve"> We then </w:t>
        </w:r>
      </w:ins>
      <w:moveToRangeStart w:id="50" w:author="Phil" w:date="2016-04-21T11:31:00Z" w:name="move449001632"/>
      <w:moveTo w:id="51" w:author="Phil" w:date="2016-04-21T11:31:00Z">
        <w:del w:id="52" w:author="Phil" w:date="2016-04-21T11:31:00Z">
          <w:r w:rsidR="00D84ADA" w:rsidRPr="00E74A14" w:rsidDel="00D84ADA">
            <w:rPr>
              <w:rFonts w:ascii="Times New Roman" w:eastAsia="Times New Roman" w:hAnsi="Times New Roman" w:cs="Times New Roman"/>
              <w:sz w:val="24"/>
              <w:szCs w:val="24"/>
            </w:rPr>
            <w:delText>T</w:delText>
          </w:r>
        </w:del>
        <w:del w:id="53" w:author="Phil" w:date="2016-04-21T11:59:00Z">
          <w:r w:rsidR="00D84ADA" w:rsidRPr="00E74A14" w:rsidDel="00117719">
            <w:rPr>
              <w:rFonts w:ascii="Times New Roman" w:eastAsia="Times New Roman" w:hAnsi="Times New Roman" w:cs="Times New Roman"/>
              <w:sz w:val="24"/>
              <w:szCs w:val="24"/>
            </w:rPr>
            <w:delText xml:space="preserve">he package FD </w:delText>
          </w:r>
          <w:r w:rsidR="00D84ADA" w:rsidRPr="00E74A14" w:rsidDel="00117719">
            <w:rPr>
              <w:rFonts w:ascii="Times New Roman" w:eastAsia="Times New Roman" w:hAnsi="Times New Roman" w:cs="Times New Roman"/>
              <w:sz w:val="24"/>
              <w:szCs w:val="24"/>
            </w:rPr>
            <w:fldChar w:fldCharType="begin" w:fldLock="1"/>
          </w:r>
          <w:r w:rsidR="00D84ADA" w:rsidDel="00117719">
            <w:rPr>
              <w:rFonts w:ascii="Times New Roman" w:eastAsia="Times New Roman" w:hAnsi="Times New Roman" w:cs="Times New Roman"/>
              <w:sz w:val="24"/>
              <w:szCs w:val="24"/>
            </w:rPr>
            <w:del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delInstrText>
          </w:r>
          <w:r w:rsidR="00D84ADA" w:rsidRPr="00E74A14" w:rsidDel="00117719">
            <w:rPr>
              <w:rFonts w:ascii="Times New Roman" w:eastAsia="Times New Roman" w:hAnsi="Times New Roman" w:cs="Times New Roman"/>
              <w:sz w:val="24"/>
              <w:szCs w:val="24"/>
            </w:rPr>
            <w:fldChar w:fldCharType="separate"/>
          </w:r>
          <w:r w:rsidR="00D84ADA" w:rsidRPr="007B3AF8" w:rsidDel="00117719">
            <w:rPr>
              <w:rFonts w:ascii="Times New Roman" w:hAnsi="Times New Roman" w:cs="Times New Roman"/>
              <w:noProof/>
              <w:sz w:val="24"/>
              <w:szCs w:val="24"/>
            </w:rPr>
            <w:delText>(Laliberté, Legendre &amp; Shipley 2014)</w:delText>
          </w:r>
          <w:r w:rsidR="00D84ADA" w:rsidRPr="00E74A14" w:rsidDel="00117719">
            <w:rPr>
              <w:rFonts w:ascii="Times New Roman" w:eastAsia="Times New Roman" w:hAnsi="Times New Roman" w:cs="Times New Roman"/>
              <w:sz w:val="24"/>
              <w:szCs w:val="24"/>
            </w:rPr>
            <w:fldChar w:fldCharType="end"/>
          </w:r>
          <w:r w:rsidR="00D84ADA" w:rsidRPr="00E74A14" w:rsidDel="00117719">
            <w:rPr>
              <w:rFonts w:ascii="Times New Roman" w:eastAsia="Times New Roman" w:hAnsi="Times New Roman" w:cs="Times New Roman"/>
              <w:sz w:val="24"/>
              <w:szCs w:val="24"/>
            </w:rPr>
            <w:delText xml:space="preserve"> </w:delText>
          </w:r>
        </w:del>
      </w:moveTo>
      <w:ins w:id="54" w:author="Phil" w:date="2016-04-21T11:51:00Z">
        <w:r w:rsidR="00117719">
          <w:rPr>
            <w:rFonts w:ascii="Times New Roman" w:eastAsia="Times New Roman" w:hAnsi="Times New Roman" w:cs="Times New Roman"/>
            <w:sz w:val="24"/>
            <w:szCs w:val="24"/>
          </w:rPr>
          <w:t>calculate</w:t>
        </w:r>
      </w:ins>
      <w:ins w:id="55" w:author="Phil" w:date="2016-04-21T12:00:00Z">
        <w:r w:rsidR="00117719">
          <w:rPr>
            <w:rFonts w:ascii="Times New Roman" w:eastAsia="Times New Roman" w:hAnsi="Times New Roman" w:cs="Times New Roman"/>
            <w:sz w:val="24"/>
            <w:szCs w:val="24"/>
          </w:rPr>
          <w:t>d</w:t>
        </w:r>
      </w:ins>
      <w:ins w:id="56" w:author="Phil" w:date="2016-04-21T11:51:00Z">
        <w:r w:rsidR="00117719">
          <w:rPr>
            <w:rFonts w:ascii="Times New Roman" w:eastAsia="Times New Roman" w:hAnsi="Times New Roman" w:cs="Times New Roman"/>
            <w:sz w:val="24"/>
            <w:szCs w:val="24"/>
          </w:rPr>
          <w:t xml:space="preserve"> </w:t>
        </w:r>
      </w:ins>
      <w:ins w:id="57" w:author="Phil" w:date="2016-04-21T11:55:00Z">
        <w:r w:rsidR="00117719">
          <w:rPr>
            <w:rFonts w:ascii="Times New Roman" w:eastAsia="Times New Roman" w:hAnsi="Times New Roman" w:cs="Times New Roman"/>
            <w:sz w:val="24"/>
            <w:szCs w:val="24"/>
          </w:rPr>
          <w:t xml:space="preserve">five </w:t>
        </w:r>
      </w:ins>
      <w:ins w:id="58" w:author="Phil" w:date="2016-04-21T11:51:00Z">
        <w:r w:rsidR="00117719">
          <w:rPr>
            <w:rFonts w:ascii="Times New Roman" w:eastAsia="Times New Roman" w:hAnsi="Times New Roman" w:cs="Times New Roman"/>
            <w:sz w:val="24"/>
            <w:szCs w:val="24"/>
          </w:rPr>
          <w:t>functional diversity metrics</w:t>
        </w:r>
      </w:ins>
      <w:ins w:id="59" w:author="Phil" w:date="2016-04-21T11:55:00Z">
        <w:r w:rsidR="00117719">
          <w:rPr>
            <w:rFonts w:ascii="Times New Roman" w:eastAsia="Times New Roman" w:hAnsi="Times New Roman" w:cs="Times New Roman"/>
            <w:sz w:val="24"/>
            <w:szCs w:val="24"/>
          </w:rPr>
          <w:t xml:space="preserve">: </w:t>
        </w:r>
        <w:r w:rsidR="00117719" w:rsidRPr="00117719">
          <w:rPr>
            <w:rFonts w:ascii="Times New Roman" w:eastAsia="Times New Roman" w:hAnsi="Times New Roman" w:cs="Times New Roman"/>
            <w:sz w:val="24"/>
            <w:szCs w:val="24"/>
          </w:rPr>
          <w:t>functional diversity (FD), functional richness (</w:t>
        </w:r>
        <w:proofErr w:type="spellStart"/>
        <w:r w:rsidR="00117719" w:rsidRPr="00117719">
          <w:rPr>
            <w:rFonts w:ascii="Times New Roman" w:eastAsia="Times New Roman" w:hAnsi="Times New Roman" w:cs="Times New Roman"/>
            <w:sz w:val="24"/>
            <w:szCs w:val="24"/>
          </w:rPr>
          <w:t>FRic</w:t>
        </w:r>
        <w:proofErr w:type="spellEnd"/>
        <w:r w:rsidR="00117719" w:rsidRPr="00117719">
          <w:rPr>
            <w:rFonts w:ascii="Times New Roman" w:eastAsia="Times New Roman" w:hAnsi="Times New Roman" w:cs="Times New Roman"/>
            <w:sz w:val="24"/>
            <w:szCs w:val="24"/>
          </w:rPr>
          <w:t>), functional evenness (</w:t>
        </w:r>
        <w:proofErr w:type="spellStart"/>
        <w:r w:rsidR="00117719" w:rsidRPr="00117719">
          <w:rPr>
            <w:rFonts w:ascii="Times New Roman" w:eastAsia="Times New Roman" w:hAnsi="Times New Roman" w:cs="Times New Roman"/>
            <w:sz w:val="24"/>
            <w:szCs w:val="24"/>
          </w:rPr>
          <w:t>FEve</w:t>
        </w:r>
        <w:proofErr w:type="spellEnd"/>
        <w:r w:rsidR="00117719" w:rsidRPr="00117719">
          <w:rPr>
            <w:rFonts w:ascii="Times New Roman" w:eastAsia="Times New Roman" w:hAnsi="Times New Roman" w:cs="Times New Roman"/>
            <w:sz w:val="24"/>
            <w:szCs w:val="24"/>
          </w:rPr>
          <w:t>), functional divergence (</w:t>
        </w:r>
        <w:proofErr w:type="spellStart"/>
        <w:r w:rsidR="00117719" w:rsidRPr="00117719">
          <w:rPr>
            <w:rFonts w:ascii="Times New Roman" w:eastAsia="Times New Roman" w:hAnsi="Times New Roman" w:cs="Times New Roman"/>
            <w:sz w:val="24"/>
            <w:szCs w:val="24"/>
          </w:rPr>
          <w:t>FDiv</w:t>
        </w:r>
        <w:proofErr w:type="spellEnd"/>
        <w:r w:rsidR="00117719" w:rsidRPr="00117719">
          <w:rPr>
            <w:rFonts w:ascii="Times New Roman" w:eastAsia="Times New Roman" w:hAnsi="Times New Roman" w:cs="Times New Roman"/>
            <w:sz w:val="24"/>
            <w:szCs w:val="24"/>
          </w:rPr>
          <w:t>), and functional dispersion (</w:t>
        </w:r>
        <w:proofErr w:type="spellStart"/>
        <w:r w:rsidR="00117719" w:rsidRPr="00117719">
          <w:rPr>
            <w:rFonts w:ascii="Times New Roman" w:eastAsia="Times New Roman" w:hAnsi="Times New Roman" w:cs="Times New Roman"/>
            <w:sz w:val="24"/>
            <w:szCs w:val="24"/>
          </w:rPr>
          <w:t>FDis</w:t>
        </w:r>
        <w:proofErr w:type="spellEnd"/>
        <w:r w:rsidR="00117719" w:rsidRPr="00117719">
          <w:rPr>
            <w:rFonts w:ascii="Times New Roman" w:eastAsia="Times New Roman" w:hAnsi="Times New Roman" w:cs="Times New Roman"/>
            <w:sz w:val="24"/>
            <w:szCs w:val="24"/>
          </w:rPr>
          <w:t>)</w:t>
        </w:r>
      </w:ins>
      <w:ins w:id="60" w:author="Phil" w:date="2016-04-21T12:00:00Z">
        <w:r w:rsidR="00117719">
          <w:rPr>
            <w:rFonts w:ascii="Times New Roman" w:eastAsia="Times New Roman" w:hAnsi="Times New Roman" w:cs="Times New Roman"/>
            <w:sz w:val="24"/>
            <w:szCs w:val="24"/>
          </w:rPr>
          <w:t xml:space="preserve"> for each of our secondary and primary forest sites</w:t>
        </w:r>
      </w:ins>
      <w:ins w:id="61" w:author="Phil" w:date="2016-04-21T11:51:00Z">
        <w:r w:rsidR="00117719">
          <w:rPr>
            <w:rFonts w:ascii="Times New Roman" w:eastAsia="Times New Roman" w:hAnsi="Times New Roman" w:cs="Times New Roman"/>
            <w:sz w:val="24"/>
            <w:szCs w:val="24"/>
          </w:rPr>
          <w:t xml:space="preserve">. </w:t>
        </w:r>
      </w:ins>
    </w:p>
    <w:p w14:paraId="6F62452A" w14:textId="3ECA59D5" w:rsidR="00117719" w:rsidRDefault="00117719">
      <w:pPr>
        <w:spacing w:line="480" w:lineRule="auto"/>
        <w:ind w:firstLine="720"/>
        <w:jc w:val="both"/>
        <w:rPr>
          <w:ins w:id="62" w:author="Phil" w:date="2016-04-21T11:52:00Z"/>
          <w:rFonts w:ascii="Times New Roman" w:eastAsia="Times New Roman" w:hAnsi="Times New Roman" w:cs="Times New Roman"/>
          <w:sz w:val="24"/>
          <w:szCs w:val="24"/>
        </w:rPr>
        <w:pPrChange w:id="63" w:author="Phil" w:date="2016-04-21T12:48:00Z">
          <w:pPr>
            <w:spacing w:line="480" w:lineRule="auto"/>
            <w:jc w:val="both"/>
          </w:pPr>
        </w:pPrChange>
      </w:pPr>
      <w:ins w:id="64" w:author="Phil" w:date="2016-04-21T11:52:00Z">
        <w:r>
          <w:rPr>
            <w:rFonts w:ascii="Times New Roman" w:eastAsia="Times New Roman" w:hAnsi="Times New Roman" w:cs="Times New Roman"/>
            <w:sz w:val="24"/>
            <w:szCs w:val="24"/>
          </w:rPr>
          <w:t xml:space="preserve">Using </w:t>
        </w:r>
      </w:ins>
      <w:ins w:id="65" w:author="Phil" w:date="2016-04-21T12:51:00Z">
        <w:r w:rsidR="005B2608">
          <w:rPr>
            <w:rFonts w:ascii="Times New Roman" w:eastAsia="Times New Roman" w:hAnsi="Times New Roman" w:cs="Times New Roman"/>
            <w:sz w:val="24"/>
            <w:szCs w:val="24"/>
          </w:rPr>
          <w:t xml:space="preserve">the R package </w:t>
        </w:r>
      </w:ins>
      <w:proofErr w:type="spellStart"/>
      <w:ins w:id="66" w:author="Phil" w:date="2016-04-21T11:52:00Z">
        <w:r>
          <w:rPr>
            <w:rFonts w:ascii="Times New Roman" w:eastAsia="Times New Roman" w:hAnsi="Times New Roman" w:cs="Times New Roman"/>
            <w:sz w:val="24"/>
            <w:szCs w:val="24"/>
          </w:rPr>
          <w:t>fundiv</w:t>
        </w:r>
        <w:proofErr w:type="spellEnd"/>
        <w:r>
          <w:rPr>
            <w:rFonts w:ascii="Times New Roman" w:eastAsia="Times New Roman" w:hAnsi="Times New Roman" w:cs="Times New Roman"/>
            <w:sz w:val="24"/>
            <w:szCs w:val="24"/>
          </w:rPr>
          <w:t xml:space="preserve"> we calculated </w:t>
        </w:r>
      </w:ins>
      <w:ins w:id="67" w:author="Phil" w:date="2016-04-21T11:53:00Z">
        <w:r>
          <w:rPr>
            <w:rFonts w:ascii="Times New Roman" w:eastAsia="Times New Roman" w:hAnsi="Times New Roman" w:cs="Times New Roman"/>
            <w:sz w:val="24"/>
            <w:szCs w:val="24"/>
          </w:rPr>
          <w:t xml:space="preserve">FD </w:t>
        </w:r>
      </w:ins>
      <w:ins w:id="68" w:author="Phil" w:date="2016-04-21T11:54:00Z">
        <w:r>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117719">
        <w:rPr>
          <w:rFonts w:ascii="Times New Roman" w:eastAsia="Times New Roman" w:hAnsi="Times New Roman" w:cs="Times New Roman"/>
          <w:noProof/>
          <w:sz w:val="24"/>
          <w:szCs w:val="24"/>
        </w:rPr>
        <w:t>(Petchey &amp; Gaston 2002)</w:t>
      </w:r>
      <w:ins w:id="69" w:author="Phil" w:date="2016-04-21T11:54:00Z">
        <w:r>
          <w:rPr>
            <w:rFonts w:ascii="Times New Roman" w:eastAsia="Times New Roman" w:hAnsi="Times New Roman" w:cs="Times New Roman"/>
            <w:sz w:val="24"/>
            <w:szCs w:val="24"/>
          </w:rPr>
          <w:fldChar w:fldCharType="end"/>
        </w:r>
      </w:ins>
      <w:ins w:id="70" w:author="Phil" w:date="2016-04-21T11:56:00Z">
        <w:r>
          <w:rPr>
            <w:rFonts w:ascii="Times New Roman" w:eastAsia="Times New Roman" w:hAnsi="Times New Roman" w:cs="Times New Roman"/>
            <w:sz w:val="24"/>
            <w:szCs w:val="24"/>
          </w:rPr>
          <w:t xml:space="preserve"> a distance based metric of functional diversity</w:t>
        </w:r>
      </w:ins>
      <w:ins w:id="71" w:author="Phil" w:date="2016-04-21T11:58:00Z">
        <w:r>
          <w:rPr>
            <w:rFonts w:ascii="Times New Roman" w:eastAsia="Times New Roman" w:hAnsi="Times New Roman" w:cs="Times New Roman"/>
            <w:sz w:val="24"/>
            <w:szCs w:val="24"/>
          </w:rPr>
          <w:t xml:space="preserve"> that is not influenced by species abundances</w:t>
        </w:r>
      </w:ins>
      <w:ins w:id="72" w:author="Phil" w:date="2016-04-21T11:56:00Z">
        <w:r>
          <w:rPr>
            <w:rFonts w:ascii="Times New Roman" w:eastAsia="Times New Roman" w:hAnsi="Times New Roman" w:cs="Times New Roman"/>
            <w:sz w:val="24"/>
            <w:szCs w:val="24"/>
          </w:rPr>
          <w:t xml:space="preserve">. FD is calculated by summing all the branch lengths of a </w:t>
        </w:r>
      </w:ins>
      <w:ins w:id="73" w:author="Phil" w:date="2016-04-21T11:57:00Z">
        <w:r>
          <w:rPr>
            <w:rFonts w:ascii="Times New Roman" w:eastAsia="Times New Roman" w:hAnsi="Times New Roman" w:cs="Times New Roman"/>
            <w:sz w:val="24"/>
            <w:szCs w:val="24"/>
          </w:rPr>
          <w:t xml:space="preserve">functional </w:t>
        </w:r>
      </w:ins>
      <w:proofErr w:type="spellStart"/>
      <w:ins w:id="74" w:author="Phil" w:date="2016-04-21T11:56:00Z">
        <w:r>
          <w:rPr>
            <w:rFonts w:ascii="Times New Roman" w:eastAsia="Times New Roman" w:hAnsi="Times New Roman" w:cs="Times New Roman"/>
            <w:sz w:val="24"/>
            <w:szCs w:val="24"/>
          </w:rPr>
          <w:t>dendrogram</w:t>
        </w:r>
        <w:proofErr w:type="spellEnd"/>
        <w:r>
          <w:rPr>
            <w:rFonts w:ascii="Times New Roman" w:eastAsia="Times New Roman" w:hAnsi="Times New Roman" w:cs="Times New Roman"/>
            <w:sz w:val="24"/>
            <w:szCs w:val="24"/>
          </w:rPr>
          <w:t xml:space="preserve"> </w:t>
        </w:r>
      </w:ins>
      <w:ins w:id="75" w:author="Phil" w:date="2016-04-21T11:57:00Z">
        <w:r>
          <w:rPr>
            <w:rFonts w:ascii="Times New Roman" w:eastAsia="Times New Roman" w:hAnsi="Times New Roman" w:cs="Times New Roman"/>
            <w:sz w:val="24"/>
            <w:szCs w:val="24"/>
          </w:rPr>
          <w:t xml:space="preserve">for all </w:t>
        </w:r>
      </w:ins>
      <w:ins w:id="76" w:author="Phil" w:date="2016-04-21T11:58:00Z">
        <w:r>
          <w:rPr>
            <w:rFonts w:ascii="Times New Roman" w:eastAsia="Times New Roman" w:hAnsi="Times New Roman" w:cs="Times New Roman"/>
            <w:sz w:val="24"/>
            <w:szCs w:val="24"/>
          </w:rPr>
          <w:t xml:space="preserve">occurring </w:t>
        </w:r>
      </w:ins>
      <w:ins w:id="77" w:author="Phil" w:date="2016-04-21T11:57:00Z">
        <w:r>
          <w:rPr>
            <w:rFonts w:ascii="Times New Roman" w:eastAsia="Times New Roman" w:hAnsi="Times New Roman" w:cs="Times New Roman"/>
            <w:sz w:val="24"/>
            <w:szCs w:val="24"/>
          </w:rPr>
          <w:t xml:space="preserve">species </w:t>
        </w:r>
      </w:ins>
      <w:ins w:id="78" w:author="Phil" w:date="2016-04-21T11:58:00Z">
        <w:r>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117719">
        <w:rPr>
          <w:rFonts w:ascii="Times New Roman" w:eastAsia="Times New Roman" w:hAnsi="Times New Roman" w:cs="Times New Roman"/>
          <w:noProof/>
          <w:sz w:val="24"/>
          <w:szCs w:val="24"/>
        </w:rPr>
        <w:t>(Petchey &amp; Gaston 2002)</w:t>
      </w:r>
      <w:ins w:id="79" w:author="Phil" w:date="2016-04-21T11:58:00Z">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ins w:id="80" w:author="Phil" w:date="2016-04-21T11:59:00Z">
        <w:r>
          <w:rPr>
            <w:rFonts w:ascii="Times New Roman" w:eastAsia="Times New Roman" w:hAnsi="Times New Roman" w:cs="Times New Roman"/>
            <w:sz w:val="24"/>
            <w:szCs w:val="24"/>
          </w:rPr>
          <w:t xml:space="preserve"> We calculated the remaining functional diversity metrics </w:t>
        </w:r>
      </w:ins>
      <w:ins w:id="81" w:author="Phil" w:date="2016-04-21T12:00:00Z">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FRic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FDiv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FDis</w:t>
        </w:r>
        <w:proofErr w:type="spellEnd"/>
        <w:r>
          <w:rPr>
            <w:rFonts w:ascii="Times New Roman" w:eastAsia="Times New Roman" w:hAnsi="Times New Roman" w:cs="Times New Roman"/>
            <w:sz w:val="24"/>
            <w:szCs w:val="24"/>
          </w:rPr>
          <w:t xml:space="preserve">) </w:t>
        </w:r>
      </w:ins>
      <w:ins w:id="82" w:author="Phil" w:date="2016-04-21T11:59:00Z">
        <w:r>
          <w:rPr>
            <w:rFonts w:ascii="Times New Roman" w:eastAsia="Times New Roman" w:hAnsi="Times New Roman" w:cs="Times New Roman"/>
            <w:sz w:val="24"/>
            <w:szCs w:val="24"/>
          </w:rPr>
          <w:t>using the R package FD</w:t>
        </w:r>
      </w:ins>
      <w:ins w:id="83" w:author="Phil" w:date="2016-04-21T12:00: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 xml:space="preserve">(Laliberte </w:t>
      </w:r>
      <w:r w:rsidR="00D153CF" w:rsidRPr="00D153CF">
        <w:rPr>
          <w:rFonts w:ascii="Times New Roman" w:eastAsia="Times New Roman" w:hAnsi="Times New Roman" w:cs="Times New Roman"/>
          <w:i/>
          <w:noProof/>
          <w:sz w:val="24"/>
          <w:szCs w:val="24"/>
        </w:rPr>
        <w:t>et al.</w:t>
      </w:r>
      <w:r w:rsidR="00D153CF" w:rsidRPr="00D153CF">
        <w:rPr>
          <w:rFonts w:ascii="Times New Roman" w:eastAsia="Times New Roman" w:hAnsi="Times New Roman" w:cs="Times New Roman"/>
          <w:noProof/>
          <w:sz w:val="24"/>
          <w:szCs w:val="24"/>
        </w:rPr>
        <w:t xml:space="preserve"> 2010)</w:t>
      </w:r>
      <w:ins w:id="84" w:author="Phil" w:date="2016-04-21T12:00:00Z">
        <w:r w:rsidR="00D153CF">
          <w:rPr>
            <w:rFonts w:ascii="Times New Roman" w:eastAsia="Times New Roman" w:hAnsi="Times New Roman" w:cs="Times New Roman"/>
            <w:sz w:val="24"/>
            <w:szCs w:val="24"/>
          </w:rPr>
          <w:fldChar w:fldCharType="end"/>
        </w:r>
      </w:ins>
      <w:ins w:id="85" w:author="Phil" w:date="2016-04-21T12:01:00Z">
        <w:r w:rsidR="00D153CF">
          <w:rPr>
            <w:rFonts w:ascii="Times New Roman" w:eastAsia="Times New Roman" w:hAnsi="Times New Roman" w:cs="Times New Roman"/>
            <w:sz w:val="24"/>
            <w:szCs w:val="24"/>
          </w:rPr>
          <w:t xml:space="preserve">. These metrics are calculated in </w:t>
        </w:r>
      </w:ins>
      <w:ins w:id="86" w:author="Phil" w:date="2016-04-21T12:51:00Z">
        <w:r w:rsidR="005B2608">
          <w:rPr>
            <w:rFonts w:ascii="Times New Roman" w:eastAsia="Times New Roman" w:hAnsi="Times New Roman" w:cs="Times New Roman"/>
            <w:sz w:val="24"/>
            <w:szCs w:val="24"/>
          </w:rPr>
          <w:t>multidirectional</w:t>
        </w:r>
      </w:ins>
      <w:ins w:id="87" w:author="Phil" w:date="2016-04-21T12:01:00Z">
        <w:r w:rsidR="00D153CF">
          <w:rPr>
            <w:rFonts w:ascii="Times New Roman" w:eastAsia="Times New Roman" w:hAnsi="Times New Roman" w:cs="Times New Roman"/>
            <w:sz w:val="24"/>
            <w:szCs w:val="24"/>
          </w:rPr>
          <w:t xml:space="preserve"> trait space, with each axis representing a different trait</w:t>
        </w:r>
      </w:ins>
      <w:ins w:id="88" w:author="Phil" w:date="2016-04-21T12:02:00Z">
        <w:r w:rsidR="00D153CF">
          <w:rPr>
            <w:rFonts w:ascii="Times New Roman" w:eastAsia="Times New Roman" w:hAnsi="Times New Roman" w:cs="Times New Roman"/>
            <w:sz w:val="24"/>
            <w:szCs w:val="24"/>
          </w:rPr>
          <w:t>, from which a convex hull containing all species is created</w:t>
        </w:r>
      </w:ins>
      <w:ins w:id="89" w:author="Phil" w:date="2016-04-21T12:03: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EE0DFB">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(Villéger 2008)</w:t>
      </w:r>
      <w:ins w:id="90" w:author="Phil" w:date="2016-04-21T12:03:00Z">
        <w:r w:rsidR="00D153CF">
          <w:rPr>
            <w:rFonts w:ascii="Times New Roman" w:eastAsia="Times New Roman" w:hAnsi="Times New Roman" w:cs="Times New Roman"/>
            <w:sz w:val="24"/>
            <w:szCs w:val="24"/>
          </w:rPr>
          <w:fldChar w:fldCharType="end"/>
        </w:r>
      </w:ins>
      <w:ins w:id="91" w:author="Phil" w:date="2016-04-21T12:02:00Z">
        <w:r w:rsidR="00D153CF">
          <w:rPr>
            <w:rFonts w:ascii="Times New Roman" w:eastAsia="Times New Roman" w:hAnsi="Times New Roman" w:cs="Times New Roman"/>
            <w:sz w:val="24"/>
            <w:szCs w:val="24"/>
          </w:rPr>
          <w:t xml:space="preserve">. </w:t>
        </w:r>
      </w:ins>
      <w:proofErr w:type="spellStart"/>
      <w:ins w:id="92" w:author="Phil" w:date="2016-04-21T12:04:00Z">
        <w:r w:rsidR="00D153CF">
          <w:rPr>
            <w:rFonts w:ascii="Times New Roman" w:eastAsia="Times New Roman" w:hAnsi="Times New Roman" w:cs="Times New Roman"/>
            <w:sz w:val="24"/>
            <w:szCs w:val="24"/>
          </w:rPr>
          <w:t>FRic</w:t>
        </w:r>
        <w:proofErr w:type="spellEnd"/>
        <w:r w:rsidR="00D153CF">
          <w:rPr>
            <w:rFonts w:ascii="Times New Roman" w:eastAsia="Times New Roman" w:hAnsi="Times New Roman" w:cs="Times New Roman"/>
            <w:sz w:val="24"/>
            <w:szCs w:val="24"/>
          </w:rPr>
          <w:t xml:space="preserve"> represents the volume of the convex hull and thus the volume of trait space occupied by a community. </w:t>
        </w:r>
      </w:ins>
      <w:ins w:id="93" w:author="Phil" w:date="2016-04-21T12:05:00Z">
        <w:r w:rsidR="00D153CF">
          <w:rPr>
            <w:rFonts w:ascii="Times New Roman" w:eastAsia="Times New Roman" w:hAnsi="Times New Roman" w:cs="Times New Roman"/>
            <w:sz w:val="24"/>
            <w:szCs w:val="24"/>
          </w:rPr>
          <w:t xml:space="preserve">High </w:t>
        </w:r>
        <w:proofErr w:type="spellStart"/>
        <w:r w:rsidR="00D153CF">
          <w:rPr>
            <w:rFonts w:ascii="Times New Roman" w:eastAsia="Times New Roman" w:hAnsi="Times New Roman" w:cs="Times New Roman"/>
            <w:sz w:val="24"/>
            <w:szCs w:val="24"/>
          </w:rPr>
          <w:t>FRic</w:t>
        </w:r>
        <w:proofErr w:type="spellEnd"/>
        <w:r w:rsidR="00D153CF">
          <w:rPr>
            <w:rFonts w:ascii="Times New Roman" w:eastAsia="Times New Roman" w:hAnsi="Times New Roman" w:cs="Times New Roman"/>
            <w:sz w:val="24"/>
            <w:szCs w:val="24"/>
          </w:rPr>
          <w:t xml:space="preserve"> indicates that many traits are present within a community, while low </w:t>
        </w:r>
        <w:proofErr w:type="spellStart"/>
        <w:r w:rsidR="00D153CF">
          <w:rPr>
            <w:rFonts w:ascii="Times New Roman" w:eastAsia="Times New Roman" w:hAnsi="Times New Roman" w:cs="Times New Roman"/>
            <w:sz w:val="24"/>
            <w:szCs w:val="24"/>
          </w:rPr>
          <w:t>FRic</w:t>
        </w:r>
        <w:proofErr w:type="spellEnd"/>
        <w:r w:rsidR="00D153CF">
          <w:rPr>
            <w:rFonts w:ascii="Times New Roman" w:eastAsia="Times New Roman" w:hAnsi="Times New Roman" w:cs="Times New Roman"/>
            <w:sz w:val="24"/>
            <w:szCs w:val="24"/>
          </w:rPr>
          <w:t xml:space="preserve"> indicates that some traits may be missing from the community.</w:t>
        </w:r>
      </w:ins>
      <w:ins w:id="94" w:author="Phil" w:date="2016-04-21T12:06:00Z">
        <w:r w:rsidR="00D153CF">
          <w:rPr>
            <w:rFonts w:ascii="Times New Roman" w:eastAsia="Times New Roman" w:hAnsi="Times New Roman" w:cs="Times New Roman"/>
            <w:sz w:val="24"/>
            <w:szCs w:val="24"/>
          </w:rPr>
          <w:t xml:space="preserve"> </w:t>
        </w:r>
        <w:proofErr w:type="spellStart"/>
        <w:r w:rsidR="00D153CF">
          <w:rPr>
            <w:rFonts w:ascii="Times New Roman" w:eastAsia="Times New Roman" w:hAnsi="Times New Roman" w:cs="Times New Roman"/>
            <w:sz w:val="24"/>
            <w:szCs w:val="24"/>
          </w:rPr>
          <w:t>FEve</w:t>
        </w:r>
        <w:proofErr w:type="spellEnd"/>
        <w:r w:rsidR="00D153CF">
          <w:rPr>
            <w:rFonts w:ascii="Times New Roman" w:eastAsia="Times New Roman" w:hAnsi="Times New Roman" w:cs="Times New Roman"/>
            <w:sz w:val="24"/>
            <w:szCs w:val="24"/>
          </w:rPr>
          <w:t xml:space="preserve"> represents the </w:t>
        </w:r>
      </w:ins>
      <w:ins w:id="95" w:author="Phil" w:date="2016-04-21T12:42:00Z">
        <w:r w:rsidR="00AB168C">
          <w:rPr>
            <w:rFonts w:ascii="Times New Roman" w:eastAsia="Times New Roman" w:hAnsi="Times New Roman" w:cs="Times New Roman"/>
            <w:sz w:val="24"/>
            <w:szCs w:val="24"/>
          </w:rPr>
          <w:t>evenness</w:t>
        </w:r>
      </w:ins>
      <w:ins w:id="96" w:author="Phil" w:date="2016-04-21T12:06:00Z">
        <w:r w:rsidR="00D153CF">
          <w:rPr>
            <w:rFonts w:ascii="Times New Roman" w:eastAsia="Times New Roman" w:hAnsi="Times New Roman" w:cs="Times New Roman"/>
            <w:sz w:val="24"/>
            <w:szCs w:val="24"/>
          </w:rPr>
          <w:t xml:space="preserve"> of </w:t>
        </w:r>
      </w:ins>
      <w:ins w:id="97" w:author="Phil" w:date="2016-04-21T12:07:00Z">
        <w:r w:rsidR="00D153CF">
          <w:rPr>
            <w:rFonts w:ascii="Times New Roman" w:eastAsia="Times New Roman" w:hAnsi="Times New Roman" w:cs="Times New Roman"/>
            <w:sz w:val="24"/>
            <w:szCs w:val="24"/>
          </w:rPr>
          <w:t xml:space="preserve">species abundances in multidimensional trait space. High </w:t>
        </w:r>
        <w:proofErr w:type="spellStart"/>
        <w:r w:rsidR="00D153CF">
          <w:rPr>
            <w:rFonts w:ascii="Times New Roman" w:eastAsia="Times New Roman" w:hAnsi="Times New Roman" w:cs="Times New Roman"/>
            <w:sz w:val="24"/>
            <w:szCs w:val="24"/>
          </w:rPr>
          <w:t>FEve</w:t>
        </w:r>
        <w:proofErr w:type="spellEnd"/>
        <w:r w:rsidR="00D153CF">
          <w:rPr>
            <w:rFonts w:ascii="Times New Roman" w:eastAsia="Times New Roman" w:hAnsi="Times New Roman" w:cs="Times New Roman"/>
            <w:sz w:val="24"/>
            <w:szCs w:val="24"/>
          </w:rPr>
          <w:t xml:space="preserve"> values suggest a relatively </w:t>
        </w:r>
      </w:ins>
      <w:ins w:id="98" w:author="Phil" w:date="2016-04-21T12:08:00Z">
        <w:r w:rsidR="00D153CF">
          <w:rPr>
            <w:rFonts w:ascii="Times New Roman" w:eastAsia="Times New Roman" w:hAnsi="Times New Roman" w:cs="Times New Roman"/>
            <w:sz w:val="24"/>
            <w:szCs w:val="24"/>
          </w:rPr>
          <w:t>equal abundance of species in trait space</w:t>
        </w:r>
      </w:ins>
      <w:ins w:id="99" w:author="Phil" w:date="2016-04-21T12:42:00Z">
        <w:r w:rsidR="00AB168C">
          <w:rPr>
            <w:rFonts w:ascii="Times New Roman" w:eastAsia="Times New Roman" w:hAnsi="Times New Roman" w:cs="Times New Roman"/>
            <w:sz w:val="24"/>
            <w:szCs w:val="24"/>
          </w:rPr>
          <w:t xml:space="preserve">, and in theory this means that resources </w:t>
        </w:r>
      </w:ins>
      <w:ins w:id="100" w:author="Phil" w:date="2016-04-21T12:52:00Z">
        <w:r w:rsidR="005B2608">
          <w:rPr>
            <w:rFonts w:ascii="Times New Roman" w:eastAsia="Times New Roman" w:hAnsi="Times New Roman" w:cs="Times New Roman"/>
            <w:sz w:val="24"/>
            <w:szCs w:val="24"/>
          </w:rPr>
          <w:t xml:space="preserve">within an ecosystem </w:t>
        </w:r>
      </w:ins>
      <w:ins w:id="101" w:author="Phil" w:date="2016-04-21T12:42:00Z">
        <w:r w:rsidR="00AB168C">
          <w:rPr>
            <w:rFonts w:ascii="Times New Roman" w:eastAsia="Times New Roman" w:hAnsi="Times New Roman" w:cs="Times New Roman"/>
            <w:sz w:val="24"/>
            <w:szCs w:val="24"/>
          </w:rPr>
          <w:t xml:space="preserve">are being </w:t>
        </w:r>
      </w:ins>
      <w:ins w:id="102" w:author="Phil" w:date="2016-04-21T12:43:00Z">
        <w:r w:rsidR="00AB168C">
          <w:rPr>
            <w:rFonts w:ascii="Times New Roman" w:eastAsia="Times New Roman" w:hAnsi="Times New Roman" w:cs="Times New Roman"/>
            <w:sz w:val="24"/>
            <w:szCs w:val="24"/>
          </w:rPr>
          <w:t xml:space="preserve">used in an efficient manner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2016)</w:t>
      </w:r>
      <w:ins w:id="103" w:author="Phil" w:date="2016-04-21T12:43:00Z">
        <w:r w:rsidR="00AB168C">
          <w:rPr>
            <w:rFonts w:ascii="Times New Roman" w:eastAsia="Times New Roman" w:hAnsi="Times New Roman" w:cs="Times New Roman"/>
            <w:sz w:val="24"/>
            <w:szCs w:val="24"/>
          </w:rPr>
          <w:fldChar w:fldCharType="end"/>
        </w:r>
      </w:ins>
      <w:ins w:id="104" w:author="Phil" w:date="2016-04-21T12:08:00Z">
        <w:r w:rsidR="00D153CF">
          <w:rPr>
            <w:rFonts w:ascii="Times New Roman" w:eastAsia="Times New Roman" w:hAnsi="Times New Roman" w:cs="Times New Roman"/>
            <w:sz w:val="24"/>
            <w:szCs w:val="24"/>
          </w:rPr>
          <w:t xml:space="preserve">. </w:t>
        </w:r>
        <w:proofErr w:type="spellStart"/>
        <w:r w:rsidR="00D153CF">
          <w:rPr>
            <w:rFonts w:ascii="Times New Roman" w:eastAsia="Times New Roman" w:hAnsi="Times New Roman" w:cs="Times New Roman"/>
            <w:sz w:val="24"/>
            <w:szCs w:val="24"/>
          </w:rPr>
          <w:t>FDiv</w:t>
        </w:r>
        <w:proofErr w:type="spellEnd"/>
        <w:r w:rsidR="00D153CF">
          <w:rPr>
            <w:rFonts w:ascii="Times New Roman" w:eastAsia="Times New Roman" w:hAnsi="Times New Roman" w:cs="Times New Roman"/>
            <w:sz w:val="24"/>
            <w:szCs w:val="24"/>
          </w:rPr>
          <w:t xml:space="preserve"> represents </w:t>
        </w:r>
      </w:ins>
      <w:ins w:id="105" w:author="Phil" w:date="2016-04-21T12:43:00Z">
        <w:r w:rsidR="00AB168C">
          <w:rPr>
            <w:rFonts w:ascii="Times New Roman" w:eastAsia="Times New Roman" w:hAnsi="Times New Roman" w:cs="Times New Roman"/>
            <w:sz w:val="24"/>
            <w:szCs w:val="24"/>
          </w:rPr>
          <w:t xml:space="preserve">how </w:t>
        </w:r>
      </w:ins>
      <w:ins w:id="106" w:author="Phil" w:date="2016-04-21T12:53:00Z">
        <w:r w:rsidR="005B2608">
          <w:rPr>
            <w:rFonts w:ascii="Times New Roman" w:eastAsia="Times New Roman" w:hAnsi="Times New Roman" w:cs="Times New Roman"/>
            <w:sz w:val="24"/>
            <w:szCs w:val="24"/>
          </w:rPr>
          <w:t xml:space="preserve">species </w:t>
        </w:r>
      </w:ins>
      <w:ins w:id="107" w:author="Phil" w:date="2016-04-21T12:43:00Z">
        <w:r w:rsidR="00AB168C">
          <w:rPr>
            <w:rFonts w:ascii="Times New Roman" w:eastAsia="Times New Roman" w:hAnsi="Times New Roman" w:cs="Times New Roman"/>
            <w:sz w:val="24"/>
            <w:szCs w:val="24"/>
          </w:rPr>
          <w:t xml:space="preserve">abundance is distributed along </w:t>
        </w:r>
      </w:ins>
      <w:ins w:id="108" w:author="Phil" w:date="2016-04-21T12:44:00Z">
        <w:r w:rsidR="00AB168C">
          <w:rPr>
            <w:rFonts w:ascii="Times New Roman" w:eastAsia="Times New Roman" w:hAnsi="Times New Roman" w:cs="Times New Roman"/>
            <w:sz w:val="24"/>
            <w:szCs w:val="24"/>
          </w:rPr>
          <w:t>trait axes</w:t>
        </w:r>
      </w:ins>
      <w:ins w:id="109" w:author="Phil" w:date="2016-04-21T12:09:00Z">
        <w:r w:rsidR="00D153CF">
          <w:rPr>
            <w:rFonts w:ascii="Times New Roman" w:eastAsia="Times New Roman" w:hAnsi="Times New Roman" w:cs="Times New Roman"/>
            <w:sz w:val="24"/>
            <w:szCs w:val="24"/>
          </w:rPr>
          <w:t xml:space="preserve">. </w:t>
        </w:r>
      </w:ins>
      <w:proofErr w:type="spellStart"/>
      <w:ins w:id="110" w:author="Phil" w:date="2016-04-21T12:44:00Z">
        <w:r w:rsidR="00AB168C">
          <w:rPr>
            <w:rFonts w:ascii="Times New Roman" w:eastAsia="Times New Roman" w:hAnsi="Times New Roman" w:cs="Times New Roman"/>
            <w:sz w:val="24"/>
            <w:szCs w:val="24"/>
          </w:rPr>
          <w:t>FDiv</w:t>
        </w:r>
        <w:proofErr w:type="spellEnd"/>
        <w:r w:rsidR="00AB168C">
          <w:rPr>
            <w:rFonts w:ascii="Times New Roman" w:eastAsia="Times New Roman" w:hAnsi="Times New Roman" w:cs="Times New Roman"/>
            <w:sz w:val="24"/>
            <w:szCs w:val="24"/>
          </w:rPr>
          <w:t xml:space="preserve"> is low </w:t>
        </w:r>
      </w:ins>
      <w:ins w:id="111" w:author="Phil" w:date="2016-04-21T12:45:00Z">
        <w:r w:rsidR="00AB168C">
          <w:rPr>
            <w:rFonts w:ascii="Times New Roman" w:eastAsia="Times New Roman" w:hAnsi="Times New Roman" w:cs="Times New Roman"/>
            <w:sz w:val="24"/>
            <w:szCs w:val="24"/>
          </w:rPr>
          <w:t xml:space="preserve">when abundant species have trait values that are close to the </w:t>
        </w:r>
        <w:proofErr w:type="spellStart"/>
        <w:r w:rsidR="00AB168C">
          <w:rPr>
            <w:rFonts w:ascii="Times New Roman" w:eastAsia="Times New Roman" w:hAnsi="Times New Roman" w:cs="Times New Roman"/>
            <w:sz w:val="24"/>
            <w:szCs w:val="24"/>
          </w:rPr>
          <w:t>centre</w:t>
        </w:r>
        <w:proofErr w:type="spellEnd"/>
        <w:r w:rsidR="00AB168C">
          <w:rPr>
            <w:rFonts w:ascii="Times New Roman" w:eastAsia="Times New Roman" w:hAnsi="Times New Roman" w:cs="Times New Roman"/>
            <w:sz w:val="24"/>
            <w:szCs w:val="24"/>
          </w:rPr>
          <w:t xml:space="preserve"> of functional trait space, </w:t>
        </w:r>
        <w:r w:rsidR="00AB168C">
          <w:rPr>
            <w:rFonts w:ascii="Times New Roman" w:eastAsia="Times New Roman" w:hAnsi="Times New Roman" w:cs="Times New Roman"/>
            <w:sz w:val="24"/>
            <w:szCs w:val="24"/>
          </w:rPr>
          <w:lastRenderedPageBreak/>
          <w:t xml:space="preserve">but high </w:t>
        </w:r>
      </w:ins>
      <w:ins w:id="112" w:author="Phil" w:date="2016-04-21T12:46:00Z">
        <w:r w:rsidR="00AB168C">
          <w:rPr>
            <w:rFonts w:ascii="Times New Roman" w:eastAsia="Times New Roman" w:hAnsi="Times New Roman" w:cs="Times New Roman"/>
            <w:sz w:val="24"/>
            <w:szCs w:val="24"/>
          </w:rPr>
          <w:t>when</w:t>
        </w:r>
      </w:ins>
      <w:ins w:id="113" w:author="Phil" w:date="2016-04-21T12:45:00Z">
        <w:r w:rsidR="00AB168C">
          <w:rPr>
            <w:rFonts w:ascii="Times New Roman" w:eastAsia="Times New Roman" w:hAnsi="Times New Roman" w:cs="Times New Roman"/>
            <w:sz w:val="24"/>
            <w:szCs w:val="24"/>
          </w:rPr>
          <w:t xml:space="preserve"> abundant species have </w:t>
        </w:r>
      </w:ins>
      <w:ins w:id="114" w:author="Phil" w:date="2016-04-21T12:46:00Z">
        <w:r w:rsidR="00AB168C">
          <w:rPr>
            <w:rFonts w:ascii="Times New Roman" w:eastAsia="Times New Roman" w:hAnsi="Times New Roman" w:cs="Times New Roman"/>
            <w:sz w:val="24"/>
            <w:szCs w:val="24"/>
          </w:rPr>
          <w:t xml:space="preserve">extreme trait values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(Villéger 2008)</w:t>
      </w:r>
      <w:ins w:id="115" w:author="Phil" w:date="2016-04-21T12:46:00Z">
        <w:r w:rsidR="00AB168C">
          <w:rPr>
            <w:rFonts w:ascii="Times New Roman" w:eastAsia="Times New Roman" w:hAnsi="Times New Roman" w:cs="Times New Roman"/>
            <w:sz w:val="24"/>
            <w:szCs w:val="24"/>
          </w:rPr>
          <w:fldChar w:fldCharType="end"/>
        </w:r>
        <w:r w:rsidR="00AB168C">
          <w:rPr>
            <w:rFonts w:ascii="Times New Roman" w:eastAsia="Times New Roman" w:hAnsi="Times New Roman" w:cs="Times New Roman"/>
            <w:sz w:val="24"/>
            <w:szCs w:val="24"/>
          </w:rPr>
          <w:t xml:space="preserve">. </w:t>
        </w:r>
      </w:ins>
      <w:ins w:id="116" w:author="Phil" w:date="2016-04-21T12:09:00Z">
        <w:r w:rsidR="00D153CF">
          <w:rPr>
            <w:rFonts w:ascii="Times New Roman" w:eastAsia="Times New Roman" w:hAnsi="Times New Roman" w:cs="Times New Roman"/>
            <w:sz w:val="24"/>
            <w:szCs w:val="24"/>
          </w:rPr>
          <w:t xml:space="preserve">This </w:t>
        </w:r>
      </w:ins>
      <w:ins w:id="117" w:author="Phil" w:date="2016-04-21T12:46:00Z">
        <w:r w:rsidR="00AB168C">
          <w:rPr>
            <w:rFonts w:ascii="Times New Roman" w:eastAsia="Times New Roman" w:hAnsi="Times New Roman" w:cs="Times New Roman"/>
            <w:sz w:val="24"/>
            <w:szCs w:val="24"/>
          </w:rPr>
          <w:t>can be seen as</w:t>
        </w:r>
      </w:ins>
      <w:ins w:id="118" w:author="Phil" w:date="2016-04-21T12:09:00Z">
        <w:r w:rsidR="00D153CF">
          <w:rPr>
            <w:rFonts w:ascii="Times New Roman" w:eastAsia="Times New Roman" w:hAnsi="Times New Roman" w:cs="Times New Roman"/>
            <w:sz w:val="24"/>
            <w:szCs w:val="24"/>
          </w:rPr>
          <w:t xml:space="preserve"> a measure of the nich</w:t>
        </w:r>
      </w:ins>
      <w:ins w:id="119" w:author="Phil" w:date="2016-04-21T12:10:00Z">
        <w:r w:rsidR="00D153CF">
          <w:rPr>
            <w:rFonts w:ascii="Times New Roman" w:eastAsia="Times New Roman" w:hAnsi="Times New Roman" w:cs="Times New Roman"/>
            <w:sz w:val="24"/>
            <w:szCs w:val="24"/>
          </w:rPr>
          <w:t>e</w:t>
        </w:r>
      </w:ins>
      <w:ins w:id="120" w:author="Phil" w:date="2016-04-21T12:09:00Z">
        <w:r w:rsidR="00D153CF">
          <w:rPr>
            <w:rFonts w:ascii="Times New Roman" w:eastAsia="Times New Roman" w:hAnsi="Times New Roman" w:cs="Times New Roman"/>
            <w:sz w:val="24"/>
            <w:szCs w:val="24"/>
          </w:rPr>
          <w:t xml:space="preserve"> differentiation </w:t>
        </w:r>
      </w:ins>
      <w:ins w:id="121" w:author="Phil" w:date="2016-04-21T12:10:00Z">
        <w:r w:rsidR="00D153CF">
          <w:rPr>
            <w:rFonts w:ascii="Times New Roman" w:eastAsia="Times New Roman" w:hAnsi="Times New Roman" w:cs="Times New Roman"/>
            <w:sz w:val="24"/>
            <w:szCs w:val="24"/>
          </w:rPr>
          <w:t xml:space="preserve">within a community, such that if </w:t>
        </w:r>
        <w:proofErr w:type="spellStart"/>
        <w:r w:rsidR="00D153CF">
          <w:rPr>
            <w:rFonts w:ascii="Times New Roman" w:eastAsia="Times New Roman" w:hAnsi="Times New Roman" w:cs="Times New Roman"/>
            <w:sz w:val="24"/>
            <w:szCs w:val="24"/>
          </w:rPr>
          <w:t>FDiv</w:t>
        </w:r>
        <w:proofErr w:type="spellEnd"/>
        <w:r w:rsidR="00D153CF">
          <w:rPr>
            <w:rFonts w:ascii="Times New Roman" w:eastAsia="Times New Roman" w:hAnsi="Times New Roman" w:cs="Times New Roman"/>
            <w:sz w:val="24"/>
            <w:szCs w:val="24"/>
          </w:rPr>
          <w:t xml:space="preserve"> is high, then there are high levels of niche differentiation</w:t>
        </w:r>
      </w:ins>
      <w:ins w:id="122" w:author="Phil" w:date="2016-04-21T12:46: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2016)</w:t>
      </w:r>
      <w:ins w:id="123" w:author="Phil" w:date="2016-04-21T12:46:00Z">
        <w:r w:rsidR="00AB168C">
          <w:rPr>
            <w:rFonts w:ascii="Times New Roman" w:eastAsia="Times New Roman" w:hAnsi="Times New Roman" w:cs="Times New Roman"/>
            <w:sz w:val="24"/>
            <w:szCs w:val="24"/>
          </w:rPr>
          <w:fldChar w:fldCharType="end"/>
        </w:r>
      </w:ins>
      <w:ins w:id="124" w:author="Phil" w:date="2016-04-21T12:10:00Z">
        <w:r w:rsidR="00D153CF">
          <w:rPr>
            <w:rFonts w:ascii="Times New Roman" w:eastAsia="Times New Roman" w:hAnsi="Times New Roman" w:cs="Times New Roman"/>
            <w:sz w:val="24"/>
            <w:szCs w:val="24"/>
          </w:rPr>
          <w:t>.</w:t>
        </w:r>
      </w:ins>
      <w:ins w:id="125" w:author="Phil" w:date="2016-04-21T12:11:00Z">
        <w:r w:rsidR="00EE0DFB">
          <w:rPr>
            <w:rFonts w:ascii="Times New Roman" w:eastAsia="Times New Roman" w:hAnsi="Times New Roman" w:cs="Times New Roman"/>
            <w:sz w:val="24"/>
            <w:szCs w:val="24"/>
          </w:rPr>
          <w:t xml:space="preserve"> </w:t>
        </w:r>
        <w:proofErr w:type="spellStart"/>
        <w:r w:rsidR="00EE0DFB">
          <w:rPr>
            <w:rFonts w:ascii="Times New Roman" w:eastAsia="Times New Roman" w:hAnsi="Times New Roman" w:cs="Times New Roman"/>
            <w:sz w:val="24"/>
            <w:szCs w:val="24"/>
          </w:rPr>
          <w:t>FDis</w:t>
        </w:r>
      </w:ins>
      <w:proofErr w:type="spellEnd"/>
      <w:ins w:id="126" w:author="Phil" w:date="2016-04-21T12:12:00Z">
        <w:r w:rsidR="00EE0DFB">
          <w:rPr>
            <w:rFonts w:ascii="Times New Roman" w:eastAsia="Times New Roman" w:hAnsi="Times New Roman" w:cs="Times New Roman"/>
            <w:sz w:val="24"/>
            <w:szCs w:val="24"/>
          </w:rPr>
          <w:t xml:space="preserve"> represents the distance from the centroid of trait space, weighted by species abundances</w:t>
        </w:r>
      </w:ins>
      <w:ins w:id="127" w:author="Phil" w:date="2016-04-21T12:13:00Z">
        <w:r w:rsidR="00EE0DFB">
          <w:rPr>
            <w:rFonts w:ascii="Times New Roman" w:eastAsia="Times New Roman" w:hAnsi="Times New Roman" w:cs="Times New Roman"/>
            <w:sz w:val="24"/>
            <w:szCs w:val="24"/>
          </w:rPr>
          <w:t xml:space="preserve"> </w:t>
        </w:r>
        <w:r w:rsidR="00EE0DFB">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EE0DFB">
        <w:rPr>
          <w:rFonts w:ascii="Times New Roman" w:eastAsia="Times New Roman" w:hAnsi="Times New Roman" w:cs="Times New Roman"/>
          <w:sz w:val="24"/>
          <w:szCs w:val="24"/>
        </w:rPr>
        <w:fldChar w:fldCharType="separate"/>
      </w:r>
      <w:r w:rsidR="00EE0DFB" w:rsidRPr="00EE0DFB">
        <w:rPr>
          <w:rFonts w:ascii="Times New Roman" w:eastAsia="Times New Roman" w:hAnsi="Times New Roman" w:cs="Times New Roman"/>
          <w:noProof/>
          <w:sz w:val="24"/>
          <w:szCs w:val="24"/>
        </w:rPr>
        <w:t xml:space="preserve">(Laliberte </w:t>
      </w:r>
      <w:r w:rsidR="00EE0DFB" w:rsidRPr="00EE0DFB">
        <w:rPr>
          <w:rFonts w:ascii="Times New Roman" w:eastAsia="Times New Roman" w:hAnsi="Times New Roman" w:cs="Times New Roman"/>
          <w:i/>
          <w:noProof/>
          <w:sz w:val="24"/>
          <w:szCs w:val="24"/>
        </w:rPr>
        <w:t>et al.</w:t>
      </w:r>
      <w:r w:rsidR="00EE0DFB" w:rsidRPr="00EE0DFB">
        <w:rPr>
          <w:rFonts w:ascii="Times New Roman" w:eastAsia="Times New Roman" w:hAnsi="Times New Roman" w:cs="Times New Roman"/>
          <w:noProof/>
          <w:sz w:val="24"/>
          <w:szCs w:val="24"/>
        </w:rPr>
        <w:t xml:space="preserve"> 2010)</w:t>
      </w:r>
      <w:ins w:id="128" w:author="Phil" w:date="2016-04-21T12:13:00Z">
        <w:r w:rsidR="00EE0DFB">
          <w:rPr>
            <w:rFonts w:ascii="Times New Roman" w:eastAsia="Times New Roman" w:hAnsi="Times New Roman" w:cs="Times New Roman"/>
            <w:sz w:val="24"/>
            <w:szCs w:val="24"/>
          </w:rPr>
          <w:fldChar w:fldCharType="end"/>
        </w:r>
        <w:r w:rsidR="00EE0DFB">
          <w:rPr>
            <w:rFonts w:ascii="Times New Roman" w:eastAsia="Times New Roman" w:hAnsi="Times New Roman" w:cs="Times New Roman"/>
            <w:sz w:val="24"/>
            <w:szCs w:val="24"/>
          </w:rPr>
          <w:t xml:space="preserve">. This metric is influenced by both the range of trait values in a community and the </w:t>
        </w:r>
      </w:ins>
      <w:ins w:id="129" w:author="Phil" w:date="2016-04-21T12:14:00Z">
        <w:r w:rsidR="00EE0DFB">
          <w:rPr>
            <w:rFonts w:ascii="Times New Roman" w:eastAsia="Times New Roman" w:hAnsi="Times New Roman" w:cs="Times New Roman"/>
            <w:sz w:val="24"/>
            <w:szCs w:val="24"/>
          </w:rPr>
          <w:t xml:space="preserve">uniformity of species abundances within multidimensional trait space and it has thus been suggested that this metric </w:t>
        </w:r>
      </w:ins>
      <w:ins w:id="130" w:author="Phil" w:date="2016-04-21T12:15:00Z">
        <w:r w:rsidR="00EE0DFB">
          <w:rPr>
            <w:rFonts w:ascii="Times New Roman" w:eastAsia="Times New Roman" w:hAnsi="Times New Roman" w:cs="Times New Roman"/>
            <w:sz w:val="24"/>
            <w:szCs w:val="24"/>
          </w:rPr>
          <w:t>can be used as a catch-all metric for functional diversity</w:t>
        </w:r>
      </w:ins>
      <w:ins w:id="131" w:author="Phil" w:date="2016-04-21T12:47: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(Laliberte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2010)</w:t>
      </w:r>
      <w:ins w:id="132" w:author="Phil" w:date="2016-04-21T12:47:00Z">
        <w:r w:rsidR="00AB168C">
          <w:rPr>
            <w:rFonts w:ascii="Times New Roman" w:eastAsia="Times New Roman" w:hAnsi="Times New Roman" w:cs="Times New Roman"/>
            <w:sz w:val="24"/>
            <w:szCs w:val="24"/>
          </w:rPr>
          <w:fldChar w:fldCharType="end"/>
        </w:r>
      </w:ins>
      <w:ins w:id="133" w:author="Phil" w:date="2016-04-21T12:15:00Z">
        <w:r w:rsidR="00EE0DFB">
          <w:rPr>
            <w:rFonts w:ascii="Times New Roman" w:eastAsia="Times New Roman" w:hAnsi="Times New Roman" w:cs="Times New Roman"/>
            <w:sz w:val="24"/>
            <w:szCs w:val="24"/>
          </w:rPr>
          <w:t xml:space="preserve">. </w:t>
        </w:r>
      </w:ins>
    </w:p>
    <w:p w14:paraId="08F61EF9" w14:textId="003EFA2D" w:rsidR="004D19A5" w:rsidRPr="00E74A14" w:rsidDel="00D84ADA" w:rsidRDefault="00D84ADA">
      <w:pPr>
        <w:spacing w:line="480" w:lineRule="auto"/>
        <w:jc w:val="both"/>
        <w:rPr>
          <w:del w:id="134" w:author="Phil" w:date="2016-04-21T11:31:00Z"/>
          <w:sz w:val="24"/>
          <w:szCs w:val="24"/>
        </w:rPr>
        <w:pPrChange w:id="135" w:author="Phil" w:date="2016-04-21T12:53:00Z">
          <w:pPr>
            <w:spacing w:line="480" w:lineRule="auto"/>
            <w:ind w:firstLine="720"/>
            <w:jc w:val="both"/>
          </w:pPr>
        </w:pPrChange>
      </w:pPr>
      <w:moveTo w:id="136" w:author="Phil" w:date="2016-04-21T11:31:00Z">
        <w:del w:id="137" w:author="Phil" w:date="2016-04-21T11:32:00Z">
          <w:r w:rsidRPr="00E74A14" w:rsidDel="00D84ADA">
            <w:rPr>
              <w:rFonts w:ascii="Times New Roman" w:eastAsia="Times New Roman" w:hAnsi="Times New Roman" w:cs="Times New Roman"/>
              <w:sz w:val="24"/>
              <w:szCs w:val="24"/>
            </w:rPr>
            <w:delText xml:space="preserve">was used </w:delText>
          </w:r>
        </w:del>
        <w:del w:id="138" w:author="Phil" w:date="2016-04-21T12:48:00Z">
          <w:r w:rsidRPr="00E74A14" w:rsidDel="00AB168C">
            <w:rPr>
              <w:rFonts w:ascii="Times New Roman" w:eastAsia="Times New Roman" w:hAnsi="Times New Roman" w:cs="Times New Roman"/>
              <w:sz w:val="24"/>
              <w:szCs w:val="24"/>
            </w:rPr>
            <w:delText>to compute three multidimensional functional diversity indices: Functional Richness (FRic), Functional Evenness (FEve)</w:delText>
          </w:r>
        </w:del>
        <w:del w:id="139" w:author="Phil" w:date="2016-04-21T11:32:00Z">
          <w:r w:rsidRPr="00E74A14" w:rsidDel="00D84ADA">
            <w:rPr>
              <w:rFonts w:ascii="Times New Roman" w:eastAsia="Times New Roman" w:hAnsi="Times New Roman" w:cs="Times New Roman"/>
              <w:sz w:val="24"/>
              <w:szCs w:val="24"/>
            </w:rPr>
            <w:delText xml:space="preserve"> and </w:delText>
          </w:r>
        </w:del>
        <w:del w:id="140" w:author="Phil" w:date="2016-04-21T12:48:00Z">
          <w:r w:rsidRPr="00E74A14" w:rsidDel="00AB168C">
            <w:rPr>
              <w:rFonts w:ascii="Times New Roman" w:eastAsia="Times New Roman" w:hAnsi="Times New Roman" w:cs="Times New Roman"/>
              <w:sz w:val="24"/>
              <w:szCs w:val="24"/>
            </w:rPr>
            <w:delText xml:space="preserve">Functional Divergence (FDiv). FRic represents the amount of niche space which is filled by the species in the community, FEve represents the evenness of the abundance distribution within the filled niche space, </w:delText>
          </w:r>
        </w:del>
        <w:del w:id="141" w:author="Phil" w:date="2016-04-21T11:33:00Z">
          <w:r w:rsidRPr="00E74A14" w:rsidDel="00D84ADA">
            <w:rPr>
              <w:rFonts w:ascii="Times New Roman" w:eastAsia="Times New Roman" w:hAnsi="Times New Roman" w:cs="Times New Roman"/>
              <w:sz w:val="24"/>
              <w:szCs w:val="24"/>
            </w:rPr>
            <w:delText xml:space="preserve">and </w:delText>
          </w:r>
        </w:del>
        <w:del w:id="142" w:author="Phil" w:date="2016-04-21T12:48:00Z">
          <w:r w:rsidRPr="00E74A14" w:rsidDel="00AB168C">
            <w:rPr>
              <w:rFonts w:ascii="Times New Roman" w:eastAsia="Times New Roman" w:hAnsi="Times New Roman" w:cs="Times New Roman"/>
              <w:sz w:val="24"/>
              <w:szCs w:val="24"/>
            </w:rPr>
            <w:delText xml:space="preserve">FDiv indicates the degree to which the abundance distribution in the niche space maximises divergence in functional characteristics in the community </w:delText>
          </w:r>
          <w:r w:rsidRPr="00E74A14" w:rsidDel="00AB168C">
            <w:rPr>
              <w:rFonts w:ascii="Times New Roman" w:eastAsia="Times New Roman" w:hAnsi="Times New Roman" w:cs="Times New Roman"/>
              <w:sz w:val="24"/>
              <w:szCs w:val="24"/>
            </w:rPr>
            <w:fldChar w:fldCharType="begin" w:fldLock="1"/>
          </w:r>
          <w:r w:rsidDel="00AB168C">
            <w:rPr>
              <w:rFonts w:ascii="Times New Roman" w:eastAsia="Times New Roman" w:hAnsi="Times New Roman" w:cs="Times New Roman"/>
              <w:sz w:val="24"/>
              <w:szCs w:val="24"/>
            </w:rPr>
            <w:del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delInstrText>
          </w:r>
          <w:r w:rsidRPr="00E74A14" w:rsidDel="00AB168C">
            <w:rPr>
              <w:rFonts w:ascii="Times New Roman" w:eastAsia="Times New Roman" w:hAnsi="Times New Roman" w:cs="Times New Roman"/>
              <w:sz w:val="24"/>
              <w:szCs w:val="24"/>
            </w:rPr>
            <w:fldChar w:fldCharType="separate"/>
          </w:r>
          <w:r w:rsidRPr="007B3AF8" w:rsidDel="00AB168C">
            <w:rPr>
              <w:rFonts w:ascii="Times New Roman" w:hAnsi="Times New Roman" w:cs="Times New Roman"/>
              <w:noProof/>
              <w:sz w:val="24"/>
              <w:szCs w:val="24"/>
            </w:rPr>
            <w:delText xml:space="preserve">(Mason </w:delText>
          </w:r>
          <w:r w:rsidRPr="007B3AF8" w:rsidDel="00AB168C">
            <w:rPr>
              <w:rFonts w:ascii="Times New Roman" w:hAnsi="Times New Roman" w:cs="Times New Roman"/>
              <w:i/>
              <w:noProof/>
              <w:sz w:val="24"/>
              <w:szCs w:val="24"/>
            </w:rPr>
            <w:delText>et al.</w:delText>
          </w:r>
          <w:r w:rsidRPr="007B3AF8" w:rsidDel="00AB168C">
            <w:rPr>
              <w:rFonts w:ascii="Times New Roman" w:hAnsi="Times New Roman" w:cs="Times New Roman"/>
              <w:noProof/>
              <w:sz w:val="24"/>
              <w:szCs w:val="24"/>
            </w:rPr>
            <w:delText xml:space="preserve"> 2005)</w:delText>
          </w:r>
          <w:r w:rsidRPr="00E74A14" w:rsidDel="00AB168C">
            <w:rPr>
              <w:rFonts w:ascii="Times New Roman" w:eastAsia="Times New Roman" w:hAnsi="Times New Roman" w:cs="Times New Roman"/>
              <w:sz w:val="24"/>
              <w:szCs w:val="24"/>
            </w:rPr>
            <w:fldChar w:fldCharType="end"/>
          </w:r>
          <w:r w:rsidRPr="00E74A14" w:rsidDel="00AB168C">
            <w:rPr>
              <w:rFonts w:ascii="Times New Roman" w:eastAsia="Times New Roman" w:hAnsi="Times New Roman" w:cs="Times New Roman"/>
              <w:sz w:val="24"/>
              <w:szCs w:val="24"/>
            </w:rPr>
            <w:delText>.</w:delText>
          </w:r>
        </w:del>
      </w:moveTo>
      <w:moveToRangeEnd w:id="50"/>
      <w:del w:id="143" w:author="Phil" w:date="2016-04-21T11:31:00Z">
        <w:r w:rsidR="003E27F8" w:rsidRPr="00E74A14" w:rsidDel="00D84ADA">
          <w:rPr>
            <w:rFonts w:ascii="Times New Roman" w:eastAsia="Times New Roman" w:hAnsi="Times New Roman" w:cs="Times New Roman"/>
            <w:sz w:val="24"/>
            <w:szCs w:val="24"/>
          </w:rPr>
          <w:delText xml:space="preserve">Forest dependency data for all bird species were provided by BirdLife International, with each species </w:delText>
        </w:r>
        <w:r w:rsidR="003E27F8" w:rsidRPr="00E74A14" w:rsidDel="00D84ADA">
          <w:rPr>
            <w:rFonts w:ascii="Times New Roman" w:eastAsia="Times New Roman" w:hAnsi="Times New Roman" w:cs="Times New Roman"/>
            <w:sz w:val="24"/>
            <w:szCs w:val="24"/>
            <w:lang w:val="en-GB"/>
          </w:rPr>
          <w:delText>categorised</w:delText>
        </w:r>
        <w:r w:rsidR="003E27F8" w:rsidRPr="00E74A14" w:rsidDel="00D84ADA">
          <w:rPr>
            <w:rFonts w:ascii="Times New Roman" w:eastAsia="Times New Roman" w:hAnsi="Times New Roman" w:cs="Times New Roman"/>
            <w:sz w:val="24"/>
            <w:szCs w:val="24"/>
          </w:rPr>
          <w:delText xml:space="preserve"> as having high, medium or low forest dependency, or being a non-forest species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AD104C" w:rsidRPr="007B3AF8" w:rsidDel="00D84ADA">
          <w:rPr>
            <w:rFonts w:ascii="Times New Roman" w:hAnsi="Times New Roman" w:cs="Times New Roman"/>
            <w:noProof/>
            <w:sz w:val="24"/>
            <w:szCs w:val="24"/>
          </w:rPr>
          <w:delText>(BirdLife International 2013)</w:delText>
        </w:r>
        <w:r w:rsidR="00AD104C" w:rsidRPr="00E74A14" w:rsidDel="00D84ADA">
          <w:rPr>
            <w:rFonts w:ascii="Times New Roman" w:eastAsia="Times New Roman" w:hAnsi="Times New Roman" w:cs="Times New Roman"/>
            <w:sz w:val="24"/>
            <w:szCs w:val="24"/>
          </w:rPr>
          <w:fldChar w:fldCharType="end"/>
        </w:r>
        <w:r w:rsidR="003E27F8" w:rsidRPr="00E74A14" w:rsidDel="00D84ADA">
          <w:rPr>
            <w:rFonts w:ascii="Times New Roman" w:eastAsia="Times New Roman" w:hAnsi="Times New Roman" w:cs="Times New Roman"/>
            <w:sz w:val="24"/>
            <w:szCs w:val="24"/>
          </w:rPr>
          <w:delText>. Species with high forest dependency were then classed as forest specialists and the remaining species were classed as forest generalists. The proportion of forest specialists in the community, based on species presence, was calculated per site.</w:delText>
        </w:r>
      </w:del>
    </w:p>
    <w:p w14:paraId="04F6E5C8" w14:textId="1549C269" w:rsidR="00DE71E9" w:rsidRPr="00E74A14" w:rsidDel="00D84ADA" w:rsidRDefault="003E27F8">
      <w:pPr>
        <w:spacing w:line="480" w:lineRule="auto"/>
        <w:jc w:val="both"/>
        <w:rPr>
          <w:del w:id="144" w:author="Phil" w:date="2016-04-21T11:31:00Z"/>
          <w:rFonts w:ascii="Times New Roman" w:eastAsia="Times New Roman" w:hAnsi="Times New Roman" w:cs="Times New Roman"/>
          <w:sz w:val="24"/>
          <w:szCs w:val="24"/>
        </w:rPr>
        <w:pPrChange w:id="145" w:author="Phil" w:date="2016-04-21T12:53:00Z">
          <w:pPr>
            <w:spacing w:line="480" w:lineRule="auto"/>
            <w:ind w:firstLine="720"/>
            <w:jc w:val="both"/>
          </w:pPr>
        </w:pPrChange>
      </w:pPr>
      <w:del w:id="146" w:author="Phil" w:date="2016-04-21T11:31:00Z">
        <w:r w:rsidRPr="00E74A14" w:rsidDel="00D84ADA">
          <w:rPr>
            <w:rFonts w:ascii="Times New Roman" w:eastAsia="Times New Roman" w:hAnsi="Times New Roman" w:cs="Times New Roman"/>
            <w:sz w:val="24"/>
            <w:szCs w:val="24"/>
          </w:rPr>
          <w:delText xml:space="preserve">To investigate the mechanisms behind changes in community composition over time, the similarity of pairs of communities in chronosequences (sets of forest sites that have similar properties but are </w:delText>
        </w:r>
        <w:r w:rsidR="00430182" w:rsidRPr="00E74A14" w:rsidDel="00D84ADA">
          <w:rPr>
            <w:rFonts w:ascii="Times New Roman" w:eastAsia="Times New Roman" w:hAnsi="Times New Roman" w:cs="Times New Roman"/>
            <w:sz w:val="24"/>
            <w:szCs w:val="24"/>
          </w:rPr>
          <w:delText xml:space="preserve">at </w:delText>
        </w:r>
        <w:r w:rsidRPr="00E74A14" w:rsidDel="00D84ADA">
          <w:rPr>
            <w:rFonts w:ascii="Times New Roman" w:eastAsia="Times New Roman" w:hAnsi="Times New Roman" w:cs="Times New Roman"/>
            <w:sz w:val="24"/>
            <w:szCs w:val="24"/>
          </w:rPr>
          <w:delText xml:space="preserve">different ages </w:delText>
        </w:r>
        <w:r w:rsidR="00430182" w:rsidRPr="00E74A14" w:rsidDel="00D84ADA">
          <w:rPr>
            <w:rFonts w:ascii="Times New Roman" w:eastAsia="Times New Roman" w:hAnsi="Times New Roman" w:cs="Times New Roman"/>
            <w:sz w:val="24"/>
            <w:szCs w:val="24"/>
          </w:rPr>
          <w:delText xml:space="preserve">since disturbance </w:delText>
        </w:r>
        <w:r w:rsidRPr="00E74A14" w:rsidDel="00D84ADA">
          <w:rPr>
            <w:rFonts w:ascii="Times New Roman" w:eastAsia="Times New Roman" w:hAnsi="Times New Roman" w:cs="Times New Roman"/>
            <w:sz w:val="24"/>
            <w:szCs w:val="24"/>
          </w:rPr>
          <w:delText xml:space="preserve">and therefore, can be considered as a time sequence) was calculated using </w:delText>
        </w:r>
        <w:r w:rsidR="00C44FE0" w:rsidRPr="00E74A14" w:rsidDel="00D84ADA">
          <w:rPr>
            <w:rFonts w:ascii="Times New Roman" w:eastAsia="Times New Roman" w:hAnsi="Times New Roman" w:cs="Times New Roman"/>
            <w:sz w:val="24"/>
            <w:szCs w:val="24"/>
          </w:rPr>
          <w:delText>the Sørensen</w:delText>
        </w:r>
        <w:r w:rsidRPr="00E74A14" w:rsidDel="00D84ADA">
          <w:rPr>
            <w:rFonts w:ascii="Times New Roman" w:eastAsia="Times New Roman" w:hAnsi="Times New Roman" w:cs="Times New Roman"/>
            <w:sz w:val="24"/>
            <w:szCs w:val="24"/>
          </w:rPr>
          <w:delText xml:space="preserve"> index:</w:delText>
        </w:r>
        <w:r w:rsidR="00DE71E9" w:rsidRPr="00E74A14" w:rsidDel="00D84ADA">
          <w:rPr>
            <w:rFonts w:ascii="Times New Roman" w:eastAsia="Times New Roman" w:hAnsi="Times New Roman" w:cs="Times New Roman"/>
            <w:sz w:val="24"/>
            <w:szCs w:val="24"/>
          </w:rPr>
          <w:delText xml:space="preserve"> </w:delText>
        </w:r>
      </w:del>
    </w:p>
    <w:p w14:paraId="070EF490" w14:textId="73616163" w:rsidR="004D19A5" w:rsidRPr="00E74A14" w:rsidDel="00D84ADA" w:rsidRDefault="00DE71E9">
      <w:pPr>
        <w:spacing w:line="480" w:lineRule="auto"/>
        <w:jc w:val="both"/>
        <w:rPr>
          <w:del w:id="147" w:author="Phil" w:date="2016-04-21T11:31:00Z"/>
          <w:sz w:val="24"/>
          <w:szCs w:val="24"/>
        </w:rPr>
        <w:pPrChange w:id="148" w:author="Phil" w:date="2016-04-21T12:53:00Z">
          <w:pPr>
            <w:spacing w:line="480" w:lineRule="auto"/>
            <w:ind w:firstLine="720"/>
            <w:jc w:val="both"/>
          </w:pPr>
        </w:pPrChange>
      </w:pPr>
      <w:del w:id="149" w:author="Phil" w:date="2016-04-21T11:31:00Z">
        <m:oMathPara>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2C</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m:oMathPara>
      </w:del>
    </w:p>
    <w:p w14:paraId="63C8E591" w14:textId="6FDF7DCE" w:rsidR="004D19A5" w:rsidRPr="00E74A14" w:rsidDel="00D84ADA" w:rsidRDefault="003E27F8">
      <w:pPr>
        <w:spacing w:line="480" w:lineRule="auto"/>
        <w:jc w:val="both"/>
        <w:rPr>
          <w:del w:id="150" w:author="Phil" w:date="2016-04-21T11:31:00Z"/>
          <w:sz w:val="24"/>
          <w:szCs w:val="24"/>
        </w:rPr>
      </w:pPr>
      <w:del w:id="151" w:author="Phil" w:date="2016-04-21T11:31:00Z">
        <w:r w:rsidRPr="00E74A14" w:rsidDel="00D84ADA">
          <w:rPr>
            <w:rFonts w:ascii="Times New Roman" w:eastAsia="Times New Roman" w:hAnsi="Times New Roman" w:cs="Times New Roman"/>
            <w:sz w:val="24"/>
            <w:szCs w:val="24"/>
          </w:rPr>
          <w:delText xml:space="preserve">Where </w:delText>
        </w:r>
        <w:r w:rsidRPr="00E74A14" w:rsidDel="00D84ADA">
          <w:rPr>
            <w:rFonts w:ascii="Times New Roman" w:eastAsia="Times New Roman" w:hAnsi="Times New Roman" w:cs="Times New Roman"/>
            <w:i/>
            <w:sz w:val="24"/>
            <w:szCs w:val="24"/>
          </w:rPr>
          <w:delText>C</w:delText>
        </w:r>
        <w:r w:rsidRPr="00E74A14" w:rsidDel="00D84ADA">
          <w:rPr>
            <w:rFonts w:ascii="Times New Roman" w:eastAsia="Times New Roman" w:hAnsi="Times New Roman" w:cs="Times New Roman"/>
            <w:sz w:val="24"/>
            <w:szCs w:val="24"/>
          </w:rPr>
          <w:delText xml:space="preserve"> is the number of species shared by the two communities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1</w:delText>
        </w:r>
        <w:r w:rsidRPr="00E74A14" w:rsidDel="00D84ADA">
          <w:rPr>
            <w:rFonts w:ascii="Times New Roman" w:eastAsia="Times New Roman" w:hAnsi="Times New Roman" w:cs="Times New Roman"/>
            <w:sz w:val="24"/>
            <w:szCs w:val="24"/>
          </w:rPr>
          <w:delText xml:space="preserve">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2</w:delText>
        </w:r>
        <w:r w:rsidRPr="00E74A14" w:rsidDel="00D84ADA">
          <w:rPr>
            <w:rFonts w:ascii="Times New Roman" w:eastAsia="Times New Roman" w:hAnsi="Times New Roman" w:cs="Times New Roman"/>
            <w:sz w:val="24"/>
            <w:szCs w:val="24"/>
          </w:rPr>
          <w:delText xml:space="preserve"> are the species richness of community 1 and 2, respectively.</w:delText>
        </w:r>
        <w:r w:rsidR="00BD74A8" w:rsidRPr="00E74A14" w:rsidDel="00D84ADA">
          <w:rPr>
            <w:rFonts w:ascii="Times New Roman" w:eastAsia="Times New Roman" w:hAnsi="Times New Roman" w:cs="Times New Roman"/>
            <w:sz w:val="24"/>
            <w:szCs w:val="24"/>
          </w:rPr>
          <w:delText xml:space="preserve"> </w:delText>
        </w:r>
        <w:r w:rsidR="00C44FE0" w:rsidRPr="00E74A14" w:rsidDel="00D84ADA">
          <w:rPr>
            <w:rFonts w:ascii="Times New Roman" w:eastAsia="Times New Roman" w:hAnsi="Times New Roman" w:cs="Times New Roman"/>
            <w:sz w:val="24"/>
            <w:szCs w:val="24"/>
          </w:rPr>
          <w:delText>The Sørensen</w:delText>
        </w:r>
        <w:r w:rsidR="00BD74A8" w:rsidRPr="00E74A14" w:rsidDel="00D84ADA">
          <w:rPr>
            <w:rFonts w:ascii="Times New Roman" w:eastAsia="Times New Roman" w:hAnsi="Times New Roman" w:cs="Times New Roman"/>
            <w:sz w:val="24"/>
            <w:szCs w:val="24"/>
          </w:rPr>
          <w:delText xml:space="preserve"> index </w:delText>
        </w:r>
        <w:r w:rsidR="003F4299" w:rsidRPr="00E74A14" w:rsidDel="00D84ADA">
          <w:rPr>
            <w:rFonts w:ascii="Times New Roman" w:eastAsia="Times New Roman" w:hAnsi="Times New Roman" w:cs="Times New Roman"/>
            <w:sz w:val="24"/>
            <w:szCs w:val="24"/>
          </w:rPr>
          <w:delText xml:space="preserve">requires only presence/absence data and </w:delText>
        </w:r>
        <w:r w:rsidR="00BD74A8" w:rsidRPr="00E74A14" w:rsidDel="00D84ADA">
          <w:rPr>
            <w:rFonts w:ascii="Times New Roman" w:eastAsia="Times New Roman" w:hAnsi="Times New Roman" w:cs="Times New Roman"/>
            <w:sz w:val="24"/>
            <w:szCs w:val="24"/>
          </w:rPr>
          <w:delText xml:space="preserve">was </w:delText>
        </w:r>
        <w:r w:rsidR="00C44FE0" w:rsidRPr="00E74A14" w:rsidDel="00D84ADA">
          <w:rPr>
            <w:rFonts w:ascii="Times New Roman" w:eastAsia="Times New Roman" w:hAnsi="Times New Roman" w:cs="Times New Roman"/>
            <w:sz w:val="24"/>
            <w:szCs w:val="24"/>
          </w:rPr>
          <w:delText xml:space="preserve">therefore </w:delText>
        </w:r>
        <w:r w:rsidR="00BD74A8" w:rsidRPr="00E74A14" w:rsidDel="00D84ADA">
          <w:rPr>
            <w:rFonts w:ascii="Times New Roman" w:eastAsia="Times New Roman" w:hAnsi="Times New Roman" w:cs="Times New Roman"/>
            <w:sz w:val="24"/>
            <w:szCs w:val="24"/>
          </w:rPr>
          <w:delText>chosen as abundance data were not available for all sites.</w:delText>
        </w:r>
      </w:del>
    </w:p>
    <w:p w14:paraId="2D1BE0CA" w14:textId="6BEA3621" w:rsidR="004D19A5" w:rsidRPr="00E74A14" w:rsidDel="00D84ADA" w:rsidRDefault="004D19A5">
      <w:pPr>
        <w:spacing w:line="480" w:lineRule="auto"/>
        <w:jc w:val="both"/>
        <w:rPr>
          <w:del w:id="152" w:author="Phil" w:date="2016-04-21T11:31:00Z"/>
          <w:sz w:val="24"/>
          <w:szCs w:val="24"/>
        </w:rPr>
      </w:pPr>
    </w:p>
    <w:p w14:paraId="218B7B8D" w14:textId="05AFA2F0" w:rsidR="004D19A5" w:rsidRPr="00E74A14" w:rsidDel="00D84ADA" w:rsidRDefault="003E27F8">
      <w:pPr>
        <w:spacing w:line="480" w:lineRule="auto"/>
        <w:jc w:val="both"/>
        <w:rPr>
          <w:del w:id="153" w:author="Phil" w:date="2016-04-21T11:31:00Z"/>
          <w:sz w:val="24"/>
          <w:szCs w:val="24"/>
        </w:rPr>
      </w:pPr>
      <w:del w:id="154" w:author="Phil" w:date="2016-04-21T11:31:00Z">
        <w:r w:rsidRPr="00E74A14" w:rsidDel="00D84ADA">
          <w:rPr>
            <w:rFonts w:ascii="Times New Roman" w:eastAsia="Times New Roman" w:hAnsi="Times New Roman" w:cs="Times New Roman"/>
            <w:b/>
            <w:i/>
            <w:sz w:val="24"/>
            <w:szCs w:val="24"/>
          </w:rPr>
          <w:delText>Feeding guilds</w:delText>
        </w:r>
      </w:del>
    </w:p>
    <w:p w14:paraId="7F0FA5B6" w14:textId="314FF256" w:rsidR="004D19A5" w:rsidRPr="00E74A14" w:rsidDel="00D84ADA" w:rsidRDefault="003E27F8">
      <w:pPr>
        <w:spacing w:line="480" w:lineRule="auto"/>
        <w:jc w:val="both"/>
        <w:rPr>
          <w:del w:id="155" w:author="Phil" w:date="2016-04-21T11:31:00Z"/>
          <w:sz w:val="24"/>
          <w:szCs w:val="24"/>
        </w:rPr>
        <w:pPrChange w:id="156" w:author="Phil" w:date="2016-04-21T12:53:00Z">
          <w:pPr>
            <w:spacing w:line="480" w:lineRule="auto"/>
            <w:ind w:firstLine="720"/>
            <w:jc w:val="both"/>
          </w:pPr>
        </w:pPrChange>
      </w:pPr>
      <w:del w:id="157" w:author="Phil" w:date="2016-04-21T11:31:00Z">
        <w:r w:rsidRPr="00E74A14" w:rsidDel="00D84ADA">
          <w:rPr>
            <w:rFonts w:ascii="Times New Roman" w:eastAsia="Times New Roman" w:hAnsi="Times New Roman" w:cs="Times New Roman"/>
            <w:sz w:val="24"/>
            <w:szCs w:val="24"/>
          </w:rPr>
          <w:delText xml:space="preserve">Dietary preferences were </w:delText>
        </w:r>
        <w:r w:rsidR="009E6348" w:rsidRPr="00E74A14" w:rsidDel="00D84ADA">
          <w:rPr>
            <w:rFonts w:ascii="Times New Roman" w:eastAsia="Times New Roman" w:hAnsi="Times New Roman" w:cs="Times New Roman"/>
            <w:sz w:val="24"/>
            <w:szCs w:val="24"/>
          </w:rPr>
          <w:delText xml:space="preserve">derived </w:delText>
        </w:r>
        <w:r w:rsidRPr="00E74A14" w:rsidDel="00D84ADA">
          <w:rPr>
            <w:rFonts w:ascii="Times New Roman" w:eastAsia="Times New Roman" w:hAnsi="Times New Roman" w:cs="Times New Roman"/>
            <w:sz w:val="24"/>
            <w:szCs w:val="24"/>
          </w:rPr>
          <w:delText xml:space="preserve">for all bird species present in the study sites </w:delText>
        </w:r>
        <w:r w:rsidR="009E6348"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the Handbook of the Birds of the World volumes 1-16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"15splgvdlc", "citationItems" : [ { "id" : "ITEM-1", "itemData" : {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"ITEM-1", "issued" : { "date-parts" : [ [ "1992" ] ] }, "language" : "English", "publisher" : "Lynx Edicions", "publisher-place" : "Barcelona", "title" : "Handbook of the birds of the world. Volume 1: ostrich to ducks.", "type" : "book" }, "uri" : [ "http://zotero.org/users/local/lSswCld9/items/THUZZJ2Q" ], "uris" : [ "http://zotero.org/users/local/lSswCld9/items/THUZZJ2Q", "http://www.mendeley.com/documents/?uuid=c06687cc-317d-47e0-afc1-f767f3bbc1c2" ] }, { "id" : "ITEM-2", "itemData" : { "ISBN" : "84-87334-15-6",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"ITEM-2", "issued" : { "date-parts" : [ [ "1994" ] ] }, "language" : "English", "publisher" : "Lynx Edicions", "publisher-place" : "Barcelona", "title" : "Handbook of the birds of the world. Volume 2. New World vultures to guineafowl.", "type" : "book" }, "suppress-author" : 1, "uri" : [ "http://zotero.org/users/local/lSswCld9/items/WF83EAT8" ], "uris" : [ "http://zotero.org/users/local/lSswCld9/items/WF83EAT8", "http://www.mendeley.com/documents/?uuid=bb258161-133b-4753-9c2a-ccd6a119ee96" ] }, { "id" : "ITEM-3", "itemData" : { "ISBN" : "84-87334-20-2",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"ITEM-3", "issued" : { "date-parts" : [ [ "1996" ] ] }, "language" : "English", "publisher" : "Lynx Edicions", "publisher-place" : "Barcelona", "title" : "Handbook of the birds of the world. Volume 3. Hoatzin to auks.", "type" : "book" }, "suppress-author" : 1, "uri" : [ "http://zotero.org/users/local/lSswCld9/items/FA9RGC6Q" ], "uris" : [ "http://zotero.org/users/local/lSswCld9/items/FA9RGC6Q", "http://www.mendeley.com/documents/?uuid=1e7b7534-a7c7-4623-b6af-eb7e3246ce10" ] }, { "id" : "ITEM-4", "itemData" : { "ISBN" : "84-87334-22-9",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"ITEM-4", "issued" : { "date-parts" : [ [ "1997" ] ] }, "language" : "English", "publisher" : "Lynx Edicions", "publisher-place" : "Barcelona", "title" : "Handbook of the birds of the world. Volume 4: sandgrouse to cuckoos.", "type" : "book" }, "suppress-author" : 1, "uri" : [ "http://zotero.org/users/local/lSswCld9/items/I477NA3R" ], "uris" : [ "http://zotero.org/users/local/lSswCld9/items/I477NA3R", "http://www.mendeley.com/documents/?uuid=461d7efb-fef4-40c7-aff9-4c2a4dfd9d39" ] }, { "id" : "ITEM-5", "itemData" : { "ISBN" : "84-87334-25-3",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"ITEM-5", "issued" : { "date-parts" : [ [ "1999" ] ] }, "language" : "English", "publisher" : "Lynx Edicions", "publisher-place" : "Barcelona", "title" : "Handbook of the birds of the world. Volume 5: barn-owls to hummingbirds.", "type" : "book" }, "suppress-author" : 1, "uri" : [ "http://zotero.org/users/local/lSswCld9/items/F7KIK9AX" ], "uris" : [ "http://zotero.org/users/local/lSswCld9/items/F7KIK9AX", "http://www.mendeley.com/documents/?uuid=4e74d1c8-b767-4610-931c-ebc905367a19" ] }, { "id" : "ITEM-6", "itemData" : { "ISBN" : "84-87334-30X",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"ITEM-6", "issued" : { "date-parts" : [ [ "2001" ] ] }, "language" : "English", "publisher" : "Lynx Edicions", "publisher-place" : "Barcelona", "title" : "Handbook of the birds of the world. Volume 6. Mousebirds to hornbills.", "type" : "book" }, "suppress-author" : 1, "uri" : [ "http://zotero.org/users/local/lSswCld9/items/SPZNP4RT" ], "uris" : [ "http://zotero.org/users/local/lSswCld9/items/SPZNP4RT", "http://www.mendeley.com/documents/?uuid=da2a8eba-3e13-420e-a47d-3f159317e20f" ] }, { "id" : "ITEM-7", "itemData" : { "ISBN" : "8487334377 8487334377", "collection-title" : "Handbook of the birds of the world", "editor" : [ { "dropping-particle" : "", "family" : "Hoyo", "given" : "Josep", "non-dropping-particle" : "del", "parse-names" : false, "suffix" : "" }, { "dropping-particle" : "", "family" : "Burn", "given" : "Hilary", "non-dropping-particle" : "", "parse-names" : false, "suffix" : "" }, { "dropping-particle" : "", "family" : "Collar", "given" : "Nigel", "non-dropping-particle" : "", "parse-names" : false, "suffix" : "" }, { "dropping-particle" : "", "family" : "Fuller", "given" : "Errol", "non-dropping-particle" : "", "parse-names" : false, "suffix" : "" } ], "id" : "ITEM-7", "issued" : { "date-parts" : [ [ "2002" ] ] }, "language" : "eng", "number-of-pages" : "613", "publisher" : "Lynx Edicions", "publisher-place" : "Barcelona", "title" : "Handbook of the birds of the world. Volume 7: jacamars to Woodpeckers", "type" : "book" }, "suppress-author" : 1, "uri" : [ "http://zotero.org/users/local/lSswCld9/items/K9W5URA9" ], "uris" : [ "http://zotero.org/users/local/lSswCld9/items/K9W5URA9", "http://www.mendeley.com/documents/?uuid=673e86da-f1f1-4b28-8db1-a1e4f678d58a" ] }, { "id" : "ITEM-8", "itemData" : { "ISBN" : "84-87334-50-4",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"ITEM-8", "issued" : { "date-parts" : [ [ "2003" ] ] }, "language" : "English", "publisher" : "Lynx Edicions", "publisher-place" : "Barcelona", "title" : "Handbook of the birds of the world. Volume 8: broadbills to tapaculos.", "type" : "book" }, "suppress-author" : 1, "uri" : [ "http://zotero.org/users/local/lSswCld9/items/RC9IB6GP" ], "uris" : [ "http://zotero.org/users/local/lSswCld9/items/RC9IB6GP", "http://www.mendeley.com/documents/?uuid=fc8f9588-c486-43fd-9d59-fccd081403ba" ] }, { "id" : "ITEM-9", "itemData" : { "ISBN" : "84-87334-69-5",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"ITEM-9", "issued" : { "date-parts" : [ [ "2004" ] ] }, "language" : "English", "publisher" : "Lynx Edicions", "publisher-place" : "Barcelona", "title" : "Handbook of the birds of the world. Volume 9: cotingas to pipits and wagtails.", "type" : "book" }, "suppress-author" : 1, "uri" : [ "http://zotero.org/users/local/lSswCld9/items/JQXAQ6J6" ], "uris" : [ "http://zotero.org/users/local/lSswCld9/items/JQXAQ6J6", "http://www.mendeley.com/documents/?uuid=34a30eb0-d283-4124-bdaa-8bbe02b23d16" ] }, { "id" : "ITEM-10", "itemData" : { "ISBN" : "84-87334-72-5",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"ITEM-10", "issued" : { "date-parts" : [ [ "2005" ] ] }, "language" : "English", "publisher" : "Lynx Edicions", "publisher-place" : "Barcelona", "title" : "Handbook of the birds of the world. Volume 10: cuckoo-shrikes to thrushes.", "type" : "book" }, "suppress-author" : 1, "uri" : [ "http://zotero.org/users/local/lSswCld9/items/APNFCWSG" ], "uris" : [ "http://zotero.org/users/local/lSswCld9/items/APNFCWSG", "http://www.mendeley.com/documents/?uuid=ebddbb79-0821-4b83-9b5d-0e4d165db596" ] }, { "id" : "ITEM-11", "itemData" : { "ISBN" : "84-96553-06-X",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"ITEM-11", "issued" : { "date-parts" : [ [ "2006" ] ] }, "language" : "English", "publisher" : "Lynx Edicions", "publisher-place" : "Barcelona", "title" : "Handbook of the birds of the world. Volume 11: Old World flycatchers to Old World warblers.", "type" : "book" }, "suppress-author" : 1, "uri" : [ "http://zotero.org/users/local/lSswCld9/items/BSW5MWPB" ], "uris" : [ "http://zotero.org/users/local/lSswCld9/items/BSW5MWPB", "http://www.mendeley.com/documents/?uuid=fab371c0-e7d5-44fe-af5d-3ff3bf4eae1e" ] }, { "id" : "ITEM-12", "itemData" : { "ISBN" : "84-96553-42-6",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"ITEM-12", "issued" : { "date-parts" : [ [ "2007" ] ] }, "language" : "English", "publisher" : "Lynx Edicions", "publisher-place" : "Barcelona", "title" : "Handbook of the birds of the world. Volume 12. Picathartes to tits and chickadees.", "type" : "book" }, "suppress-author" : 1, "uri" : [ "http://zotero.org/users/local/lSswCld9/items/AEXEDZAS" ], "uris" : [ "http://zotero.org/users/local/lSswCld9/items/AEXEDZAS", "http://www.mendeley.com/documents/?uuid=59a62493-8489-4610-9ede-cce1fa078ae3" ] }, { "id" : "ITEM-13", "itemData" : { "ISBN" : "8496553450 9788496553453", "collection-title" : "Handbook of the birds of the world", "editor"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"ITEM-13", "issued" : { "date-parts" : [ [ "2008" ] ] }, "language" : "eng", "number-of-pages" : "879", "publisher" : "Lynx Edicions", "publisher-place" : "Barcelona", "title" : "Handbook of the birds of the world. Volume 13: penduline-tits to Shrikes", "type" : "book" }, "suppress-author" : 1, "uri" : [ "http://zotero.org/users/local/lSswCld9/items/V5ZRV2ZA" ], "uris" : [ "http://zotero.org/users/local/lSswCld9/items/V5ZRV2ZA", "http://www.mendeley.com/documents/?uuid=6b32f85c-7105-4a57-beb1-5fa9cf7af252" ] }, { "id" : "ITEM-14", "itemData" : { "ISBN" : "978-84-96553-50-7",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"ITEM-14", "issued" : { "date-parts" : [ [ "2009" ] ] }, "language" : "English", "publisher" : "Lynx Edicions", "publisher-place" : "Barcelona", "title" : "Handbook of the birds of the world. Volume 14: bush-shrikes to Old World sparrows.", "type" : "book" }, "suppress-author" : 1, "uri" : [ "http://zotero.org/users/local/lSswCld9/items/T6GRP92R" ], "uris" : [ "http://zotero.org/users/local/lSswCld9/items/T6GRP92R", "http://www.mendeley.com/documents/?uuid=5b3f18d8-04e7-4ad7-9421-6c8f7d9af3a9" ] }, { "id" : "ITEM-15", "itemData" : { "ISBN" : "978-84-96553-68-2",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"ITEM-15", "issued" : { "date-parts" : [ [ "2010" ] ] }, "language" : "English", "publisher" : "Lynx Edicions", "publisher-place" : "Barcelona", "title" : "Handbook of the birds of the world. Volume 15: weavers to New World warblers.", "type" : "book" }, "suppress-author" : 1, "uri" : [ "http://zotero.org/users/local/lSswCld9/items/RZV7HVS4" ], "uris" : [ "http://zotero.org/users/local/lSswCld9/items/RZV7HVS4", "http://www.mendeley.com/documents/?uuid=b58a79f2-8128-4466-a2ce-b1e60f8da85a" ] }, { "id" : "ITEM-16", "itemData" : { "ISBN" : "978-84-96553-78-1",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"ITEM-16", "issued" : { "date-parts" : [ [ "2011" ] ] }, "language" : "English", "publisher" : "Lynx Edicions", "publisher-place" : "Barcelona", "title" : "Handbook of the birds of the world. Volume 16: tanagers to New World blackbirds.", "type" : "book" }, "suppress-author" : 1, "uri" : [ "http://zotero.org/users/local/lSswCld9/items/2DVSZHF3" ], "uris" : [ "http://zotero.org/users/local/lSswCld9/items/2DVSZHF3", "http://www.mendeley.com/documents/?uuid=0fad4757-0d9b-4b5d-8504-78c8707f4fa5" ] } ], "mendeley" : { "formattedCitation" : "(del Hoyo, Elliott &amp; Sargatal 1992, 1994; 2006, 2007; 2008; 2009; 2010, 2011; 1996, 1997, 1999, 2001; 2002; 2003, 2004; 2005)", "plainTextFormattedCitation" : "(del Hoyo, Elliott &amp; Sargatal 1992, 1994; 2006, 2007; 2008; 2009; 2010, 2011; 1996, 1997, 1999, 2001; 2002; 2003, 2004; 2005)", "previouslyFormattedCitation" : "(del Hoyo, Elliott &amp; Sargatal 1992, 1994; 2006, 2007; 2008; 2009; 2010, 2011; 1996, 1997, 1999, 2001; 2002; 2003, 2004; 2005)" }, "properties" : { "formattedCitation" : "(del Hoyo et al. 1992; 1994; 1996; 1997; 1999; 2001; 2002; 2003; 2004; 2005; 2006; 2007; 2008; 2009; 2010; 2011)", "noteIndex" : 0, "plainCitation" : "(del Hoyo et al. 1992; 1994; 1996; 1997; 1999; 2001; 2002; 2003; 2004; 2005; 2006; 2007; 2008; 2009; 2010; 2011)"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(del Hoyo, Elliott &amp; Sargatal 1992, 1994; 2006, 2007; 2008; 2009; 2010, 2011; 1996, 1997, 1999, 2001; 2002; 2003, 2004; 2005)</w:delText>
        </w:r>
        <w:r w:rsidR="00AD104C" w:rsidRPr="00E74A14" w:rsidDel="00D84ADA">
          <w:rPr>
            <w:rFonts w:ascii="Times New Roman" w:eastAsia="Times New Roman" w:hAnsi="Times New Roman" w:cs="Times New Roman"/>
            <w:sz w:val="24"/>
            <w:szCs w:val="24"/>
          </w:rPr>
          <w:fldChar w:fldCharType="end"/>
        </w:r>
        <w:r w:rsidR="00AD104C" w:rsidRPr="00E74A14" w:rsidDel="00D84ADA">
          <w:rPr>
            <w:rFonts w:ascii="Times New Roman" w:eastAsia="Times New Roman" w:hAnsi="Times New Roman" w:cs="Times New Roman"/>
            <w:sz w:val="24"/>
            <w:szCs w:val="24"/>
          </w:rPr>
          <w:delText xml:space="preserve">. </w:delText>
        </w:r>
        <w:r w:rsidRPr="00E74A14" w:rsidDel="00D84ADA">
          <w:rPr>
            <w:rFonts w:ascii="Times New Roman" w:eastAsia="Times New Roman" w:hAnsi="Times New Roman" w:cs="Times New Roman"/>
            <w:sz w:val="24"/>
            <w:szCs w:val="24"/>
          </w:rPr>
          <w:delText xml:space="preserve">A species’ preferred diet was </w:delText>
        </w:r>
        <w:r w:rsidR="003D5756" w:rsidRPr="00E74A14" w:rsidDel="00D84ADA">
          <w:rPr>
            <w:rFonts w:ascii="Times New Roman" w:eastAsia="Times New Roman" w:hAnsi="Times New Roman" w:cs="Times New Roman"/>
            <w:sz w:val="24"/>
            <w:szCs w:val="24"/>
          </w:rPr>
          <w:delText>classified</w:delText>
        </w:r>
        <w:r w:rsidRPr="00E74A14" w:rsidDel="00D84ADA">
          <w:rPr>
            <w:rFonts w:ascii="Times New Roman" w:eastAsia="Times New Roman" w:hAnsi="Times New Roman" w:cs="Times New Roman"/>
            <w:sz w:val="24"/>
            <w:szCs w:val="24"/>
          </w:rPr>
          <w:delText xml:space="preserve"> </w:delText>
        </w:r>
        <w:r w:rsidR="003D5756"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seven </w:delText>
        </w:r>
        <w:r w:rsidR="003D5756" w:rsidRPr="00E74A14" w:rsidDel="00D84ADA">
          <w:rPr>
            <w:rFonts w:ascii="Times New Roman" w:eastAsia="Times New Roman" w:hAnsi="Times New Roman" w:cs="Times New Roman"/>
            <w:sz w:val="24"/>
            <w:szCs w:val="24"/>
          </w:rPr>
          <w:delText xml:space="preserve">dietary </w:delText>
        </w:r>
        <w:r w:rsidRPr="00E74A14" w:rsidDel="00D84ADA">
          <w:rPr>
            <w:rFonts w:ascii="Times New Roman" w:eastAsia="Times New Roman" w:hAnsi="Times New Roman" w:cs="Times New Roman"/>
            <w:sz w:val="24"/>
            <w:szCs w:val="24"/>
          </w:rPr>
          <w:delText xml:space="preserve">groups: fruit, nectar, seeds, non-reproductive plant parts, invertebrates, vertebrates or carrion. For species with unknown dietary preferences the modal dietary group for the genus was </w:delText>
        </w:r>
        <w:r w:rsidR="003D5756" w:rsidRPr="00E74A14" w:rsidDel="00D84ADA">
          <w:rPr>
            <w:rFonts w:ascii="Times New Roman" w:eastAsia="Times New Roman" w:hAnsi="Times New Roman" w:cs="Times New Roman"/>
            <w:sz w:val="24"/>
            <w:szCs w:val="24"/>
          </w:rPr>
          <w:delText>used</w:delText>
        </w:r>
        <w:r w:rsidRPr="00E74A14" w:rsidDel="00D84ADA">
          <w:rPr>
            <w:rFonts w:ascii="Times New Roman" w:eastAsia="Times New Roman" w:hAnsi="Times New Roman" w:cs="Times New Roman"/>
            <w:sz w:val="24"/>
            <w:szCs w:val="24"/>
          </w:rPr>
          <w:delText xml:space="preserve">, as closely related species are likely to share dietary preferences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"furt7hngd", "citationItems" : [ { "id" : "ITEM-1", "itemData" : { "abstract" : "The aim of this study was to assess the influence of phylogenetic history on 21 avian morphological, life-history, behavioural and ecological traits using Mantel permutation tests. The results demonstrated that, for 13 of 21 traits, closely related species were significantly more similar than distantly related species. For diet and for all morphological and life-history traits except number of clutches per year, phylogeny accounted for a notable amount of variation in trait values. However, for most behavioural and ecological traits, relatedness explained less than 1% of the variation among species. Because phylogenetic effects were weak in traits traditionally associated with the niche of a species, we conclude that phylogenetic effects do not reflect phylogenetic niche conservatism. When tested at different phylogenetic levels (complete phylogeny, within families, among families, among orders), phylogenetic effects were very variable. Only two traits had consistently strong phylogenetic effects at all phylogenetic levels and only two traits had consistently weak phylogenetic effects at all phylogenetic levels. Phylogenetic effects tended to be positive but relatively weak within families, positive and strong among families, and negative and weak among orders. Methods that intend to control for phylogenetic effects by working solely within families, among families, or among orders are not reliable in removing phylogenetic effects.", "author" : [ { "dropping-particle" : "", "family" : "Boehning-Gaese", "given" : "K.", "non-dropping-particle" : "", "parse-names" : false, "suffix" : "" }, { "dropping-particle" : "", "family" : "Oberrath", "given" : "R.", "non-dropping-particle" : "", "parse-names" : false, "suffix" : "" } ], "container-title" : "Evolutionary Ecology Research", "id" : "ITEM-1", "issued" : { "date-parts" : [ [ "1999" ] ] }, "page" : "347\u2013364", "title" : "Phylogenetic effects on morphological, life-history, behavioural and ecological traits of birds", "type" : "article-journal", "volume" : "1" }, "uri" : [ "http://zotero.org/users/local/lSswCld9/items/P6SVJM8K" ], "uris" : [ "http://zotero.org/users/local/lSswCld9/items/P6SVJM8K", "http://www.mendeley.com/documents/?uuid=15f4bbef-5def-4d89-9a9a-b21ac316cb48" ] } ], "mendeley" : { "formattedCitation" : "(Boehning-Gaese &amp; Oberrath 1999)", "plainTextFormattedCitation" : "(Boehning-Gaese &amp; Oberrath 1999)", "previouslyFormattedCitation" : "(Boehning-Gaese &amp; Oberrath 1999)" }, "properties" : { "formattedCitation" : "(Boehning-Gaese and Oberrath 1999)", "noteIndex" : 0, "plainCitation" : "(Boehning-Gaese and Oberrath 1999)"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(Boehning-Gaese &amp; Oberrath 1999)</w:delTex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delText>. Singular Species Richness (SSR), the number of functionally distinct species measured as the number of species with unique combinations of dietary groups, was calculated for each study site.</w:delText>
        </w:r>
      </w:del>
    </w:p>
    <w:p w14:paraId="165540FD" w14:textId="77777777" w:rsidR="004D19A5" w:rsidRPr="00E74A14" w:rsidRDefault="004D19A5">
      <w:pPr>
        <w:spacing w:line="480" w:lineRule="auto"/>
        <w:jc w:val="both"/>
        <w:rPr>
          <w:sz w:val="24"/>
          <w:szCs w:val="24"/>
        </w:rPr>
        <w:pPrChange w:id="158" w:author="Phil" w:date="2016-04-21T12:53:00Z">
          <w:pPr>
            <w:spacing w:line="480" w:lineRule="auto"/>
            <w:ind w:firstLine="720"/>
            <w:jc w:val="both"/>
          </w:pPr>
        </w:pPrChange>
      </w:pPr>
    </w:p>
    <w:p w14:paraId="5FAAE5C7"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Statistical analyses</w:t>
      </w:r>
    </w:p>
    <w:p w14:paraId="3A3DE227" w14:textId="7F7C27A6"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 forest dependency data were transformed prior to analysis to meet model assumptions. The proportional differences between secondary and reference primary forest sites were calculated and then the </w:t>
      </w:r>
      <w:proofErr w:type="spellStart"/>
      <w:r w:rsidRPr="00E74A14">
        <w:rPr>
          <w:rFonts w:ascii="Times New Roman" w:eastAsia="Times New Roman" w:hAnsi="Times New Roman" w:cs="Times New Roman"/>
          <w:sz w:val="24"/>
          <w:szCs w:val="24"/>
        </w:rPr>
        <w:t>logit</w:t>
      </w:r>
      <w:proofErr w:type="spellEnd"/>
      <w:r w:rsidRPr="00E74A14">
        <w:rPr>
          <w:rFonts w:ascii="Times New Roman" w:eastAsia="Times New Roman" w:hAnsi="Times New Roman" w:cs="Times New Roman"/>
          <w:sz w:val="24"/>
          <w:szCs w:val="24"/>
        </w:rPr>
        <w:t xml:space="preserve"> transformation performed to produce the response variable. After model fitting, predicted values were back-transformed to give values relative to primary forest. For analyses of all other response variables the value in secondary forest relative to that in primary forest was used.</w:t>
      </w:r>
    </w:p>
    <w:p w14:paraId="7319CA5B" w14:textId="4C380935"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All statistical analyses were performed using R version 3.1.1 </w:t>
      </w:r>
      <w:r w:rsidR="00AD104C"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7B3AF8">
        <w:rPr>
          <w:rFonts w:ascii="Times New Roman" w:hAnsi="Times New Roman" w:cs="Times New Roman"/>
          <w:noProof/>
          <w:sz w:val="24"/>
          <w:szCs w:val="24"/>
        </w:rPr>
        <w:t>(R Core Team 2014)</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moveFromRangeStart w:id="159" w:author="Phil" w:date="2016-04-21T11:31:00Z" w:name="move449001632"/>
      <w:moveFrom w:id="160" w:author="Phil" w:date="2016-04-21T11:31:00Z">
        <w:r w:rsidRPr="00E74A14" w:rsidDel="00D84ADA">
          <w:rPr>
            <w:rFonts w:ascii="Times New Roman" w:eastAsia="Times New Roman" w:hAnsi="Times New Roman" w:cs="Times New Roman"/>
            <w:sz w:val="24"/>
            <w:szCs w:val="24"/>
          </w:rPr>
          <w:t xml:space="preserve">The package FD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(Laliberté, Legendre &amp; Shipley 2014)</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 xml:space="preserve"> was used to compute three multidimensional functional diversity indices: Functional Richness (FRic), Functional Evenness (FEve) and Functional Divergence (FDiv). FRic represents the amount of niche space which is filled by </w:t>
        </w:r>
        <w:r w:rsidR="00D946D1" w:rsidRPr="00E74A14" w:rsidDel="00D84ADA">
          <w:rPr>
            <w:rFonts w:ascii="Times New Roman" w:eastAsia="Times New Roman" w:hAnsi="Times New Roman" w:cs="Times New Roman"/>
            <w:sz w:val="24"/>
            <w:szCs w:val="24"/>
          </w:rPr>
          <w:t xml:space="preserve">the </w:t>
        </w:r>
        <w:r w:rsidRPr="00E74A14" w:rsidDel="00D84ADA">
          <w:rPr>
            <w:rFonts w:ascii="Times New Roman" w:eastAsia="Times New Roman" w:hAnsi="Times New Roman" w:cs="Times New Roman"/>
            <w:sz w:val="24"/>
            <w:szCs w:val="24"/>
          </w:rPr>
          <w:t xml:space="preserve">species in the community, FEve represents the evenness of the abundance distribution within the filled niche space, and FDiv indicates the degree to which the abundance distribution in the niche space maximises divergence in functional characteristics in the community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 xml:space="preserve">(Mason </w:t>
        </w:r>
        <w:r w:rsidR="007B3AF8" w:rsidRPr="007B3AF8" w:rsidDel="00D84ADA">
          <w:rPr>
            <w:rFonts w:ascii="Times New Roman" w:hAnsi="Times New Roman" w:cs="Times New Roman"/>
            <w:i/>
            <w:noProof/>
            <w:sz w:val="24"/>
            <w:szCs w:val="24"/>
          </w:rPr>
          <w:t>et al.</w:t>
        </w:r>
        <w:r w:rsidR="007B3AF8" w:rsidRPr="007B3AF8" w:rsidDel="00D84ADA">
          <w:rPr>
            <w:rFonts w:ascii="Times New Roman" w:hAnsi="Times New Roman" w:cs="Times New Roman"/>
            <w:noProof/>
            <w:sz w:val="24"/>
            <w:szCs w:val="24"/>
          </w:rPr>
          <w:t xml:space="preserve"> 2005)</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w:t>
        </w:r>
        <w:r w:rsidR="004E79E5" w:rsidRPr="00E74A14" w:rsidDel="00D84ADA">
          <w:rPr>
            <w:rFonts w:ascii="Times New Roman" w:eastAsia="Times New Roman" w:hAnsi="Times New Roman" w:cs="Times New Roman"/>
            <w:sz w:val="24"/>
            <w:szCs w:val="24"/>
          </w:rPr>
          <w:t xml:space="preserve"> </w:t>
        </w:r>
      </w:moveFrom>
      <w:moveFromRangeEnd w:id="159"/>
      <w:r w:rsidR="004E79E5" w:rsidRPr="00E74A14">
        <w:rPr>
          <w:rFonts w:ascii="Times New Roman" w:eastAsia="Times New Roman" w:hAnsi="Times New Roman" w:cs="Times New Roman"/>
          <w:sz w:val="24"/>
          <w:szCs w:val="24"/>
        </w:rPr>
        <w:t xml:space="preserve">Phylogenetic correction was not </w:t>
      </w:r>
      <w:r w:rsidR="009E6348" w:rsidRPr="00E74A14">
        <w:rPr>
          <w:rFonts w:ascii="Times New Roman" w:eastAsia="Times New Roman" w:hAnsi="Times New Roman" w:cs="Times New Roman"/>
          <w:sz w:val="24"/>
          <w:szCs w:val="24"/>
        </w:rPr>
        <w:t xml:space="preserve">used </w:t>
      </w:r>
      <w:r w:rsidR="004E79E5" w:rsidRPr="00E74A14">
        <w:rPr>
          <w:rFonts w:ascii="Times New Roman" w:eastAsia="Times New Roman" w:hAnsi="Times New Roman" w:cs="Times New Roman"/>
          <w:sz w:val="24"/>
          <w:szCs w:val="24"/>
        </w:rPr>
        <w:t>as we were assessing functional trait changes in terms of their putative impact on ecosystem function and not to explain changes in the avian community.</w:t>
      </w:r>
    </w:p>
    <w:p w14:paraId="3F74FD3E" w14:textId="012F66D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For all response variables, linear mixed-effects models, using the package </w:t>
      </w:r>
      <w:proofErr w:type="spellStart"/>
      <w:r w:rsidRPr="00E74A14">
        <w:rPr>
          <w:rFonts w:ascii="Times New Roman" w:eastAsia="Times New Roman" w:hAnsi="Times New Roman" w:cs="Times New Roman"/>
          <w:sz w:val="24"/>
          <w:szCs w:val="24"/>
        </w:rPr>
        <w:t>nlme</w:t>
      </w:r>
      <w:proofErr w:type="spellEnd"/>
      <w:r w:rsidRPr="00E74A14">
        <w:rPr>
          <w:rFonts w:ascii="Times New Roman" w:eastAsia="Times New Roman" w:hAnsi="Times New Roman" w:cs="Times New Roman"/>
          <w:sz w:val="24"/>
          <w:szCs w:val="24"/>
        </w:rPr>
        <w:t xml:space="preserve"> </w:t>
      </w:r>
      <w:r w:rsidR="00AD104C"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"v1qqrc7ni", "citationItems" : [ { "id" : "ITEM-1", "itemData" : {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Core Team", "given" : "", "non-dropping-particle" : "", "parse-names" : false, "suffix" : "" } ], "id" : "ITEM-1", "issued" : { "date-parts" : [ [ "2015" ] ] }, "title" : "nlme: Linear and Nonlinear Mixed Effects Models", "type" : "book" }, "uri" : [ "http://zotero.org/users/local/lSswCld9/items/ZEGWEZZ8" ], "uris" : [ "http://zotero.org/users/local/lSswCld9/items/ZEGWEZZ8", "http://www.mendeley.com/documents/?uuid=c65a9e15-0243-473e-b390-613cce5d1385" ] } ], "mendeley" : { "formattedCitation" : "(Pinheiro &lt;i&gt;et al.&lt;/i&gt; 2015)", "plainTextFormattedCitation" : "(Pinheiro et al. 2015)", "previouslyFormattedCitation" : "(Pinheiro &lt;i&gt;et al.&lt;/i&gt; 2015)" }, "properties" : { "formattedCitation" : "(Pinheiro et al. 2015)", "noteIndex" : 0, "plainCitation" : "(Pinheiro et al. 2015)" }, "schema" : "https://github.com/citation-style-language/schema/raw/master/csl-citation.json"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(Pinheiro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were used to investigate their relationship with secondary forest age, disturbance history and proximity to primary forest. Where deemed appropriate from examination of the data, log relationships with secondary forest age were included. Study </w:t>
      </w:r>
      <w:r w:rsidR="009E6348" w:rsidRPr="00E74A14">
        <w:rPr>
          <w:rFonts w:ascii="Times New Roman" w:eastAsia="Times New Roman" w:hAnsi="Times New Roman" w:cs="Times New Roman"/>
          <w:sz w:val="24"/>
          <w:szCs w:val="24"/>
        </w:rPr>
        <w:t xml:space="preserve">identity </w:t>
      </w:r>
      <w:r w:rsidRPr="00E74A14">
        <w:rPr>
          <w:rFonts w:ascii="Times New Roman" w:eastAsia="Times New Roman" w:hAnsi="Times New Roman" w:cs="Times New Roman"/>
          <w:sz w:val="24"/>
          <w:szCs w:val="24"/>
        </w:rPr>
        <w:t xml:space="preserve">was included as a random effect to </w:t>
      </w:r>
      <w:r w:rsidR="009E6348" w:rsidRPr="00E74A14">
        <w:rPr>
          <w:rFonts w:ascii="Times New Roman" w:eastAsia="Times New Roman" w:hAnsi="Times New Roman" w:cs="Times New Roman"/>
          <w:sz w:val="24"/>
          <w:szCs w:val="24"/>
        </w:rPr>
        <w:t>avoid</w:t>
      </w:r>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pseudoreplication</w:t>
      </w:r>
      <w:proofErr w:type="spellEnd"/>
      <w:r w:rsidRPr="00E74A14">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w:t>
      </w:r>
      <w:r w:rsidRPr="00E74A14">
        <w:rPr>
          <w:rFonts w:ascii="Times New Roman" w:eastAsia="Times New Roman" w:hAnsi="Times New Roman" w:cs="Times New Roman"/>
          <w:sz w:val="24"/>
          <w:szCs w:val="24"/>
        </w:rPr>
        <w:lastRenderedPageBreak/>
        <w:t xml:space="preserve">selection was based on </w:t>
      </w:r>
      <w:proofErr w:type="spellStart"/>
      <w:r w:rsidRPr="00E74A14">
        <w:rPr>
          <w:rFonts w:ascii="Times New Roman" w:eastAsia="Times New Roman" w:hAnsi="Times New Roman" w:cs="Times New Roman"/>
          <w:sz w:val="24"/>
          <w:szCs w:val="24"/>
        </w:rPr>
        <w:t>Akaike</w:t>
      </w:r>
      <w:proofErr w:type="spellEnd"/>
      <w:r w:rsidRPr="00E74A14">
        <w:rPr>
          <w:rFonts w:ascii="Times New Roman" w:eastAsia="Times New Roman" w:hAnsi="Times New Roman" w:cs="Times New Roman"/>
          <w:sz w:val="24"/>
          <w:szCs w:val="24"/>
        </w:rPr>
        <w:t xml:space="preserve"> information criterion (AIC). The goodness of fit of the selected models was estimated by calculating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 xml:space="preserve">GLMM </w:t>
      </w:r>
      <w:r w:rsidRPr="00E74A14">
        <w:rPr>
          <w:rFonts w:ascii="Times New Roman" w:eastAsia="Times New Roman" w:hAnsi="Times New Roman" w:cs="Times New Roman"/>
          <w:sz w:val="24"/>
          <w:szCs w:val="24"/>
        </w:rPr>
        <w:t xml:space="preserve">using the package </w:t>
      </w:r>
      <w:proofErr w:type="spellStart"/>
      <w:r w:rsidRPr="00E74A14">
        <w:rPr>
          <w:rFonts w:ascii="Times New Roman" w:eastAsia="Times New Roman" w:hAnsi="Times New Roman" w:cs="Times New Roman"/>
          <w:sz w:val="24"/>
          <w:szCs w:val="24"/>
        </w:rPr>
        <w:t>MuMIn</w:t>
      </w:r>
      <w:proofErr w:type="spellEnd"/>
      <w:r w:rsidRPr="00E74A14">
        <w:rPr>
          <w:rFonts w:ascii="Times New Roman" w:eastAsia="Times New Roman" w:hAnsi="Times New Roman" w:cs="Times New Roman"/>
          <w:sz w:val="24"/>
          <w:szCs w:val="24"/>
        </w:rPr>
        <w:t xml:space="preserve"> </w:t>
      </w:r>
      <w:r w:rsidR="00AD104C"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(Barton 2014)</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following Nakagawa and </w:t>
      </w:r>
      <w:proofErr w:type="spellStart"/>
      <w:r w:rsidRPr="00E74A14">
        <w:rPr>
          <w:rFonts w:ascii="Times New Roman" w:eastAsia="Times New Roman" w:hAnsi="Times New Roman" w:cs="Times New Roman"/>
          <w:sz w:val="24"/>
          <w:szCs w:val="24"/>
        </w:rPr>
        <w:t>Schielzeth</w:t>
      </w:r>
      <w:proofErr w:type="spellEnd"/>
      <w:r w:rsidRPr="00E74A14">
        <w:rPr>
          <w:rFonts w:ascii="Times New Roman" w:eastAsia="Times New Roman" w:hAnsi="Times New Roman" w:cs="Times New Roman"/>
          <w:sz w:val="24"/>
          <w:szCs w:val="24"/>
        </w:rPr>
        <w:t xml:space="preserve"> </w:t>
      </w:r>
      <w:r w:rsidR="00AD104C"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&amp; Schielzeth 2013)", "plainTextFormattedCitation" : "(Nakagawa &amp; Schielzeth 2013)", "previouslyFormattedCitation" : "(Nakagawa &amp; Schielzeth 2013)" }, "properties" : { "formattedCitation" : "(2013)", "noteIndex" : 0, "plainCitation" : "(2013)" }, "schema" : "https://github.com/citation-style-language/schema/raw/master/csl-citation.json"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(Nakagawa &amp; Schielzeth 2013)</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p>
    <w:p w14:paraId="06241ADA" w14:textId="77777777" w:rsidR="004D19A5" w:rsidRPr="00E74A14" w:rsidRDefault="004D19A5" w:rsidP="00B55543">
      <w:pPr>
        <w:spacing w:line="480" w:lineRule="auto"/>
        <w:ind w:firstLine="720"/>
        <w:jc w:val="both"/>
        <w:rPr>
          <w:sz w:val="24"/>
          <w:szCs w:val="24"/>
        </w:rPr>
      </w:pPr>
    </w:p>
    <w:p w14:paraId="3226E32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Results</w:t>
      </w:r>
    </w:p>
    <w:p w14:paraId="18E62837"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Literature summary</w:t>
      </w:r>
    </w:p>
    <w:p w14:paraId="50A18AEA" w14:textId="0753B0DE"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 total of 28 studies that aimed to sample the entire avian community with data on 72 sites, including 45 secondary forest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E74A14">
        <w:rPr>
          <w:rFonts w:ascii="Times New Roman" w:eastAsia="Times New Roman" w:hAnsi="Times New Roman" w:cs="Times New Roman"/>
          <w:sz w:val="24"/>
          <w:szCs w:val="24"/>
        </w:rPr>
        <w:t xml:space="preserve">five </w:t>
      </w:r>
      <w:r w:rsidRPr="00E74A14">
        <w:rPr>
          <w:rFonts w:ascii="Times New Roman" w:eastAsia="Times New Roman" w:hAnsi="Times New Roman" w:cs="Times New Roman"/>
          <w:sz w:val="24"/>
          <w:szCs w:val="24"/>
        </w:rPr>
        <w:t xml:space="preserve">sites were older than 40 years </w:t>
      </w:r>
      <w:r w:rsidR="008125EE" w:rsidRPr="00E74A14">
        <w:rPr>
          <w:rFonts w:ascii="Times New Roman" w:eastAsia="Times New Roman" w:hAnsi="Times New Roman" w:cs="Times New Roman"/>
          <w:sz w:val="24"/>
          <w:szCs w:val="24"/>
        </w:rPr>
        <w:t>since disturbance</w:t>
      </w:r>
      <w:r w:rsidRPr="00E74A14">
        <w:rPr>
          <w:rFonts w:ascii="Times New Roman" w:eastAsia="Times New Roman" w:hAnsi="Times New Roman" w:cs="Times New Roman"/>
          <w:sz w:val="24"/>
          <w:szCs w:val="24"/>
        </w:rPr>
        <w:t xml:space="preserve">. </w:t>
      </w:r>
    </w:p>
    <w:p w14:paraId="71315656" w14:textId="77777777" w:rsidR="00FE02AE" w:rsidRPr="00E74A14" w:rsidRDefault="00FE02AE" w:rsidP="00B55543">
      <w:pPr>
        <w:spacing w:line="480" w:lineRule="auto"/>
        <w:ind w:firstLine="720"/>
        <w:jc w:val="both"/>
        <w:rPr>
          <w:sz w:val="24"/>
          <w:szCs w:val="24"/>
        </w:rPr>
      </w:pPr>
    </w:p>
    <w:p w14:paraId="605B110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Species richness</w:t>
      </w:r>
    </w:p>
    <w:p w14:paraId="20A9AB44" w14:textId="01737FAF"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Species richness relative to primary forest increased with secondary forest age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 The best model describing species richness contained only age as a predictor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=0.05; Table 2). </w:t>
      </w:r>
      <w:r w:rsidR="008125EE" w:rsidRPr="00E74A14">
        <w:rPr>
          <w:rFonts w:ascii="Times New Roman" w:eastAsia="Times New Roman" w:hAnsi="Times New Roman" w:cs="Times New Roman"/>
          <w:sz w:val="24"/>
          <w:szCs w:val="24"/>
        </w:rPr>
        <w:t>The increase</w:t>
      </w:r>
      <w:r w:rsidRPr="00E74A14">
        <w:rPr>
          <w:rFonts w:ascii="Times New Roman" w:eastAsia="Times New Roman" w:hAnsi="Times New Roman" w:cs="Times New Roman"/>
          <w:sz w:val="24"/>
          <w:szCs w:val="24"/>
        </w:rPr>
        <w:t xml:space="preserve"> with age</w:t>
      </w:r>
      <w:r w:rsidR="008125EE" w:rsidRPr="00E74A14">
        <w:rPr>
          <w:rFonts w:ascii="Times New Roman" w:eastAsia="Times New Roman" w:hAnsi="Times New Roman" w:cs="Times New Roman"/>
          <w:sz w:val="24"/>
          <w:szCs w:val="24"/>
        </w:rPr>
        <w:t xml:space="preserve"> was slow with</w:t>
      </w:r>
      <w:r w:rsidRPr="00E74A14">
        <w:rPr>
          <w:rFonts w:ascii="Times New Roman" w:eastAsia="Times New Roman" w:hAnsi="Times New Roman" w:cs="Times New Roman"/>
          <w:sz w:val="24"/>
          <w:szCs w:val="24"/>
        </w:rPr>
        <w:t xml:space="preserve"> a parameter estimate of 0.003</w:t>
      </w:r>
      <w:r w:rsidR="008125EE" w:rsidRPr="00E74A14">
        <w:rPr>
          <w:rFonts w:ascii="Times New Roman" w:eastAsia="Times New Roman" w:hAnsi="Times New Roman" w:cs="Times New Roman"/>
          <w:sz w:val="24"/>
          <w:szCs w:val="24"/>
        </w:rPr>
        <w:t xml:space="preserve"> species/</w:t>
      </w:r>
      <w:proofErr w:type="spellStart"/>
      <w:r w:rsidR="008125EE" w:rsidRPr="00E74A14">
        <w:rPr>
          <w:rFonts w:ascii="Times New Roman" w:eastAsia="Times New Roman" w:hAnsi="Times New Roman" w:cs="Times New Roman"/>
          <w:sz w:val="24"/>
          <w:szCs w:val="24"/>
        </w:rPr>
        <w:t>yr</w:t>
      </w:r>
      <w:proofErr w:type="spellEnd"/>
      <w:r w:rsidRPr="00E74A14">
        <w:rPr>
          <w:rFonts w:ascii="Times New Roman" w:eastAsia="Times New Roman" w:hAnsi="Times New Roman" w:cs="Times New Roman"/>
          <w:sz w:val="24"/>
          <w:szCs w:val="24"/>
        </w:rPr>
        <w:t xml:space="preserve"> </w:t>
      </w:r>
      <w:r w:rsidR="006C6217" w:rsidRPr="00E74A14">
        <w:rPr>
          <w:rFonts w:ascii="Times New Roman" w:eastAsia="Times New Roman" w:hAnsi="Times New Roman" w:cs="Times New Roman"/>
          <w:sz w:val="24"/>
          <w:szCs w:val="24"/>
        </w:rPr>
        <w:t xml:space="preserve">(Table 2) </w:t>
      </w:r>
      <w:r w:rsidRPr="00E74A14">
        <w:rPr>
          <w:rFonts w:ascii="Times New Roman" w:eastAsia="Times New Roman" w:hAnsi="Times New Roman" w:cs="Times New Roman"/>
          <w:sz w:val="24"/>
          <w:szCs w:val="24"/>
        </w:rPr>
        <w:t>and reached equivalence with primary forest approximately 50 years after disturbance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w:t>
      </w:r>
    </w:p>
    <w:p w14:paraId="3780A9E1" w14:textId="77777777" w:rsidR="00304131" w:rsidRPr="00E74A14" w:rsidRDefault="00304131" w:rsidP="00B55543">
      <w:pPr>
        <w:spacing w:line="480" w:lineRule="auto"/>
        <w:ind w:firstLine="720"/>
        <w:jc w:val="both"/>
        <w:rPr>
          <w:sz w:val="24"/>
          <w:szCs w:val="24"/>
        </w:rPr>
      </w:pPr>
    </w:p>
    <w:p w14:paraId="281C0222"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Forest dependency and community composition</w:t>
      </w:r>
    </w:p>
    <w:p w14:paraId="558A8F31" w14:textId="59291E65"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The proportion of forest specialists in secondary forest relative to primary forest was best described by a model including only the log transform of secondary forest age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=0.18; </w:t>
      </w:r>
      <w:r w:rsidRPr="00E74A14">
        <w:rPr>
          <w:rFonts w:ascii="Times New Roman" w:eastAsia="Times New Roman" w:hAnsi="Times New Roman" w:cs="Times New Roman"/>
          <w:sz w:val="24"/>
          <w:szCs w:val="24"/>
        </w:rPr>
        <w:lastRenderedPageBreak/>
        <w:t xml:space="preserve">Table 2). This proportion increased towards equivalence with primary forest </w:t>
      </w:r>
      <w:r w:rsidR="007F49DE" w:rsidRPr="00E74A14">
        <w:rPr>
          <w:rFonts w:ascii="Times New Roman" w:eastAsia="Times New Roman" w:hAnsi="Times New Roman" w:cs="Times New Roman"/>
          <w:sz w:val="24"/>
          <w:szCs w:val="24"/>
        </w:rPr>
        <w:t xml:space="preserve">with </w:t>
      </w:r>
      <w:r w:rsidRPr="00E74A14">
        <w:rPr>
          <w:rFonts w:ascii="Times New Roman" w:eastAsia="Times New Roman" w:hAnsi="Times New Roman" w:cs="Times New Roman"/>
          <w:sz w:val="24"/>
          <w:szCs w:val="24"/>
        </w:rPr>
        <w:t>age</w:t>
      </w:r>
      <w:r w:rsidR="007F49DE" w:rsidRPr="00E74A14">
        <w:rPr>
          <w:rFonts w:ascii="Times New Roman" w:eastAsia="Times New Roman" w:hAnsi="Times New Roman" w:cs="Times New Roman"/>
          <w:sz w:val="24"/>
          <w:szCs w:val="24"/>
        </w:rPr>
        <w:t xml:space="preserve"> since disturbance, and</w:t>
      </w:r>
      <w:r w:rsidRPr="00E74A14">
        <w:rPr>
          <w:rFonts w:ascii="Times New Roman" w:eastAsia="Times New Roman" w:hAnsi="Times New Roman" w:cs="Times New Roman"/>
          <w:sz w:val="24"/>
          <w:szCs w:val="24"/>
        </w:rPr>
        <w:t xml:space="preserve"> </w:t>
      </w:r>
      <w:r w:rsidR="007F49DE" w:rsidRPr="00E74A14">
        <w:rPr>
          <w:rFonts w:ascii="Times New Roman" w:eastAsia="Times New Roman" w:hAnsi="Times New Roman" w:cs="Times New Roman"/>
          <w:sz w:val="24"/>
          <w:szCs w:val="24"/>
        </w:rPr>
        <w:t>the increase was</w:t>
      </w:r>
      <w:r w:rsidRPr="00E74A14">
        <w:rPr>
          <w:rFonts w:ascii="Times New Roman" w:eastAsia="Times New Roman" w:hAnsi="Times New Roman" w:cs="Times New Roman"/>
          <w:sz w:val="24"/>
          <w:szCs w:val="24"/>
        </w:rPr>
        <w:t xml:space="preserve"> fastest in the first 30 years after disturbance and then more gradually </w:t>
      </w:r>
      <w:r w:rsidR="007F49DE" w:rsidRPr="00E74A14">
        <w:rPr>
          <w:rFonts w:ascii="Times New Roman" w:eastAsia="Times New Roman" w:hAnsi="Times New Roman" w:cs="Times New Roman"/>
          <w:sz w:val="24"/>
          <w:szCs w:val="24"/>
        </w:rPr>
        <w:t xml:space="preserve">approached </w:t>
      </w:r>
      <w:r w:rsidRPr="00E74A14">
        <w:rPr>
          <w:rFonts w:ascii="Times New Roman" w:eastAsia="Times New Roman" w:hAnsi="Times New Roman" w:cs="Times New Roman"/>
          <w:sz w:val="24"/>
          <w:szCs w:val="24"/>
        </w:rPr>
        <w:t xml:space="preserve">primary forest values </w:t>
      </w:r>
      <w:r w:rsidR="00F35454" w:rsidRPr="00E74A14">
        <w:rPr>
          <w:rFonts w:ascii="Times New Roman" w:eastAsia="Times New Roman" w:hAnsi="Times New Roman" w:cs="Times New Roman"/>
          <w:sz w:val="24"/>
          <w:szCs w:val="24"/>
        </w:rPr>
        <w:t xml:space="preserve">over </w:t>
      </w:r>
      <w:r w:rsidRPr="00E74A14">
        <w:rPr>
          <w:rFonts w:ascii="Times New Roman" w:eastAsia="Times New Roman" w:hAnsi="Times New Roman" w:cs="Times New Roman"/>
          <w:sz w:val="24"/>
          <w:szCs w:val="24"/>
        </w:rPr>
        <w:t>100 years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3).</w:t>
      </w:r>
    </w:p>
    <w:p w14:paraId="3FA43786" w14:textId="197FE3E2"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As the greatest increase in the proportion of forest specialists occurred within the first 30 years after disturbance, the </w:t>
      </w:r>
      <w:proofErr w:type="spellStart"/>
      <w:r w:rsidRPr="00E74A14">
        <w:rPr>
          <w:rFonts w:ascii="Times New Roman" w:eastAsia="Times New Roman" w:hAnsi="Times New Roman" w:cs="Times New Roman"/>
          <w:sz w:val="24"/>
          <w:szCs w:val="24"/>
        </w:rPr>
        <w:t>Sørensen</w:t>
      </w:r>
      <w:proofErr w:type="spellEnd"/>
      <w:r w:rsidRPr="00E74A14">
        <w:rPr>
          <w:rFonts w:ascii="Times New Roman" w:eastAsia="Times New Roman" w:hAnsi="Times New Roman" w:cs="Times New Roman"/>
          <w:sz w:val="24"/>
          <w:szCs w:val="24"/>
        </w:rPr>
        <w:t xml:space="preserve"> index was calculated between sites at the start and end of this period. Three studies contained </w:t>
      </w:r>
      <w:proofErr w:type="spellStart"/>
      <w:r w:rsidRPr="00E74A14">
        <w:rPr>
          <w:rFonts w:ascii="Times New Roman" w:eastAsia="Times New Roman" w:hAnsi="Times New Roman" w:cs="Times New Roman"/>
          <w:sz w:val="24"/>
          <w:szCs w:val="24"/>
        </w:rPr>
        <w:t>chronosequences</w:t>
      </w:r>
      <w:proofErr w:type="spellEnd"/>
      <w:r w:rsidRPr="00E74A14">
        <w:rPr>
          <w:rFonts w:ascii="Times New Roman" w:eastAsia="Times New Roman" w:hAnsi="Times New Roman" w:cs="Times New Roman"/>
          <w:sz w:val="24"/>
          <w:szCs w:val="24"/>
        </w:rPr>
        <w:t xml:space="preserve"> with sites of approximately 5 and 30 years in age and these pairs had a mean </w:t>
      </w:r>
      <w:proofErr w:type="spellStart"/>
      <w:r w:rsidRPr="00E74A14">
        <w:rPr>
          <w:rFonts w:ascii="Times New Roman" w:eastAsia="Times New Roman" w:hAnsi="Times New Roman" w:cs="Times New Roman"/>
          <w:sz w:val="24"/>
          <w:szCs w:val="24"/>
        </w:rPr>
        <w:t>Sørensen</w:t>
      </w:r>
      <w:proofErr w:type="spellEnd"/>
      <w:r w:rsidRPr="00E74A14">
        <w:rPr>
          <w:rFonts w:ascii="Times New Roman" w:eastAsia="Times New Roman" w:hAnsi="Times New Roman" w:cs="Times New Roman"/>
          <w:sz w:val="24"/>
          <w:szCs w:val="24"/>
        </w:rPr>
        <w:t xml:space="preserve"> index value of 0.55 (±0.06, 95% CI). Together with the small predicted increase in species richness over this time period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 this suggests that the increase in the proportion of forest specialists was mainly due to turnover of the community and replacement of forest generalists with forest specialists, as opposed to addition of forest specialists to the early successional community.</w:t>
      </w:r>
    </w:p>
    <w:p w14:paraId="5E01DD7A" w14:textId="77777777" w:rsidR="00304131" w:rsidRPr="00E74A14" w:rsidRDefault="00304131" w:rsidP="00B55543">
      <w:pPr>
        <w:spacing w:line="480" w:lineRule="auto"/>
        <w:ind w:firstLine="720"/>
        <w:jc w:val="both"/>
        <w:rPr>
          <w:sz w:val="24"/>
          <w:szCs w:val="24"/>
        </w:rPr>
      </w:pPr>
    </w:p>
    <w:p w14:paraId="19F2D8A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Singular species richness</w:t>
      </w:r>
    </w:p>
    <w:p w14:paraId="146EA217" w14:textId="672EE746"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As 85% and 35% of all sites contained no species </w:t>
      </w:r>
      <w:r w:rsidR="0021636E" w:rsidRPr="00E74A14">
        <w:rPr>
          <w:rFonts w:ascii="Times New Roman" w:eastAsia="Times New Roman" w:hAnsi="Times New Roman" w:cs="Times New Roman"/>
          <w:sz w:val="24"/>
          <w:szCs w:val="24"/>
        </w:rPr>
        <w:t>described</w:t>
      </w:r>
      <w:r w:rsidRPr="00E74A14">
        <w:rPr>
          <w:rFonts w:ascii="Times New Roman" w:eastAsia="Times New Roman" w:hAnsi="Times New Roman" w:cs="Times New Roman"/>
          <w:sz w:val="24"/>
          <w:szCs w:val="24"/>
        </w:rPr>
        <w:t xml:space="preserve"> as primarily eating carrion </w:t>
      </w:r>
      <w:r w:rsidR="009E6348" w:rsidRPr="00E74A14">
        <w:rPr>
          <w:rFonts w:ascii="Times New Roman" w:eastAsia="Times New Roman" w:hAnsi="Times New Roman" w:cs="Times New Roman"/>
          <w:sz w:val="24"/>
          <w:szCs w:val="24"/>
        </w:rPr>
        <w:t xml:space="preserve">or </w:t>
      </w:r>
      <w:r w:rsidRPr="00E74A14">
        <w:rPr>
          <w:rFonts w:ascii="Times New Roman" w:eastAsia="Times New Roman" w:hAnsi="Times New Roman" w:cs="Times New Roman"/>
          <w:sz w:val="24"/>
          <w:szCs w:val="24"/>
        </w:rPr>
        <w:t>non-reproductive plant parts, respectively, it was not possible to investigate these guilds with respect to functional diversity. No relationship was found between any of the explanatory variables and the SSR in secondary forest relat</w:t>
      </w:r>
      <w:r w:rsidR="007157AF" w:rsidRPr="00E74A14">
        <w:rPr>
          <w:rFonts w:ascii="Times New Roman" w:eastAsia="Times New Roman" w:hAnsi="Times New Roman" w:cs="Times New Roman"/>
          <w:sz w:val="24"/>
          <w:szCs w:val="24"/>
        </w:rPr>
        <w:t>ive to primary forest</w:t>
      </w:r>
      <w:r w:rsidRPr="00E74A14">
        <w:rPr>
          <w:rFonts w:ascii="Times New Roman" w:eastAsia="Times New Roman" w:hAnsi="Times New Roman" w:cs="Times New Roman"/>
          <w:sz w:val="24"/>
          <w:szCs w:val="24"/>
        </w:rPr>
        <w:t>. No significant difference was found between SSR in secondary and primary forests (intercept = 0.94 ±0.07; Table 2).</w:t>
      </w:r>
    </w:p>
    <w:p w14:paraId="089A68C4" w14:textId="77777777" w:rsidR="00304131" w:rsidRPr="00E74A14" w:rsidRDefault="00304131" w:rsidP="00B55543">
      <w:pPr>
        <w:spacing w:line="480" w:lineRule="auto"/>
        <w:ind w:firstLine="720"/>
        <w:jc w:val="both"/>
        <w:rPr>
          <w:sz w:val="24"/>
          <w:szCs w:val="24"/>
        </w:rPr>
      </w:pPr>
    </w:p>
    <w:p w14:paraId="734D05E6" w14:textId="31E743B0"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 xml:space="preserve">Functional </w:t>
      </w:r>
      <w:r w:rsidR="0021636E" w:rsidRPr="00E74A14">
        <w:rPr>
          <w:rFonts w:ascii="Times New Roman" w:eastAsia="Times New Roman" w:hAnsi="Times New Roman" w:cs="Times New Roman"/>
          <w:b/>
          <w:i/>
          <w:sz w:val="24"/>
          <w:szCs w:val="24"/>
        </w:rPr>
        <w:t>metrics</w:t>
      </w:r>
    </w:p>
    <w:p w14:paraId="6CE83593" w14:textId="0A1E351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No relationship was found between any of the explanatory variables and the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in secondary for</w:t>
      </w:r>
      <w:r w:rsidR="007157AF" w:rsidRPr="00E74A14">
        <w:rPr>
          <w:rFonts w:ascii="Times New Roman" w:eastAsia="Times New Roman" w:hAnsi="Times New Roman" w:cs="Times New Roman"/>
          <w:sz w:val="24"/>
          <w:szCs w:val="24"/>
        </w:rPr>
        <w:t>est relative to primary forest</w:t>
      </w:r>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did not differ between secondary and primary forests (intercept = 1.09 ±0.27, Table 2). </w:t>
      </w:r>
      <w:r w:rsidR="0021636E" w:rsidRPr="00E74A14">
        <w:rPr>
          <w:rFonts w:ascii="Times New Roman" w:eastAsia="Times New Roman" w:hAnsi="Times New Roman" w:cs="Times New Roman"/>
          <w:sz w:val="24"/>
          <w:szCs w:val="24"/>
        </w:rPr>
        <w:t xml:space="preserve">Similarly, no relationship was found between any of the </w:t>
      </w:r>
      <w:r w:rsidR="0021636E" w:rsidRPr="00E74A14">
        <w:rPr>
          <w:rFonts w:ascii="Times New Roman" w:eastAsia="Times New Roman" w:hAnsi="Times New Roman" w:cs="Times New Roman"/>
          <w:sz w:val="24"/>
          <w:szCs w:val="24"/>
        </w:rPr>
        <w:lastRenderedPageBreak/>
        <w:t xml:space="preserve">explanatory variables and the </w:t>
      </w:r>
      <w:proofErr w:type="spellStart"/>
      <w:r w:rsidR="0021636E" w:rsidRPr="00E74A14">
        <w:rPr>
          <w:rFonts w:ascii="Times New Roman" w:eastAsia="Times New Roman" w:hAnsi="Times New Roman" w:cs="Times New Roman"/>
          <w:sz w:val="24"/>
          <w:szCs w:val="24"/>
        </w:rPr>
        <w:t>FDiv</w:t>
      </w:r>
      <w:proofErr w:type="spellEnd"/>
      <w:r w:rsidR="0021636E" w:rsidRPr="00E74A14">
        <w:rPr>
          <w:rFonts w:ascii="Times New Roman" w:eastAsia="Times New Roman" w:hAnsi="Times New Roman" w:cs="Times New Roman"/>
          <w:sz w:val="24"/>
          <w:szCs w:val="24"/>
        </w:rPr>
        <w:t xml:space="preserve"> in secondary forest rel</w:t>
      </w:r>
      <w:r w:rsidR="007157AF" w:rsidRPr="00E74A14">
        <w:rPr>
          <w:rFonts w:ascii="Times New Roman" w:eastAsia="Times New Roman" w:hAnsi="Times New Roman" w:cs="Times New Roman"/>
          <w:sz w:val="24"/>
          <w:szCs w:val="24"/>
        </w:rPr>
        <w:t>ative to primary forest</w:t>
      </w:r>
      <w:r w:rsidR="0021636E" w:rsidRPr="00E74A14">
        <w:rPr>
          <w:rFonts w:ascii="Times New Roman" w:eastAsia="Times New Roman" w:hAnsi="Times New Roman" w:cs="Times New Roman"/>
          <w:sz w:val="24"/>
          <w:szCs w:val="24"/>
        </w:rPr>
        <w:t xml:space="preserve">. The mean predicted response of 1.00 (±0.02, 95% CI) suggested equivalence of </w:t>
      </w:r>
      <w:proofErr w:type="spellStart"/>
      <w:r w:rsidR="0021636E" w:rsidRPr="00E74A14">
        <w:rPr>
          <w:rFonts w:ascii="Times New Roman" w:eastAsia="Times New Roman" w:hAnsi="Times New Roman" w:cs="Times New Roman"/>
          <w:sz w:val="24"/>
          <w:szCs w:val="24"/>
        </w:rPr>
        <w:t>FDiv</w:t>
      </w:r>
      <w:proofErr w:type="spellEnd"/>
      <w:r w:rsidR="0021636E" w:rsidRPr="00E74A14">
        <w:rPr>
          <w:rFonts w:ascii="Times New Roman" w:eastAsia="Times New Roman" w:hAnsi="Times New Roman" w:cs="Times New Roman"/>
          <w:sz w:val="24"/>
          <w:szCs w:val="24"/>
        </w:rPr>
        <w:t xml:space="preserve"> in primary and secondary forests (Table 2).</w:t>
      </w:r>
    </w:p>
    <w:p w14:paraId="2243E322" w14:textId="2A5E8CD9" w:rsidR="004D19A5" w:rsidRPr="00E74A14" w:rsidRDefault="003E27F8" w:rsidP="00B55543">
      <w:pPr>
        <w:spacing w:line="480" w:lineRule="auto"/>
        <w:ind w:firstLine="720"/>
        <w:jc w:val="both"/>
        <w:rPr>
          <w:sz w:val="24"/>
          <w:szCs w:val="24"/>
        </w:rPr>
      </w:pP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in secondary forest relative to primary forest was best described by a model including only the log transform of secondary forest age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=0.18; Table 2).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relative to primary forest decreased with secondary forest age from 1.35 (95% confidence intervals: 1.14, 1.57) times that of primary forest in new secondary forest to 0.87 (95% confidence intervals: 0.30, 1.43) times that of primary forest in 100 year old secondary forest. Equivalence in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to primary forest was predicted in secondary forest of approximately 30 </w:t>
      </w:r>
      <w:r w:rsidR="007157AF" w:rsidRPr="00E74A14">
        <w:rPr>
          <w:rFonts w:ascii="Times New Roman" w:eastAsia="Times New Roman" w:hAnsi="Times New Roman" w:cs="Times New Roman"/>
          <w:sz w:val="24"/>
          <w:szCs w:val="24"/>
        </w:rPr>
        <w:t>years post disturbance (Fig. 4</w:t>
      </w:r>
      <w:r w:rsidRPr="00E74A14">
        <w:rPr>
          <w:rFonts w:ascii="Times New Roman" w:eastAsia="Times New Roman" w:hAnsi="Times New Roman" w:cs="Times New Roman"/>
          <w:sz w:val="24"/>
          <w:szCs w:val="24"/>
        </w:rPr>
        <w:t>).</w:t>
      </w:r>
    </w:p>
    <w:p w14:paraId="407CB616" w14:textId="77777777" w:rsidR="00645BBC" w:rsidRPr="00E74A14" w:rsidRDefault="00645BBC" w:rsidP="00B55543">
      <w:pPr>
        <w:spacing w:line="480" w:lineRule="auto"/>
        <w:jc w:val="both"/>
        <w:rPr>
          <w:sz w:val="24"/>
          <w:szCs w:val="24"/>
        </w:rPr>
      </w:pPr>
    </w:p>
    <w:p w14:paraId="37BC4213" w14:textId="77777777" w:rsidR="00645BBC" w:rsidRPr="00E74A14" w:rsidRDefault="003E27F8" w:rsidP="00B55543">
      <w:pPr>
        <w:spacing w:line="480" w:lineRule="auto"/>
        <w:jc w:val="both"/>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t>Discussion</w:t>
      </w:r>
    </w:p>
    <w:p w14:paraId="1C34D745" w14:textId="4C3FA3D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This study represents the largest meta-analysis of avian responses to secondary tropical forest succession to date. Our results indicate that young secondary forest retains high species richness but that primary forest is vital for </w:t>
      </w:r>
      <w:r w:rsidR="00A057F1" w:rsidRPr="00E74A14">
        <w:rPr>
          <w:rFonts w:ascii="Times New Roman" w:eastAsia="Times New Roman" w:hAnsi="Times New Roman" w:cs="Times New Roman"/>
          <w:sz w:val="24"/>
          <w:szCs w:val="24"/>
        </w:rPr>
        <w:t>forest-</w:t>
      </w:r>
      <w:r w:rsidRPr="00E74A14">
        <w:rPr>
          <w:rFonts w:ascii="Times New Roman" w:eastAsia="Times New Roman" w:hAnsi="Times New Roman" w:cs="Times New Roman"/>
          <w:sz w:val="24"/>
          <w:szCs w:val="24"/>
        </w:rPr>
        <w:t xml:space="preserve">dependent species, hosting more forest specialists than </w:t>
      </w:r>
      <w:r w:rsidR="00A057F1" w:rsidRPr="00E74A14">
        <w:rPr>
          <w:rFonts w:ascii="Times New Roman" w:eastAsia="Times New Roman" w:hAnsi="Times New Roman" w:cs="Times New Roman"/>
          <w:sz w:val="24"/>
          <w:szCs w:val="24"/>
        </w:rPr>
        <w:t xml:space="preserve">recovering forests </w:t>
      </w:r>
      <w:r w:rsidRPr="00E74A14">
        <w:rPr>
          <w:rFonts w:ascii="Times New Roman" w:eastAsia="Times New Roman" w:hAnsi="Times New Roman" w:cs="Times New Roman"/>
          <w:sz w:val="24"/>
          <w:szCs w:val="24"/>
        </w:rPr>
        <w:t xml:space="preserve">of any age. However, </w:t>
      </w:r>
      <w:r w:rsidR="00A057F1" w:rsidRPr="00E74A14">
        <w:rPr>
          <w:rFonts w:ascii="Times New Roman" w:eastAsia="Times New Roman" w:hAnsi="Times New Roman" w:cs="Times New Roman"/>
          <w:sz w:val="24"/>
          <w:szCs w:val="24"/>
        </w:rPr>
        <w:t xml:space="preserve">our </w:t>
      </w:r>
      <w:r w:rsidRPr="00E74A14">
        <w:rPr>
          <w:rFonts w:ascii="Times New Roman" w:eastAsia="Times New Roman" w:hAnsi="Times New Roman" w:cs="Times New Roman"/>
          <w:sz w:val="24"/>
          <w:szCs w:val="24"/>
        </w:rPr>
        <w:t>study found little difference</w:t>
      </w:r>
      <w:r w:rsidR="00D2274D" w:rsidRPr="00E74A14">
        <w:rPr>
          <w:rFonts w:ascii="Times New Roman" w:eastAsia="Times New Roman" w:hAnsi="Times New Roman" w:cs="Times New Roman"/>
          <w:sz w:val="24"/>
          <w:szCs w:val="24"/>
        </w:rPr>
        <w:t xml:space="preserve"> in measures of functional diversity</w:t>
      </w:r>
      <w:r w:rsidRPr="00E74A14">
        <w:rPr>
          <w:rFonts w:ascii="Times New Roman" w:eastAsia="Times New Roman" w:hAnsi="Times New Roman" w:cs="Times New Roman"/>
          <w:sz w:val="24"/>
          <w:szCs w:val="24"/>
        </w:rPr>
        <w:t xml:space="preserve"> </w:t>
      </w:r>
      <w:r w:rsidR="00A22D32" w:rsidRPr="00E74A14">
        <w:rPr>
          <w:rFonts w:ascii="Times New Roman" w:eastAsia="Times New Roman" w:hAnsi="Times New Roman" w:cs="Times New Roman"/>
          <w:sz w:val="24"/>
          <w:szCs w:val="24"/>
        </w:rPr>
        <w:t xml:space="preserve">related to dietary preference </w:t>
      </w:r>
      <w:r w:rsidRPr="00E74A14">
        <w:rPr>
          <w:rFonts w:ascii="Times New Roman" w:eastAsia="Times New Roman" w:hAnsi="Times New Roman" w:cs="Times New Roman"/>
          <w:sz w:val="24"/>
          <w:szCs w:val="24"/>
        </w:rPr>
        <w:t>between primary forest and secondary forest of all ages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indicating </w:t>
      </w:r>
      <w:r w:rsidR="005777DE" w:rsidRPr="00E74A14">
        <w:rPr>
          <w:rFonts w:ascii="Times New Roman" w:eastAsia="Times New Roman" w:hAnsi="Times New Roman" w:cs="Times New Roman"/>
          <w:sz w:val="24"/>
          <w:szCs w:val="24"/>
        </w:rPr>
        <w:t>potential</w:t>
      </w:r>
      <w:r w:rsidR="00E05153" w:rsidRPr="00E74A14">
        <w:rPr>
          <w:rFonts w:ascii="Times New Roman" w:eastAsia="Times New Roman" w:hAnsi="Times New Roman" w:cs="Times New Roman"/>
          <w:sz w:val="24"/>
          <w:szCs w:val="24"/>
        </w:rPr>
        <w:t>ly</w:t>
      </w:r>
      <w:r w:rsidR="005777DE"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similar levels of ecosystem functioning in both forest types. </w:t>
      </w:r>
      <w:r w:rsidR="00A057F1" w:rsidRPr="00E74A14">
        <w:rPr>
          <w:rFonts w:ascii="Times New Roman" w:eastAsia="Times New Roman" w:hAnsi="Times New Roman" w:cs="Times New Roman"/>
          <w:sz w:val="24"/>
          <w:szCs w:val="24"/>
        </w:rPr>
        <w:t>Note that</w:t>
      </w:r>
      <w:r w:rsidR="00D36AFC" w:rsidRPr="00E74A14">
        <w:rPr>
          <w:rFonts w:ascii="Times New Roman" w:eastAsia="Times New Roman" w:hAnsi="Times New Roman" w:cs="Times New Roman"/>
          <w:sz w:val="24"/>
          <w:szCs w:val="24"/>
        </w:rPr>
        <w:t xml:space="preserve"> the mean values close to unity</w:t>
      </w:r>
      <w:r w:rsidR="00A057F1" w:rsidRPr="00E74A14">
        <w:rPr>
          <w:rFonts w:ascii="Times New Roman" w:eastAsia="Times New Roman" w:hAnsi="Times New Roman" w:cs="Times New Roman"/>
          <w:sz w:val="24"/>
          <w:szCs w:val="24"/>
        </w:rPr>
        <w:t xml:space="preserve"> and the relatively small confidence intervals suggest this is a robust result. </w:t>
      </w:r>
      <w:r w:rsidRPr="00E74A14">
        <w:rPr>
          <w:rFonts w:ascii="Times New Roman" w:eastAsia="Times New Roman" w:hAnsi="Times New Roman" w:cs="Times New Roman"/>
          <w:sz w:val="24"/>
          <w:szCs w:val="24"/>
        </w:rPr>
        <w:t>As the time since disturbance increases and species are added to the community</w:t>
      </w:r>
      <w:r w:rsidR="00A057F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new species are functionally similar to those already present. Niche space in secondary forest of over approximately 30 years in age is evenly exploited relative to primary forest, although may be </w:t>
      </w:r>
      <w:proofErr w:type="spellStart"/>
      <w:r w:rsidRPr="00E74A14">
        <w:rPr>
          <w:rFonts w:ascii="Times New Roman" w:eastAsia="Times New Roman" w:hAnsi="Times New Roman" w:cs="Times New Roman"/>
          <w:sz w:val="24"/>
          <w:szCs w:val="24"/>
        </w:rPr>
        <w:t>underutilised</w:t>
      </w:r>
      <w:proofErr w:type="spellEnd"/>
      <w:r w:rsidRPr="00E74A14">
        <w:rPr>
          <w:rFonts w:ascii="Times New Roman" w:eastAsia="Times New Roman" w:hAnsi="Times New Roman" w:cs="Times New Roman"/>
          <w:sz w:val="24"/>
          <w:szCs w:val="24"/>
        </w:rPr>
        <w:t xml:space="preserve"> when compared to young secondary forest.</w:t>
      </w:r>
    </w:p>
    <w:p w14:paraId="3233246B" w14:textId="77777777" w:rsidR="004D19A5" w:rsidRPr="00E74A14" w:rsidRDefault="004D19A5" w:rsidP="00B55543">
      <w:pPr>
        <w:spacing w:line="480" w:lineRule="auto"/>
        <w:jc w:val="both"/>
        <w:rPr>
          <w:sz w:val="24"/>
          <w:szCs w:val="24"/>
        </w:rPr>
      </w:pPr>
    </w:p>
    <w:p w14:paraId="6F08F91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lastRenderedPageBreak/>
        <w:t>Changes in species richness and forest specialists</w:t>
      </w:r>
    </w:p>
    <w:p w14:paraId="464971A7" w14:textId="476657A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Avian species richness increased with secondary forest age and reached primary forest levels in approximately 50 years, in line with tree species richness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"(Martin, Newton &amp; Bullock 2013)", "plainTextFormattedCitation" : "(Martin, Newton &amp; Bullock 2013)", "previouslyFormattedCitation" : "(Martin, Newton &amp; Bullock 2013)" }, "properties" : { "formattedCitation" : "(Martin et al. 2013)", "noteIndex" : 0, "plainCitation" : "(Martin et al.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(Martin, Newton &amp; Bullock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In contrast, Dunn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"uris" : [ "http://www.mendeley.com/documents/?uuid=ec6116bb-0c03-4643-8600-ea5732ef7afa", "http://zotero.org/users/local/lSswCld9/items/7HS44K6E" ] } ], "mendeley" : { "formattedCitation" : "(Dunn 2004a)", "plainTextFormattedCitation" : "(Dunn 2004a)", "previouslyFormattedCitation" : "(Dunn 2004a)" }, "properties" : { "formattedCitation" : "(2004a)", "noteIndex" : 0, "plainCitation" : "(2004a)"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1E0F88" w:rsidRPr="00E74A14">
        <w:rPr>
          <w:rFonts w:ascii="Times New Roman" w:eastAsia="Times New Roman" w:hAnsi="Times New Roman" w:cs="Times New Roman"/>
          <w:sz w:val="24"/>
          <w:szCs w:val="24"/>
        </w:rPr>
        <w:t xml:space="preserve">in reviewing </w:t>
      </w:r>
      <w:r w:rsidRPr="00E74A14">
        <w:rPr>
          <w:rFonts w:ascii="Times New Roman" w:eastAsia="Times New Roman" w:hAnsi="Times New Roman" w:cs="Times New Roman"/>
          <w:sz w:val="24"/>
          <w:szCs w:val="24"/>
        </w:rPr>
        <w:t xml:space="preserve">the recovery of faunal communities during tropical forest </w:t>
      </w:r>
      <w:r w:rsidR="00161919" w:rsidRPr="00E74A14">
        <w:rPr>
          <w:rFonts w:ascii="Times New Roman" w:eastAsia="Times New Roman" w:hAnsi="Times New Roman" w:cs="Times New Roman"/>
          <w:sz w:val="24"/>
          <w:szCs w:val="24"/>
        </w:rPr>
        <w:t xml:space="preserve">regeneration, </w:t>
      </w:r>
      <w:r w:rsidRPr="00E74A14">
        <w:rPr>
          <w:rFonts w:ascii="Times New Roman" w:eastAsia="Times New Roman" w:hAnsi="Times New Roman" w:cs="Times New Roman"/>
          <w:sz w:val="24"/>
          <w:szCs w:val="24"/>
        </w:rPr>
        <w:t xml:space="preserve">found avian species richness recovered </w:t>
      </w:r>
      <w:r w:rsidR="001E0F88" w:rsidRPr="00E74A14">
        <w:rPr>
          <w:rFonts w:ascii="Times New Roman" w:eastAsia="Times New Roman" w:hAnsi="Times New Roman" w:cs="Times New Roman"/>
          <w:sz w:val="24"/>
          <w:szCs w:val="24"/>
        </w:rPr>
        <w:t>over a shorter time period of</w:t>
      </w:r>
      <w:r w:rsidRPr="00E74A14">
        <w:rPr>
          <w:rFonts w:ascii="Times New Roman" w:eastAsia="Times New Roman" w:hAnsi="Times New Roman" w:cs="Times New Roman"/>
          <w:sz w:val="24"/>
          <w:szCs w:val="24"/>
        </w:rPr>
        <w:t xml:space="preserve"> 20 years. The wider range of site conditions and greater sample size of our study (45 compared to 22 secondary forest sites) mean it is likely to give a more </w:t>
      </w:r>
      <w:r w:rsidR="001E0F88" w:rsidRPr="00E74A14">
        <w:rPr>
          <w:rFonts w:ascii="Times New Roman" w:eastAsia="Times New Roman" w:hAnsi="Times New Roman" w:cs="Times New Roman"/>
          <w:sz w:val="24"/>
          <w:szCs w:val="24"/>
        </w:rPr>
        <w:t xml:space="preserve">robust </w:t>
      </w:r>
      <w:r w:rsidRPr="00E74A14">
        <w:rPr>
          <w:rFonts w:ascii="Times New Roman" w:eastAsia="Times New Roman" w:hAnsi="Times New Roman" w:cs="Times New Roman"/>
          <w:sz w:val="24"/>
          <w:szCs w:val="24"/>
        </w:rPr>
        <w:t>representation of this relationship.</w:t>
      </w:r>
    </w:p>
    <w:p w14:paraId="0A99DC6D" w14:textId="101563F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Changes in community composition with age were the result of species turnover and replacement of species from the early successional community, a pattern consistent with that of site-level studies of regenerating forest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&amp; Lill 2012)", "plainTextFormattedCitation" : "(Blankespoor 1991; Serong &amp; Lill 2012)", "previouslyFormattedCitation" : "(Blankespoor 1991; Serong &amp; Lill 2012)" }, "properties" : { "formattedCitation" : "(Blankespoor 1991; Serong and Lill 2012)", "noteIndex" : 0, "plainCitation" : "(Blankespoor 1991; Serong and Lill 2012)"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(Blankespoor 1991; Serong &amp; Lill 2012)</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Changes in avian communities and accumulation of forest specialists probably reflect changes in </w:t>
      </w:r>
      <w:r w:rsidR="00E05153" w:rsidRPr="00E74A14">
        <w:rPr>
          <w:rFonts w:ascii="Times New Roman" w:eastAsia="Times New Roman" w:hAnsi="Times New Roman" w:cs="Times New Roman"/>
          <w:sz w:val="24"/>
          <w:szCs w:val="24"/>
        </w:rPr>
        <w:t xml:space="preserve">vegetation </w:t>
      </w:r>
      <w:r w:rsidRPr="00E74A14">
        <w:rPr>
          <w:rFonts w:ascii="Times New Roman" w:eastAsia="Times New Roman" w:hAnsi="Times New Roman" w:cs="Times New Roman"/>
          <w:sz w:val="24"/>
          <w:szCs w:val="24"/>
        </w:rPr>
        <w:t xml:space="preserve">structure, in terms of floristic composition and horizontal and vertical complexity, leading to increased habitat suitability for forest species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&amp; MacArthur 1961; Terborgh 1985; Sodhi &lt;i&gt;et al.&lt;/i&gt; 2005)", "plainTextFormattedCitation" : "(MacArthur &amp; MacArthur 1961; Terborgh 1985; Sodhi et al. 2005)", "previouslyFormattedCitation" : "(MacArthur &amp; MacArthur 1961; Terborgh 1985; Sodhi &lt;i&gt;et al.&lt;/i&gt; 2005)"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(MacArthur &amp; MacArthur 1961; Terborgh 1985; Sodhi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2005)</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greatest increase in the proportion of forest specialists relative to primary forest occurred in the first 30 years after disturbance, in line with the </w:t>
      </w:r>
      <w:r w:rsidR="00F35454" w:rsidRPr="00E74A14">
        <w:rPr>
          <w:rFonts w:ascii="Times New Roman" w:eastAsia="Times New Roman" w:hAnsi="Times New Roman" w:cs="Times New Roman"/>
          <w:sz w:val="24"/>
          <w:szCs w:val="24"/>
        </w:rPr>
        <w:t xml:space="preserve">rates of </w:t>
      </w:r>
      <w:r w:rsidRPr="00E74A14">
        <w:rPr>
          <w:rFonts w:ascii="Times New Roman" w:eastAsia="Times New Roman" w:hAnsi="Times New Roman" w:cs="Times New Roman"/>
          <w:sz w:val="24"/>
          <w:szCs w:val="24"/>
        </w:rPr>
        <w:t xml:space="preserve">increase in tree species richness and biomass </w:t>
      </w:r>
      <w:r w:rsidR="00F35454" w:rsidRPr="00E74A14">
        <w:rPr>
          <w:rFonts w:ascii="Times New Roman" w:eastAsia="Times New Roman" w:hAnsi="Times New Roman" w:cs="Times New Roman"/>
          <w:sz w:val="24"/>
          <w:szCs w:val="24"/>
        </w:rPr>
        <w:t xml:space="preserve">demonstrated in a meta-analysis by </w:t>
      </w:r>
      <w:r w:rsidRPr="00E74A14">
        <w:rPr>
          <w:rFonts w:ascii="Times New Roman" w:eastAsia="Times New Roman" w:hAnsi="Times New Roman" w:cs="Times New Roman"/>
          <w:sz w:val="24"/>
          <w:szCs w:val="24"/>
        </w:rPr>
        <w:t xml:space="preserve">Martin et al.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"(2013)", "noteIndex" : 0, "plainCitation" :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predicted response beyond 40 years should be </w:t>
      </w:r>
      <w:r w:rsidR="00F35454" w:rsidRPr="00E74A14">
        <w:rPr>
          <w:rFonts w:ascii="Times New Roman" w:eastAsia="Times New Roman" w:hAnsi="Times New Roman" w:cs="Times New Roman"/>
          <w:sz w:val="24"/>
          <w:szCs w:val="24"/>
        </w:rPr>
        <w:t xml:space="preserve">treated </w:t>
      </w:r>
      <w:r w:rsidRPr="00E74A14">
        <w:rPr>
          <w:rFonts w:ascii="Times New Roman" w:eastAsia="Times New Roman" w:hAnsi="Times New Roman" w:cs="Times New Roman"/>
          <w:sz w:val="24"/>
          <w:szCs w:val="24"/>
        </w:rPr>
        <w:t>with caution due to the paucity of data</w:t>
      </w:r>
      <w:r w:rsidR="00F35454"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suggests that the proportion of specialists did not reach equivalence with primary forest</w:t>
      </w:r>
      <w:r w:rsidR="00F35454" w:rsidRPr="00E74A14">
        <w:rPr>
          <w:rFonts w:ascii="Times New Roman" w:eastAsia="Times New Roman" w:hAnsi="Times New Roman" w:cs="Times New Roman"/>
          <w:sz w:val="24"/>
          <w:szCs w:val="24"/>
        </w:rPr>
        <w:t xml:space="preserve"> over the period of a century, </w:t>
      </w:r>
      <w:r w:rsidR="00E05153" w:rsidRPr="00E74A14">
        <w:rPr>
          <w:rFonts w:ascii="Times New Roman" w:eastAsia="Times New Roman" w:hAnsi="Times New Roman" w:cs="Times New Roman"/>
          <w:sz w:val="24"/>
          <w:szCs w:val="24"/>
        </w:rPr>
        <w:t xml:space="preserve">which is </w:t>
      </w:r>
      <w:r w:rsidRPr="00E74A14">
        <w:rPr>
          <w:rFonts w:ascii="Times New Roman" w:eastAsia="Times New Roman" w:hAnsi="Times New Roman" w:cs="Times New Roman"/>
          <w:sz w:val="24"/>
          <w:szCs w:val="24"/>
        </w:rPr>
        <w:t xml:space="preserve">in agreement with other reviews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"(Barlow &lt;i&gt;et al.&lt;/i&gt; 2007a; Bowen &lt;i&gt;et al.&lt;/i&gt; 2007)", "plainTextFormattedCitation" : "(Barlow et al. 2007a; Bowen et al. 2007)", "previouslyFormattedCitation" : "(Barlow &lt;i&gt;et al.&lt;/i&gt; 2007a; Bowen &lt;i&gt;et al.&lt;/i&gt; 2007)" }, "properties" : { "formattedCitation" : "(Bowen et al. 2007; Barlow et al. 2007a)", "noteIndex" : 0, "plainCitation" : "(Bowen et al. 2007; Barlow et al. 2007a)"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w:t>
      </w:r>
      <w:r w:rsidR="00F35454" w:rsidRPr="00E74A14">
        <w:rPr>
          <w:rFonts w:ascii="Times New Roman" w:eastAsia="Times New Roman" w:hAnsi="Times New Roman" w:cs="Times New Roman"/>
          <w:sz w:val="24"/>
          <w:szCs w:val="24"/>
        </w:rPr>
        <w:t>suggests</w:t>
      </w:r>
      <w:r w:rsidRPr="00E74A14">
        <w:rPr>
          <w:rFonts w:ascii="Times New Roman" w:eastAsia="Times New Roman" w:hAnsi="Times New Roman" w:cs="Times New Roman"/>
          <w:sz w:val="24"/>
          <w:szCs w:val="24"/>
        </w:rPr>
        <w:t xml:space="preserve"> that preservation of primary forest is important for the conservation of forest specialists.</w:t>
      </w:r>
    </w:p>
    <w:p w14:paraId="4BAA0362" w14:textId="601763B4"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Previous qualitative reviews </w:t>
      </w:r>
      <w:r w:rsidR="008E39E7"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suggest</w:t>
      </w:r>
      <w:r w:rsidR="008E39E7" w:rsidRPr="00E74A14">
        <w:rPr>
          <w:rFonts w:ascii="Times New Roman" w:eastAsia="Times New Roman" w:hAnsi="Times New Roman" w:cs="Times New Roman"/>
          <w:sz w:val="24"/>
          <w:szCs w:val="24"/>
        </w:rPr>
        <w:t>ed</w:t>
      </w:r>
      <w:r w:rsidRPr="00E74A14">
        <w:rPr>
          <w:rFonts w:ascii="Times New Roman" w:eastAsia="Times New Roman" w:hAnsi="Times New Roman" w:cs="Times New Roman"/>
          <w:sz w:val="24"/>
          <w:szCs w:val="24"/>
        </w:rPr>
        <w:t xml:space="preserve"> that land use history and landscape factors influence the recovery of faunal communities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&lt;i&gt;et al.&lt;/i&gt; 2007; Chazdon &lt;i&gt;et al.&lt;/i&gt; 2009)", "plainTextFormattedCitation" : "(Bowen et al. 2007; Chazdon et al. 2009)", "previouslyFormattedCitation" : "(Bowen &lt;i&gt;et al.&lt;/i&gt; 2007; Chazdon &lt;i&gt;et al.&lt;/i&gt; 2009)" }, "properties" : { "formattedCitation" : "(Bowen et al. 2007; Chazdon et al. 2009)", "noteIndex" : 0, "plainCitation" : "(Bowen et al. 2007; Chazdon et al. 2009)"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but our </w:t>
      </w:r>
      <w:r w:rsidRPr="00E74A14">
        <w:rPr>
          <w:rFonts w:ascii="Times New Roman" w:eastAsia="Times New Roman" w:hAnsi="Times New Roman" w:cs="Times New Roman"/>
          <w:sz w:val="24"/>
          <w:szCs w:val="24"/>
        </w:rPr>
        <w:lastRenderedPageBreak/>
        <w:t xml:space="preserve">results did not support such relationships. The floristic and structural recovery of vegetation </w:t>
      </w:r>
      <w:r w:rsidR="00E05153" w:rsidRPr="00E74A14">
        <w:rPr>
          <w:rFonts w:ascii="Times New Roman" w:eastAsia="Times New Roman" w:hAnsi="Times New Roman" w:cs="Times New Roman"/>
          <w:sz w:val="24"/>
          <w:szCs w:val="24"/>
        </w:rPr>
        <w:t xml:space="preserve">has been found to </w:t>
      </w:r>
      <w:r w:rsidRPr="00E74A14">
        <w:rPr>
          <w:rFonts w:ascii="Times New Roman" w:eastAsia="Times New Roman" w:hAnsi="Times New Roman" w:cs="Times New Roman"/>
          <w:sz w:val="24"/>
          <w:szCs w:val="24"/>
        </w:rPr>
        <w:t xml:space="preserve">differ depending on land use history in terms of disturbance duration, intensity and type, which particularly impacts the state of the seed bank and soil fertility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&amp; Ostertag 2001; Kammesheidt 2002)", "plainTextFormattedCitation" : "(Guariguata &amp; Ostertag 2001; Kammesheidt 2002)", "previouslyFormattedCitation" : "(Guariguata &amp;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(Guariguata &amp; Ostertag 2001; Kammesheidt 2002)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example, Borges </w:t>
      </w:r>
      <w:r w:rsidR="00C93D4A" w:rsidRPr="00E74A14">
        <w:rPr>
          <w:rFonts w:ascii="Times New Roman" w:eastAsia="Times New Roman" w:hAnsi="Times New Roman" w:cs="Times New Roman"/>
          <w:sz w:val="24"/>
          <w:szCs w:val="24"/>
        </w:rPr>
        <w:t>and</w:t>
      </w:r>
      <w:r w:rsidRPr="00E74A14">
        <w:rPr>
          <w:rFonts w:ascii="Times New Roman" w:eastAsia="Times New Roman" w:hAnsi="Times New Roman" w:cs="Times New Roman"/>
          <w:sz w:val="24"/>
          <w:szCs w:val="24"/>
        </w:rPr>
        <w:t xml:space="preserve"> Stouffer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7B3AF8">
        <w:rPr>
          <w:rFonts w:ascii="Times New Roman" w:hAnsi="Times New Roman" w:cs="Times New Roman"/>
          <w:noProof/>
          <w:sz w:val="24"/>
          <w:szCs w:val="24"/>
        </w:rPr>
        <w:t>(1999)</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a small change in disturbance regime resulted in distinct floral and avian communities. Details of disturbance history beyond broad classifications were largely absent from </w:t>
      </w:r>
      <w:r w:rsidR="008E39E7" w:rsidRPr="00E74A14">
        <w:rPr>
          <w:rFonts w:ascii="Times New Roman" w:eastAsia="Times New Roman" w:hAnsi="Times New Roman" w:cs="Times New Roman"/>
          <w:sz w:val="24"/>
          <w:szCs w:val="24"/>
        </w:rPr>
        <w:t>the publications we accessed</w:t>
      </w:r>
      <w:r w:rsidRPr="00E74A14">
        <w:rPr>
          <w:rFonts w:ascii="Times New Roman" w:eastAsia="Times New Roman" w:hAnsi="Times New Roman" w:cs="Times New Roman"/>
          <w:sz w:val="24"/>
          <w:szCs w:val="24"/>
        </w:rPr>
        <w:t xml:space="preserve">, which could explain the disparity and highlights the need for improved metadata collection. Forest specialists refrain from travelling through open or intensively used areas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&amp; Gomez 2005; Stouffer &lt;i&gt;et al.&lt;/i&gt; 2006)", "plainTextFormattedCitation" : "(Laurance &amp; Gomez 2005; Stouffer et al. 2006)", "previouslyFormattedCitation" : "(Laurance &amp; Gomez 2005; Stouffer &lt;i&gt;et al.&lt;/i&gt; 2006)" }, "properties" : { "formattedCitation" : "(Laurance and Gomez 2005; Stouffer et al. 2006)", "noteIndex" : 0, "plainCitation" : "(Laurance and Gomez 2005; Stouffer et al. 2006)"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&amp; Gomez 2005; Stouffer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to avoid risks posed by open and edge habitats where abiotic and biotic conditions differ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"(Laurance, Stouffer &amp; Laurance 2004; Aben &lt;i&gt;et al.&lt;/i&gt; 2012)", "plainTextFormattedCitation" : "(Laurance, Stouffer &amp; Laurance 2004; Aben et al. 2012)", "previouslyFormattedCitation" : "(Laurance, Stouffer &amp; Laurance 2004; Aben &lt;i&gt;et al.&lt;/i&gt; 2012)" }, "properties" : { "formattedCitation" : "(Laurance et al. 2004; Aben et al. 2012)", "noteIndex" : 0, "plainCitation" : "(Laurance et al. 2004; Aben et al. 2012)"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Stouffer &amp; Laurance 2004; Aben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However, the proportion of forest specialists in secondary forest relative to primary forest was not related to whether the secondary forest was continuous or discontinuous with primary forest. </w:t>
      </w:r>
      <w:r w:rsidR="008E39E7" w:rsidRPr="00E74A14">
        <w:rPr>
          <w:rFonts w:ascii="Times New Roman" w:eastAsia="Times New Roman" w:hAnsi="Times New Roman" w:cs="Times New Roman"/>
          <w:sz w:val="24"/>
          <w:szCs w:val="24"/>
        </w:rPr>
        <w:t>A</w:t>
      </w:r>
      <w:r w:rsidRPr="00E74A14">
        <w:rPr>
          <w:rFonts w:ascii="Times New Roman" w:eastAsia="Times New Roman" w:hAnsi="Times New Roman" w:cs="Times New Roman"/>
          <w:sz w:val="24"/>
          <w:szCs w:val="24"/>
        </w:rPr>
        <w:t xml:space="preserve"> better measure of isolation </w:t>
      </w:r>
      <w:r w:rsidR="008E39E7"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have been the distance to primary forest as some bird species are </w:t>
      </w:r>
      <w:proofErr w:type="spellStart"/>
      <w:r w:rsidRPr="00E74A14">
        <w:rPr>
          <w:rFonts w:ascii="Times New Roman" w:eastAsia="Times New Roman" w:hAnsi="Times New Roman" w:cs="Times New Roman"/>
          <w:sz w:val="24"/>
          <w:szCs w:val="24"/>
        </w:rPr>
        <w:t>vagile</w:t>
      </w:r>
      <w:proofErr w:type="spellEnd"/>
      <w:r w:rsidRPr="00E74A14">
        <w:rPr>
          <w:rFonts w:ascii="Times New Roman" w:eastAsia="Times New Roman" w:hAnsi="Times New Roman" w:cs="Times New Roman"/>
          <w:sz w:val="24"/>
          <w:szCs w:val="24"/>
        </w:rPr>
        <w:t xml:space="preserve"> and can disperse over gaps </w:t>
      </w:r>
      <w:r w:rsidR="007221BE"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&amp; Peres 2009)", "plainTextFormattedCitation" : "(Lees &amp; Peres 2009)", "previouslyFormattedCitation" : "(Lees &amp; Peres 2009)" }, "properties" : { "formattedCitation" : "(Lees and Peres 2009)", "noteIndex" : 0, "plainCitation" : "(Lees and Peres 2009)" }, "schema" : "https://github.com/citation-style-language/schema/raw/master/csl-citation.json" }</w:instrText>
      </w:r>
      <w:r w:rsidR="007221BE"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(Lees &amp; Peres 2009)</w:t>
      </w:r>
      <w:r w:rsidR="007221BE" w:rsidRPr="00E74A14">
        <w:rPr>
          <w:rFonts w:ascii="Times New Roman" w:eastAsia="Times New Roman" w:hAnsi="Times New Roman" w:cs="Times New Roman"/>
          <w:sz w:val="24"/>
          <w:szCs w:val="24"/>
        </w:rPr>
        <w:fldChar w:fldCharType="end"/>
      </w:r>
      <w:r w:rsidR="008E39E7" w:rsidRPr="00E74A14">
        <w:rPr>
          <w:rFonts w:ascii="Times New Roman" w:eastAsia="Times New Roman" w:hAnsi="Times New Roman" w:cs="Times New Roman"/>
          <w:sz w:val="24"/>
          <w:szCs w:val="24"/>
        </w:rPr>
        <w:t>, but the relevant data were not available</w:t>
      </w:r>
      <w:r w:rsidRPr="00E74A14">
        <w:rPr>
          <w:rFonts w:ascii="Times New Roman" w:eastAsia="Times New Roman" w:hAnsi="Times New Roman" w:cs="Times New Roman"/>
          <w:sz w:val="24"/>
          <w:szCs w:val="24"/>
        </w:rPr>
        <w:t>.</w:t>
      </w:r>
    </w:p>
    <w:p w14:paraId="5450B2DF" w14:textId="77777777" w:rsidR="004D19A5" w:rsidRPr="00E74A14" w:rsidRDefault="004D19A5" w:rsidP="00B55543">
      <w:pPr>
        <w:spacing w:line="480" w:lineRule="auto"/>
        <w:jc w:val="both"/>
        <w:rPr>
          <w:sz w:val="24"/>
          <w:szCs w:val="24"/>
        </w:rPr>
      </w:pPr>
    </w:p>
    <w:p w14:paraId="36EB00E9"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Functional diversity</w:t>
      </w:r>
    </w:p>
    <w:p w14:paraId="708EB3B2" w14:textId="4909E534"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Both SSR and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were comparable in primary forest and secondary forest of all ages. Together with our analyses of species richness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this suggests that although new species </w:t>
      </w:r>
      <w:proofErr w:type="spellStart"/>
      <w:r w:rsidR="00D2274D" w:rsidRPr="00E74A14">
        <w:rPr>
          <w:rFonts w:ascii="Times New Roman" w:eastAsia="Times New Roman" w:hAnsi="Times New Roman" w:cs="Times New Roman"/>
          <w:sz w:val="24"/>
          <w:szCs w:val="24"/>
        </w:rPr>
        <w:t>colonise</w:t>
      </w:r>
      <w:proofErr w:type="spellEnd"/>
      <w:r w:rsidR="00D2274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secondary forest over time these species are functionally similar </w:t>
      </w:r>
      <w:r w:rsidR="00197E05" w:rsidRPr="00E74A14">
        <w:rPr>
          <w:rFonts w:ascii="Times New Roman" w:eastAsia="Times New Roman" w:hAnsi="Times New Roman" w:cs="Times New Roman"/>
          <w:sz w:val="24"/>
          <w:szCs w:val="24"/>
        </w:rPr>
        <w:t xml:space="preserve">in terms of their dietary preferences </w:t>
      </w:r>
      <w:r w:rsidRPr="00E74A14">
        <w:rPr>
          <w:rFonts w:ascii="Times New Roman" w:eastAsia="Times New Roman" w:hAnsi="Times New Roman" w:cs="Times New Roman"/>
          <w:sz w:val="24"/>
          <w:szCs w:val="24"/>
        </w:rPr>
        <w:t>to those already within the avian community. As a result</w:t>
      </w:r>
      <w:r w:rsidR="000D6859"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identity of functional traits in the secondary forest community is not </w:t>
      </w:r>
      <w:r w:rsidR="00D2274D" w:rsidRPr="00E74A14">
        <w:rPr>
          <w:rFonts w:ascii="Times New Roman" w:eastAsia="Times New Roman" w:hAnsi="Times New Roman" w:cs="Times New Roman"/>
          <w:sz w:val="24"/>
          <w:szCs w:val="24"/>
        </w:rPr>
        <w:t>altered</w:t>
      </w:r>
      <w:r w:rsidRPr="00E74A14">
        <w:rPr>
          <w:rFonts w:ascii="Times New Roman" w:eastAsia="Times New Roman" w:hAnsi="Times New Roman" w:cs="Times New Roman"/>
          <w:sz w:val="24"/>
          <w:szCs w:val="24"/>
        </w:rPr>
        <w:t xml:space="preserve">. Edwards et al. </w:t>
      </w:r>
      <w:r w:rsidR="00502F9B"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"2pcvpj2lq8",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&lt;i&gt;et al.&lt;/i&gt; 2013a)", "plainTextFormattedCitation" : "(Edwards et al. 2013a)", "previouslyFormattedCitation" : "(Edwards &lt;i&gt;et al.&lt;/i&gt; 2013a)" }, "properties" : { "formattedCitation" : "(2013b)", "noteIndex" : 0, "plainCitation" : "(2013b)" }, "schema" : "https://github.com/citation-style-language/schema/raw/master/csl-citation.json" }</w:instrText>
      </w:r>
      <w:r w:rsidR="00502F9B"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502F9B" w:rsidRPr="00E74A14">
        <w:rPr>
          <w:rFonts w:ascii="Times New Roman" w:eastAsia="Times New Roman" w:hAnsi="Times New Roman" w:cs="Times New Roman"/>
          <w:sz w:val="24"/>
          <w:szCs w:val="24"/>
        </w:rPr>
        <w:fldChar w:fldCharType="end"/>
      </w:r>
      <w:r w:rsidR="00502F9B" w:rsidRPr="00E74A14">
        <w:rPr>
          <w:rFonts w:ascii="Times New Roman" w:eastAsia="Times New Roman" w:hAnsi="Times New Roman" w:cs="Times New Roman"/>
          <w:sz w:val="24"/>
          <w:szCs w:val="24"/>
        </w:rPr>
        <w:t xml:space="preserve"> </w:t>
      </w:r>
      <w:r w:rsidR="000D6859"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found that functional diversity of birds was similar for selectively logged and primary forests in Borneo. Taken together with our results, this suggests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functions </w:t>
      </w:r>
      <w:r w:rsidR="000D6859" w:rsidRPr="00E74A14">
        <w:rPr>
          <w:rFonts w:ascii="Times New Roman" w:eastAsia="Times New Roman" w:hAnsi="Times New Roman" w:cs="Times New Roman"/>
          <w:sz w:val="24"/>
          <w:szCs w:val="24"/>
        </w:rPr>
        <w:t xml:space="preserve">provided </w:t>
      </w:r>
      <w:r w:rsidRPr="00E74A14">
        <w:rPr>
          <w:rFonts w:ascii="Times New Roman" w:eastAsia="Times New Roman" w:hAnsi="Times New Roman" w:cs="Times New Roman"/>
          <w:sz w:val="24"/>
          <w:szCs w:val="24"/>
        </w:rPr>
        <w:t xml:space="preserve">by birds may be </w:t>
      </w:r>
      <w:r w:rsidRPr="00E74A14">
        <w:rPr>
          <w:rFonts w:ascii="Times New Roman" w:eastAsia="Times New Roman" w:hAnsi="Times New Roman" w:cs="Times New Roman"/>
          <w:sz w:val="24"/>
          <w:szCs w:val="24"/>
        </w:rPr>
        <w:lastRenderedPageBreak/>
        <w:t xml:space="preserve">similar in </w:t>
      </w:r>
      <w:r w:rsidR="000D6859" w:rsidRPr="00E74A14">
        <w:rPr>
          <w:rFonts w:ascii="Times New Roman" w:eastAsia="Times New Roman" w:hAnsi="Times New Roman" w:cs="Times New Roman"/>
          <w:sz w:val="24"/>
          <w:szCs w:val="24"/>
        </w:rPr>
        <w:t xml:space="preserve">recovering </w:t>
      </w:r>
      <w:r w:rsidRPr="00E74A14">
        <w:rPr>
          <w:rFonts w:ascii="Times New Roman" w:eastAsia="Times New Roman" w:hAnsi="Times New Roman" w:cs="Times New Roman"/>
          <w:sz w:val="24"/>
          <w:szCs w:val="24"/>
        </w:rPr>
        <w:t xml:space="preserve">tropical forests and those that have not been </w:t>
      </w:r>
      <w:r w:rsidR="002C371F" w:rsidRPr="00E74A14">
        <w:rPr>
          <w:rFonts w:ascii="Times New Roman" w:eastAsia="Times New Roman" w:hAnsi="Times New Roman" w:cs="Times New Roman"/>
          <w:sz w:val="24"/>
          <w:szCs w:val="24"/>
        </w:rPr>
        <w:t>degraded</w:t>
      </w:r>
      <w:r w:rsidRPr="00E74A14">
        <w:rPr>
          <w:rFonts w:ascii="Times New Roman" w:eastAsia="Times New Roman" w:hAnsi="Times New Roman" w:cs="Times New Roman"/>
          <w:sz w:val="24"/>
          <w:szCs w:val="24"/>
        </w:rPr>
        <w:t>. However,</w:t>
      </w:r>
      <w:r w:rsidR="00DD3D76" w:rsidRPr="00E74A14">
        <w:rPr>
          <w:rFonts w:ascii="Times New Roman" w:eastAsia="Times New Roman" w:hAnsi="Times New Roman" w:cs="Times New Roman"/>
          <w:sz w:val="24"/>
          <w:szCs w:val="24"/>
        </w:rPr>
        <w:t xml:space="preserve"> this will likely depend on the landscape within which the secondary forest is found. If degradation increases over large areas, due to processes including deforestation and climate change, then avian communities may become </w:t>
      </w:r>
      <w:proofErr w:type="spellStart"/>
      <w:r w:rsidR="00DD3D76" w:rsidRPr="00E74A14">
        <w:rPr>
          <w:rFonts w:ascii="Times New Roman" w:eastAsia="Times New Roman" w:hAnsi="Times New Roman" w:cs="Times New Roman"/>
          <w:sz w:val="24"/>
          <w:szCs w:val="24"/>
        </w:rPr>
        <w:t>depauperate</w:t>
      </w:r>
      <w:proofErr w:type="spellEnd"/>
      <w:r w:rsidR="00DD3D76" w:rsidRPr="00E74A14">
        <w:rPr>
          <w:rFonts w:ascii="Times New Roman" w:eastAsia="Times New Roman" w:hAnsi="Times New Roman" w:cs="Times New Roman"/>
          <w:sz w:val="24"/>
          <w:szCs w:val="24"/>
        </w:rPr>
        <w:t xml:space="preserve"> over these large areas, resulting in decreased functioning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Prasad &amp; Westcott 2014)", "plainTextFormattedCitation" : "(Mokany, Prasad &amp; Westcott 2014)", "previouslyFormattedCitation" : "(Mokany, Prasad &amp; Westcott 2014)" }, "properties" : { "formattedCitation" : "(Mokany et al. 2014)", "noteIndex" : 0, "plainCitation" : "(Mokany et al. 2014)"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(Mokany, Prasad &amp; Westcott 2014)</w:t>
      </w:r>
      <w:r w:rsidR="004C5670" w:rsidRPr="00E74A14">
        <w:rPr>
          <w:rFonts w:ascii="Times New Roman" w:eastAsia="Times New Roman" w:hAnsi="Times New Roman" w:cs="Times New Roman"/>
          <w:sz w:val="24"/>
          <w:szCs w:val="24"/>
        </w:rPr>
        <w:fldChar w:fldCharType="end"/>
      </w:r>
      <w:r w:rsidR="00DD3D76" w:rsidRPr="00E74A14">
        <w:rPr>
          <w:rFonts w:ascii="Times New Roman" w:eastAsia="Times New Roman" w:hAnsi="Times New Roman" w:cs="Times New Roman"/>
          <w:sz w:val="24"/>
          <w:szCs w:val="24"/>
        </w:rPr>
        <w:t>.</w:t>
      </w:r>
      <w:r w:rsidR="0050593B" w:rsidRPr="00E74A14">
        <w:rPr>
          <w:rFonts w:ascii="Times New Roman" w:eastAsia="Times New Roman" w:hAnsi="Times New Roman" w:cs="Times New Roman"/>
          <w:sz w:val="24"/>
          <w:szCs w:val="24"/>
        </w:rPr>
        <w:t xml:space="preserve"> Additionally, </w:t>
      </w:r>
      <w:r w:rsidRPr="00E74A14">
        <w:rPr>
          <w:rFonts w:ascii="Times New Roman" w:eastAsia="Times New Roman" w:hAnsi="Times New Roman" w:cs="Times New Roman"/>
          <w:sz w:val="24"/>
          <w:szCs w:val="24"/>
        </w:rPr>
        <w:t xml:space="preserve">given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tropical forest degradation may also alter the trophic level and breadth of bird species relative to primary forest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"(Edwards &lt;i&gt;et al.&lt;/i&gt; 2013b)", "plainTextFormattedCitation" : "(Edwards et al. 2013b)", "previouslyFormattedCitation" : "(Edwards &lt;i&gt;et al.&lt;/i&gt; 2013b)" }, "properties" : { "formattedCitation" : "(Edwards et al. 2013a)", "noteIndex" : 0, "plainCitation" : "(Edwards et al. 2013a)"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2013b)</w:t>
      </w:r>
      <w:r w:rsidR="004C5670"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any </w:t>
      </w:r>
      <w:r w:rsidR="00EB4C71" w:rsidRPr="00E74A14">
        <w:rPr>
          <w:rFonts w:ascii="Times New Roman" w:eastAsia="Times New Roman" w:hAnsi="Times New Roman" w:cs="Times New Roman"/>
          <w:sz w:val="24"/>
          <w:szCs w:val="24"/>
        </w:rPr>
        <w:t xml:space="preserve">conclusions based on existing studies </w:t>
      </w:r>
      <w:r w:rsidRPr="00E74A14">
        <w:rPr>
          <w:rFonts w:ascii="Times New Roman" w:eastAsia="Times New Roman" w:hAnsi="Times New Roman" w:cs="Times New Roman"/>
          <w:sz w:val="24"/>
          <w:szCs w:val="24"/>
        </w:rPr>
        <w:t xml:space="preserve">that functioning may be similar should be treated with caution. </w:t>
      </w:r>
    </w:p>
    <w:p w14:paraId="780AC051" w14:textId="0A9A4EED" w:rsidR="00BB0E2D"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While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remained constant in secondary forests over time,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decreased with forest age and was predicted to reach equivalence with primary forest approximately 30 years post disturbance. A constant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suggests that bird species </w:t>
      </w:r>
      <w:r w:rsidR="00645DD0" w:rsidRPr="00E74A14">
        <w:rPr>
          <w:rFonts w:ascii="Times New Roman" w:eastAsia="Times New Roman" w:hAnsi="Times New Roman" w:cs="Times New Roman"/>
          <w:sz w:val="24"/>
          <w:szCs w:val="24"/>
        </w:rPr>
        <w:t>joining</w:t>
      </w:r>
      <w:r w:rsidRPr="00E74A14">
        <w:rPr>
          <w:rFonts w:ascii="Times New Roman" w:eastAsia="Times New Roman" w:hAnsi="Times New Roman" w:cs="Times New Roman"/>
          <w:sz w:val="24"/>
          <w:szCs w:val="24"/>
        </w:rPr>
        <w:t xml:space="preserve"> the community are functionally similar to those already </w:t>
      </w:r>
      <w:r w:rsidR="00645DD0" w:rsidRPr="00E74A14">
        <w:rPr>
          <w:rFonts w:ascii="Times New Roman" w:eastAsia="Times New Roman" w:hAnsi="Times New Roman" w:cs="Times New Roman"/>
          <w:sz w:val="24"/>
          <w:szCs w:val="24"/>
        </w:rPr>
        <w:t>present</w:t>
      </w:r>
      <w:r w:rsidR="00B82652" w:rsidRPr="00E74A14">
        <w:rPr>
          <w:rFonts w:ascii="Times New Roman" w:eastAsia="Times New Roman" w:hAnsi="Times New Roman" w:cs="Times New Roman"/>
          <w:sz w:val="24"/>
          <w:szCs w:val="24"/>
        </w:rPr>
        <w:t>. If resource availability were to be even throughout the niche space,</w:t>
      </w:r>
      <w:r w:rsidR="00645DD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the change in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w:t>
      </w:r>
      <w:r w:rsidR="00B82652" w:rsidRPr="00E74A14">
        <w:rPr>
          <w:rFonts w:ascii="Times New Roman" w:eastAsia="Times New Roman" w:hAnsi="Times New Roman" w:cs="Times New Roman"/>
          <w:sz w:val="24"/>
          <w:szCs w:val="24"/>
        </w:rPr>
        <w:t xml:space="preserve">would </w:t>
      </w:r>
      <w:r w:rsidRPr="00E74A14">
        <w:rPr>
          <w:rFonts w:ascii="Times New Roman" w:eastAsia="Times New Roman" w:hAnsi="Times New Roman" w:cs="Times New Roman"/>
          <w:sz w:val="24"/>
          <w:szCs w:val="24"/>
        </w:rPr>
        <w:t xml:space="preserve">suggest that as the age of secondary forest increases some parts of the occupied niche space become less </w:t>
      </w:r>
      <w:proofErr w:type="spellStart"/>
      <w:r w:rsidRPr="00E74A14">
        <w:rPr>
          <w:rFonts w:ascii="Times New Roman" w:eastAsia="Times New Roman" w:hAnsi="Times New Roman" w:cs="Times New Roman"/>
          <w:sz w:val="24"/>
          <w:szCs w:val="24"/>
        </w:rPr>
        <w:t>utilised</w:t>
      </w:r>
      <w:proofErr w:type="spellEnd"/>
      <w:r w:rsidRPr="00E74A14">
        <w:rPr>
          <w:rFonts w:ascii="Times New Roman" w:eastAsia="Times New Roman" w:hAnsi="Times New Roman" w:cs="Times New Roman"/>
          <w:sz w:val="24"/>
          <w:szCs w:val="24"/>
        </w:rPr>
        <w:t xml:space="preserve"> by the avian community. We </w:t>
      </w:r>
      <w:r w:rsidR="00C03E56"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therefore expect younger forests to have increased functional redundancy, as species are regularly distributed amongst functional groups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(Fonseca &amp; Ganade 2001)</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this can increase the resilience of a community to environmental change. However, this </w:t>
      </w:r>
      <w:r w:rsidR="00C03E56" w:rsidRPr="00E74A14">
        <w:rPr>
          <w:rFonts w:ascii="Times New Roman" w:eastAsia="Times New Roman" w:hAnsi="Times New Roman" w:cs="Times New Roman"/>
          <w:sz w:val="24"/>
          <w:szCs w:val="24"/>
        </w:rPr>
        <w:t>outcome</w:t>
      </w:r>
      <w:r w:rsidR="00EE1238" w:rsidRPr="00E74A14">
        <w:rPr>
          <w:rFonts w:ascii="Times New Roman" w:eastAsia="Times New Roman" w:hAnsi="Times New Roman" w:cs="Times New Roman"/>
          <w:sz w:val="24"/>
          <w:szCs w:val="24"/>
        </w:rPr>
        <w:t xml:space="preserve"> may be</w:t>
      </w:r>
      <w:r w:rsidRPr="00E74A14">
        <w:rPr>
          <w:rFonts w:ascii="Times New Roman" w:eastAsia="Times New Roman" w:hAnsi="Times New Roman" w:cs="Times New Roman"/>
          <w:sz w:val="24"/>
          <w:szCs w:val="24"/>
        </w:rPr>
        <w:t xml:space="preserve"> the result of effects of other </w:t>
      </w:r>
      <w:r w:rsidR="00EE1238" w:rsidRPr="00E74A14">
        <w:rPr>
          <w:rFonts w:ascii="Times New Roman" w:eastAsia="Times New Roman" w:hAnsi="Times New Roman" w:cs="Times New Roman"/>
          <w:sz w:val="24"/>
          <w:szCs w:val="24"/>
        </w:rPr>
        <w:t>taxa</w:t>
      </w:r>
      <w:r w:rsidRPr="00E74A14">
        <w:rPr>
          <w:rFonts w:ascii="Times New Roman" w:eastAsia="Times New Roman" w:hAnsi="Times New Roman" w:cs="Times New Roman"/>
          <w:sz w:val="24"/>
          <w:szCs w:val="24"/>
        </w:rPr>
        <w:t xml:space="preserve"> in the overall forest community, which </w:t>
      </w:r>
      <w:r w:rsidR="00EE1238" w:rsidRPr="00E74A14">
        <w:rPr>
          <w:rFonts w:ascii="Times New Roman" w:eastAsia="Times New Roman" w:hAnsi="Times New Roman" w:cs="Times New Roman"/>
          <w:sz w:val="24"/>
          <w:szCs w:val="24"/>
        </w:rPr>
        <w:t>were not</w:t>
      </w:r>
      <w:r w:rsidRPr="00E74A14">
        <w:rPr>
          <w:rFonts w:ascii="Times New Roman" w:eastAsia="Times New Roman" w:hAnsi="Times New Roman" w:cs="Times New Roman"/>
          <w:sz w:val="24"/>
          <w:szCs w:val="24"/>
        </w:rPr>
        <w:t xml:space="preserve"> investigated in this study</w:t>
      </w:r>
      <w:r w:rsidR="00C03E56"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For example, birds may make up a greater proportion of the early successional faunal community</w:t>
      </w:r>
      <w:r w:rsidR="00DF4DC9" w:rsidRPr="00E74A14">
        <w:rPr>
          <w:rFonts w:ascii="Times New Roman" w:eastAsia="Times New Roman" w:hAnsi="Times New Roman" w:cs="Times New Roman"/>
          <w:sz w:val="24"/>
          <w:szCs w:val="24"/>
        </w:rPr>
        <w:t xml:space="preserve">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due to their </w:t>
      </w:r>
      <w:proofErr w:type="spellStart"/>
      <w:r w:rsidRPr="00E74A14">
        <w:rPr>
          <w:rFonts w:ascii="Times New Roman" w:eastAsia="Times New Roman" w:hAnsi="Times New Roman" w:cs="Times New Roman"/>
          <w:sz w:val="24"/>
          <w:szCs w:val="24"/>
        </w:rPr>
        <w:t>vagile</w:t>
      </w:r>
      <w:proofErr w:type="spellEnd"/>
      <w:r w:rsidRPr="00E74A14">
        <w:rPr>
          <w:rFonts w:ascii="Times New Roman" w:eastAsia="Times New Roman" w:hAnsi="Times New Roman" w:cs="Times New Roman"/>
          <w:sz w:val="24"/>
          <w:szCs w:val="24"/>
        </w:rPr>
        <w:t xml:space="preserve"> nature, whereas </w:t>
      </w:r>
      <w:r w:rsidR="00C03E56" w:rsidRPr="00E74A14">
        <w:rPr>
          <w:rFonts w:ascii="Times New Roman" w:eastAsia="Times New Roman" w:hAnsi="Times New Roman" w:cs="Times New Roman"/>
          <w:sz w:val="24"/>
          <w:szCs w:val="24"/>
        </w:rPr>
        <w:t>mammals</w:t>
      </w:r>
      <w:r w:rsidRPr="00E74A14">
        <w:rPr>
          <w:rFonts w:ascii="Times New Roman" w:eastAsia="Times New Roman" w:hAnsi="Times New Roman" w:cs="Times New Roman"/>
          <w:sz w:val="24"/>
          <w:szCs w:val="24"/>
        </w:rPr>
        <w:t xml:space="preserve"> may arrive later, leading to competition for food resources and redistribution of functional roles. </w:t>
      </w:r>
      <w:r w:rsidR="00BB0E2D" w:rsidRPr="00E74A14">
        <w:rPr>
          <w:rFonts w:ascii="Times New Roman" w:eastAsia="Times New Roman" w:hAnsi="Times New Roman" w:cs="Times New Roman"/>
          <w:sz w:val="24"/>
          <w:szCs w:val="24"/>
        </w:rPr>
        <w:t xml:space="preserve">This analysis did not consider mammalian communities </w:t>
      </w:r>
      <w:r w:rsidR="00EB4C71" w:rsidRPr="00E74A14">
        <w:rPr>
          <w:rFonts w:ascii="Times New Roman" w:eastAsia="Times New Roman" w:hAnsi="Times New Roman" w:cs="Times New Roman"/>
          <w:sz w:val="24"/>
          <w:szCs w:val="24"/>
        </w:rPr>
        <w:t xml:space="preserve">because </w:t>
      </w:r>
      <w:r w:rsidR="00BB0E2D" w:rsidRPr="00E74A14">
        <w:rPr>
          <w:rFonts w:ascii="Times New Roman" w:eastAsia="Times New Roman" w:hAnsi="Times New Roman" w:cs="Times New Roman"/>
          <w:sz w:val="24"/>
          <w:szCs w:val="24"/>
        </w:rPr>
        <w:t xml:space="preserve">they have not been as well studied </w:t>
      </w:r>
      <w:r w:rsidR="00EB4C71" w:rsidRPr="00E74A14">
        <w:rPr>
          <w:rFonts w:ascii="Times New Roman" w:eastAsia="Times New Roman" w:hAnsi="Times New Roman" w:cs="Times New Roman"/>
          <w:sz w:val="24"/>
          <w:szCs w:val="24"/>
        </w:rPr>
        <w:t xml:space="preserve">in the tropics </w:t>
      </w:r>
      <w:r w:rsidR="00BB0E2D" w:rsidRPr="00E74A14">
        <w:rPr>
          <w:rFonts w:ascii="Times New Roman" w:eastAsia="Times New Roman" w:hAnsi="Times New Roman" w:cs="Times New Roman"/>
          <w:sz w:val="24"/>
          <w:szCs w:val="24"/>
        </w:rPr>
        <w:t xml:space="preserve">as birds and data on their ecological traits, including dietary preferences, </w:t>
      </w:r>
      <w:r w:rsidR="002A4711" w:rsidRPr="00E74A14">
        <w:rPr>
          <w:rFonts w:ascii="Times New Roman" w:eastAsia="Times New Roman" w:hAnsi="Times New Roman" w:cs="Times New Roman"/>
          <w:sz w:val="24"/>
          <w:szCs w:val="24"/>
        </w:rPr>
        <w:t>were</w:t>
      </w:r>
      <w:r w:rsidR="00BB0E2D" w:rsidRPr="00E74A14">
        <w:rPr>
          <w:rFonts w:ascii="Times New Roman" w:eastAsia="Times New Roman" w:hAnsi="Times New Roman" w:cs="Times New Roman"/>
          <w:sz w:val="24"/>
          <w:szCs w:val="24"/>
        </w:rPr>
        <w:t xml:space="preserve"> </w:t>
      </w:r>
      <w:r w:rsidR="00EB4C71" w:rsidRPr="00E74A14">
        <w:rPr>
          <w:rFonts w:ascii="Times New Roman" w:eastAsia="Times New Roman" w:hAnsi="Times New Roman" w:cs="Times New Roman"/>
          <w:sz w:val="24"/>
          <w:szCs w:val="24"/>
        </w:rPr>
        <w:t>not available</w:t>
      </w:r>
      <w:r w:rsidR="00BB0E2D" w:rsidRPr="00E74A14">
        <w:rPr>
          <w:rFonts w:ascii="Times New Roman" w:eastAsia="Times New Roman" w:hAnsi="Times New Roman" w:cs="Times New Roman"/>
          <w:sz w:val="24"/>
          <w:szCs w:val="24"/>
        </w:rPr>
        <w:t>.</w:t>
      </w:r>
    </w:p>
    <w:p w14:paraId="2D90B7B0" w14:textId="26119A3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Additionally, the relationship after 50 years of forest regeneration is based on a single data point only. At 50 years,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in secondary forest is 0.94 (95% confidence intervals: 1.45, 0.42) times that in primary forest, suggesting that in reality the relationship tends towards equivalence with primary forest. This relationship is in agreement with </w:t>
      </w:r>
      <w:proofErr w:type="spellStart"/>
      <w:r w:rsidRPr="00E74A14">
        <w:rPr>
          <w:rFonts w:ascii="Times New Roman" w:eastAsia="Times New Roman" w:hAnsi="Times New Roman" w:cs="Times New Roman"/>
          <w:sz w:val="24"/>
          <w:szCs w:val="24"/>
        </w:rPr>
        <w:t>Audino</w:t>
      </w:r>
      <w:proofErr w:type="spellEnd"/>
      <w:r w:rsidRPr="00E74A14">
        <w:rPr>
          <w:rFonts w:ascii="Times New Roman" w:eastAsia="Times New Roman" w:hAnsi="Times New Roman" w:cs="Times New Roman"/>
          <w:sz w:val="24"/>
          <w:szCs w:val="24"/>
        </w:rPr>
        <w:t xml:space="preserve">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(Audino, Louzada &amp; Comita 2014)</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w:t>
      </w:r>
      <w:proofErr w:type="spellStart"/>
      <w:r w:rsidRPr="00E74A14">
        <w:rPr>
          <w:rFonts w:ascii="Times New Roman" w:eastAsia="Times New Roman" w:hAnsi="Times New Roman" w:cs="Times New Roman"/>
          <w:sz w:val="24"/>
          <w:szCs w:val="24"/>
        </w:rPr>
        <w:t>Katovai</w:t>
      </w:r>
      <w:proofErr w:type="spellEnd"/>
      <w:r w:rsidRPr="00E74A14">
        <w:rPr>
          <w:rFonts w:ascii="Times New Roman" w:eastAsia="Times New Roman" w:hAnsi="Times New Roman" w:cs="Times New Roman"/>
          <w:sz w:val="24"/>
          <w:szCs w:val="24"/>
        </w:rPr>
        <w:t xml:space="preserve">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(Katovai, Burley &amp; Mayfield 2012)</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who found no difference in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in communities of dung beetles and understory plant species, respectively, between primary forest and secondary forest of close to 30 years of age or greater.</w:t>
      </w:r>
    </w:p>
    <w:p w14:paraId="23E3B6E0" w14:textId="77777777" w:rsidR="004D19A5" w:rsidRPr="00E74A14" w:rsidRDefault="004D19A5" w:rsidP="00B55543">
      <w:pPr>
        <w:spacing w:line="480" w:lineRule="auto"/>
        <w:jc w:val="both"/>
        <w:rPr>
          <w:sz w:val="24"/>
          <w:szCs w:val="24"/>
        </w:rPr>
      </w:pPr>
    </w:p>
    <w:p w14:paraId="71EB8457" w14:textId="366D592D" w:rsidR="004D19A5" w:rsidRPr="00E74A14" w:rsidRDefault="00347FE3" w:rsidP="00B55543">
      <w:pPr>
        <w:spacing w:line="480" w:lineRule="auto"/>
        <w:jc w:val="both"/>
        <w:rPr>
          <w:sz w:val="24"/>
          <w:szCs w:val="24"/>
        </w:rPr>
      </w:pPr>
      <w:r w:rsidRPr="00E74A14">
        <w:rPr>
          <w:rFonts w:ascii="Times New Roman" w:eastAsia="Times New Roman" w:hAnsi="Times New Roman" w:cs="Times New Roman"/>
          <w:b/>
          <w:i/>
          <w:sz w:val="24"/>
          <w:szCs w:val="24"/>
        </w:rPr>
        <w:t>Caveats</w:t>
      </w:r>
    </w:p>
    <w:p w14:paraId="1F39013E" w14:textId="01FD14BD" w:rsidR="004D19A5" w:rsidRPr="00E74A14" w:rsidRDefault="000A6DEF"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Any meta-analysis is affected by the quality and consistency of approaches across the studies used</w:t>
      </w:r>
      <w:r w:rsidR="00B43DC5" w:rsidRPr="00E74A14">
        <w:rPr>
          <w:rFonts w:ascii="Times New Roman" w:eastAsia="Times New Roman" w:hAnsi="Times New Roman" w:cs="Times New Roman"/>
          <w:sz w:val="24"/>
          <w:szCs w:val="24"/>
        </w:rPr>
        <w:t xml:space="preserve"> </w:t>
      </w:r>
      <w:r w:rsidR="00B43DC5"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"(Martin et al. 2013)", "noteIndex" : 0, "plainCitation" : "(Martin et al. 2013)" }, "schema" : "https://github.com/citation-style-language/schema/raw/master/csl-citation.json" }</w:instrText>
      </w:r>
      <w:r w:rsidR="00B43DC5"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B43DC5"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E74A14">
        <w:rPr>
          <w:rFonts w:ascii="Times New Roman" w:eastAsia="Times New Roman" w:hAnsi="Times New Roman" w:cs="Times New Roman"/>
          <w:sz w:val="24"/>
          <w:szCs w:val="24"/>
        </w:rPr>
        <w:t>It is a possibility that the species data extracted from studies were biased by edge effects and area effects. Based only</w:t>
      </w:r>
      <w:r w:rsidR="00B43DC5" w:rsidRPr="00E74A14">
        <w:rPr>
          <w:rFonts w:ascii="Times New Roman" w:eastAsia="Times New Roman" w:hAnsi="Times New Roman" w:cs="Times New Roman"/>
          <w:sz w:val="24"/>
          <w:szCs w:val="24"/>
        </w:rPr>
        <w:t xml:space="preserve"> </w:t>
      </w:r>
      <w:r w:rsidR="003E27F8" w:rsidRPr="00E74A14">
        <w:rPr>
          <w:rFonts w:ascii="Times New Roman" w:eastAsia="Times New Roman" w:hAnsi="Times New Roman" w:cs="Times New Roman"/>
          <w:sz w:val="24"/>
          <w:szCs w:val="24"/>
        </w:rPr>
        <w:t xml:space="preserve">on the species-area relationship, larger areas of forest would have greater predicted species richness than smaller areas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&amp; Wilson 2001)", "plainTextFormattedCitation" : "(MacArthur &amp; Wilson 2001)", "previouslyFormattedCitation" : "(MacArthur &amp; Wilson 2001)" }, "properties" : { "formattedCitation" : "(MacArthur and Wilson 2001)", "noteIndex" : 0, "plainCitation" : "(MacArthur and Wilson 2001)"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(MacArthur &amp; Wilson 2001)</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regardless of disturbance history, and small fragments of forest are also likely to be influenced by edge effects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Ewers &amp; Metzger 2010)", "plainTextFormattedCitation" : "(Banks-Leite, Ewers &amp; Metzger 2010)", "previouslyFormattedCitation" : "(Banks-Leite, Ewers &amp; Metzger 2010)" }, "properties" : { "formattedCitation" : "(Banks-Leite et al. 2010)", "noteIndex" : 0, "plainCitation" : "(Banks-Leite et al. 2010)"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(Banks-Leite, Ewers &amp; Metzger 2010)</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all studies the sampling patch size was consistent across habitat types</w:t>
      </w:r>
      <w:r w:rsidR="003E4A9D"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but it was not possible to correct </w:t>
      </w:r>
      <w:r w:rsidR="00E60E7A" w:rsidRPr="00E74A14">
        <w:rPr>
          <w:rFonts w:ascii="Times New Roman" w:eastAsia="Times New Roman" w:hAnsi="Times New Roman" w:cs="Times New Roman"/>
          <w:sz w:val="24"/>
          <w:szCs w:val="24"/>
        </w:rPr>
        <w:t xml:space="preserve">statistically </w:t>
      </w:r>
      <w:r w:rsidR="003E27F8" w:rsidRPr="00E74A14">
        <w:rPr>
          <w:rFonts w:ascii="Times New Roman" w:eastAsia="Times New Roman" w:hAnsi="Times New Roman" w:cs="Times New Roman"/>
          <w:sz w:val="24"/>
          <w:szCs w:val="24"/>
        </w:rPr>
        <w:t>for these effects based on data presented in source articles.</w:t>
      </w:r>
    </w:p>
    <w:p w14:paraId="68F16470" w14:textId="42722CE6"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Primary forest </w:t>
      </w:r>
      <w:r w:rsidR="000A6DEF" w:rsidRPr="00E74A14">
        <w:rPr>
          <w:rFonts w:ascii="Times New Roman" w:eastAsia="Times New Roman" w:hAnsi="Times New Roman" w:cs="Times New Roman"/>
          <w:sz w:val="24"/>
          <w:szCs w:val="24"/>
        </w:rPr>
        <w:t xml:space="preserve">sites </w:t>
      </w:r>
      <w:r w:rsidRPr="00E74A14">
        <w:rPr>
          <w:rFonts w:ascii="Times New Roman" w:eastAsia="Times New Roman" w:hAnsi="Times New Roman" w:cs="Times New Roman"/>
          <w:sz w:val="24"/>
          <w:szCs w:val="24"/>
        </w:rPr>
        <w:t>varied in quality</w:t>
      </w:r>
      <w:r w:rsidR="000A6DEF" w:rsidRPr="00E74A14">
        <w:rPr>
          <w:rFonts w:ascii="Times New Roman" w:eastAsia="Times New Roman" w:hAnsi="Times New Roman" w:cs="Times New Roman"/>
          <w:sz w:val="24"/>
          <w:szCs w:val="24"/>
        </w:rPr>
        <w:t xml:space="preserve"> as statistical controls</w:t>
      </w:r>
      <w:r w:rsidRPr="00E74A14">
        <w:rPr>
          <w:rFonts w:ascii="Times New Roman" w:eastAsia="Times New Roman" w:hAnsi="Times New Roman" w:cs="Times New Roman"/>
          <w:sz w:val="24"/>
          <w:szCs w:val="24"/>
        </w:rPr>
        <w:t xml:space="preserve">. As community similarity decreases with geographic distance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&lt;i&gt;et al.&lt;/i&gt; 2006)", "plainTextFormattedCitation" : "(Steinitz et al. 2006)", "previouslyFormattedCitation" : "(Steinitz &lt;i&gt;et al.&lt;/i&gt; 2006)" }, "properties" : { "formattedCitation" : "(Steinitz et al. 2006)", "noteIndex" : 0, "plainCitation" : "(Steinitz et al. 2006)"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(Steinitz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w:t>
      </w:r>
      <w:r w:rsidR="00E60E7A" w:rsidRPr="00E74A14">
        <w:rPr>
          <w:rFonts w:ascii="Times New Roman" w:eastAsia="Times New Roman" w:hAnsi="Times New Roman" w:cs="Times New Roman"/>
          <w:sz w:val="24"/>
          <w:szCs w:val="24"/>
        </w:rPr>
        <w:t xml:space="preserve">relevance </w:t>
      </w:r>
      <w:r w:rsidRPr="00E74A14">
        <w:rPr>
          <w:rFonts w:ascii="Times New Roman" w:eastAsia="Times New Roman" w:hAnsi="Times New Roman" w:cs="Times New Roman"/>
          <w:sz w:val="24"/>
          <w:szCs w:val="24"/>
        </w:rPr>
        <w:t xml:space="preserve">of primary forest controls </w:t>
      </w:r>
      <w:r w:rsidR="000A6DEF" w:rsidRPr="00E74A14">
        <w:rPr>
          <w:rFonts w:ascii="Times New Roman" w:eastAsia="Times New Roman" w:hAnsi="Times New Roman" w:cs="Times New Roman"/>
          <w:sz w:val="24"/>
          <w:szCs w:val="24"/>
        </w:rPr>
        <w:t xml:space="preserve">will </w:t>
      </w:r>
      <w:r w:rsidRPr="00E74A14">
        <w:rPr>
          <w:rFonts w:ascii="Times New Roman" w:eastAsia="Times New Roman" w:hAnsi="Times New Roman" w:cs="Times New Roman"/>
          <w:sz w:val="24"/>
          <w:szCs w:val="24"/>
        </w:rPr>
        <w:t xml:space="preserve">decrease with increasing distance between </w:t>
      </w:r>
      <w:r w:rsidR="000A6DEF" w:rsidRPr="00E74A14">
        <w:rPr>
          <w:rFonts w:ascii="Times New Roman" w:eastAsia="Times New Roman" w:hAnsi="Times New Roman" w:cs="Times New Roman"/>
          <w:sz w:val="24"/>
          <w:szCs w:val="24"/>
        </w:rPr>
        <w:t xml:space="preserve">primary </w:t>
      </w:r>
      <w:r w:rsidRPr="00E74A14">
        <w:rPr>
          <w:rFonts w:ascii="Times New Roman" w:eastAsia="Times New Roman" w:hAnsi="Times New Roman" w:cs="Times New Roman"/>
          <w:sz w:val="24"/>
          <w:szCs w:val="24"/>
        </w:rPr>
        <w:t xml:space="preserve">and secondary forest sites. Additionally, definitions of primary forest differed between studies and it was hard to </w:t>
      </w:r>
      <w:r w:rsidR="00E60E7A" w:rsidRPr="00E74A14">
        <w:rPr>
          <w:rFonts w:ascii="Times New Roman" w:eastAsia="Times New Roman" w:hAnsi="Times New Roman" w:cs="Times New Roman"/>
          <w:sz w:val="24"/>
          <w:szCs w:val="24"/>
        </w:rPr>
        <w:t xml:space="preserve">determine </w:t>
      </w:r>
      <w:r w:rsidRPr="00E74A14">
        <w:rPr>
          <w:rFonts w:ascii="Times New Roman" w:eastAsia="Times New Roman" w:hAnsi="Times New Roman" w:cs="Times New Roman"/>
          <w:sz w:val="24"/>
          <w:szCs w:val="24"/>
        </w:rPr>
        <w:t xml:space="preserve">the true history </w:t>
      </w:r>
      <w:r w:rsidRPr="00E74A14">
        <w:rPr>
          <w:rFonts w:ascii="Times New Roman" w:eastAsia="Times New Roman" w:hAnsi="Times New Roman" w:cs="Times New Roman"/>
          <w:sz w:val="24"/>
          <w:szCs w:val="24"/>
        </w:rPr>
        <w:lastRenderedPageBreak/>
        <w:t>of sites, particularly in terms of small-scale disturbance such as historical timber extraction. Again</w:t>
      </w:r>
      <w:r w:rsidR="00E60E7A"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based on data presented in source articles, it was not possible to account for this variation.</w:t>
      </w:r>
    </w:p>
    <w:p w14:paraId="0FA71061" w14:textId="77777777" w:rsidR="004D19A5" w:rsidRPr="00E74A14" w:rsidRDefault="004D19A5" w:rsidP="00B55543">
      <w:pPr>
        <w:spacing w:line="480" w:lineRule="auto"/>
        <w:jc w:val="both"/>
        <w:rPr>
          <w:sz w:val="24"/>
          <w:szCs w:val="24"/>
        </w:rPr>
      </w:pPr>
    </w:p>
    <w:p w14:paraId="172C1E1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Implications for conservation</w:t>
      </w:r>
    </w:p>
    <w:p w14:paraId="128B7C27" w14:textId="40DDC48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The secondary forest sites investigated in this study are broadly representative of tropical secondary forest. Few sites were previously intensively farmed</w:t>
      </w:r>
      <w:r w:rsidR="00FA422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most regrowth is in hilly, upland areas that are unsuitable for large-scale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&lt;i&gt;et al.&lt;/i&gt; 2009)", "plainTextFormattedCitation" : "(Asner et al. 2009)", "previouslyFormattedCitation" : "(Asner &lt;i&gt;et al.&lt;/i&gt; 2009)" }, "properties" : { "formattedCitation" : "(Asner et al. 2009)", "noteIndex" : 0, "plainCitation" : "(Asner et al. 2009)"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(Asner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Approximately half of the sites were continuous and half were discontinuous with primary forest. The age distribution of forests </w:t>
      </w:r>
      <w:r w:rsidR="0012389A" w:rsidRPr="00E74A14">
        <w:rPr>
          <w:rFonts w:ascii="Times New Roman" w:eastAsia="Times New Roman" w:hAnsi="Times New Roman" w:cs="Times New Roman"/>
          <w:sz w:val="24"/>
          <w:szCs w:val="24"/>
        </w:rPr>
        <w:t>available for</w:t>
      </w:r>
      <w:r w:rsidRPr="00E74A14">
        <w:rPr>
          <w:rFonts w:ascii="Times New Roman" w:eastAsia="Times New Roman" w:hAnsi="Times New Roman" w:cs="Times New Roman"/>
          <w:sz w:val="24"/>
          <w:szCs w:val="24"/>
        </w:rPr>
        <w:t xml:space="preserve"> this study was skewed with only </w:t>
      </w:r>
      <w:r w:rsidR="001D6455" w:rsidRPr="00E74A14">
        <w:rPr>
          <w:rFonts w:ascii="Times New Roman" w:eastAsia="Times New Roman" w:hAnsi="Times New Roman" w:cs="Times New Roman"/>
          <w:sz w:val="24"/>
          <w:szCs w:val="24"/>
        </w:rPr>
        <w:t>5</w:t>
      </w:r>
      <w:r w:rsidRPr="00E74A14">
        <w:rPr>
          <w:rFonts w:ascii="Times New Roman" w:eastAsia="Times New Roman" w:hAnsi="Times New Roman" w:cs="Times New Roman"/>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Barlow et al.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"(Barlow &lt;i&gt;et al.&lt;/i&gt; 2007a)", "plainTextFormattedCitation" : "(Barlow et al. 2007a)", "previouslyFormattedCitation" : "(Barlow &lt;i&gt;et al.&lt;/i&gt; 2007a)" }, "properties" : { "formattedCitation" : "(2007a)", "noteIndex" : 0, "plainCitation" : "(2007a)"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E74A14">
        <w:rPr>
          <w:rFonts w:ascii="Times New Roman" w:eastAsia="Times New Roman" w:hAnsi="Times New Roman" w:cs="Times New Roman"/>
          <w:sz w:val="24"/>
          <w:szCs w:val="24"/>
        </w:rPr>
        <w:t xml:space="preserve">may </w:t>
      </w:r>
      <w:r w:rsidRPr="00E74A14">
        <w:rPr>
          <w:rFonts w:ascii="Times New Roman" w:eastAsia="Times New Roman" w:hAnsi="Times New Roman" w:cs="Times New Roman"/>
          <w:sz w:val="24"/>
          <w:szCs w:val="24"/>
        </w:rPr>
        <w:t>be broadly applicable to secondary tropical forest communities in general.</w:t>
      </w:r>
    </w:p>
    <w:p w14:paraId="3FF62237" w14:textId="5FFD63FC"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Our results suggest that secondary tropical forests retain similar levels of functional diversity </w:t>
      </w:r>
      <w:r w:rsidR="001D6455" w:rsidRPr="00E74A14">
        <w:rPr>
          <w:rFonts w:ascii="Times New Roman" w:eastAsia="Times New Roman" w:hAnsi="Times New Roman" w:cs="Times New Roman"/>
          <w:sz w:val="24"/>
          <w:szCs w:val="24"/>
        </w:rPr>
        <w:t xml:space="preserve">with regards to dietary preferences </w:t>
      </w:r>
      <w:r w:rsidRPr="00E74A14">
        <w:rPr>
          <w:rFonts w:ascii="Times New Roman" w:eastAsia="Times New Roman" w:hAnsi="Times New Roman" w:cs="Times New Roman"/>
          <w:sz w:val="24"/>
          <w:szCs w:val="24"/>
        </w:rPr>
        <w:t xml:space="preserve">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 However, secondary tropical forests are at high risk of conversion to other land uses. In South America, mid-age stands are often converted back to agriculture or regularly disturbed for </w:t>
      </w:r>
      <w:proofErr w:type="spellStart"/>
      <w:r w:rsidRPr="00E74A14">
        <w:rPr>
          <w:rFonts w:ascii="Times New Roman" w:eastAsia="Times New Roman" w:hAnsi="Times New Roman" w:cs="Times New Roman"/>
          <w:sz w:val="24"/>
          <w:szCs w:val="24"/>
        </w:rPr>
        <w:t>bushmeat</w:t>
      </w:r>
      <w:proofErr w:type="spellEnd"/>
      <w:r w:rsidRPr="00E74A14">
        <w:rPr>
          <w:rFonts w:ascii="Times New Roman" w:eastAsia="Times New Roman" w:hAnsi="Times New Roman" w:cs="Times New Roman"/>
          <w:sz w:val="24"/>
          <w:szCs w:val="24"/>
        </w:rPr>
        <w:t xml:space="preserve">, timber or fruit extraction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lastRenderedPageBreak/>
        <w:t xml:space="preserve">and in Southeast Asia, degraded forests are likely to be converted to oil palm plantations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&amp; Wilcove 2008)", "plainTextFormattedCitation" : "(Koh &amp; Wilcove 2008)", "previouslyFormattedCitation" : "(Koh &amp; Wilcove 2008)" }, "properties" : { "formattedCitation" : "(Koh and Wilcove 2008)", "noteIndex" : 0, "plainCitation" : "(Koh and Wilcove 2008)"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(Koh &amp; Wilcove 2008)</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avian communities, functional diversity has been shown to be lower in both oil palm plantations and </w:t>
      </w:r>
      <w:proofErr w:type="spellStart"/>
      <w:r w:rsidRPr="00E74A14">
        <w:rPr>
          <w:rFonts w:ascii="Times New Roman" w:eastAsia="Times New Roman" w:hAnsi="Times New Roman" w:cs="Times New Roman"/>
          <w:sz w:val="24"/>
          <w:szCs w:val="24"/>
        </w:rPr>
        <w:t>agroecosystems</w:t>
      </w:r>
      <w:proofErr w:type="spellEnd"/>
      <w:r w:rsidRPr="00E74A14">
        <w:rPr>
          <w:rFonts w:ascii="Times New Roman" w:eastAsia="Times New Roman" w:hAnsi="Times New Roman" w:cs="Times New Roman"/>
          <w:sz w:val="24"/>
          <w:szCs w:val="24"/>
        </w:rPr>
        <w:t xml:space="preserv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"(Tscharntke &lt;i&gt;et al.&lt;/i&gt; 2008; Edwards &lt;i&gt;et al.&lt;/i&gt; 2013a)", "plainTextFormattedCitation" : "(Tscharntke et al. 2008; Edwards et al. 2013a)", "previouslyFormattedCitation" : "(Tscharntke &lt;i&gt;et al.&lt;/i&gt; 2008; Edwards &lt;i&gt;et al.&lt;/i&gt; 2013a)" }, "properties" : { "formattedCitation" : "(Tscharntke et al. 2008; Edwards et al. 2013b)", "noteIndex" : 0, "plainCitation" : "(Tscharntke et al. 2008; Edwards et al. 2013b)"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(Tscharntke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2008; 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r w:rsidR="00366959"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Young secondary forest retains high species richness</w:t>
      </w:r>
      <w:r w:rsidR="005C549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regrowth cannot support as many forest specialists as primary forest. It is vital to preserve primary forest for protection of these species. Although sp</w:t>
      </w:r>
      <w:r w:rsidR="00D50E5D" w:rsidRPr="00E74A14">
        <w:rPr>
          <w:rFonts w:ascii="Times New Roman" w:eastAsia="Times New Roman" w:hAnsi="Times New Roman" w:cs="Times New Roman"/>
          <w:sz w:val="24"/>
          <w:szCs w:val="24"/>
        </w:rPr>
        <w:t xml:space="preserve">ecies richness is high in new secondary </w:t>
      </w:r>
      <w:r w:rsidRPr="00E74A14">
        <w:rPr>
          <w:rFonts w:ascii="Times New Roman" w:eastAsia="Times New Roman" w:hAnsi="Times New Roman" w:cs="Times New Roman"/>
          <w:sz w:val="24"/>
          <w:szCs w:val="24"/>
        </w:rPr>
        <w:t xml:space="preserve">forest, this increases with forest age and so the conservation value of secondary forest will never be </w:t>
      </w:r>
      <w:r w:rsidRPr="00E74A14">
        <w:rPr>
          <w:rFonts w:ascii="Times New Roman" w:eastAsia="Times New Roman" w:hAnsi="Times New Roman" w:cs="Times New Roman"/>
          <w:sz w:val="24"/>
          <w:szCs w:val="24"/>
          <w:lang w:val="en-GB"/>
        </w:rPr>
        <w:t>maximised</w:t>
      </w:r>
      <w:r w:rsidRPr="00E74A14">
        <w:rPr>
          <w:rFonts w:ascii="Times New Roman" w:eastAsia="Times New Roman" w:hAnsi="Times New Roman" w:cs="Times New Roman"/>
          <w:sz w:val="24"/>
          <w:szCs w:val="24"/>
        </w:rPr>
        <w:t xml:space="preserve"> if regrowth is deforested or disturbed. </w:t>
      </w:r>
    </w:p>
    <w:p w14:paraId="335619F4" w14:textId="6671D0C0" w:rsidR="004D19A5" w:rsidRPr="00E74A14" w:rsidRDefault="003E27F8" w:rsidP="000F40F4">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Therefore, to </w:t>
      </w:r>
      <w:r w:rsidRPr="00E74A14">
        <w:rPr>
          <w:rFonts w:ascii="Times New Roman" w:eastAsia="Times New Roman" w:hAnsi="Times New Roman" w:cs="Times New Roman"/>
          <w:sz w:val="24"/>
          <w:szCs w:val="24"/>
          <w:lang w:val="en-GB"/>
        </w:rPr>
        <w:t>maximise</w:t>
      </w:r>
      <w:r w:rsidRPr="00E74A14">
        <w:rPr>
          <w:rFonts w:ascii="Times New Roman" w:eastAsia="Times New Roman" w:hAnsi="Times New Roman" w:cs="Times New Roman"/>
          <w:sz w:val="24"/>
          <w:szCs w:val="24"/>
        </w:rPr>
        <w:t xml:space="preserve"> the biodiversity value of tropical </w:t>
      </w:r>
      <w:r w:rsidR="00993E1E" w:rsidRPr="00E74A14">
        <w:rPr>
          <w:rFonts w:ascii="Times New Roman" w:eastAsia="Times New Roman" w:hAnsi="Times New Roman" w:cs="Times New Roman"/>
          <w:sz w:val="24"/>
          <w:szCs w:val="24"/>
        </w:rPr>
        <w:t>landscapes</w:t>
      </w:r>
      <w:r w:rsidRPr="00E74A14">
        <w:rPr>
          <w:rFonts w:ascii="Times New Roman" w:eastAsia="Times New Roman" w:hAnsi="Times New Roman" w:cs="Times New Roman"/>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E74A14">
        <w:rPr>
          <w:rFonts w:ascii="Times New Roman" w:eastAsia="Times New Roman" w:hAnsi="Times New Roman" w:cs="Times New Roman"/>
          <w:sz w:val="24"/>
          <w:szCs w:val="24"/>
          <w:lang w:val="en-GB"/>
        </w:rPr>
        <w:t>colonise</w:t>
      </w:r>
      <w:r w:rsidRPr="00E74A14">
        <w:rPr>
          <w:rFonts w:ascii="Times New Roman" w:eastAsia="Times New Roman" w:hAnsi="Times New Roman" w:cs="Times New Roman"/>
          <w:sz w:val="24"/>
          <w:szCs w:val="24"/>
        </w:rPr>
        <w:t xml:space="preserve"> unassisted, for example late-successional species or those lacking dispersers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"(Lamb, Erskine &amp; Parrotta 2005; Griscom &amp; Ashton 2011)", "plainTextFormattedCitation" : "(Lamb, Erskine &amp; Parrotta 2005; Griscom &amp; Ashton 2011)", "previouslyFormattedCitation" : "(Lamb, Erskine &amp; Parrotta 2005; Griscom &amp; Ashton 2011)" }, "properties" : { "formattedCitation" : "(Lamb et al. 2005; Griscom and Ashton 2011)", "noteIndex" : 0, "plainCitation" : "(Lamb et al. 2005; Griscom and Ashton 2011)"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(Lamb, Erskine &amp; Parrotta 2005; Griscom &amp; Ashton 2011)</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Assisting vegetative recovery to a late-successional species composition could improve habitat suitability for forest birds and hence, accelerate their recovery.</w:t>
      </w:r>
      <w:r w:rsidR="00AC587C" w:rsidRPr="00E74A14">
        <w:rPr>
          <w:sz w:val="24"/>
          <w:szCs w:val="24"/>
        </w:rPr>
        <w:t xml:space="preserve"> </w:t>
      </w:r>
      <w:r w:rsidRPr="00E74A14">
        <w:rPr>
          <w:rFonts w:ascii="Times New Roman" w:eastAsia="Times New Roman" w:hAnsi="Times New Roman" w:cs="Times New Roman"/>
          <w:sz w:val="24"/>
          <w:szCs w:val="24"/>
        </w:rPr>
        <w:t xml:space="preserve">Secondary forest has a role to play in the conservation of forest species and this should be </w:t>
      </w:r>
      <w:r w:rsidRPr="00E74A14">
        <w:rPr>
          <w:rFonts w:ascii="Times New Roman" w:eastAsia="Times New Roman" w:hAnsi="Times New Roman" w:cs="Times New Roman"/>
          <w:sz w:val="24"/>
          <w:szCs w:val="24"/>
          <w:lang w:val="en-GB"/>
        </w:rPr>
        <w:t>recognised</w:t>
      </w:r>
      <w:r w:rsidRPr="00E74A14">
        <w:rPr>
          <w:rFonts w:ascii="Times New Roman" w:eastAsia="Times New Roman" w:hAnsi="Times New Roman" w:cs="Times New Roman"/>
          <w:sz w:val="24"/>
          <w:szCs w:val="24"/>
        </w:rPr>
        <w:t xml:space="preserve"> in tropical conservation strategies.</w:t>
      </w:r>
    </w:p>
    <w:p w14:paraId="092E6795" w14:textId="77777777" w:rsidR="004D19A5" w:rsidRPr="00E74A14" w:rsidRDefault="003E27F8" w:rsidP="00B55543">
      <w:pPr>
        <w:spacing w:line="480" w:lineRule="auto"/>
        <w:rPr>
          <w:sz w:val="24"/>
          <w:szCs w:val="24"/>
        </w:rPr>
      </w:pPr>
      <w:r w:rsidRPr="00E74A14">
        <w:rPr>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E73EB1">
        <w:rPr>
          <w:rFonts w:ascii="Times New Roman" w:eastAsia="Times New Roman" w:hAnsi="Times New Roman" w:cs="Times New Roman"/>
          <w:b/>
          <w:sz w:val="24"/>
          <w:szCs w:val="24"/>
        </w:rPr>
        <w:lastRenderedPageBreak/>
        <w:t xml:space="preserve">Conflict of Interest: </w:t>
      </w:r>
      <w:r w:rsidRPr="00E73EB1">
        <w:rPr>
          <w:rFonts w:ascii="Times New Roman" w:eastAsia="Times New Roman" w:hAnsi="Times New Roman" w:cs="Times New Roman"/>
          <w:sz w:val="24"/>
          <w:szCs w:val="24"/>
        </w:rPr>
        <w:t>The authors declare that they have no conflict of interest.</w:t>
      </w:r>
    </w:p>
    <w:p w14:paraId="303C094D" w14:textId="0A3DA512" w:rsidR="00E73EB1" w:rsidRDefault="00E73E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7A36A4" w14:textId="7257E012" w:rsidR="004D19A5" w:rsidRPr="00E74A14" w:rsidRDefault="003E27F8"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lastRenderedPageBreak/>
        <w:t>References</w:t>
      </w:r>
    </w:p>
    <w:p w14:paraId="32AB1BC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fldChar w:fldCharType="begin"/>
      </w:r>
      <w:r w:rsidRPr="00E74A14">
        <w:rPr>
          <w:rFonts w:ascii="Times New Roman" w:hAnsi="Times New Roman" w:cs="Times New Roman"/>
          <w:sz w:val="24"/>
          <w:szCs w:val="24"/>
        </w:rPr>
        <w:instrText xml:space="preserve"> ADDIN ZOTERO_BIBL {"custom":[]} CSL_BIBLIOGRAPHY </w:instrText>
      </w:r>
      <w:r w:rsidRPr="00E74A14">
        <w:rPr>
          <w:rFonts w:ascii="Times New Roman" w:hAnsi="Times New Roman" w:cs="Times New Roman"/>
          <w:sz w:val="24"/>
          <w:szCs w:val="24"/>
        </w:rPr>
        <w:fldChar w:fldCharType="separate"/>
      </w:r>
      <w:r w:rsidRPr="00E74A14">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Barton K (2015) MuMIn: Multi-Model Inference. </w:t>
      </w:r>
    </w:p>
    <w:p w14:paraId="382A3E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Corlett RT (1994) What is Secondary Forest? J Trop Ecol 10:445–447. doi: 10.2307/2560329</w:t>
      </w:r>
    </w:p>
    <w:p w14:paraId="4B2086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Dudley N (2008) Guidelines for Applying Protected  Area Management Categories. IUCN, Gland, Switzerland</w:t>
      </w:r>
    </w:p>
    <w:p w14:paraId="3790D4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MacArthur JW (1961) On Bird Species Diversity. Ecology 42:594–598. doi: 10.2307/1932254</w:t>
      </w:r>
    </w:p>
    <w:p w14:paraId="09BB7A6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Wilson EO (2001) The theory of island biogeography. Princeton University Press, Princeton</w:t>
      </w:r>
    </w:p>
    <w:p w14:paraId="7854211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Nakagawa S, Schielzeth H (2013) A general and simple method for obtaining </w:t>
      </w:r>
      <w:r w:rsidRPr="00E74A14">
        <w:rPr>
          <w:rFonts w:ascii="Times New Roman" w:hAnsi="Times New Roman" w:cs="Times New Roman"/>
          <w:i/>
          <w:iCs/>
          <w:sz w:val="24"/>
          <w:szCs w:val="24"/>
        </w:rPr>
        <w:t>R</w:t>
      </w:r>
      <w:r w:rsidRPr="00E74A14">
        <w:rPr>
          <w:rFonts w:ascii="Times New Roman" w:hAnsi="Times New Roman" w:cs="Times New Roman"/>
          <w:sz w:val="24"/>
          <w:szCs w:val="24"/>
        </w:rPr>
        <w:t xml:space="preserve"> </w:t>
      </w:r>
      <w:r w:rsidRPr="00E74A14">
        <w:rPr>
          <w:rFonts w:ascii="Times New Roman" w:hAnsi="Times New Roman" w:cs="Times New Roman"/>
          <w:sz w:val="24"/>
          <w:szCs w:val="24"/>
          <w:vertAlign w:val="superscript"/>
        </w:rPr>
        <w:t>2</w:t>
      </w:r>
      <w:r w:rsidRPr="00E74A14">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Terborgh J (1985) Habitat selection in Amazonian birds. Academic Press, Inc., Orlando, Florida &amp; London</w:t>
      </w:r>
    </w:p>
    <w:p w14:paraId="78B1D31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E74A14" w:rsidRDefault="00035D60" w:rsidP="00B55543">
      <w:pPr>
        <w:spacing w:line="480" w:lineRule="auto"/>
        <w:rPr>
          <w:sz w:val="24"/>
          <w:szCs w:val="24"/>
        </w:rPr>
      </w:pPr>
      <w:r w:rsidRPr="00E74A14">
        <w:rPr>
          <w:rFonts w:ascii="Times New Roman" w:hAnsi="Times New Roman" w:cs="Times New Roman"/>
          <w:sz w:val="24"/>
          <w:szCs w:val="24"/>
        </w:rPr>
        <w:fldChar w:fldCharType="end"/>
      </w:r>
    </w:p>
    <w:p w14:paraId="03D82C7C" w14:textId="77777777" w:rsidR="004D19A5" w:rsidRPr="00E74A14" w:rsidRDefault="003E27F8" w:rsidP="00B55543">
      <w:pPr>
        <w:spacing w:line="480" w:lineRule="auto"/>
        <w:rPr>
          <w:sz w:val="24"/>
          <w:szCs w:val="24"/>
        </w:rPr>
      </w:pPr>
      <w:r w:rsidRPr="00E74A14">
        <w:rPr>
          <w:sz w:val="24"/>
          <w:szCs w:val="24"/>
        </w:rPr>
        <w:br w:type="page"/>
      </w:r>
    </w:p>
    <w:p w14:paraId="5BAF7C08" w14:textId="77777777" w:rsidR="005D2B11" w:rsidRPr="00E74A14" w:rsidRDefault="005D2B11" w:rsidP="00B55543">
      <w:pPr>
        <w:spacing w:line="480" w:lineRule="auto"/>
        <w:rPr>
          <w:sz w:val="24"/>
          <w:szCs w:val="24"/>
        </w:rPr>
      </w:pPr>
      <w:r w:rsidRPr="00E74A14">
        <w:rPr>
          <w:rFonts w:ascii="Times New Roman" w:eastAsia="Times New Roman" w:hAnsi="Times New Roman" w:cs="Times New Roman"/>
          <w:b/>
          <w:sz w:val="24"/>
          <w:szCs w:val="24"/>
        </w:rPr>
        <w:lastRenderedPageBreak/>
        <w:t>Figures</w:t>
      </w:r>
    </w:p>
    <w:p w14:paraId="18625AE4" w14:textId="25F5944B" w:rsidR="005D2B11" w:rsidRPr="00E74A14" w:rsidRDefault="005D2B11" w:rsidP="00B55543">
      <w:pPr>
        <w:spacing w:line="480" w:lineRule="auto"/>
        <w:jc w:val="both"/>
        <w:rPr>
          <w:sz w:val="24"/>
          <w:szCs w:val="24"/>
        </w:rPr>
      </w:pPr>
      <w:r w:rsidRPr="00E74A14">
        <w:rPr>
          <w:rFonts w:ascii="Times New Roman" w:eastAsia="Times New Roman" w:hAnsi="Times New Roman" w:cs="Times New Roman"/>
          <w:b/>
          <w:sz w:val="24"/>
          <w:szCs w:val="24"/>
        </w:rPr>
        <w:t>Fig. 1</w:t>
      </w:r>
      <w:r w:rsidRPr="00E74A14">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E74A14" w:rsidRDefault="00BA76D5" w:rsidP="00B55543">
      <w:pPr>
        <w:spacing w:line="480" w:lineRule="auto"/>
        <w:rPr>
          <w:sz w:val="24"/>
          <w:szCs w:val="24"/>
        </w:rPr>
      </w:pPr>
      <w:r w:rsidRPr="00E74A14">
        <w:rPr>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E74A14" w:rsidRDefault="005D2B11" w:rsidP="00B55543">
      <w:pPr>
        <w:spacing w:line="480" w:lineRule="auto"/>
        <w:rPr>
          <w:sz w:val="24"/>
          <w:szCs w:val="24"/>
        </w:rPr>
      </w:pPr>
      <w:r w:rsidRPr="00E74A14">
        <w:rPr>
          <w:sz w:val="24"/>
          <w:szCs w:val="24"/>
        </w:rPr>
        <w:br w:type="page"/>
      </w:r>
    </w:p>
    <w:p w14:paraId="07584CAB" w14:textId="7E888DB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Fig. 2</w:t>
      </w:r>
      <w:r w:rsidRPr="00E74A14">
        <w:rPr>
          <w:rFonts w:ascii="Times New Roman" w:eastAsia="Times New Roman" w:hAnsi="Times New Roman" w:cs="Times New Roman"/>
          <w:sz w:val="24"/>
          <w:szCs w:val="24"/>
        </w:rPr>
        <w:t xml:space="preserve"> The relationship between secondary forest age and </w:t>
      </w:r>
      <w:ins w:id="161" w:author="Phil" w:date="2016-04-21T15:09:00Z">
        <w:r w:rsidR="003975A9">
          <w:rPr>
            <w:rFonts w:ascii="Times New Roman" w:eastAsia="Times New Roman" w:hAnsi="Times New Roman" w:cs="Times New Roman"/>
            <w:sz w:val="24"/>
            <w:szCs w:val="24"/>
          </w:rPr>
          <w:t xml:space="preserve">(a) functional divergence and (b) </w:t>
        </w:r>
      </w:ins>
      <w:r w:rsidRPr="00E74A14">
        <w:rPr>
          <w:rFonts w:ascii="Times New Roman" w:eastAsia="Times New Roman" w:hAnsi="Times New Roman" w:cs="Times New Roman"/>
          <w:sz w:val="24"/>
          <w:szCs w:val="24"/>
        </w:rPr>
        <w:t xml:space="preserve">species richness in secondary forest relative to primary forest. The dotted black line represents the point at which </w:t>
      </w:r>
      <w:del w:id="162" w:author="Phil" w:date="2016-04-21T15:09:00Z">
        <w:r w:rsidRPr="00E74A14" w:rsidDel="003975A9">
          <w:rPr>
            <w:rFonts w:ascii="Times New Roman" w:eastAsia="Times New Roman" w:hAnsi="Times New Roman" w:cs="Times New Roman"/>
            <w:sz w:val="24"/>
            <w:szCs w:val="24"/>
          </w:rPr>
          <w:delText>species richness</w:delText>
        </w:r>
      </w:del>
      <w:ins w:id="163" w:author="Phil" w:date="2016-04-21T15:09:00Z">
        <w:r w:rsidR="003975A9">
          <w:rPr>
            <w:rFonts w:ascii="Times New Roman" w:eastAsia="Times New Roman" w:hAnsi="Times New Roman" w:cs="Times New Roman"/>
            <w:sz w:val="24"/>
            <w:szCs w:val="24"/>
          </w:rPr>
          <w:t>metrics are</w:t>
        </w:r>
      </w:ins>
      <w:r w:rsidRPr="00E74A14">
        <w:rPr>
          <w:rFonts w:ascii="Times New Roman" w:eastAsia="Times New Roman" w:hAnsi="Times New Roman" w:cs="Times New Roman"/>
          <w:sz w:val="24"/>
          <w:szCs w:val="24"/>
        </w:rPr>
        <w:t xml:space="preserve"> </w:t>
      </w:r>
      <w:del w:id="164" w:author="Phil" w:date="2016-04-21T15:09:00Z">
        <w:r w:rsidRPr="00E74A14" w:rsidDel="003975A9">
          <w:rPr>
            <w:rFonts w:ascii="Times New Roman" w:eastAsia="Times New Roman" w:hAnsi="Times New Roman" w:cs="Times New Roman"/>
            <w:sz w:val="24"/>
            <w:szCs w:val="24"/>
          </w:rPr>
          <w:delText xml:space="preserve">is </w:delText>
        </w:r>
      </w:del>
      <w:r w:rsidRPr="00E74A14">
        <w:rPr>
          <w:rFonts w:ascii="Times New Roman" w:eastAsia="Times New Roman" w:hAnsi="Times New Roman" w:cs="Times New Roman"/>
          <w:sz w:val="24"/>
          <w:szCs w:val="24"/>
        </w:rPr>
        <w:t>equal in secondary and primary forest sites</w:t>
      </w:r>
      <w:ins w:id="165" w:author="Phil" w:date="2016-04-21T15:09:00Z">
        <w:r w:rsidR="003975A9">
          <w:rPr>
            <w:rFonts w:ascii="Times New Roman" w:eastAsia="Times New Roman" w:hAnsi="Times New Roman" w:cs="Times New Roman"/>
            <w:sz w:val="24"/>
            <w:szCs w:val="24"/>
          </w:rPr>
          <w:t xml:space="preserve">. Solid lines represent predictions from models with the lowest </w:t>
        </w:r>
        <w:proofErr w:type="spellStart"/>
        <w:r w:rsidR="003975A9">
          <w:rPr>
            <w:rFonts w:ascii="Times New Roman" w:eastAsia="Times New Roman" w:hAnsi="Times New Roman" w:cs="Times New Roman"/>
            <w:sz w:val="24"/>
            <w:szCs w:val="24"/>
          </w:rPr>
          <w:t>AICc</w:t>
        </w:r>
        <w:proofErr w:type="spellEnd"/>
        <w:r w:rsidR="003975A9">
          <w:rPr>
            <w:rFonts w:ascii="Times New Roman" w:eastAsia="Times New Roman" w:hAnsi="Times New Roman" w:cs="Times New Roman"/>
            <w:sz w:val="24"/>
            <w:szCs w:val="24"/>
          </w:rPr>
          <w:t xml:space="preserve"> and grey shaded areas represent the 95% confidence intervals for these predictions.</w:t>
        </w:r>
      </w:ins>
    </w:p>
    <w:p w14:paraId="72661C40" w14:textId="14AC04BF" w:rsidR="005D2B11" w:rsidRPr="00E74A14" w:rsidRDefault="00B95B93" w:rsidP="00AC714A">
      <w:pPr>
        <w:spacing w:line="480" w:lineRule="auto"/>
        <w:jc w:val="both"/>
        <w:rPr>
          <w:sz w:val="24"/>
          <w:szCs w:val="24"/>
        </w:rPr>
      </w:pPr>
      <w:del w:id="166" w:author="Phil" w:date="2016-04-21T15:08:00Z">
        <w:r w:rsidRPr="00E74A14" w:rsidDel="003975A9">
          <w:rPr>
            <w:noProof/>
            <w:sz w:val="24"/>
            <w:szCs w:val="24"/>
            <w:lang w:val="en-GB" w:eastAsia="en-GB"/>
          </w:rPr>
          <w:drawing>
            <wp:inline distT="0" distB="0" distL="0" distR="0" wp14:anchorId="4C2CA5C9" wp14:editId="1C790117">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_richn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167" w:author="Phil" w:date="2016-04-21T15:09:00Z">
        <w:r w:rsidR="003975A9">
          <w:rPr>
            <w:noProof/>
            <w:sz w:val="24"/>
            <w:szCs w:val="24"/>
            <w:lang w:val="en-GB" w:eastAsia="en-GB"/>
          </w:rPr>
          <w:drawing>
            <wp:inline distT="0" distB="0" distL="0" distR="0" wp14:anchorId="263ECB83" wp14:editId="3166327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models_abu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14E8B6F" w14:textId="77777777" w:rsidR="005D2B11" w:rsidRPr="00E74A14" w:rsidRDefault="005D2B11" w:rsidP="00B55543">
      <w:pPr>
        <w:spacing w:line="480" w:lineRule="auto"/>
        <w:rPr>
          <w:sz w:val="24"/>
          <w:szCs w:val="24"/>
        </w:rPr>
      </w:pPr>
      <w:r w:rsidRPr="00E74A14">
        <w:rPr>
          <w:sz w:val="24"/>
          <w:szCs w:val="24"/>
        </w:rPr>
        <w:br w:type="page"/>
      </w:r>
    </w:p>
    <w:p w14:paraId="79B347C3" w14:textId="2175614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 xml:space="preserve">Fig. 3 </w:t>
      </w:r>
      <w:ins w:id="168" w:author="Phil" w:date="2016-04-21T15:41:00Z">
        <w:r w:rsidR="00E93C3D">
          <w:rPr>
            <w:rFonts w:ascii="Times New Roman" w:eastAsia="Times New Roman" w:hAnsi="Times New Roman" w:cs="Times New Roman"/>
            <w:sz w:val="24"/>
            <w:szCs w:val="24"/>
          </w:rPr>
          <w:t xml:space="preserve">Difference between secondary and primary forest site diversity for variables where the null model was considered most parsimonious. Dots represent mean differences between secondary and primary sites and error bars represent 95% confidence intervals. </w:t>
        </w:r>
      </w:ins>
      <w:ins w:id="169" w:author="Phil" w:date="2016-04-21T15:42:00Z">
        <w:r w:rsidR="00E93C3D">
          <w:rPr>
            <w:rFonts w:ascii="Times New Roman" w:eastAsia="Times New Roman" w:hAnsi="Times New Roman" w:cs="Times New Roman"/>
            <w:sz w:val="24"/>
            <w:szCs w:val="24"/>
          </w:rPr>
          <w:t xml:space="preserve">Only functional richness </w:t>
        </w:r>
      </w:ins>
      <w:ins w:id="170" w:author="Phil" w:date="2016-04-21T15:43:00Z">
        <w:r w:rsidR="00E93C3D">
          <w:rPr>
            <w:rFonts w:ascii="Times New Roman" w:eastAsia="Times New Roman" w:hAnsi="Times New Roman" w:cs="Times New Roman"/>
            <w:sz w:val="24"/>
            <w:szCs w:val="24"/>
          </w:rPr>
          <w:t>(</w:t>
        </w:r>
        <w:proofErr w:type="spellStart"/>
        <w:r w:rsidR="00E93C3D">
          <w:rPr>
            <w:rFonts w:ascii="Times New Roman" w:eastAsia="Times New Roman" w:hAnsi="Times New Roman" w:cs="Times New Roman"/>
            <w:sz w:val="24"/>
            <w:szCs w:val="24"/>
          </w:rPr>
          <w:t>FRic</w:t>
        </w:r>
        <w:proofErr w:type="spellEnd"/>
        <w:r w:rsidR="00E93C3D">
          <w:rPr>
            <w:rFonts w:ascii="Times New Roman" w:eastAsia="Times New Roman" w:hAnsi="Times New Roman" w:cs="Times New Roman"/>
            <w:sz w:val="24"/>
            <w:szCs w:val="24"/>
          </w:rPr>
          <w:t xml:space="preserve">) </w:t>
        </w:r>
      </w:ins>
      <w:ins w:id="171" w:author="Phil" w:date="2016-04-21T15:42:00Z">
        <w:r w:rsidR="00E93C3D">
          <w:rPr>
            <w:rFonts w:ascii="Times New Roman" w:eastAsia="Times New Roman" w:hAnsi="Times New Roman" w:cs="Times New Roman"/>
            <w:sz w:val="24"/>
            <w:szCs w:val="24"/>
          </w:rPr>
          <w:t xml:space="preserve">was significantly different </w:t>
        </w:r>
      </w:ins>
      <w:ins w:id="172" w:author="Phil" w:date="2016-04-21T15:43:00Z">
        <w:r w:rsidR="00E93C3D">
          <w:rPr>
            <w:rFonts w:ascii="Times New Roman" w:eastAsia="Times New Roman" w:hAnsi="Times New Roman" w:cs="Times New Roman"/>
            <w:sz w:val="24"/>
            <w:szCs w:val="24"/>
          </w:rPr>
          <w:t>(P&lt;0.05)</w:t>
        </w:r>
      </w:ins>
      <w:ins w:id="173" w:author="Phil" w:date="2016-04-21T15:44:00Z">
        <w:r w:rsidR="00E93C3D">
          <w:rPr>
            <w:rFonts w:ascii="Times New Roman" w:eastAsia="Times New Roman" w:hAnsi="Times New Roman" w:cs="Times New Roman"/>
            <w:sz w:val="24"/>
            <w:szCs w:val="24"/>
          </w:rPr>
          <w:t>.</w:t>
        </w:r>
      </w:ins>
      <w:del w:id="174" w:author="Phil" w:date="2016-04-21T15:41:00Z">
        <w:r w:rsidRPr="00E74A14" w:rsidDel="00E93C3D">
          <w:rPr>
            <w:rFonts w:ascii="Times New Roman" w:eastAsia="Times New Roman" w:hAnsi="Times New Roman" w:cs="Times New Roman"/>
            <w:sz w:val="24"/>
            <w:szCs w:val="24"/>
          </w:rPr>
          <w:delText>T</w:delText>
        </w:r>
      </w:del>
      <w:del w:id="175" w:author="Phil" w:date="2016-04-21T15:42:00Z">
        <w:r w:rsidRPr="00E74A14" w:rsidDel="00E93C3D">
          <w:rPr>
            <w:rFonts w:ascii="Times New Roman" w:eastAsia="Times New Roman" w:hAnsi="Times New Roman" w:cs="Times New Roman"/>
            <w:sz w:val="24"/>
            <w:szCs w:val="24"/>
          </w:rPr>
          <w:delText>he relationship between secondary forest age and the proportion of forest specialists in secondary forest relative to primary forest. The dotted black line represents the point at which the proportion of forest specialists in the community is equal in secondary and primary forest sites</w:delText>
        </w:r>
      </w:del>
    </w:p>
    <w:p w14:paraId="0853E74C" w14:textId="013327E0" w:rsidR="005D2B11" w:rsidRPr="00AC714A" w:rsidRDefault="00B95B93" w:rsidP="00B55543">
      <w:pPr>
        <w:spacing w:line="480" w:lineRule="auto"/>
        <w:jc w:val="both"/>
        <w:rPr>
          <w:sz w:val="24"/>
          <w:szCs w:val="24"/>
        </w:rPr>
      </w:pPr>
      <w:del w:id="176" w:author="Phil" w:date="2016-04-21T15:10:00Z">
        <w:r w:rsidRPr="00E74A14" w:rsidDel="003975A9">
          <w:rPr>
            <w:noProof/>
            <w:sz w:val="24"/>
            <w:szCs w:val="24"/>
            <w:lang w:val="en-GB" w:eastAsia="en-GB"/>
          </w:rPr>
          <w:drawing>
            <wp:inline distT="0" distB="0" distL="0" distR="0" wp14:anchorId="081920C9" wp14:editId="5A0449CC">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specialis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177" w:author="Phil" w:date="2016-04-21T15:11:00Z">
        <w:r w:rsidR="003975A9">
          <w:rPr>
            <w:noProof/>
            <w:sz w:val="24"/>
            <w:szCs w:val="24"/>
            <w:lang w:val="en-GB" w:eastAsia="en-GB"/>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ins>
    </w:p>
    <w:p w14:paraId="7F404BDA" w14:textId="7479A461" w:rsidR="005D2B11" w:rsidRPr="00E74A14" w:rsidRDefault="005D2B11"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43901BF1" w14:textId="68D3C7E2" w:rsidR="00B95B93" w:rsidRPr="00E74A14" w:rsidDel="00C50C6B" w:rsidRDefault="005D2B11" w:rsidP="00B55543">
      <w:pPr>
        <w:spacing w:line="480" w:lineRule="auto"/>
        <w:jc w:val="both"/>
        <w:rPr>
          <w:del w:id="178" w:author="Phil" w:date="2016-04-21T15:35:00Z"/>
          <w:rFonts w:ascii="Times New Roman" w:eastAsia="Times New Roman" w:hAnsi="Times New Roman" w:cs="Times New Roman"/>
          <w:sz w:val="24"/>
          <w:szCs w:val="24"/>
        </w:rPr>
      </w:pPr>
      <w:del w:id="179" w:author="Phil" w:date="2016-04-21T15:35:00Z">
        <w:r w:rsidRPr="00E74A14" w:rsidDel="00C50C6B">
          <w:rPr>
            <w:rFonts w:ascii="Times New Roman" w:eastAsia="Times New Roman" w:hAnsi="Times New Roman" w:cs="Times New Roman"/>
            <w:b/>
            <w:sz w:val="24"/>
            <w:szCs w:val="24"/>
          </w:rPr>
          <w:lastRenderedPageBreak/>
          <w:delText xml:space="preserve">Fig. </w:delText>
        </w:r>
        <w:r w:rsidR="007157AF" w:rsidRPr="00E74A14" w:rsidDel="00C50C6B">
          <w:rPr>
            <w:rFonts w:ascii="Times New Roman" w:eastAsia="Times New Roman" w:hAnsi="Times New Roman" w:cs="Times New Roman"/>
            <w:b/>
            <w:sz w:val="24"/>
            <w:szCs w:val="24"/>
          </w:rPr>
          <w:delText>4</w:delText>
        </w:r>
        <w:r w:rsidRPr="00E74A14" w:rsidDel="00C50C6B">
          <w:rPr>
            <w:rFonts w:ascii="Times New Roman" w:eastAsia="Times New Roman" w:hAnsi="Times New Roman" w:cs="Times New Roman"/>
            <w:sz w:val="24"/>
            <w:szCs w:val="24"/>
          </w:rPr>
          <w:delText xml:space="preserve"> The relationship between secondary forest age and functional evenness in secondary forest relative to primary forest. The dotted black line represents the point at which functional evenness is equal in secondary and primary forest sites</w:delText>
        </w:r>
      </w:del>
    </w:p>
    <w:p w14:paraId="1FC0AF1C" w14:textId="116AC554" w:rsidR="004D19A5" w:rsidRPr="00E74A14" w:rsidDel="00C50C6B" w:rsidRDefault="00BA76D5" w:rsidP="00B55543">
      <w:pPr>
        <w:spacing w:line="480" w:lineRule="auto"/>
        <w:rPr>
          <w:del w:id="180" w:author="Phil" w:date="2016-04-21T15:35:00Z"/>
          <w:sz w:val="24"/>
          <w:szCs w:val="24"/>
        </w:rPr>
      </w:pPr>
      <w:del w:id="181" w:author="Phil" w:date="2016-04-21T15:35:00Z">
        <w:r w:rsidRPr="00E74A14" w:rsidDel="00C50C6B">
          <w:rPr>
            <w:noProof/>
            <w:sz w:val="24"/>
            <w:szCs w:val="24"/>
            <w:lang w:val="en-GB" w:eastAsia="en-GB"/>
          </w:rPr>
          <w:drawing>
            <wp:inline distT="0" distB="0" distL="0" distR="0" wp14:anchorId="5B6EF911" wp14:editId="4B55E641">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_e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p>
    <w:p w14:paraId="37C46451" w14:textId="426232DF" w:rsidR="002B254F" w:rsidRPr="00E74A14" w:rsidDel="00C50C6B" w:rsidRDefault="002B254F">
      <w:pPr>
        <w:rPr>
          <w:del w:id="182" w:author="Phil" w:date="2016-04-21T15:35:00Z"/>
          <w:sz w:val="24"/>
          <w:szCs w:val="24"/>
        </w:rPr>
      </w:pPr>
      <w:del w:id="183" w:author="Phil" w:date="2016-04-21T15:35:00Z">
        <w:r w:rsidRPr="00E74A14" w:rsidDel="00C50C6B">
          <w:rPr>
            <w:sz w:val="24"/>
            <w:szCs w:val="24"/>
          </w:rPr>
          <w:br w:type="page"/>
        </w:r>
      </w:del>
    </w:p>
    <w:p w14:paraId="36FC8985" w14:textId="77777777" w:rsidR="002B254F" w:rsidRPr="00E74A14" w:rsidRDefault="002B254F" w:rsidP="002B254F">
      <w:pPr>
        <w:spacing w:line="480" w:lineRule="auto"/>
        <w:rPr>
          <w:sz w:val="24"/>
          <w:szCs w:val="24"/>
        </w:rPr>
      </w:pPr>
      <w:r w:rsidRPr="00E74A14">
        <w:rPr>
          <w:rFonts w:ascii="Times New Roman" w:eastAsia="Times New Roman" w:hAnsi="Times New Roman" w:cs="Times New Roman"/>
          <w:b/>
          <w:sz w:val="24"/>
          <w:szCs w:val="24"/>
        </w:rPr>
        <w:t>Tables</w:t>
      </w:r>
    </w:p>
    <w:p w14:paraId="1134861E" w14:textId="77777777" w:rsidR="002B254F" w:rsidRPr="00E74A14" w:rsidRDefault="002B254F" w:rsidP="002B254F">
      <w:pPr>
        <w:spacing w:line="480" w:lineRule="auto"/>
        <w:jc w:val="both"/>
        <w:rPr>
          <w:sz w:val="24"/>
          <w:szCs w:val="24"/>
        </w:rPr>
      </w:pPr>
      <w:r w:rsidRPr="00E74A14">
        <w:rPr>
          <w:rFonts w:ascii="Times New Roman" w:eastAsia="Times New Roman" w:hAnsi="Times New Roman" w:cs="Times New Roman"/>
          <w:b/>
          <w:sz w:val="24"/>
          <w:szCs w:val="24"/>
        </w:rPr>
        <w:t>Table 1</w:t>
      </w:r>
      <w:r w:rsidRPr="00E74A14">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E74A14"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Age of secondary forest site(s) / years</w:t>
            </w:r>
          </w:p>
        </w:tc>
      </w:tr>
      <w:tr w:rsidR="002B254F" w:rsidRPr="00E74A14"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Andrade GI, Rubio-</w:t>
            </w:r>
            <w:proofErr w:type="spellStart"/>
            <w:r w:rsidRPr="00E74A14">
              <w:rPr>
                <w:rFonts w:ascii="Times New Roman" w:eastAsia="Times New Roman" w:hAnsi="Times New Roman" w:cs="Times New Roman"/>
                <w:sz w:val="24"/>
                <w:szCs w:val="24"/>
              </w:rPr>
              <w:t>Torgler</w:t>
            </w:r>
            <w:proofErr w:type="spellEnd"/>
            <w:r w:rsidRPr="00E74A14">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8:545–554.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3, 11.5</w:t>
            </w:r>
          </w:p>
        </w:tc>
      </w:tr>
      <w:tr w:rsidR="002B254F" w:rsidRPr="00E74A14"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Banks-</w:t>
            </w:r>
            <w:proofErr w:type="spellStart"/>
            <w:r w:rsidRPr="00E74A14">
              <w:rPr>
                <w:rFonts w:ascii="Times New Roman" w:eastAsia="Times New Roman" w:hAnsi="Times New Roman" w:cs="Times New Roman"/>
                <w:sz w:val="24"/>
                <w:szCs w:val="24"/>
              </w:rPr>
              <w:t>Leite</w:t>
            </w:r>
            <w:proofErr w:type="spellEnd"/>
            <w:r w:rsidRPr="00E74A14">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Barlow J, </w:t>
            </w:r>
            <w:proofErr w:type="spellStart"/>
            <w:r w:rsidRPr="00E74A14">
              <w:rPr>
                <w:rFonts w:ascii="Times New Roman" w:eastAsia="Times New Roman" w:hAnsi="Times New Roman" w:cs="Times New Roman"/>
                <w:sz w:val="24"/>
                <w:szCs w:val="24"/>
              </w:rPr>
              <w:t>Mestre</w:t>
            </w:r>
            <w:proofErr w:type="spellEnd"/>
            <w:r w:rsidRPr="00E74A14">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136:212 – 231.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16.5</w:t>
            </w:r>
          </w:p>
        </w:tc>
      </w:tr>
      <w:tr w:rsidR="002B254F" w:rsidRPr="00E74A14"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 xml:space="preserve">Becker CD, </w:t>
            </w:r>
            <w:proofErr w:type="spellStart"/>
            <w:r w:rsidRPr="00E74A14">
              <w:rPr>
                <w:rFonts w:ascii="Times New Roman" w:eastAsia="Times New Roman" w:hAnsi="Times New Roman" w:cs="Times New Roman"/>
                <w:sz w:val="24"/>
                <w:szCs w:val="24"/>
              </w:rPr>
              <w:t>Agreda</w:t>
            </w:r>
            <w:proofErr w:type="spellEnd"/>
            <w:r w:rsidRPr="00E74A14">
              <w:rPr>
                <w:rFonts w:ascii="Times New Roman" w:eastAsia="Times New Roman" w:hAnsi="Times New Roman" w:cs="Times New Roman"/>
                <w:sz w:val="24"/>
                <w:szCs w:val="24"/>
              </w:rPr>
              <w:t xml:space="preserve"> A Bird community differences in mature and second growth </w:t>
            </w:r>
            <w:proofErr w:type="spellStart"/>
            <w:r w:rsidRPr="00E74A14">
              <w:rPr>
                <w:rFonts w:ascii="Times New Roman" w:eastAsia="Times New Roman" w:hAnsi="Times New Roman" w:cs="Times New Roman"/>
                <w:sz w:val="24"/>
                <w:szCs w:val="24"/>
              </w:rPr>
              <w:t>Garua</w:t>
            </w:r>
            <w:proofErr w:type="spellEnd"/>
            <w:r w:rsidRPr="00E74A14">
              <w:rPr>
                <w:rFonts w:ascii="Times New Roman" w:eastAsia="Times New Roman" w:hAnsi="Times New Roman" w:cs="Times New Roman"/>
                <w:sz w:val="24"/>
                <w:szCs w:val="24"/>
              </w:rPr>
              <w:t xml:space="preserve"> forest in </w:t>
            </w:r>
            <w:proofErr w:type="spellStart"/>
            <w:r w:rsidRPr="00E74A14">
              <w:rPr>
                <w:rFonts w:ascii="Times New Roman" w:eastAsia="Times New Roman" w:hAnsi="Times New Roman" w:cs="Times New Roman"/>
                <w:sz w:val="24"/>
                <w:szCs w:val="24"/>
              </w:rPr>
              <w:t>Machalilla</w:t>
            </w:r>
            <w:proofErr w:type="spellEnd"/>
            <w:r w:rsidRPr="00E74A14">
              <w:rPr>
                <w:rFonts w:ascii="Times New Roman" w:eastAsia="Times New Roman" w:hAnsi="Times New Roman" w:cs="Times New Roman"/>
                <w:sz w:val="24"/>
                <w:szCs w:val="24"/>
              </w:rPr>
              <w:t xml:space="preserve"> National Park, Ecuador. </w:t>
            </w:r>
            <w:proofErr w:type="spellStart"/>
            <w:r w:rsidRPr="00E74A14">
              <w:rPr>
                <w:rFonts w:ascii="Times New Roman" w:eastAsia="Times New Roman" w:hAnsi="Times New Roman" w:cs="Times New Roman"/>
                <w:sz w:val="24"/>
                <w:szCs w:val="24"/>
              </w:rPr>
              <w:t>Ornitol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Neotropical</w:t>
            </w:r>
            <w:proofErr w:type="spellEnd"/>
            <w:r w:rsidRPr="00E74A14">
              <w:rPr>
                <w:rFonts w:ascii="Times New Roman" w:eastAsia="Times New Roman" w:hAnsi="Times New Roman" w:cs="Times New Roman"/>
                <w:sz w:val="24"/>
                <w:szCs w:val="24"/>
              </w:rPr>
              <w:t xml:space="preserve">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Becker CD, </w:t>
            </w:r>
            <w:proofErr w:type="spellStart"/>
            <w:r w:rsidRPr="00E74A14">
              <w:rPr>
                <w:rFonts w:ascii="Times New Roman" w:eastAsia="Times New Roman" w:hAnsi="Times New Roman" w:cs="Times New Roman"/>
                <w:sz w:val="24"/>
                <w:szCs w:val="24"/>
              </w:rPr>
              <w:t>Loughin</w:t>
            </w:r>
            <w:proofErr w:type="spellEnd"/>
            <w:r w:rsidRPr="00E74A14">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E74A14">
              <w:rPr>
                <w:rFonts w:ascii="Times New Roman" w:eastAsia="Times New Roman" w:hAnsi="Times New Roman" w:cs="Times New Roman"/>
                <w:sz w:val="24"/>
                <w:szCs w:val="24"/>
              </w:rPr>
              <w:t>Ornithol</w:t>
            </w:r>
            <w:proofErr w:type="spellEnd"/>
            <w:r w:rsidRPr="00E74A14">
              <w:rPr>
                <w:rFonts w:ascii="Times New Roman" w:eastAsia="Times New Roman" w:hAnsi="Times New Roman" w:cs="Times New Roman"/>
                <w:sz w:val="24"/>
                <w:szCs w:val="24"/>
              </w:rPr>
              <w:t xml:space="preserve"> 79:229–244.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17.5, 17.5, 40</w:t>
            </w:r>
          </w:p>
        </w:tc>
      </w:tr>
      <w:tr w:rsidR="002B254F" w:rsidRPr="00E74A14"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Blake JG, </w:t>
            </w:r>
            <w:proofErr w:type="spellStart"/>
            <w:r w:rsidRPr="00E74A14">
              <w:rPr>
                <w:rFonts w:ascii="Times New Roman" w:eastAsia="Times New Roman" w:hAnsi="Times New Roman" w:cs="Times New Roman"/>
                <w:sz w:val="24"/>
                <w:szCs w:val="24"/>
              </w:rPr>
              <w:t>Loiselle</w:t>
            </w:r>
            <w:proofErr w:type="spellEnd"/>
            <w:r w:rsidRPr="00E74A14">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5, 27.5</w:t>
            </w:r>
          </w:p>
        </w:tc>
      </w:tr>
      <w:tr w:rsidR="002B254F" w:rsidRPr="00E74A14"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23:469–477.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4.5, 11, 27.5</w:t>
            </w:r>
          </w:p>
        </w:tc>
      </w:tr>
      <w:tr w:rsidR="002B254F" w:rsidRPr="00E74A14"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Dallimer</w:t>
            </w:r>
            <w:proofErr w:type="spellEnd"/>
            <w:r w:rsidRPr="00E74A14">
              <w:rPr>
                <w:rFonts w:ascii="Times New Roman" w:eastAsia="Times New Roman" w:hAnsi="Times New Roman" w:cs="Times New Roman"/>
                <w:sz w:val="24"/>
                <w:szCs w:val="24"/>
              </w:rPr>
              <w:t xml:space="preserve"> M, Parnell M, Bicknell JE, </w:t>
            </w:r>
            <w:proofErr w:type="spellStart"/>
            <w:r w:rsidRPr="00E74A14">
              <w:rPr>
                <w:rFonts w:ascii="Times New Roman" w:eastAsia="Times New Roman" w:hAnsi="Times New Roman" w:cs="Times New Roman"/>
                <w:sz w:val="24"/>
                <w:szCs w:val="24"/>
              </w:rPr>
              <w:t>Melo</w:t>
            </w:r>
            <w:proofErr w:type="spellEnd"/>
            <w:r w:rsidRPr="00E74A14">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20:191–199.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r w:rsidR="002B254F" w:rsidRPr="00E74A14"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 xml:space="preserve">Dawson J, Turner C, </w:t>
            </w:r>
            <w:proofErr w:type="spellStart"/>
            <w:r w:rsidRPr="00E74A14">
              <w:rPr>
                <w:rFonts w:ascii="Times New Roman" w:eastAsia="Times New Roman" w:hAnsi="Times New Roman" w:cs="Times New Roman"/>
                <w:sz w:val="24"/>
                <w:szCs w:val="24"/>
              </w:rPr>
              <w:t>Pileng</w:t>
            </w:r>
            <w:proofErr w:type="spellEnd"/>
            <w:r w:rsidRPr="00E74A14">
              <w:rPr>
                <w:rFonts w:ascii="Times New Roman" w:eastAsia="Times New Roman" w:hAnsi="Times New Roman" w:cs="Times New Roman"/>
                <w:sz w:val="24"/>
                <w:szCs w:val="24"/>
              </w:rPr>
              <w:t xml:space="preserve"> O, et al Bird communities of the lower </w:t>
            </w:r>
            <w:proofErr w:type="spellStart"/>
            <w:r w:rsidRPr="00E74A14">
              <w:rPr>
                <w:rFonts w:ascii="Times New Roman" w:eastAsia="Times New Roman" w:hAnsi="Times New Roman" w:cs="Times New Roman"/>
                <w:sz w:val="24"/>
                <w:szCs w:val="24"/>
              </w:rPr>
              <w:t>Waria</w:t>
            </w:r>
            <w:proofErr w:type="spellEnd"/>
            <w:r w:rsidRPr="00E74A14">
              <w:rPr>
                <w:rFonts w:ascii="Times New Roman" w:eastAsia="Times New Roman" w:hAnsi="Times New Roman" w:cs="Times New Roman"/>
                <w:sz w:val="24"/>
                <w:szCs w:val="24"/>
              </w:rPr>
              <w:t xml:space="preserve"> Valley, </w:t>
            </w:r>
            <w:proofErr w:type="spellStart"/>
            <w:r w:rsidRPr="00E74A14">
              <w:rPr>
                <w:rFonts w:ascii="Times New Roman" w:eastAsia="Times New Roman" w:hAnsi="Times New Roman" w:cs="Times New Roman"/>
                <w:sz w:val="24"/>
                <w:szCs w:val="24"/>
              </w:rPr>
              <w:t>Morobe</w:t>
            </w:r>
            <w:proofErr w:type="spellEnd"/>
            <w:r w:rsidRPr="00E74A14">
              <w:rPr>
                <w:rFonts w:ascii="Times New Roman" w:eastAsia="Times New Roman" w:hAnsi="Times New Roman" w:cs="Times New Roman"/>
                <w:sz w:val="24"/>
                <w:szCs w:val="24"/>
              </w:rPr>
              <w:t xml:space="preserve"> Province, Papua New Guinea: a comparison between habitat types. Trop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Sci</w:t>
            </w:r>
            <w:proofErr w:type="spellEnd"/>
            <w:r w:rsidRPr="00E74A14">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20</w:t>
            </w:r>
          </w:p>
        </w:tc>
      </w:tr>
      <w:tr w:rsidR="002B254F" w:rsidRPr="00E74A14"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De Lima RF, </w:t>
            </w:r>
            <w:proofErr w:type="spellStart"/>
            <w:r w:rsidRPr="00E74A14">
              <w:rPr>
                <w:rFonts w:ascii="Times New Roman" w:eastAsia="Times New Roman" w:hAnsi="Times New Roman" w:cs="Times New Roman"/>
                <w:sz w:val="24"/>
                <w:szCs w:val="24"/>
              </w:rPr>
              <w:t>Dallimer</w:t>
            </w:r>
            <w:proofErr w:type="spellEnd"/>
            <w:r w:rsidRPr="00E74A14">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E74A14">
              <w:rPr>
                <w:rFonts w:ascii="Times New Roman" w:eastAsia="Times New Roman" w:hAnsi="Times New Roman" w:cs="Times New Roman"/>
                <w:sz w:val="24"/>
                <w:szCs w:val="24"/>
              </w:rPr>
              <w:t>Distrib</w:t>
            </w:r>
            <w:proofErr w:type="spellEnd"/>
            <w:r w:rsidRPr="00E74A14">
              <w:rPr>
                <w:rFonts w:ascii="Times New Roman" w:eastAsia="Times New Roman" w:hAnsi="Times New Roman" w:cs="Times New Roman"/>
                <w:sz w:val="24"/>
                <w:szCs w:val="24"/>
              </w:rPr>
              <w:t xml:space="preserve"> 19:411–422.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Hutto</w:t>
            </w:r>
            <w:proofErr w:type="spellEnd"/>
            <w:r w:rsidRPr="00E74A14">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3:138–148.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2, 5</w:t>
            </w:r>
          </w:p>
        </w:tc>
      </w:tr>
      <w:tr w:rsidR="002B254F" w:rsidRPr="00E74A14"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7:417–437.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w:t>
            </w:r>
          </w:p>
        </w:tc>
      </w:tr>
      <w:tr w:rsidR="002B254F" w:rsidRPr="00E74A14"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Maas B, Putra DD, </w:t>
            </w:r>
            <w:proofErr w:type="spellStart"/>
            <w:r w:rsidRPr="00E74A14">
              <w:rPr>
                <w:rFonts w:ascii="Times New Roman" w:eastAsia="Times New Roman" w:hAnsi="Times New Roman" w:cs="Times New Roman"/>
                <w:sz w:val="24"/>
                <w:szCs w:val="24"/>
              </w:rPr>
              <w:t>Waltert</w:t>
            </w:r>
            <w:proofErr w:type="spellEnd"/>
            <w:r w:rsidRPr="00E74A14">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142:2665–2671.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3.5, 4, 5.5</w:t>
            </w:r>
          </w:p>
        </w:tc>
      </w:tr>
      <w:tr w:rsidR="002B254F" w:rsidRPr="00E74A14"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 xml:space="preserve">Mallari NAD, Collar NJ, Lee DC, et al (2011) Population densities of </w:t>
            </w:r>
            <w:proofErr w:type="spellStart"/>
            <w:r w:rsidRPr="00E74A14">
              <w:rPr>
                <w:rFonts w:ascii="Times New Roman" w:eastAsia="Times New Roman" w:hAnsi="Times New Roman" w:cs="Times New Roman"/>
                <w:sz w:val="24"/>
                <w:szCs w:val="24"/>
              </w:rPr>
              <w:t>understorey</w:t>
            </w:r>
            <w:proofErr w:type="spellEnd"/>
            <w:r w:rsidRPr="00E74A14">
              <w:rPr>
                <w:rFonts w:ascii="Times New Roman" w:eastAsia="Times New Roman" w:hAnsi="Times New Roman" w:cs="Times New Roman"/>
                <w:sz w:val="24"/>
                <w:szCs w:val="24"/>
              </w:rPr>
              <w:t xml:space="preserve"> birds across a habitat gradient in Palawan, Philippines: implications for conservation. Oryx 45:234–242.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10, 30</w:t>
            </w:r>
          </w:p>
        </w:tc>
      </w:tr>
      <w:tr w:rsidR="002B254F" w:rsidRPr="00E74A14"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Marsden SJ, </w:t>
            </w:r>
            <w:proofErr w:type="spellStart"/>
            <w:r w:rsidRPr="00E74A14">
              <w:rPr>
                <w:rFonts w:ascii="Times New Roman" w:eastAsia="Times New Roman" w:hAnsi="Times New Roman" w:cs="Times New Roman"/>
                <w:sz w:val="24"/>
                <w:szCs w:val="24"/>
              </w:rPr>
              <w:t>Symes</w:t>
            </w:r>
            <w:proofErr w:type="spellEnd"/>
            <w:r w:rsidRPr="00E74A14">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5, 14</w:t>
            </w:r>
          </w:p>
        </w:tc>
      </w:tr>
      <w:tr w:rsidR="002B254F" w:rsidRPr="00E74A14"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Mulwa</w:t>
            </w:r>
            <w:proofErr w:type="spellEnd"/>
            <w:r w:rsidRPr="00E74A14">
              <w:rPr>
                <w:rFonts w:ascii="Times New Roman" w:eastAsia="Times New Roman" w:hAnsi="Times New Roman" w:cs="Times New Roman"/>
                <w:sz w:val="24"/>
                <w:szCs w:val="24"/>
              </w:rPr>
              <w:t xml:space="preserve"> RK, </w:t>
            </w:r>
            <w:proofErr w:type="spellStart"/>
            <w:r w:rsidRPr="00E74A14">
              <w:rPr>
                <w:rFonts w:ascii="Times New Roman" w:eastAsia="Times New Roman" w:hAnsi="Times New Roman" w:cs="Times New Roman"/>
                <w:sz w:val="24"/>
                <w:szCs w:val="24"/>
              </w:rPr>
              <w:t>Böhning-Gaese</w:t>
            </w:r>
            <w:proofErr w:type="spellEnd"/>
            <w:r w:rsidRPr="00E74A14">
              <w:rPr>
                <w:rFonts w:ascii="Times New Roman" w:eastAsia="Times New Roman" w:hAnsi="Times New Roman" w:cs="Times New Roman"/>
                <w:sz w:val="24"/>
                <w:szCs w:val="24"/>
              </w:rPr>
              <w:t xml:space="preserve"> K, </w:t>
            </w:r>
            <w:proofErr w:type="spellStart"/>
            <w:r w:rsidRPr="00E74A14">
              <w:rPr>
                <w:rFonts w:ascii="Times New Roman" w:eastAsia="Times New Roman" w:hAnsi="Times New Roman" w:cs="Times New Roman"/>
                <w:sz w:val="24"/>
                <w:szCs w:val="24"/>
              </w:rPr>
              <w:t>Schleuning</w:t>
            </w:r>
            <w:proofErr w:type="spellEnd"/>
            <w:r w:rsidRPr="00E74A14">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E74A14">
              <w:rPr>
                <w:rFonts w:ascii="Times New Roman" w:eastAsia="Times New Roman" w:hAnsi="Times New Roman" w:cs="Times New Roman"/>
                <w:sz w:val="24"/>
                <w:szCs w:val="24"/>
              </w:rPr>
              <w:t>Biotropica</w:t>
            </w:r>
            <w:proofErr w:type="spellEnd"/>
            <w:r w:rsidRPr="00E74A14">
              <w:rPr>
                <w:rFonts w:ascii="Times New Roman" w:eastAsia="Times New Roman" w:hAnsi="Times New Roman" w:cs="Times New Roman"/>
                <w:sz w:val="24"/>
                <w:szCs w:val="24"/>
              </w:rPr>
              <w:t xml:space="preserve"> 44:801–809.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Naidoo R (2004) Species richness and community composition of songbirds in a tropical forest-agricultural landscape. </w:t>
            </w:r>
            <w:proofErr w:type="spellStart"/>
            <w:r w:rsidRPr="00E74A14">
              <w:rPr>
                <w:rFonts w:ascii="Times New Roman" w:eastAsia="Times New Roman" w:hAnsi="Times New Roman" w:cs="Times New Roman"/>
                <w:sz w:val="24"/>
                <w:szCs w:val="24"/>
              </w:rPr>
              <w:t>Anim</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7:93–105.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13</w:t>
            </w:r>
          </w:p>
        </w:tc>
      </w:tr>
      <w:tr w:rsidR="002B254F" w:rsidRPr="00E74A14"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Neuschulz</w:t>
            </w:r>
            <w:proofErr w:type="spellEnd"/>
            <w:r w:rsidRPr="00E74A14">
              <w:rPr>
                <w:rFonts w:ascii="Times New Roman" w:eastAsia="Times New Roman" w:hAnsi="Times New Roman" w:cs="Times New Roman"/>
                <w:sz w:val="24"/>
                <w:szCs w:val="24"/>
              </w:rPr>
              <w:t xml:space="preserve"> EL, </w:t>
            </w:r>
            <w:proofErr w:type="spellStart"/>
            <w:r w:rsidRPr="00E74A14">
              <w:rPr>
                <w:rFonts w:ascii="Times New Roman" w:eastAsia="Times New Roman" w:hAnsi="Times New Roman" w:cs="Times New Roman"/>
                <w:sz w:val="24"/>
                <w:szCs w:val="24"/>
              </w:rPr>
              <w:t>Botzat</w:t>
            </w:r>
            <w:proofErr w:type="spellEnd"/>
            <w:r w:rsidRPr="00E74A14">
              <w:rPr>
                <w:rFonts w:ascii="Times New Roman" w:eastAsia="Times New Roman" w:hAnsi="Times New Roman" w:cs="Times New Roman"/>
                <w:sz w:val="24"/>
                <w:szCs w:val="24"/>
              </w:rPr>
              <w:t xml:space="preserve"> A, </w:t>
            </w:r>
            <w:proofErr w:type="spellStart"/>
            <w:r w:rsidRPr="00E74A14">
              <w:rPr>
                <w:rFonts w:ascii="Times New Roman" w:eastAsia="Times New Roman" w:hAnsi="Times New Roman" w:cs="Times New Roman"/>
                <w:sz w:val="24"/>
                <w:szCs w:val="24"/>
              </w:rPr>
              <w:t>Farwig</w:t>
            </w:r>
            <w:proofErr w:type="spellEnd"/>
            <w:r w:rsidRPr="00E74A14">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w:t>
            </w:r>
            <w:proofErr w:type="spellStart"/>
            <w:r w:rsidRPr="00E74A14">
              <w:rPr>
                <w:rFonts w:ascii="Times New Roman" w:eastAsia="Times New Roman" w:hAnsi="Times New Roman" w:cs="Times New Roman"/>
                <w:sz w:val="24"/>
                <w:szCs w:val="24"/>
              </w:rPr>
              <w:t>Oikos</w:t>
            </w:r>
            <w:proofErr w:type="spellEnd"/>
            <w:r w:rsidRPr="00E74A14">
              <w:rPr>
                <w:rFonts w:ascii="Times New Roman" w:eastAsia="Times New Roman" w:hAnsi="Times New Roman" w:cs="Times New Roman"/>
                <w:sz w:val="24"/>
                <w:szCs w:val="24"/>
              </w:rPr>
              <w:t xml:space="preserve"> 120:1371–1379.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85</w:t>
            </w:r>
          </w:p>
        </w:tc>
      </w:tr>
      <w:tr w:rsidR="002B254F" w:rsidRPr="00E74A14"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 xml:space="preserve">O’Dea N, Whittaker R (2007) How resilient are Andean </w:t>
            </w:r>
            <w:proofErr w:type="spellStart"/>
            <w:r w:rsidRPr="00E74A14">
              <w:rPr>
                <w:rFonts w:ascii="Times New Roman" w:eastAsia="Times New Roman" w:hAnsi="Times New Roman" w:cs="Times New Roman"/>
                <w:sz w:val="24"/>
                <w:szCs w:val="24"/>
              </w:rPr>
              <w:t>montane</w:t>
            </w:r>
            <w:proofErr w:type="spellEnd"/>
            <w:r w:rsidRPr="00E74A14">
              <w:rPr>
                <w:rFonts w:ascii="Times New Roman" w:eastAsia="Times New Roman" w:hAnsi="Times New Roman" w:cs="Times New Roman"/>
                <w:sz w:val="24"/>
                <w:szCs w:val="24"/>
              </w:rPr>
              <w:t xml:space="preserve"> forest bird communities to habitat degradation? </w:t>
            </w:r>
            <w:proofErr w:type="spellStart"/>
            <w:r w:rsidRPr="00E74A14">
              <w:rPr>
                <w:rFonts w:ascii="Times New Roman" w:eastAsia="Times New Roman" w:hAnsi="Times New Roman" w:cs="Times New Roman"/>
                <w:sz w:val="24"/>
                <w:szCs w:val="24"/>
              </w:rPr>
              <w:t>Biodivers</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16:1131–1159.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Raman TRS, </w:t>
            </w:r>
            <w:proofErr w:type="spellStart"/>
            <w:r w:rsidRPr="00E74A14">
              <w:rPr>
                <w:rFonts w:ascii="Times New Roman" w:eastAsia="Times New Roman" w:hAnsi="Times New Roman" w:cs="Times New Roman"/>
                <w:sz w:val="24"/>
                <w:szCs w:val="24"/>
              </w:rPr>
              <w:t>Rawat</w:t>
            </w:r>
            <w:proofErr w:type="spellEnd"/>
            <w:r w:rsidRPr="00E74A14">
              <w:rPr>
                <w:rFonts w:ascii="Times New Roman" w:eastAsia="Times New Roman" w:hAnsi="Times New Roman" w:cs="Times New Roman"/>
                <w:sz w:val="24"/>
                <w:szCs w:val="24"/>
              </w:rPr>
              <w:t xml:space="preserve"> GS, </w:t>
            </w:r>
            <w:proofErr w:type="spellStart"/>
            <w:r w:rsidRPr="00E74A14">
              <w:rPr>
                <w:rFonts w:ascii="Times New Roman" w:eastAsia="Times New Roman" w:hAnsi="Times New Roman" w:cs="Times New Roman"/>
                <w:sz w:val="24"/>
                <w:szCs w:val="24"/>
              </w:rPr>
              <w:t>Johnsingh</w:t>
            </w:r>
            <w:proofErr w:type="spellEnd"/>
            <w:r w:rsidRPr="00E74A14">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E74A14">
              <w:rPr>
                <w:rFonts w:ascii="Times New Roman" w:eastAsia="Times New Roman" w:hAnsi="Times New Roman" w:cs="Times New Roman"/>
                <w:sz w:val="24"/>
                <w:szCs w:val="24"/>
              </w:rPr>
              <w:t>Appl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35:214–231.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1, 5, 10, 25, 100</w:t>
            </w:r>
          </w:p>
        </w:tc>
      </w:tr>
      <w:tr w:rsidR="002B254F" w:rsidRPr="00E74A14"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Raman TRS, </w:t>
            </w:r>
            <w:proofErr w:type="spellStart"/>
            <w:r w:rsidRPr="00E74A14">
              <w:rPr>
                <w:rFonts w:ascii="Times New Roman" w:eastAsia="Times New Roman" w:hAnsi="Times New Roman" w:cs="Times New Roman"/>
                <w:sz w:val="24"/>
                <w:szCs w:val="24"/>
              </w:rPr>
              <w:t>Sukumar</w:t>
            </w:r>
            <w:proofErr w:type="spellEnd"/>
            <w:r w:rsidRPr="00E74A14">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E74A14">
              <w:rPr>
                <w:rFonts w:ascii="Times New Roman" w:eastAsia="Times New Roman" w:hAnsi="Times New Roman" w:cs="Times New Roman"/>
                <w:sz w:val="24"/>
                <w:szCs w:val="24"/>
              </w:rPr>
              <w:t>Anim</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5:201–216.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5, 15</w:t>
            </w:r>
          </w:p>
        </w:tc>
      </w:tr>
      <w:tr w:rsidR="002B254F" w:rsidRPr="00E74A14"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Reid JL, Harris JBC, </w:t>
            </w:r>
            <w:proofErr w:type="spellStart"/>
            <w:r w:rsidRPr="00E74A14">
              <w:rPr>
                <w:rFonts w:ascii="Times New Roman" w:eastAsia="Times New Roman" w:hAnsi="Times New Roman" w:cs="Times New Roman"/>
                <w:sz w:val="24"/>
                <w:szCs w:val="24"/>
              </w:rPr>
              <w:t>Zahawi</w:t>
            </w:r>
            <w:proofErr w:type="spellEnd"/>
            <w:r w:rsidRPr="00E74A14">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E74A14">
              <w:rPr>
                <w:rFonts w:ascii="Times New Roman" w:eastAsia="Times New Roman" w:hAnsi="Times New Roman" w:cs="Times New Roman"/>
                <w:sz w:val="24"/>
                <w:szCs w:val="24"/>
              </w:rPr>
              <w:t>Biotropica</w:t>
            </w:r>
            <w:proofErr w:type="spellEnd"/>
            <w:r w:rsidRPr="00E74A14">
              <w:rPr>
                <w:rFonts w:ascii="Times New Roman" w:eastAsia="Times New Roman" w:hAnsi="Times New Roman" w:cs="Times New Roman"/>
                <w:sz w:val="24"/>
                <w:szCs w:val="24"/>
              </w:rPr>
              <w:t xml:space="preserve"> 44:350–359.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9</w:t>
            </w:r>
          </w:p>
        </w:tc>
      </w:tr>
      <w:tr w:rsidR="002B254F" w:rsidRPr="00E74A14"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 xml:space="preserve">Renner S, </w:t>
            </w:r>
            <w:proofErr w:type="spellStart"/>
            <w:r w:rsidRPr="00E74A14">
              <w:rPr>
                <w:rFonts w:ascii="Times New Roman" w:eastAsia="Times New Roman" w:hAnsi="Times New Roman" w:cs="Times New Roman"/>
                <w:sz w:val="24"/>
                <w:szCs w:val="24"/>
              </w:rPr>
              <w:t>Waltert</w:t>
            </w:r>
            <w:proofErr w:type="spellEnd"/>
            <w:r w:rsidRPr="00E74A14">
              <w:rPr>
                <w:rFonts w:ascii="Times New Roman" w:eastAsia="Times New Roman" w:hAnsi="Times New Roman" w:cs="Times New Roman"/>
                <w:sz w:val="24"/>
                <w:szCs w:val="24"/>
              </w:rPr>
              <w:t xml:space="preserve"> M, </w:t>
            </w:r>
            <w:proofErr w:type="spellStart"/>
            <w:r w:rsidRPr="00E74A14">
              <w:rPr>
                <w:rFonts w:ascii="Times New Roman" w:eastAsia="Times New Roman" w:hAnsi="Times New Roman" w:cs="Times New Roman"/>
                <w:sz w:val="24"/>
                <w:szCs w:val="24"/>
              </w:rPr>
              <w:t>Mühlenberg</w:t>
            </w:r>
            <w:proofErr w:type="spellEnd"/>
            <w:r w:rsidRPr="00E74A14">
              <w:rPr>
                <w:rFonts w:ascii="Times New Roman" w:eastAsia="Times New Roman" w:hAnsi="Times New Roman" w:cs="Times New Roman"/>
                <w:sz w:val="24"/>
                <w:szCs w:val="24"/>
              </w:rPr>
              <w:t xml:space="preserve"> M (2006) Comparison of Bird Communities in Primary vs. Young Secondary Tropical </w:t>
            </w:r>
            <w:proofErr w:type="spellStart"/>
            <w:r w:rsidRPr="00E74A14">
              <w:rPr>
                <w:rFonts w:ascii="Times New Roman" w:eastAsia="Times New Roman" w:hAnsi="Times New Roman" w:cs="Times New Roman"/>
                <w:sz w:val="24"/>
                <w:szCs w:val="24"/>
              </w:rPr>
              <w:t>Montane</w:t>
            </w:r>
            <w:proofErr w:type="spellEnd"/>
            <w:r w:rsidRPr="00E74A14">
              <w:rPr>
                <w:rFonts w:ascii="Times New Roman" w:eastAsia="Times New Roman" w:hAnsi="Times New Roman" w:cs="Times New Roman"/>
                <w:sz w:val="24"/>
                <w:szCs w:val="24"/>
              </w:rPr>
              <w:t xml:space="preserve"> Cloud Forest in Guatemala. </w:t>
            </w:r>
            <w:proofErr w:type="spellStart"/>
            <w:r w:rsidRPr="00E74A14">
              <w:rPr>
                <w:rFonts w:ascii="Times New Roman" w:eastAsia="Times New Roman" w:hAnsi="Times New Roman" w:cs="Times New Roman"/>
                <w:sz w:val="24"/>
                <w:szCs w:val="24"/>
              </w:rPr>
              <w:t>Biodivers</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15:1545–1575.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lastRenderedPageBreak/>
              <w:t>Slik</w:t>
            </w:r>
            <w:proofErr w:type="spellEnd"/>
            <w:r w:rsidRPr="00E74A14">
              <w:rPr>
                <w:rFonts w:ascii="Times New Roman" w:eastAsia="Times New Roman" w:hAnsi="Times New Roman" w:cs="Times New Roman"/>
                <w:sz w:val="24"/>
                <w:szCs w:val="24"/>
              </w:rPr>
              <w:t xml:space="preserve"> JWF, Van </w:t>
            </w:r>
            <w:proofErr w:type="spellStart"/>
            <w:r w:rsidRPr="00E74A14">
              <w:rPr>
                <w:rFonts w:ascii="Times New Roman" w:eastAsia="Times New Roman" w:hAnsi="Times New Roman" w:cs="Times New Roman"/>
                <w:sz w:val="24"/>
                <w:szCs w:val="24"/>
              </w:rPr>
              <w:t>Balen</w:t>
            </w:r>
            <w:proofErr w:type="spellEnd"/>
            <w:r w:rsidRPr="00E74A14">
              <w:rPr>
                <w:rFonts w:ascii="Times New Roman" w:eastAsia="Times New Roman" w:hAnsi="Times New Roman" w:cs="Times New Roman"/>
                <w:sz w:val="24"/>
                <w:szCs w:val="24"/>
              </w:rPr>
              <w:t xml:space="preserve"> S (2006) Bird Community Changes in Response to Single and Repeated Fires in a Lowland Tropical Rainforest of Eastern Borneo. </w:t>
            </w:r>
            <w:proofErr w:type="spellStart"/>
            <w:r w:rsidRPr="00E74A14">
              <w:rPr>
                <w:rFonts w:ascii="Times New Roman" w:eastAsia="Times New Roman" w:hAnsi="Times New Roman" w:cs="Times New Roman"/>
                <w:sz w:val="24"/>
                <w:szCs w:val="24"/>
              </w:rPr>
              <w:t>Biodivers</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15:4425–4451.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Sodhi</w:t>
            </w:r>
            <w:proofErr w:type="spellEnd"/>
            <w:r w:rsidRPr="00E74A14">
              <w:rPr>
                <w:rFonts w:ascii="Times New Roman" w:eastAsia="Times New Roman" w:hAnsi="Times New Roman" w:cs="Times New Roman"/>
                <w:sz w:val="24"/>
                <w:szCs w:val="24"/>
              </w:rPr>
              <w:t xml:space="preserve"> NS, </w:t>
            </w:r>
            <w:proofErr w:type="spellStart"/>
            <w:r w:rsidRPr="00E74A14">
              <w:rPr>
                <w:rFonts w:ascii="Times New Roman" w:eastAsia="Times New Roman" w:hAnsi="Times New Roman" w:cs="Times New Roman"/>
                <w:sz w:val="24"/>
                <w:szCs w:val="24"/>
              </w:rPr>
              <w:t>Koh</w:t>
            </w:r>
            <w:proofErr w:type="spellEnd"/>
            <w:r w:rsidRPr="00E74A14">
              <w:rPr>
                <w:rFonts w:ascii="Times New Roman" w:eastAsia="Times New Roman" w:hAnsi="Times New Roman" w:cs="Times New Roman"/>
                <w:sz w:val="24"/>
                <w:szCs w:val="24"/>
              </w:rPr>
              <w:t xml:space="preserve"> LP, </w:t>
            </w:r>
            <w:proofErr w:type="spellStart"/>
            <w:r w:rsidRPr="00E74A14">
              <w:rPr>
                <w:rFonts w:ascii="Times New Roman" w:eastAsia="Times New Roman" w:hAnsi="Times New Roman" w:cs="Times New Roman"/>
                <w:sz w:val="24"/>
                <w:szCs w:val="24"/>
              </w:rPr>
              <w:t>Prawiradilaga</w:t>
            </w:r>
            <w:proofErr w:type="spellEnd"/>
            <w:r w:rsidRPr="00E74A14">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122:547–558.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40</w:t>
            </w:r>
          </w:p>
        </w:tc>
      </w:tr>
      <w:tr w:rsidR="002B254F" w:rsidRPr="00E74A14"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Terborgh</w:t>
            </w:r>
            <w:proofErr w:type="spellEnd"/>
            <w:r w:rsidRPr="00E74A14">
              <w:rPr>
                <w:rFonts w:ascii="Times New Roman" w:eastAsia="Times New Roman" w:hAnsi="Times New Roman" w:cs="Times New Roman"/>
                <w:sz w:val="24"/>
                <w:szCs w:val="24"/>
              </w:rPr>
              <w:t xml:space="preserve"> J, </w:t>
            </w:r>
            <w:proofErr w:type="spellStart"/>
            <w:r w:rsidRPr="00E74A14">
              <w:rPr>
                <w:rFonts w:ascii="Times New Roman" w:eastAsia="Times New Roman" w:hAnsi="Times New Roman" w:cs="Times New Roman"/>
                <w:sz w:val="24"/>
                <w:szCs w:val="24"/>
              </w:rPr>
              <w:t>Weske</w:t>
            </w:r>
            <w:proofErr w:type="spellEnd"/>
            <w:r w:rsidRPr="00E74A14">
              <w:rPr>
                <w:rFonts w:ascii="Times New Roman" w:eastAsia="Times New Roman" w:hAnsi="Times New Roman" w:cs="Times New Roman"/>
                <w:sz w:val="24"/>
                <w:szCs w:val="24"/>
              </w:rPr>
              <w:t xml:space="preserve"> JS (1969) Colonization of Secondary Habitats by Peruvian Birds. Ecology 50:765–782.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7.5</w:t>
            </w:r>
          </w:p>
        </w:tc>
      </w:tr>
      <w:tr w:rsidR="002B254F" w:rsidRPr="00E74A14"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Tvardikova</w:t>
            </w:r>
            <w:proofErr w:type="spellEnd"/>
            <w:r w:rsidRPr="00E74A14">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Sci</w:t>
            </w:r>
            <w:proofErr w:type="spellEnd"/>
            <w:r w:rsidRPr="00E74A14">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w:t>
            </w:r>
          </w:p>
        </w:tc>
      </w:tr>
      <w:tr w:rsidR="002B254F" w:rsidRPr="00E74A14"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E74A14" w:rsidRDefault="002B254F" w:rsidP="007B3AF8">
            <w:pPr>
              <w:spacing w:line="480" w:lineRule="auto"/>
              <w:rPr>
                <w:sz w:val="24"/>
                <w:szCs w:val="24"/>
              </w:rPr>
            </w:pPr>
            <w:proofErr w:type="spellStart"/>
            <w:r w:rsidRPr="00E74A14">
              <w:rPr>
                <w:rFonts w:ascii="Times New Roman" w:eastAsia="Times New Roman" w:hAnsi="Times New Roman" w:cs="Times New Roman"/>
                <w:sz w:val="24"/>
                <w:szCs w:val="24"/>
              </w:rPr>
              <w:t>Wijesinghe</w:t>
            </w:r>
            <w:proofErr w:type="spellEnd"/>
            <w:r w:rsidRPr="00E74A14">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21:661–668.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bl>
    <w:p w14:paraId="3E6255C5" w14:textId="77777777" w:rsidR="002B254F" w:rsidRPr="00E74A14" w:rsidRDefault="002B254F" w:rsidP="002B254F">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5D814F2A" w14:textId="77777777" w:rsidR="002B254F" w:rsidRDefault="002B254F" w:rsidP="002B254F">
      <w:pPr>
        <w:spacing w:line="480" w:lineRule="auto"/>
        <w:jc w:val="both"/>
        <w:rPr>
          <w:ins w:id="184" w:author="Phil" w:date="2016-04-21T15:36:00Z"/>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Table 2</w:t>
      </w:r>
      <w:r w:rsidRPr="00E74A14">
        <w:rPr>
          <w:rFonts w:ascii="Times New Roman" w:eastAsia="Times New Roman" w:hAnsi="Times New Roman" w:cs="Times New Roman"/>
          <w:sz w:val="24"/>
          <w:szCs w:val="24"/>
        </w:rPr>
        <w:t xml:space="preserve"> Parameter estimates for fixed effects in all best models (selected based on AIC).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5" w:author="Phil" w:date="2016-04-21T15:40:00Z">
          <w:tblPr>
            <w:tblStyle w:val="a0"/>
            <w:tblW w:w="93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22"/>
        <w:gridCol w:w="1534"/>
        <w:gridCol w:w="1554"/>
        <w:gridCol w:w="1564"/>
        <w:gridCol w:w="1526"/>
        <w:gridCol w:w="1043"/>
        <w:tblGridChange w:id="186">
          <w:tblGrid>
            <w:gridCol w:w="1188"/>
            <w:gridCol w:w="1534"/>
            <w:gridCol w:w="1554"/>
            <w:gridCol w:w="1564"/>
            <w:gridCol w:w="1526"/>
            <w:gridCol w:w="1043"/>
          </w:tblGrid>
        </w:tblGridChange>
      </w:tblGrid>
      <w:tr w:rsidR="00E93C3D" w:rsidRPr="00E93C3D" w14:paraId="717507A8" w14:textId="77777777" w:rsidTr="00E93C3D">
        <w:trPr>
          <w:trHeight w:val="288"/>
          <w:ins w:id="187" w:author="Phil" w:date="2016-04-21T15:36:00Z"/>
          <w:trPrChange w:id="188" w:author="Phil" w:date="2016-04-21T15:40:00Z">
            <w:trPr>
              <w:trHeight w:val="288"/>
            </w:trPr>
          </w:trPrChange>
        </w:trPr>
        <w:tc>
          <w:tcPr>
            <w:tcW w:w="2222" w:type="dxa"/>
            <w:tcPrChange w:id="189" w:author="Phil" w:date="2016-04-21T15:40:00Z">
              <w:tcPr>
                <w:tcW w:w="1162" w:type="dxa"/>
              </w:tcPr>
            </w:tcPrChange>
          </w:tcPr>
          <w:p w14:paraId="1A62A512" w14:textId="47A5E865" w:rsidR="00E93C3D" w:rsidRPr="00E93C3D" w:rsidRDefault="00E93C3D" w:rsidP="00E93C3D">
            <w:pPr>
              <w:spacing w:line="240" w:lineRule="auto"/>
              <w:jc w:val="center"/>
              <w:rPr>
                <w:ins w:id="190" w:author="Phil" w:date="2016-04-21T15:37:00Z"/>
                <w:rFonts w:ascii="Times New Roman" w:eastAsia="Times New Roman" w:hAnsi="Times New Roman" w:cs="Times New Roman"/>
                <w:color w:val="auto"/>
                <w:sz w:val="24"/>
                <w:szCs w:val="24"/>
                <w:lang w:val="en-GB" w:eastAsia="en-GB"/>
              </w:rPr>
              <w:pPrChange w:id="191" w:author="Phil" w:date="2016-04-21T15:40:00Z">
                <w:pPr>
                  <w:spacing w:line="240" w:lineRule="auto"/>
                </w:pPr>
              </w:pPrChange>
            </w:pPr>
            <w:ins w:id="192" w:author="Phil" w:date="2016-04-21T15:37:00Z">
              <w:r>
                <w:rPr>
                  <w:rFonts w:ascii="Times New Roman" w:eastAsia="Times New Roman" w:hAnsi="Times New Roman" w:cs="Times New Roman"/>
                  <w:color w:val="auto"/>
                  <w:sz w:val="24"/>
                  <w:szCs w:val="24"/>
                  <w:lang w:val="en-GB" w:eastAsia="en-GB"/>
                </w:rPr>
                <w:t>Variable</w:t>
              </w:r>
            </w:ins>
          </w:p>
        </w:tc>
        <w:tc>
          <w:tcPr>
            <w:tcW w:w="1534" w:type="dxa"/>
            <w:noWrap/>
            <w:hideMark/>
            <w:tcPrChange w:id="193" w:author="Phil" w:date="2016-04-21T15:40:00Z">
              <w:tcPr>
                <w:tcW w:w="1550" w:type="dxa"/>
                <w:noWrap/>
                <w:hideMark/>
              </w:tcPr>
            </w:tcPrChange>
          </w:tcPr>
          <w:p w14:paraId="08929EE7" w14:textId="4F3EB529" w:rsidR="00E93C3D" w:rsidRPr="00E93C3D" w:rsidRDefault="00E93C3D" w:rsidP="00E93C3D">
            <w:pPr>
              <w:spacing w:line="240" w:lineRule="auto"/>
              <w:jc w:val="center"/>
              <w:rPr>
                <w:ins w:id="194" w:author="Phil" w:date="2016-04-21T15:36:00Z"/>
                <w:rFonts w:ascii="Times New Roman" w:eastAsia="Times New Roman" w:hAnsi="Times New Roman" w:cs="Times New Roman"/>
                <w:color w:val="auto"/>
                <w:sz w:val="24"/>
                <w:szCs w:val="24"/>
                <w:lang w:val="en-GB" w:eastAsia="en-GB"/>
              </w:rPr>
              <w:pPrChange w:id="195" w:author="Phil" w:date="2016-04-21T15:40:00Z">
                <w:pPr>
                  <w:spacing w:line="240" w:lineRule="auto"/>
                </w:pPr>
              </w:pPrChange>
            </w:pPr>
            <w:ins w:id="196" w:author="Phil" w:date="2016-04-21T15:38:00Z">
              <w:r>
                <w:rPr>
                  <w:rFonts w:ascii="Times New Roman" w:eastAsia="Times New Roman" w:hAnsi="Times New Roman" w:cs="Times New Roman"/>
                  <w:color w:val="auto"/>
                  <w:sz w:val="24"/>
                  <w:szCs w:val="24"/>
                  <w:lang w:val="en-GB" w:eastAsia="en-GB"/>
                </w:rPr>
                <w:t>Parameter</w:t>
              </w:r>
            </w:ins>
          </w:p>
        </w:tc>
        <w:tc>
          <w:tcPr>
            <w:tcW w:w="1554" w:type="dxa"/>
            <w:noWrap/>
            <w:hideMark/>
            <w:tcPrChange w:id="197" w:author="Phil" w:date="2016-04-21T15:40:00Z">
              <w:tcPr>
                <w:tcW w:w="1570" w:type="dxa"/>
                <w:noWrap/>
                <w:hideMark/>
              </w:tcPr>
            </w:tcPrChange>
          </w:tcPr>
          <w:p w14:paraId="7BE6C840" w14:textId="77777777" w:rsidR="00E93C3D" w:rsidRPr="00E93C3D" w:rsidRDefault="00E93C3D" w:rsidP="00E93C3D">
            <w:pPr>
              <w:spacing w:line="240" w:lineRule="auto"/>
              <w:jc w:val="center"/>
              <w:rPr>
                <w:ins w:id="198" w:author="Phil" w:date="2016-04-21T15:36:00Z"/>
                <w:rFonts w:ascii="Calibri" w:eastAsia="Times New Roman" w:hAnsi="Calibri" w:cs="Times New Roman"/>
                <w:lang w:val="en-GB" w:eastAsia="en-GB"/>
              </w:rPr>
              <w:pPrChange w:id="199" w:author="Phil" w:date="2016-04-21T15:40:00Z">
                <w:pPr>
                  <w:spacing w:line="240" w:lineRule="auto"/>
                </w:pPr>
              </w:pPrChange>
            </w:pPr>
            <w:ins w:id="200" w:author="Phil" w:date="2016-04-21T15:36:00Z">
              <w:r w:rsidRPr="00E93C3D">
                <w:rPr>
                  <w:rFonts w:ascii="Calibri" w:eastAsia="Times New Roman" w:hAnsi="Calibri" w:cs="Times New Roman"/>
                  <w:lang w:val="en-GB" w:eastAsia="en-GB"/>
                </w:rPr>
                <w:t>Estimate</w:t>
              </w:r>
            </w:ins>
          </w:p>
        </w:tc>
        <w:tc>
          <w:tcPr>
            <w:tcW w:w="1564" w:type="dxa"/>
            <w:noWrap/>
            <w:hideMark/>
            <w:tcPrChange w:id="201" w:author="Phil" w:date="2016-04-21T15:40:00Z">
              <w:tcPr>
                <w:tcW w:w="1580" w:type="dxa"/>
                <w:noWrap/>
                <w:hideMark/>
              </w:tcPr>
            </w:tcPrChange>
          </w:tcPr>
          <w:p w14:paraId="5F9D3243" w14:textId="66D9853B" w:rsidR="00E93C3D" w:rsidRPr="00E93C3D" w:rsidRDefault="00E93C3D" w:rsidP="00E93C3D">
            <w:pPr>
              <w:spacing w:line="240" w:lineRule="auto"/>
              <w:jc w:val="center"/>
              <w:rPr>
                <w:ins w:id="202" w:author="Phil" w:date="2016-04-21T15:36:00Z"/>
                <w:rFonts w:ascii="Calibri" w:eastAsia="Times New Roman" w:hAnsi="Calibri" w:cs="Times New Roman"/>
                <w:lang w:val="en-GB" w:eastAsia="en-GB"/>
              </w:rPr>
              <w:pPrChange w:id="203" w:author="Phil" w:date="2016-04-21T15:40:00Z">
                <w:pPr>
                  <w:spacing w:line="240" w:lineRule="auto"/>
                </w:pPr>
              </w:pPrChange>
            </w:pPr>
            <w:ins w:id="204" w:author="Phil" w:date="2016-04-21T15:39:00Z">
              <w:r>
                <w:rPr>
                  <w:rFonts w:ascii="Calibri" w:eastAsia="Times New Roman" w:hAnsi="Calibri" w:cs="Times New Roman"/>
                  <w:lang w:val="en-GB" w:eastAsia="en-GB"/>
                </w:rPr>
                <w:t>SE</w:t>
              </w:r>
            </w:ins>
          </w:p>
        </w:tc>
        <w:tc>
          <w:tcPr>
            <w:tcW w:w="1526" w:type="dxa"/>
            <w:noWrap/>
            <w:hideMark/>
            <w:tcPrChange w:id="205" w:author="Phil" w:date="2016-04-21T15:40:00Z">
              <w:tcPr>
                <w:tcW w:w="1542" w:type="dxa"/>
                <w:noWrap/>
                <w:hideMark/>
              </w:tcPr>
            </w:tcPrChange>
          </w:tcPr>
          <w:p w14:paraId="2C9E2DA6" w14:textId="0A0CE46F" w:rsidR="00E93C3D" w:rsidRPr="00E93C3D" w:rsidRDefault="00E93C3D" w:rsidP="00E93C3D">
            <w:pPr>
              <w:spacing w:line="240" w:lineRule="auto"/>
              <w:jc w:val="center"/>
              <w:rPr>
                <w:ins w:id="206" w:author="Phil" w:date="2016-04-21T15:36:00Z"/>
                <w:rFonts w:ascii="Calibri" w:eastAsia="Times New Roman" w:hAnsi="Calibri" w:cs="Times New Roman"/>
                <w:lang w:val="en-GB" w:eastAsia="en-GB"/>
              </w:rPr>
              <w:pPrChange w:id="207" w:author="Phil" w:date="2016-04-21T15:40:00Z">
                <w:pPr>
                  <w:spacing w:line="240" w:lineRule="auto"/>
                </w:pPr>
              </w:pPrChange>
            </w:pPr>
            <w:ins w:id="208" w:author="Phil" w:date="2016-04-21T15:39:00Z">
              <w:r>
                <w:rPr>
                  <w:rFonts w:ascii="Calibri" w:eastAsia="Times New Roman" w:hAnsi="Calibri" w:cs="Times New Roman"/>
                  <w:lang w:val="en-GB" w:eastAsia="en-GB"/>
                </w:rPr>
                <w:t>t-value</w:t>
              </w:r>
            </w:ins>
          </w:p>
        </w:tc>
        <w:tc>
          <w:tcPr>
            <w:tcW w:w="1043" w:type="dxa"/>
            <w:noWrap/>
            <w:hideMark/>
            <w:tcPrChange w:id="209" w:author="Phil" w:date="2016-04-21T15:40:00Z">
              <w:tcPr>
                <w:tcW w:w="1023" w:type="dxa"/>
                <w:noWrap/>
                <w:hideMark/>
              </w:tcPr>
            </w:tcPrChange>
          </w:tcPr>
          <w:p w14:paraId="4B4A1611" w14:textId="21705CED" w:rsidR="00E93C3D" w:rsidRPr="00E93C3D" w:rsidRDefault="00E93C3D" w:rsidP="00E93C3D">
            <w:pPr>
              <w:spacing w:line="240" w:lineRule="auto"/>
              <w:jc w:val="center"/>
              <w:rPr>
                <w:ins w:id="210" w:author="Phil" w:date="2016-04-21T15:36:00Z"/>
                <w:rFonts w:ascii="Calibri" w:eastAsia="Times New Roman" w:hAnsi="Calibri" w:cs="Times New Roman"/>
                <w:lang w:val="en-GB" w:eastAsia="en-GB"/>
              </w:rPr>
              <w:pPrChange w:id="211" w:author="Phil" w:date="2016-04-21T15:40:00Z">
                <w:pPr>
                  <w:spacing w:line="240" w:lineRule="auto"/>
                </w:pPr>
              </w:pPrChange>
            </w:pPr>
            <w:ins w:id="212" w:author="Phil" w:date="2016-04-21T15:39:00Z">
              <w:r>
                <w:rPr>
                  <w:rFonts w:ascii="Calibri" w:eastAsia="Times New Roman" w:hAnsi="Calibri" w:cs="Times New Roman"/>
                  <w:lang w:val="en-GB" w:eastAsia="en-GB"/>
                </w:rPr>
                <w:t>P value</w:t>
              </w:r>
            </w:ins>
          </w:p>
        </w:tc>
      </w:tr>
      <w:tr w:rsidR="00E93C3D" w:rsidRPr="00E93C3D" w14:paraId="16E10F31" w14:textId="77777777" w:rsidTr="00E93C3D">
        <w:trPr>
          <w:trHeight w:val="288"/>
          <w:ins w:id="213" w:author="Phil" w:date="2016-04-21T15:36:00Z"/>
          <w:trPrChange w:id="214" w:author="Phil" w:date="2016-04-21T15:40:00Z">
            <w:trPr>
              <w:trHeight w:val="288"/>
            </w:trPr>
          </w:trPrChange>
        </w:trPr>
        <w:tc>
          <w:tcPr>
            <w:tcW w:w="2222" w:type="dxa"/>
            <w:tcPrChange w:id="215" w:author="Phil" w:date="2016-04-21T15:40:00Z">
              <w:tcPr>
                <w:tcW w:w="1162" w:type="dxa"/>
              </w:tcPr>
            </w:tcPrChange>
          </w:tcPr>
          <w:p w14:paraId="5FA37F66" w14:textId="6EA196AB" w:rsidR="00E93C3D" w:rsidRPr="00E93C3D" w:rsidRDefault="00E93C3D" w:rsidP="00E93C3D">
            <w:pPr>
              <w:spacing w:line="240" w:lineRule="auto"/>
              <w:jc w:val="center"/>
              <w:rPr>
                <w:ins w:id="216" w:author="Phil" w:date="2016-04-21T15:37:00Z"/>
                <w:rFonts w:ascii="Calibri" w:eastAsia="Times New Roman" w:hAnsi="Calibri" w:cs="Times New Roman"/>
                <w:lang w:val="en-GB" w:eastAsia="en-GB"/>
              </w:rPr>
              <w:pPrChange w:id="217" w:author="Phil" w:date="2016-04-21T15:40:00Z">
                <w:pPr>
                  <w:spacing w:line="240" w:lineRule="auto"/>
                </w:pPr>
              </w:pPrChange>
            </w:pPr>
            <w:ins w:id="218" w:author="Phil" w:date="2016-04-21T15:37:00Z">
              <w:r>
                <w:rPr>
                  <w:rFonts w:ascii="Calibri" w:eastAsia="Times New Roman" w:hAnsi="Calibri" w:cs="Times New Roman"/>
                  <w:lang w:val="en-GB" w:eastAsia="en-GB"/>
                </w:rPr>
                <w:t>Functional dispersal (</w:t>
              </w:r>
              <w:proofErr w:type="spellStart"/>
              <w:r>
                <w:rPr>
                  <w:rFonts w:ascii="Calibri" w:eastAsia="Times New Roman" w:hAnsi="Calibri" w:cs="Times New Roman"/>
                  <w:lang w:val="en-GB" w:eastAsia="en-GB"/>
                </w:rPr>
                <w:t>FDis</w:t>
              </w:r>
              <w:proofErr w:type="spellEnd"/>
              <w:r>
                <w:rPr>
                  <w:rFonts w:ascii="Calibri" w:eastAsia="Times New Roman" w:hAnsi="Calibri" w:cs="Times New Roman"/>
                  <w:lang w:val="en-GB" w:eastAsia="en-GB"/>
                </w:rPr>
                <w:t>)</w:t>
              </w:r>
            </w:ins>
          </w:p>
        </w:tc>
        <w:tc>
          <w:tcPr>
            <w:tcW w:w="1534" w:type="dxa"/>
            <w:noWrap/>
            <w:hideMark/>
            <w:tcPrChange w:id="219" w:author="Phil" w:date="2016-04-21T15:40:00Z">
              <w:tcPr>
                <w:tcW w:w="1550" w:type="dxa"/>
                <w:noWrap/>
                <w:hideMark/>
              </w:tcPr>
            </w:tcPrChange>
          </w:tcPr>
          <w:p w14:paraId="31B3BB3B" w14:textId="7D52A385" w:rsidR="00E93C3D" w:rsidRPr="00E93C3D" w:rsidRDefault="00E93C3D" w:rsidP="00E93C3D">
            <w:pPr>
              <w:spacing w:line="240" w:lineRule="auto"/>
              <w:jc w:val="center"/>
              <w:rPr>
                <w:ins w:id="220" w:author="Phil" w:date="2016-04-21T15:36:00Z"/>
                <w:rFonts w:ascii="Calibri" w:eastAsia="Times New Roman" w:hAnsi="Calibri" w:cs="Times New Roman"/>
                <w:lang w:val="en-GB" w:eastAsia="en-GB"/>
              </w:rPr>
              <w:pPrChange w:id="221" w:author="Phil" w:date="2016-04-21T15:40:00Z">
                <w:pPr>
                  <w:spacing w:line="240" w:lineRule="auto"/>
                </w:pPr>
              </w:pPrChange>
            </w:pPr>
            <w:ins w:id="222" w:author="Phil" w:date="2016-04-21T15:36:00Z">
              <w:r>
                <w:rPr>
                  <w:rFonts w:ascii="Calibri" w:eastAsia="Times New Roman" w:hAnsi="Calibri" w:cs="Times New Roman"/>
                  <w:lang w:val="en-GB" w:eastAsia="en-GB"/>
                </w:rPr>
                <w:t>Intercept</w:t>
              </w:r>
            </w:ins>
          </w:p>
        </w:tc>
        <w:tc>
          <w:tcPr>
            <w:tcW w:w="1554" w:type="dxa"/>
            <w:noWrap/>
            <w:hideMark/>
            <w:tcPrChange w:id="223" w:author="Phil" w:date="2016-04-21T15:40:00Z">
              <w:tcPr>
                <w:tcW w:w="1570" w:type="dxa"/>
                <w:noWrap/>
                <w:hideMark/>
              </w:tcPr>
            </w:tcPrChange>
          </w:tcPr>
          <w:p w14:paraId="5722A25F" w14:textId="77777777" w:rsidR="00E93C3D" w:rsidRPr="00E93C3D" w:rsidRDefault="00E93C3D" w:rsidP="00E93C3D">
            <w:pPr>
              <w:spacing w:line="240" w:lineRule="auto"/>
              <w:jc w:val="center"/>
              <w:rPr>
                <w:ins w:id="224" w:author="Phil" w:date="2016-04-21T15:36:00Z"/>
                <w:rFonts w:ascii="Calibri" w:eastAsia="Times New Roman" w:hAnsi="Calibri" w:cs="Times New Roman"/>
                <w:lang w:val="en-GB" w:eastAsia="en-GB"/>
              </w:rPr>
              <w:pPrChange w:id="225" w:author="Phil" w:date="2016-04-21T15:40:00Z">
                <w:pPr>
                  <w:spacing w:line="240" w:lineRule="auto"/>
                  <w:jc w:val="right"/>
                </w:pPr>
              </w:pPrChange>
            </w:pPr>
            <w:ins w:id="226" w:author="Phil" w:date="2016-04-21T15:36:00Z">
              <w:r w:rsidRPr="00E93C3D">
                <w:rPr>
                  <w:rFonts w:ascii="Calibri" w:eastAsia="Times New Roman" w:hAnsi="Calibri" w:cs="Times New Roman"/>
                  <w:lang w:val="en-GB" w:eastAsia="en-GB"/>
                </w:rPr>
                <w:t>-0.02556</w:t>
              </w:r>
            </w:ins>
          </w:p>
        </w:tc>
        <w:tc>
          <w:tcPr>
            <w:tcW w:w="1564" w:type="dxa"/>
            <w:noWrap/>
            <w:hideMark/>
            <w:tcPrChange w:id="227" w:author="Phil" w:date="2016-04-21T15:40:00Z">
              <w:tcPr>
                <w:tcW w:w="1580" w:type="dxa"/>
                <w:noWrap/>
                <w:hideMark/>
              </w:tcPr>
            </w:tcPrChange>
          </w:tcPr>
          <w:p w14:paraId="66BBEB7A" w14:textId="77777777" w:rsidR="00E93C3D" w:rsidRPr="00E93C3D" w:rsidRDefault="00E93C3D" w:rsidP="00E93C3D">
            <w:pPr>
              <w:spacing w:line="240" w:lineRule="auto"/>
              <w:jc w:val="center"/>
              <w:rPr>
                <w:ins w:id="228" w:author="Phil" w:date="2016-04-21T15:36:00Z"/>
                <w:rFonts w:ascii="Calibri" w:eastAsia="Times New Roman" w:hAnsi="Calibri" w:cs="Times New Roman"/>
                <w:lang w:val="en-GB" w:eastAsia="en-GB"/>
              </w:rPr>
              <w:pPrChange w:id="229" w:author="Phil" w:date="2016-04-21T15:40:00Z">
                <w:pPr>
                  <w:spacing w:line="240" w:lineRule="auto"/>
                  <w:jc w:val="right"/>
                </w:pPr>
              </w:pPrChange>
            </w:pPr>
            <w:ins w:id="230" w:author="Phil" w:date="2016-04-21T15:36:00Z">
              <w:r w:rsidRPr="00E93C3D">
                <w:rPr>
                  <w:rFonts w:ascii="Calibri" w:eastAsia="Times New Roman" w:hAnsi="Calibri" w:cs="Times New Roman"/>
                  <w:lang w:val="en-GB" w:eastAsia="en-GB"/>
                </w:rPr>
                <w:t>0.022802</w:t>
              </w:r>
            </w:ins>
          </w:p>
        </w:tc>
        <w:tc>
          <w:tcPr>
            <w:tcW w:w="1526" w:type="dxa"/>
            <w:noWrap/>
            <w:hideMark/>
            <w:tcPrChange w:id="231" w:author="Phil" w:date="2016-04-21T15:40:00Z">
              <w:tcPr>
                <w:tcW w:w="1542" w:type="dxa"/>
                <w:noWrap/>
                <w:hideMark/>
              </w:tcPr>
            </w:tcPrChange>
          </w:tcPr>
          <w:p w14:paraId="5245A6C6" w14:textId="77777777" w:rsidR="00E93C3D" w:rsidRPr="00E93C3D" w:rsidRDefault="00E93C3D" w:rsidP="00E93C3D">
            <w:pPr>
              <w:spacing w:line="240" w:lineRule="auto"/>
              <w:jc w:val="center"/>
              <w:rPr>
                <w:ins w:id="232" w:author="Phil" w:date="2016-04-21T15:36:00Z"/>
                <w:rFonts w:ascii="Calibri" w:eastAsia="Times New Roman" w:hAnsi="Calibri" w:cs="Times New Roman"/>
                <w:lang w:val="en-GB" w:eastAsia="en-GB"/>
              </w:rPr>
              <w:pPrChange w:id="233" w:author="Phil" w:date="2016-04-21T15:40:00Z">
                <w:pPr>
                  <w:spacing w:line="240" w:lineRule="auto"/>
                  <w:jc w:val="right"/>
                </w:pPr>
              </w:pPrChange>
            </w:pPr>
            <w:ins w:id="234" w:author="Phil" w:date="2016-04-21T15:36:00Z">
              <w:r w:rsidRPr="00E93C3D">
                <w:rPr>
                  <w:rFonts w:ascii="Calibri" w:eastAsia="Times New Roman" w:hAnsi="Calibri" w:cs="Times New Roman"/>
                  <w:lang w:val="en-GB" w:eastAsia="en-GB"/>
                </w:rPr>
                <w:t>-1.12099</w:t>
              </w:r>
            </w:ins>
          </w:p>
        </w:tc>
        <w:tc>
          <w:tcPr>
            <w:tcW w:w="1043" w:type="dxa"/>
            <w:noWrap/>
            <w:hideMark/>
            <w:tcPrChange w:id="235" w:author="Phil" w:date="2016-04-21T15:40:00Z">
              <w:tcPr>
                <w:tcW w:w="1023" w:type="dxa"/>
                <w:noWrap/>
                <w:hideMark/>
              </w:tcPr>
            </w:tcPrChange>
          </w:tcPr>
          <w:p w14:paraId="551BD2A5" w14:textId="010B7802" w:rsidR="00E93C3D" w:rsidRPr="00E93C3D" w:rsidRDefault="00E93C3D" w:rsidP="00E93C3D">
            <w:pPr>
              <w:spacing w:line="240" w:lineRule="auto"/>
              <w:jc w:val="center"/>
              <w:rPr>
                <w:ins w:id="236" w:author="Phil" w:date="2016-04-21T15:36:00Z"/>
                <w:rFonts w:ascii="Calibri" w:eastAsia="Times New Roman" w:hAnsi="Calibri" w:cs="Times New Roman"/>
                <w:lang w:val="en-GB" w:eastAsia="en-GB"/>
              </w:rPr>
              <w:pPrChange w:id="237" w:author="Phil" w:date="2016-04-21T15:40:00Z">
                <w:pPr>
                  <w:spacing w:line="240" w:lineRule="auto"/>
                  <w:jc w:val="right"/>
                </w:pPr>
              </w:pPrChange>
            </w:pPr>
            <w:ins w:id="238" w:author="Phil" w:date="2016-04-21T15:36:00Z">
              <w:r>
                <w:rPr>
                  <w:rFonts w:ascii="Calibri" w:eastAsia="Times New Roman" w:hAnsi="Calibri" w:cs="Times New Roman"/>
                  <w:lang w:val="en-GB" w:eastAsia="en-GB"/>
                </w:rPr>
                <w:t>0.262</w:t>
              </w:r>
            </w:ins>
          </w:p>
        </w:tc>
      </w:tr>
      <w:tr w:rsidR="00E93C3D" w:rsidRPr="00E93C3D" w14:paraId="72C7B8BC" w14:textId="77777777" w:rsidTr="00E93C3D">
        <w:trPr>
          <w:trHeight w:val="288"/>
          <w:ins w:id="239" w:author="Phil" w:date="2016-04-21T15:36:00Z"/>
          <w:trPrChange w:id="240" w:author="Phil" w:date="2016-04-21T15:40:00Z">
            <w:trPr>
              <w:trHeight w:val="288"/>
            </w:trPr>
          </w:trPrChange>
        </w:trPr>
        <w:tc>
          <w:tcPr>
            <w:tcW w:w="2222" w:type="dxa"/>
            <w:tcPrChange w:id="241" w:author="Phil" w:date="2016-04-21T15:40:00Z">
              <w:tcPr>
                <w:tcW w:w="1162" w:type="dxa"/>
              </w:tcPr>
            </w:tcPrChange>
          </w:tcPr>
          <w:p w14:paraId="30E55939" w14:textId="510916EC" w:rsidR="00E93C3D" w:rsidRPr="00E93C3D" w:rsidRDefault="00E93C3D" w:rsidP="00E93C3D">
            <w:pPr>
              <w:spacing w:line="240" w:lineRule="auto"/>
              <w:jc w:val="center"/>
              <w:rPr>
                <w:ins w:id="242" w:author="Phil" w:date="2016-04-21T15:37:00Z"/>
                <w:rFonts w:ascii="Calibri" w:eastAsia="Times New Roman" w:hAnsi="Calibri" w:cs="Times New Roman"/>
                <w:lang w:val="en-GB" w:eastAsia="en-GB"/>
              </w:rPr>
              <w:pPrChange w:id="243" w:author="Phil" w:date="2016-04-21T15:40:00Z">
                <w:pPr>
                  <w:spacing w:line="240" w:lineRule="auto"/>
                </w:pPr>
              </w:pPrChange>
            </w:pPr>
            <w:ins w:id="244" w:author="Phil" w:date="2016-04-21T15:37:00Z">
              <w:r>
                <w:rPr>
                  <w:rFonts w:ascii="Calibri" w:eastAsia="Times New Roman" w:hAnsi="Calibri" w:cs="Times New Roman"/>
                  <w:lang w:val="en-GB" w:eastAsia="en-GB"/>
                </w:rPr>
                <w:t>Functional evenness (</w:t>
              </w:r>
              <w:proofErr w:type="spellStart"/>
              <w:r>
                <w:rPr>
                  <w:rFonts w:ascii="Calibri" w:eastAsia="Times New Roman" w:hAnsi="Calibri" w:cs="Times New Roman"/>
                  <w:lang w:val="en-GB" w:eastAsia="en-GB"/>
                </w:rPr>
                <w:t>FEven</w:t>
              </w:r>
              <w:proofErr w:type="spellEnd"/>
              <w:r>
                <w:rPr>
                  <w:rFonts w:ascii="Calibri" w:eastAsia="Times New Roman" w:hAnsi="Calibri" w:cs="Times New Roman"/>
                  <w:lang w:val="en-GB" w:eastAsia="en-GB"/>
                </w:rPr>
                <w:t>)</w:t>
              </w:r>
            </w:ins>
          </w:p>
        </w:tc>
        <w:tc>
          <w:tcPr>
            <w:tcW w:w="1534" w:type="dxa"/>
            <w:noWrap/>
            <w:hideMark/>
            <w:tcPrChange w:id="245" w:author="Phil" w:date="2016-04-21T15:40:00Z">
              <w:tcPr>
                <w:tcW w:w="1550" w:type="dxa"/>
                <w:noWrap/>
                <w:hideMark/>
              </w:tcPr>
            </w:tcPrChange>
          </w:tcPr>
          <w:p w14:paraId="53109368" w14:textId="5015465C" w:rsidR="00E93C3D" w:rsidRPr="00E93C3D" w:rsidRDefault="00E93C3D" w:rsidP="00E93C3D">
            <w:pPr>
              <w:spacing w:line="240" w:lineRule="auto"/>
              <w:jc w:val="center"/>
              <w:rPr>
                <w:ins w:id="246" w:author="Phil" w:date="2016-04-21T15:36:00Z"/>
                <w:rFonts w:ascii="Calibri" w:eastAsia="Times New Roman" w:hAnsi="Calibri" w:cs="Times New Roman"/>
                <w:lang w:val="en-GB" w:eastAsia="en-GB"/>
              </w:rPr>
              <w:pPrChange w:id="247" w:author="Phil" w:date="2016-04-21T15:40:00Z">
                <w:pPr>
                  <w:spacing w:line="240" w:lineRule="auto"/>
                </w:pPr>
              </w:pPrChange>
            </w:pPr>
            <w:ins w:id="248" w:author="Phil" w:date="2016-04-21T15:36:00Z">
              <w:r>
                <w:rPr>
                  <w:rFonts w:ascii="Calibri" w:eastAsia="Times New Roman" w:hAnsi="Calibri" w:cs="Times New Roman"/>
                  <w:lang w:val="en-GB" w:eastAsia="en-GB"/>
                </w:rPr>
                <w:t>Intercept</w:t>
              </w:r>
            </w:ins>
          </w:p>
        </w:tc>
        <w:tc>
          <w:tcPr>
            <w:tcW w:w="1554" w:type="dxa"/>
            <w:noWrap/>
            <w:hideMark/>
            <w:tcPrChange w:id="249" w:author="Phil" w:date="2016-04-21T15:40:00Z">
              <w:tcPr>
                <w:tcW w:w="1570" w:type="dxa"/>
                <w:noWrap/>
                <w:hideMark/>
              </w:tcPr>
            </w:tcPrChange>
          </w:tcPr>
          <w:p w14:paraId="3DF3D6FF" w14:textId="77777777" w:rsidR="00E93C3D" w:rsidRPr="00E93C3D" w:rsidRDefault="00E93C3D" w:rsidP="00E93C3D">
            <w:pPr>
              <w:spacing w:line="240" w:lineRule="auto"/>
              <w:jc w:val="center"/>
              <w:rPr>
                <w:ins w:id="250" w:author="Phil" w:date="2016-04-21T15:36:00Z"/>
                <w:rFonts w:ascii="Calibri" w:eastAsia="Times New Roman" w:hAnsi="Calibri" w:cs="Times New Roman"/>
                <w:lang w:val="en-GB" w:eastAsia="en-GB"/>
              </w:rPr>
              <w:pPrChange w:id="251" w:author="Phil" w:date="2016-04-21T15:40:00Z">
                <w:pPr>
                  <w:spacing w:line="240" w:lineRule="auto"/>
                  <w:jc w:val="right"/>
                </w:pPr>
              </w:pPrChange>
            </w:pPr>
            <w:ins w:id="252" w:author="Phil" w:date="2016-04-21T15:36:00Z">
              <w:r w:rsidRPr="00E93C3D">
                <w:rPr>
                  <w:rFonts w:ascii="Calibri" w:eastAsia="Times New Roman" w:hAnsi="Calibri" w:cs="Times New Roman"/>
                  <w:lang w:val="en-GB" w:eastAsia="en-GB"/>
                </w:rPr>
                <w:t>0.037418</w:t>
              </w:r>
            </w:ins>
          </w:p>
        </w:tc>
        <w:tc>
          <w:tcPr>
            <w:tcW w:w="1564" w:type="dxa"/>
            <w:noWrap/>
            <w:hideMark/>
            <w:tcPrChange w:id="253" w:author="Phil" w:date="2016-04-21T15:40:00Z">
              <w:tcPr>
                <w:tcW w:w="1580" w:type="dxa"/>
                <w:noWrap/>
                <w:hideMark/>
              </w:tcPr>
            </w:tcPrChange>
          </w:tcPr>
          <w:p w14:paraId="4E8BC2C9" w14:textId="77777777" w:rsidR="00E93C3D" w:rsidRPr="00E93C3D" w:rsidRDefault="00E93C3D" w:rsidP="00E93C3D">
            <w:pPr>
              <w:spacing w:line="240" w:lineRule="auto"/>
              <w:jc w:val="center"/>
              <w:rPr>
                <w:ins w:id="254" w:author="Phil" w:date="2016-04-21T15:36:00Z"/>
                <w:rFonts w:ascii="Calibri" w:eastAsia="Times New Roman" w:hAnsi="Calibri" w:cs="Times New Roman"/>
                <w:lang w:val="en-GB" w:eastAsia="en-GB"/>
              </w:rPr>
              <w:pPrChange w:id="255" w:author="Phil" w:date="2016-04-21T15:40:00Z">
                <w:pPr>
                  <w:spacing w:line="240" w:lineRule="auto"/>
                  <w:jc w:val="right"/>
                </w:pPr>
              </w:pPrChange>
            </w:pPr>
            <w:ins w:id="256" w:author="Phil" w:date="2016-04-21T15:36:00Z">
              <w:r w:rsidRPr="00E93C3D">
                <w:rPr>
                  <w:rFonts w:ascii="Calibri" w:eastAsia="Times New Roman" w:hAnsi="Calibri" w:cs="Times New Roman"/>
                  <w:lang w:val="en-GB" w:eastAsia="en-GB"/>
                </w:rPr>
                <w:t>0.031058</w:t>
              </w:r>
            </w:ins>
          </w:p>
        </w:tc>
        <w:tc>
          <w:tcPr>
            <w:tcW w:w="1526" w:type="dxa"/>
            <w:noWrap/>
            <w:hideMark/>
            <w:tcPrChange w:id="257" w:author="Phil" w:date="2016-04-21T15:40:00Z">
              <w:tcPr>
                <w:tcW w:w="1542" w:type="dxa"/>
                <w:noWrap/>
                <w:hideMark/>
              </w:tcPr>
            </w:tcPrChange>
          </w:tcPr>
          <w:p w14:paraId="62BC842A" w14:textId="77777777" w:rsidR="00E93C3D" w:rsidRPr="00E93C3D" w:rsidRDefault="00E93C3D" w:rsidP="00E93C3D">
            <w:pPr>
              <w:spacing w:line="240" w:lineRule="auto"/>
              <w:jc w:val="center"/>
              <w:rPr>
                <w:ins w:id="258" w:author="Phil" w:date="2016-04-21T15:36:00Z"/>
                <w:rFonts w:ascii="Calibri" w:eastAsia="Times New Roman" w:hAnsi="Calibri" w:cs="Times New Roman"/>
                <w:lang w:val="en-GB" w:eastAsia="en-GB"/>
              </w:rPr>
              <w:pPrChange w:id="259" w:author="Phil" w:date="2016-04-21T15:40:00Z">
                <w:pPr>
                  <w:spacing w:line="240" w:lineRule="auto"/>
                  <w:jc w:val="right"/>
                </w:pPr>
              </w:pPrChange>
            </w:pPr>
            <w:ins w:id="260" w:author="Phil" w:date="2016-04-21T15:36:00Z">
              <w:r w:rsidRPr="00E93C3D">
                <w:rPr>
                  <w:rFonts w:ascii="Calibri" w:eastAsia="Times New Roman" w:hAnsi="Calibri" w:cs="Times New Roman"/>
                  <w:lang w:val="en-GB" w:eastAsia="en-GB"/>
                </w:rPr>
                <w:t>1.204752</w:t>
              </w:r>
            </w:ins>
          </w:p>
        </w:tc>
        <w:tc>
          <w:tcPr>
            <w:tcW w:w="1043" w:type="dxa"/>
            <w:noWrap/>
            <w:hideMark/>
            <w:tcPrChange w:id="261" w:author="Phil" w:date="2016-04-21T15:40:00Z">
              <w:tcPr>
                <w:tcW w:w="1023" w:type="dxa"/>
                <w:noWrap/>
                <w:hideMark/>
              </w:tcPr>
            </w:tcPrChange>
          </w:tcPr>
          <w:p w14:paraId="752735B7" w14:textId="2C672B96" w:rsidR="00E93C3D" w:rsidRPr="00E93C3D" w:rsidRDefault="00E93C3D" w:rsidP="00E93C3D">
            <w:pPr>
              <w:spacing w:line="240" w:lineRule="auto"/>
              <w:jc w:val="center"/>
              <w:rPr>
                <w:ins w:id="262" w:author="Phil" w:date="2016-04-21T15:36:00Z"/>
                <w:rFonts w:ascii="Calibri" w:eastAsia="Times New Roman" w:hAnsi="Calibri" w:cs="Times New Roman"/>
                <w:lang w:val="en-GB" w:eastAsia="en-GB"/>
              </w:rPr>
              <w:pPrChange w:id="263" w:author="Phil" w:date="2016-04-21T15:40:00Z">
                <w:pPr>
                  <w:spacing w:line="240" w:lineRule="auto"/>
                  <w:jc w:val="right"/>
                </w:pPr>
              </w:pPrChange>
            </w:pPr>
            <w:ins w:id="264" w:author="Phil" w:date="2016-04-21T15:36:00Z">
              <w:r>
                <w:rPr>
                  <w:rFonts w:ascii="Calibri" w:eastAsia="Times New Roman" w:hAnsi="Calibri" w:cs="Times New Roman"/>
                  <w:lang w:val="en-GB" w:eastAsia="en-GB"/>
                </w:rPr>
                <w:t>0.228</w:t>
              </w:r>
            </w:ins>
          </w:p>
        </w:tc>
      </w:tr>
      <w:tr w:rsidR="00E93C3D" w:rsidRPr="00E93C3D" w14:paraId="605875DD" w14:textId="77777777" w:rsidTr="00E93C3D">
        <w:trPr>
          <w:trHeight w:val="288"/>
          <w:ins w:id="265" w:author="Phil" w:date="2016-04-21T15:36:00Z"/>
          <w:trPrChange w:id="266" w:author="Phil" w:date="2016-04-21T15:40:00Z">
            <w:trPr>
              <w:trHeight w:val="288"/>
            </w:trPr>
          </w:trPrChange>
        </w:trPr>
        <w:tc>
          <w:tcPr>
            <w:tcW w:w="2222" w:type="dxa"/>
            <w:tcPrChange w:id="267" w:author="Phil" w:date="2016-04-21T15:40:00Z">
              <w:tcPr>
                <w:tcW w:w="1162" w:type="dxa"/>
              </w:tcPr>
            </w:tcPrChange>
          </w:tcPr>
          <w:p w14:paraId="3BB80AD8" w14:textId="1E4AB80D" w:rsidR="00E93C3D" w:rsidRPr="00E93C3D" w:rsidRDefault="00E93C3D" w:rsidP="00E93C3D">
            <w:pPr>
              <w:spacing w:line="240" w:lineRule="auto"/>
              <w:jc w:val="center"/>
              <w:rPr>
                <w:ins w:id="268" w:author="Phil" w:date="2016-04-21T15:37:00Z"/>
                <w:rFonts w:ascii="Calibri" w:eastAsia="Times New Roman" w:hAnsi="Calibri" w:cs="Times New Roman"/>
                <w:lang w:val="en-GB" w:eastAsia="en-GB"/>
              </w:rPr>
              <w:pPrChange w:id="269" w:author="Phil" w:date="2016-04-21T15:40:00Z">
                <w:pPr>
                  <w:spacing w:line="240" w:lineRule="auto"/>
                </w:pPr>
              </w:pPrChange>
            </w:pPr>
            <w:ins w:id="270" w:author="Phil" w:date="2016-04-21T15:37:00Z">
              <w:r>
                <w:rPr>
                  <w:rFonts w:ascii="Calibri" w:eastAsia="Times New Roman" w:hAnsi="Calibri" w:cs="Times New Roman"/>
                  <w:lang w:val="en-GB" w:eastAsia="en-GB"/>
                </w:rPr>
                <w:t>Functional Richness (</w:t>
              </w:r>
              <w:proofErr w:type="spellStart"/>
              <w:r>
                <w:rPr>
                  <w:rFonts w:ascii="Calibri" w:eastAsia="Times New Roman" w:hAnsi="Calibri" w:cs="Times New Roman"/>
                  <w:lang w:val="en-GB" w:eastAsia="en-GB"/>
                </w:rPr>
                <w:t>FRic</w:t>
              </w:r>
              <w:proofErr w:type="spellEnd"/>
              <w:r>
                <w:rPr>
                  <w:rFonts w:ascii="Calibri" w:eastAsia="Times New Roman" w:hAnsi="Calibri" w:cs="Times New Roman"/>
                  <w:lang w:val="en-GB" w:eastAsia="en-GB"/>
                </w:rPr>
                <w:t>)</w:t>
              </w:r>
            </w:ins>
          </w:p>
        </w:tc>
        <w:tc>
          <w:tcPr>
            <w:tcW w:w="1534" w:type="dxa"/>
            <w:noWrap/>
            <w:hideMark/>
            <w:tcPrChange w:id="271" w:author="Phil" w:date="2016-04-21T15:40:00Z">
              <w:tcPr>
                <w:tcW w:w="1550" w:type="dxa"/>
                <w:noWrap/>
                <w:hideMark/>
              </w:tcPr>
            </w:tcPrChange>
          </w:tcPr>
          <w:p w14:paraId="7306EE9E" w14:textId="161EB464" w:rsidR="00E93C3D" w:rsidRPr="00E93C3D" w:rsidRDefault="00E93C3D" w:rsidP="00E93C3D">
            <w:pPr>
              <w:spacing w:line="240" w:lineRule="auto"/>
              <w:jc w:val="center"/>
              <w:rPr>
                <w:ins w:id="272" w:author="Phil" w:date="2016-04-21T15:36:00Z"/>
                <w:rFonts w:ascii="Calibri" w:eastAsia="Times New Roman" w:hAnsi="Calibri" w:cs="Times New Roman"/>
                <w:lang w:val="en-GB" w:eastAsia="en-GB"/>
              </w:rPr>
              <w:pPrChange w:id="273" w:author="Phil" w:date="2016-04-21T15:40:00Z">
                <w:pPr>
                  <w:spacing w:line="240" w:lineRule="auto"/>
                </w:pPr>
              </w:pPrChange>
            </w:pPr>
            <w:ins w:id="274" w:author="Phil" w:date="2016-04-21T15:36:00Z">
              <w:r>
                <w:rPr>
                  <w:rFonts w:ascii="Calibri" w:eastAsia="Times New Roman" w:hAnsi="Calibri" w:cs="Times New Roman"/>
                  <w:lang w:val="en-GB" w:eastAsia="en-GB"/>
                </w:rPr>
                <w:t>Intercept</w:t>
              </w:r>
            </w:ins>
          </w:p>
        </w:tc>
        <w:tc>
          <w:tcPr>
            <w:tcW w:w="1554" w:type="dxa"/>
            <w:noWrap/>
            <w:hideMark/>
            <w:tcPrChange w:id="275" w:author="Phil" w:date="2016-04-21T15:40:00Z">
              <w:tcPr>
                <w:tcW w:w="1570" w:type="dxa"/>
                <w:noWrap/>
                <w:hideMark/>
              </w:tcPr>
            </w:tcPrChange>
          </w:tcPr>
          <w:p w14:paraId="6BFD1A02" w14:textId="77777777" w:rsidR="00E93C3D" w:rsidRPr="00E93C3D" w:rsidRDefault="00E93C3D" w:rsidP="00E93C3D">
            <w:pPr>
              <w:spacing w:line="240" w:lineRule="auto"/>
              <w:jc w:val="center"/>
              <w:rPr>
                <w:ins w:id="276" w:author="Phil" w:date="2016-04-21T15:36:00Z"/>
                <w:rFonts w:ascii="Calibri" w:eastAsia="Times New Roman" w:hAnsi="Calibri" w:cs="Times New Roman"/>
                <w:lang w:val="en-GB" w:eastAsia="en-GB"/>
              </w:rPr>
              <w:pPrChange w:id="277" w:author="Phil" w:date="2016-04-21T15:40:00Z">
                <w:pPr>
                  <w:spacing w:line="240" w:lineRule="auto"/>
                  <w:jc w:val="right"/>
                </w:pPr>
              </w:pPrChange>
            </w:pPr>
            <w:ins w:id="278" w:author="Phil" w:date="2016-04-21T15:36:00Z">
              <w:r w:rsidRPr="00E93C3D">
                <w:rPr>
                  <w:rFonts w:ascii="Calibri" w:eastAsia="Times New Roman" w:hAnsi="Calibri" w:cs="Times New Roman"/>
                  <w:lang w:val="en-GB" w:eastAsia="en-GB"/>
                </w:rPr>
                <w:t>-1.04061</w:t>
              </w:r>
            </w:ins>
          </w:p>
        </w:tc>
        <w:tc>
          <w:tcPr>
            <w:tcW w:w="1564" w:type="dxa"/>
            <w:noWrap/>
            <w:hideMark/>
            <w:tcPrChange w:id="279" w:author="Phil" w:date="2016-04-21T15:40:00Z">
              <w:tcPr>
                <w:tcW w:w="1580" w:type="dxa"/>
                <w:noWrap/>
                <w:hideMark/>
              </w:tcPr>
            </w:tcPrChange>
          </w:tcPr>
          <w:p w14:paraId="67DBAD3E" w14:textId="77777777" w:rsidR="00E93C3D" w:rsidRPr="00E93C3D" w:rsidRDefault="00E93C3D" w:rsidP="00E93C3D">
            <w:pPr>
              <w:spacing w:line="240" w:lineRule="auto"/>
              <w:jc w:val="center"/>
              <w:rPr>
                <w:ins w:id="280" w:author="Phil" w:date="2016-04-21T15:36:00Z"/>
                <w:rFonts w:ascii="Calibri" w:eastAsia="Times New Roman" w:hAnsi="Calibri" w:cs="Times New Roman"/>
                <w:lang w:val="en-GB" w:eastAsia="en-GB"/>
              </w:rPr>
              <w:pPrChange w:id="281" w:author="Phil" w:date="2016-04-21T15:40:00Z">
                <w:pPr>
                  <w:spacing w:line="240" w:lineRule="auto"/>
                  <w:jc w:val="right"/>
                </w:pPr>
              </w:pPrChange>
            </w:pPr>
            <w:ins w:id="282" w:author="Phil" w:date="2016-04-21T15:36:00Z">
              <w:r w:rsidRPr="00E93C3D">
                <w:rPr>
                  <w:rFonts w:ascii="Calibri" w:eastAsia="Times New Roman" w:hAnsi="Calibri" w:cs="Times New Roman"/>
                  <w:lang w:val="en-GB" w:eastAsia="en-GB"/>
                </w:rPr>
                <w:t>0.512686</w:t>
              </w:r>
            </w:ins>
          </w:p>
        </w:tc>
        <w:tc>
          <w:tcPr>
            <w:tcW w:w="1526" w:type="dxa"/>
            <w:noWrap/>
            <w:hideMark/>
            <w:tcPrChange w:id="283" w:author="Phil" w:date="2016-04-21T15:40:00Z">
              <w:tcPr>
                <w:tcW w:w="1542" w:type="dxa"/>
                <w:noWrap/>
                <w:hideMark/>
              </w:tcPr>
            </w:tcPrChange>
          </w:tcPr>
          <w:p w14:paraId="719220BA" w14:textId="77777777" w:rsidR="00E93C3D" w:rsidRPr="00E93C3D" w:rsidRDefault="00E93C3D" w:rsidP="00E93C3D">
            <w:pPr>
              <w:spacing w:line="240" w:lineRule="auto"/>
              <w:jc w:val="center"/>
              <w:rPr>
                <w:ins w:id="284" w:author="Phil" w:date="2016-04-21T15:36:00Z"/>
                <w:rFonts w:ascii="Calibri" w:eastAsia="Times New Roman" w:hAnsi="Calibri" w:cs="Times New Roman"/>
                <w:lang w:val="en-GB" w:eastAsia="en-GB"/>
              </w:rPr>
              <w:pPrChange w:id="285" w:author="Phil" w:date="2016-04-21T15:40:00Z">
                <w:pPr>
                  <w:spacing w:line="240" w:lineRule="auto"/>
                  <w:jc w:val="right"/>
                </w:pPr>
              </w:pPrChange>
            </w:pPr>
            <w:ins w:id="286" w:author="Phil" w:date="2016-04-21T15:36:00Z">
              <w:r w:rsidRPr="00E93C3D">
                <w:rPr>
                  <w:rFonts w:ascii="Calibri" w:eastAsia="Times New Roman" w:hAnsi="Calibri" w:cs="Times New Roman"/>
                  <w:lang w:val="en-GB" w:eastAsia="en-GB"/>
                </w:rPr>
                <w:t>-2.02971</w:t>
              </w:r>
            </w:ins>
          </w:p>
        </w:tc>
        <w:tc>
          <w:tcPr>
            <w:tcW w:w="1043" w:type="dxa"/>
            <w:noWrap/>
            <w:hideMark/>
            <w:tcPrChange w:id="287" w:author="Phil" w:date="2016-04-21T15:40:00Z">
              <w:tcPr>
                <w:tcW w:w="1023" w:type="dxa"/>
                <w:noWrap/>
                <w:hideMark/>
              </w:tcPr>
            </w:tcPrChange>
          </w:tcPr>
          <w:p w14:paraId="0DFE6D6B" w14:textId="4EC14CAC" w:rsidR="00E93C3D" w:rsidRPr="00E93C3D" w:rsidRDefault="00E93C3D" w:rsidP="00E93C3D">
            <w:pPr>
              <w:spacing w:line="240" w:lineRule="auto"/>
              <w:jc w:val="center"/>
              <w:rPr>
                <w:ins w:id="288" w:author="Phil" w:date="2016-04-21T15:36:00Z"/>
                <w:rFonts w:ascii="Calibri" w:eastAsia="Times New Roman" w:hAnsi="Calibri" w:cs="Times New Roman"/>
                <w:lang w:val="en-GB" w:eastAsia="en-GB"/>
              </w:rPr>
              <w:pPrChange w:id="289" w:author="Phil" w:date="2016-04-21T15:40:00Z">
                <w:pPr>
                  <w:spacing w:line="240" w:lineRule="auto"/>
                  <w:jc w:val="right"/>
                </w:pPr>
              </w:pPrChange>
            </w:pPr>
            <w:ins w:id="290" w:author="Phil" w:date="2016-04-21T15:36:00Z">
              <w:r>
                <w:rPr>
                  <w:rFonts w:ascii="Calibri" w:eastAsia="Times New Roman" w:hAnsi="Calibri" w:cs="Times New Roman"/>
                  <w:lang w:val="en-GB" w:eastAsia="en-GB"/>
                </w:rPr>
                <w:t>0.042</w:t>
              </w:r>
            </w:ins>
          </w:p>
        </w:tc>
      </w:tr>
      <w:tr w:rsidR="00E93C3D" w:rsidRPr="00E93C3D" w14:paraId="5CCAE3C8" w14:textId="77777777" w:rsidTr="00E93C3D">
        <w:trPr>
          <w:trHeight w:val="288"/>
          <w:ins w:id="291" w:author="Phil" w:date="2016-04-21T15:36:00Z"/>
          <w:trPrChange w:id="292" w:author="Phil" w:date="2016-04-21T15:40:00Z">
            <w:trPr>
              <w:trHeight w:val="288"/>
            </w:trPr>
          </w:trPrChange>
        </w:trPr>
        <w:tc>
          <w:tcPr>
            <w:tcW w:w="2222" w:type="dxa"/>
            <w:tcPrChange w:id="293" w:author="Phil" w:date="2016-04-21T15:40:00Z">
              <w:tcPr>
                <w:tcW w:w="1162" w:type="dxa"/>
              </w:tcPr>
            </w:tcPrChange>
          </w:tcPr>
          <w:p w14:paraId="681FACBC" w14:textId="59DDC4A2" w:rsidR="00E93C3D" w:rsidRPr="00E93C3D" w:rsidRDefault="00E93C3D" w:rsidP="00E93C3D">
            <w:pPr>
              <w:spacing w:line="240" w:lineRule="auto"/>
              <w:jc w:val="center"/>
              <w:rPr>
                <w:ins w:id="294" w:author="Phil" w:date="2016-04-21T15:37:00Z"/>
                <w:rFonts w:ascii="Calibri" w:eastAsia="Times New Roman" w:hAnsi="Calibri" w:cs="Times New Roman"/>
                <w:lang w:val="en-GB" w:eastAsia="en-GB"/>
              </w:rPr>
              <w:pPrChange w:id="295" w:author="Phil" w:date="2016-04-21T15:40:00Z">
                <w:pPr>
                  <w:spacing w:line="240" w:lineRule="auto"/>
                </w:pPr>
              </w:pPrChange>
            </w:pPr>
            <w:ins w:id="296" w:author="Phil" w:date="2016-04-21T15:38:00Z">
              <w:r>
                <w:rPr>
                  <w:rFonts w:ascii="Calibri" w:eastAsia="Times New Roman" w:hAnsi="Calibri" w:cs="Times New Roman"/>
                  <w:lang w:val="en-GB" w:eastAsia="en-GB"/>
                </w:rPr>
                <w:t>Functional Diversity (FD)</w:t>
              </w:r>
            </w:ins>
          </w:p>
        </w:tc>
        <w:tc>
          <w:tcPr>
            <w:tcW w:w="1534" w:type="dxa"/>
            <w:noWrap/>
            <w:hideMark/>
            <w:tcPrChange w:id="297" w:author="Phil" w:date="2016-04-21T15:40:00Z">
              <w:tcPr>
                <w:tcW w:w="1550" w:type="dxa"/>
                <w:noWrap/>
                <w:hideMark/>
              </w:tcPr>
            </w:tcPrChange>
          </w:tcPr>
          <w:p w14:paraId="3CAE7CB9" w14:textId="4C66C119" w:rsidR="00E93C3D" w:rsidRPr="00E93C3D" w:rsidRDefault="00E93C3D" w:rsidP="00E93C3D">
            <w:pPr>
              <w:spacing w:line="240" w:lineRule="auto"/>
              <w:jc w:val="center"/>
              <w:rPr>
                <w:ins w:id="298" w:author="Phil" w:date="2016-04-21T15:36:00Z"/>
                <w:rFonts w:ascii="Calibri" w:eastAsia="Times New Roman" w:hAnsi="Calibri" w:cs="Times New Roman"/>
                <w:lang w:val="en-GB" w:eastAsia="en-GB"/>
              </w:rPr>
              <w:pPrChange w:id="299" w:author="Phil" w:date="2016-04-21T15:40:00Z">
                <w:pPr>
                  <w:spacing w:line="240" w:lineRule="auto"/>
                </w:pPr>
              </w:pPrChange>
            </w:pPr>
            <w:ins w:id="300" w:author="Phil" w:date="2016-04-21T15:36:00Z">
              <w:r>
                <w:rPr>
                  <w:rFonts w:ascii="Calibri" w:eastAsia="Times New Roman" w:hAnsi="Calibri" w:cs="Times New Roman"/>
                  <w:lang w:val="en-GB" w:eastAsia="en-GB"/>
                </w:rPr>
                <w:t>Intercept</w:t>
              </w:r>
            </w:ins>
          </w:p>
        </w:tc>
        <w:tc>
          <w:tcPr>
            <w:tcW w:w="1554" w:type="dxa"/>
            <w:noWrap/>
            <w:hideMark/>
            <w:tcPrChange w:id="301" w:author="Phil" w:date="2016-04-21T15:40:00Z">
              <w:tcPr>
                <w:tcW w:w="1570" w:type="dxa"/>
                <w:noWrap/>
                <w:hideMark/>
              </w:tcPr>
            </w:tcPrChange>
          </w:tcPr>
          <w:p w14:paraId="0CF38C18" w14:textId="77777777" w:rsidR="00E93C3D" w:rsidRPr="00E93C3D" w:rsidRDefault="00E93C3D" w:rsidP="00E93C3D">
            <w:pPr>
              <w:spacing w:line="240" w:lineRule="auto"/>
              <w:jc w:val="center"/>
              <w:rPr>
                <w:ins w:id="302" w:author="Phil" w:date="2016-04-21T15:36:00Z"/>
                <w:rFonts w:ascii="Calibri" w:eastAsia="Times New Roman" w:hAnsi="Calibri" w:cs="Times New Roman"/>
                <w:lang w:val="en-GB" w:eastAsia="en-GB"/>
              </w:rPr>
              <w:pPrChange w:id="303" w:author="Phil" w:date="2016-04-21T15:40:00Z">
                <w:pPr>
                  <w:spacing w:line="240" w:lineRule="auto"/>
                  <w:jc w:val="right"/>
                </w:pPr>
              </w:pPrChange>
            </w:pPr>
            <w:ins w:id="304" w:author="Phil" w:date="2016-04-21T15:36:00Z">
              <w:r w:rsidRPr="00E93C3D">
                <w:rPr>
                  <w:rFonts w:ascii="Calibri" w:eastAsia="Times New Roman" w:hAnsi="Calibri" w:cs="Times New Roman"/>
                  <w:lang w:val="en-GB" w:eastAsia="en-GB"/>
                </w:rPr>
                <w:t>-0.04689</w:t>
              </w:r>
            </w:ins>
          </w:p>
        </w:tc>
        <w:tc>
          <w:tcPr>
            <w:tcW w:w="1564" w:type="dxa"/>
            <w:noWrap/>
            <w:hideMark/>
            <w:tcPrChange w:id="305" w:author="Phil" w:date="2016-04-21T15:40:00Z">
              <w:tcPr>
                <w:tcW w:w="1580" w:type="dxa"/>
                <w:noWrap/>
                <w:hideMark/>
              </w:tcPr>
            </w:tcPrChange>
          </w:tcPr>
          <w:p w14:paraId="765221BF" w14:textId="77777777" w:rsidR="00E93C3D" w:rsidRPr="00E93C3D" w:rsidRDefault="00E93C3D" w:rsidP="00E93C3D">
            <w:pPr>
              <w:spacing w:line="240" w:lineRule="auto"/>
              <w:jc w:val="center"/>
              <w:rPr>
                <w:ins w:id="306" w:author="Phil" w:date="2016-04-21T15:36:00Z"/>
                <w:rFonts w:ascii="Calibri" w:eastAsia="Times New Roman" w:hAnsi="Calibri" w:cs="Times New Roman"/>
                <w:lang w:val="en-GB" w:eastAsia="en-GB"/>
              </w:rPr>
              <w:pPrChange w:id="307" w:author="Phil" w:date="2016-04-21T15:40:00Z">
                <w:pPr>
                  <w:spacing w:line="240" w:lineRule="auto"/>
                  <w:jc w:val="right"/>
                </w:pPr>
              </w:pPrChange>
            </w:pPr>
            <w:ins w:id="308" w:author="Phil" w:date="2016-04-21T15:36:00Z">
              <w:r w:rsidRPr="00E93C3D">
                <w:rPr>
                  <w:rFonts w:ascii="Calibri" w:eastAsia="Times New Roman" w:hAnsi="Calibri" w:cs="Times New Roman"/>
                  <w:lang w:val="en-GB" w:eastAsia="en-GB"/>
                </w:rPr>
                <w:t>0.048301</w:t>
              </w:r>
            </w:ins>
          </w:p>
        </w:tc>
        <w:tc>
          <w:tcPr>
            <w:tcW w:w="1526" w:type="dxa"/>
            <w:noWrap/>
            <w:hideMark/>
            <w:tcPrChange w:id="309" w:author="Phil" w:date="2016-04-21T15:40:00Z">
              <w:tcPr>
                <w:tcW w:w="1542" w:type="dxa"/>
                <w:noWrap/>
                <w:hideMark/>
              </w:tcPr>
            </w:tcPrChange>
          </w:tcPr>
          <w:p w14:paraId="47E5A2F5" w14:textId="77777777" w:rsidR="00E93C3D" w:rsidRPr="00E93C3D" w:rsidRDefault="00E93C3D" w:rsidP="00E93C3D">
            <w:pPr>
              <w:spacing w:line="240" w:lineRule="auto"/>
              <w:jc w:val="center"/>
              <w:rPr>
                <w:ins w:id="310" w:author="Phil" w:date="2016-04-21T15:36:00Z"/>
                <w:rFonts w:ascii="Calibri" w:eastAsia="Times New Roman" w:hAnsi="Calibri" w:cs="Times New Roman"/>
                <w:lang w:val="en-GB" w:eastAsia="en-GB"/>
              </w:rPr>
              <w:pPrChange w:id="311" w:author="Phil" w:date="2016-04-21T15:40:00Z">
                <w:pPr>
                  <w:spacing w:line="240" w:lineRule="auto"/>
                  <w:jc w:val="right"/>
                </w:pPr>
              </w:pPrChange>
            </w:pPr>
            <w:ins w:id="312" w:author="Phil" w:date="2016-04-21T15:36:00Z">
              <w:r w:rsidRPr="00E93C3D">
                <w:rPr>
                  <w:rFonts w:ascii="Calibri" w:eastAsia="Times New Roman" w:hAnsi="Calibri" w:cs="Times New Roman"/>
                  <w:lang w:val="en-GB" w:eastAsia="en-GB"/>
                </w:rPr>
                <w:t>-0.97083</w:t>
              </w:r>
            </w:ins>
          </w:p>
        </w:tc>
        <w:tc>
          <w:tcPr>
            <w:tcW w:w="1043" w:type="dxa"/>
            <w:noWrap/>
            <w:hideMark/>
            <w:tcPrChange w:id="313" w:author="Phil" w:date="2016-04-21T15:40:00Z">
              <w:tcPr>
                <w:tcW w:w="1023" w:type="dxa"/>
                <w:noWrap/>
                <w:hideMark/>
              </w:tcPr>
            </w:tcPrChange>
          </w:tcPr>
          <w:p w14:paraId="4FA97389" w14:textId="2E1A3E97" w:rsidR="00E93C3D" w:rsidRPr="00E93C3D" w:rsidRDefault="00E93C3D" w:rsidP="00E93C3D">
            <w:pPr>
              <w:spacing w:line="240" w:lineRule="auto"/>
              <w:jc w:val="center"/>
              <w:rPr>
                <w:ins w:id="314" w:author="Phil" w:date="2016-04-21T15:36:00Z"/>
                <w:rFonts w:ascii="Calibri" w:eastAsia="Times New Roman" w:hAnsi="Calibri" w:cs="Times New Roman"/>
                <w:lang w:val="en-GB" w:eastAsia="en-GB"/>
              </w:rPr>
              <w:pPrChange w:id="315" w:author="Phil" w:date="2016-04-21T15:40:00Z">
                <w:pPr>
                  <w:spacing w:line="240" w:lineRule="auto"/>
                  <w:jc w:val="right"/>
                </w:pPr>
              </w:pPrChange>
            </w:pPr>
            <w:ins w:id="316" w:author="Phil" w:date="2016-04-21T15:36:00Z">
              <w:r>
                <w:rPr>
                  <w:rFonts w:ascii="Calibri" w:eastAsia="Times New Roman" w:hAnsi="Calibri" w:cs="Times New Roman"/>
                  <w:lang w:val="en-GB" w:eastAsia="en-GB"/>
                </w:rPr>
                <w:t>0.332</w:t>
              </w:r>
            </w:ins>
          </w:p>
        </w:tc>
      </w:tr>
      <w:tr w:rsidR="00E93C3D" w:rsidRPr="00E93C3D" w14:paraId="42C955AA" w14:textId="77777777" w:rsidTr="00E93C3D">
        <w:trPr>
          <w:trHeight w:val="288"/>
          <w:ins w:id="317" w:author="Phil" w:date="2016-04-21T15:36:00Z"/>
          <w:trPrChange w:id="318" w:author="Phil" w:date="2016-04-21T15:40:00Z">
            <w:trPr>
              <w:trHeight w:val="288"/>
            </w:trPr>
          </w:trPrChange>
        </w:trPr>
        <w:tc>
          <w:tcPr>
            <w:tcW w:w="2222" w:type="dxa"/>
            <w:vMerge w:val="restart"/>
            <w:tcPrChange w:id="319" w:author="Phil" w:date="2016-04-21T15:40:00Z">
              <w:tcPr>
                <w:tcW w:w="1162" w:type="dxa"/>
                <w:vMerge w:val="restart"/>
              </w:tcPr>
            </w:tcPrChange>
          </w:tcPr>
          <w:p w14:paraId="081BBA5B" w14:textId="06C6EDCF" w:rsidR="00E93C3D" w:rsidRPr="00E93C3D" w:rsidRDefault="00E93C3D" w:rsidP="00E93C3D">
            <w:pPr>
              <w:spacing w:line="240" w:lineRule="auto"/>
              <w:jc w:val="center"/>
              <w:rPr>
                <w:ins w:id="320" w:author="Phil" w:date="2016-04-21T15:37:00Z"/>
                <w:rFonts w:ascii="Calibri" w:eastAsia="Times New Roman" w:hAnsi="Calibri" w:cs="Times New Roman"/>
                <w:lang w:val="en-GB" w:eastAsia="en-GB"/>
              </w:rPr>
              <w:pPrChange w:id="321" w:author="Phil" w:date="2016-04-21T15:40:00Z">
                <w:pPr>
                  <w:spacing w:line="240" w:lineRule="auto"/>
                </w:pPr>
              </w:pPrChange>
            </w:pPr>
            <w:ins w:id="322" w:author="Phil" w:date="2016-04-21T15:38:00Z">
              <w:r>
                <w:rPr>
                  <w:rFonts w:ascii="Calibri" w:eastAsia="Times New Roman" w:hAnsi="Calibri" w:cs="Times New Roman"/>
                  <w:lang w:val="en-GB" w:eastAsia="en-GB"/>
                </w:rPr>
                <w:t>Functional divergence</w:t>
              </w:r>
            </w:ins>
            <w:ins w:id="323" w:author="Phil" w:date="2016-04-21T15:40:00Z">
              <w:r>
                <w:rPr>
                  <w:rFonts w:ascii="Calibri" w:eastAsia="Times New Roman" w:hAnsi="Calibri" w:cs="Times New Roman"/>
                  <w:lang w:val="en-GB" w:eastAsia="en-GB"/>
                </w:rPr>
                <w:t xml:space="preserve"> (</w:t>
              </w:r>
              <w:proofErr w:type="spellStart"/>
              <w:r>
                <w:rPr>
                  <w:rFonts w:ascii="Calibri" w:eastAsia="Times New Roman" w:hAnsi="Calibri" w:cs="Times New Roman"/>
                  <w:lang w:val="en-GB" w:eastAsia="en-GB"/>
                </w:rPr>
                <w:t>FDiv</w:t>
              </w:r>
              <w:proofErr w:type="spellEnd"/>
              <w:r>
                <w:rPr>
                  <w:rFonts w:ascii="Calibri" w:eastAsia="Times New Roman" w:hAnsi="Calibri" w:cs="Times New Roman"/>
                  <w:lang w:val="en-GB" w:eastAsia="en-GB"/>
                </w:rPr>
                <w:t>)</w:t>
              </w:r>
            </w:ins>
          </w:p>
        </w:tc>
        <w:tc>
          <w:tcPr>
            <w:tcW w:w="1534" w:type="dxa"/>
            <w:noWrap/>
            <w:hideMark/>
            <w:tcPrChange w:id="324" w:author="Phil" w:date="2016-04-21T15:40:00Z">
              <w:tcPr>
                <w:tcW w:w="1550" w:type="dxa"/>
                <w:noWrap/>
                <w:hideMark/>
              </w:tcPr>
            </w:tcPrChange>
          </w:tcPr>
          <w:p w14:paraId="6E916956" w14:textId="046B218B" w:rsidR="00E93C3D" w:rsidRPr="00E93C3D" w:rsidRDefault="00E93C3D" w:rsidP="00E93C3D">
            <w:pPr>
              <w:spacing w:line="240" w:lineRule="auto"/>
              <w:jc w:val="center"/>
              <w:rPr>
                <w:ins w:id="325" w:author="Phil" w:date="2016-04-21T15:36:00Z"/>
                <w:rFonts w:ascii="Calibri" w:eastAsia="Times New Roman" w:hAnsi="Calibri" w:cs="Times New Roman"/>
                <w:lang w:val="en-GB" w:eastAsia="en-GB"/>
              </w:rPr>
              <w:pPrChange w:id="326" w:author="Phil" w:date="2016-04-21T15:40:00Z">
                <w:pPr>
                  <w:spacing w:line="240" w:lineRule="auto"/>
                </w:pPr>
              </w:pPrChange>
            </w:pPr>
            <w:ins w:id="327" w:author="Phil" w:date="2016-04-21T15:36:00Z">
              <w:r>
                <w:rPr>
                  <w:rFonts w:ascii="Calibri" w:eastAsia="Times New Roman" w:hAnsi="Calibri" w:cs="Times New Roman"/>
                  <w:lang w:val="en-GB" w:eastAsia="en-GB"/>
                </w:rPr>
                <w:t>Intercept</w:t>
              </w:r>
            </w:ins>
          </w:p>
        </w:tc>
        <w:tc>
          <w:tcPr>
            <w:tcW w:w="1554" w:type="dxa"/>
            <w:noWrap/>
            <w:hideMark/>
            <w:tcPrChange w:id="328" w:author="Phil" w:date="2016-04-21T15:40:00Z">
              <w:tcPr>
                <w:tcW w:w="1570" w:type="dxa"/>
                <w:noWrap/>
                <w:hideMark/>
              </w:tcPr>
            </w:tcPrChange>
          </w:tcPr>
          <w:p w14:paraId="5B8307D8" w14:textId="77777777" w:rsidR="00E93C3D" w:rsidRPr="00E93C3D" w:rsidRDefault="00E93C3D" w:rsidP="00E93C3D">
            <w:pPr>
              <w:spacing w:line="240" w:lineRule="auto"/>
              <w:jc w:val="center"/>
              <w:rPr>
                <w:ins w:id="329" w:author="Phil" w:date="2016-04-21T15:36:00Z"/>
                <w:rFonts w:ascii="Calibri" w:eastAsia="Times New Roman" w:hAnsi="Calibri" w:cs="Times New Roman"/>
                <w:lang w:val="en-GB" w:eastAsia="en-GB"/>
              </w:rPr>
              <w:pPrChange w:id="330" w:author="Phil" w:date="2016-04-21T15:40:00Z">
                <w:pPr>
                  <w:spacing w:line="240" w:lineRule="auto"/>
                  <w:jc w:val="right"/>
                </w:pPr>
              </w:pPrChange>
            </w:pPr>
            <w:ins w:id="331" w:author="Phil" w:date="2016-04-21T15:36:00Z">
              <w:r w:rsidRPr="00E93C3D">
                <w:rPr>
                  <w:rFonts w:ascii="Calibri" w:eastAsia="Times New Roman" w:hAnsi="Calibri" w:cs="Times New Roman"/>
                  <w:lang w:val="en-GB" w:eastAsia="en-GB"/>
                </w:rPr>
                <w:t>0.063619</w:t>
              </w:r>
            </w:ins>
          </w:p>
        </w:tc>
        <w:tc>
          <w:tcPr>
            <w:tcW w:w="1564" w:type="dxa"/>
            <w:noWrap/>
            <w:hideMark/>
            <w:tcPrChange w:id="332" w:author="Phil" w:date="2016-04-21T15:40:00Z">
              <w:tcPr>
                <w:tcW w:w="1580" w:type="dxa"/>
                <w:noWrap/>
                <w:hideMark/>
              </w:tcPr>
            </w:tcPrChange>
          </w:tcPr>
          <w:p w14:paraId="4CD0D032" w14:textId="77777777" w:rsidR="00E93C3D" w:rsidRPr="00E93C3D" w:rsidRDefault="00E93C3D" w:rsidP="00E93C3D">
            <w:pPr>
              <w:spacing w:line="240" w:lineRule="auto"/>
              <w:jc w:val="center"/>
              <w:rPr>
                <w:ins w:id="333" w:author="Phil" w:date="2016-04-21T15:36:00Z"/>
                <w:rFonts w:ascii="Calibri" w:eastAsia="Times New Roman" w:hAnsi="Calibri" w:cs="Times New Roman"/>
                <w:lang w:val="en-GB" w:eastAsia="en-GB"/>
              </w:rPr>
              <w:pPrChange w:id="334" w:author="Phil" w:date="2016-04-21T15:40:00Z">
                <w:pPr>
                  <w:spacing w:line="240" w:lineRule="auto"/>
                  <w:jc w:val="right"/>
                </w:pPr>
              </w:pPrChange>
            </w:pPr>
            <w:ins w:id="335" w:author="Phil" w:date="2016-04-21T15:36:00Z">
              <w:r w:rsidRPr="00E93C3D">
                <w:rPr>
                  <w:rFonts w:ascii="Calibri" w:eastAsia="Times New Roman" w:hAnsi="Calibri" w:cs="Times New Roman"/>
                  <w:lang w:val="en-GB" w:eastAsia="en-GB"/>
                </w:rPr>
                <w:t>0.021463</w:t>
              </w:r>
            </w:ins>
          </w:p>
        </w:tc>
        <w:tc>
          <w:tcPr>
            <w:tcW w:w="1526" w:type="dxa"/>
            <w:noWrap/>
            <w:hideMark/>
            <w:tcPrChange w:id="336" w:author="Phil" w:date="2016-04-21T15:40:00Z">
              <w:tcPr>
                <w:tcW w:w="1542" w:type="dxa"/>
                <w:noWrap/>
                <w:hideMark/>
              </w:tcPr>
            </w:tcPrChange>
          </w:tcPr>
          <w:p w14:paraId="01CFE922" w14:textId="77777777" w:rsidR="00E93C3D" w:rsidRPr="00E93C3D" w:rsidRDefault="00E93C3D" w:rsidP="00E93C3D">
            <w:pPr>
              <w:spacing w:line="240" w:lineRule="auto"/>
              <w:jc w:val="center"/>
              <w:rPr>
                <w:ins w:id="337" w:author="Phil" w:date="2016-04-21T15:36:00Z"/>
                <w:rFonts w:ascii="Calibri" w:eastAsia="Times New Roman" w:hAnsi="Calibri" w:cs="Times New Roman"/>
                <w:lang w:val="en-GB" w:eastAsia="en-GB"/>
              </w:rPr>
              <w:pPrChange w:id="338" w:author="Phil" w:date="2016-04-21T15:40:00Z">
                <w:pPr>
                  <w:spacing w:line="240" w:lineRule="auto"/>
                  <w:jc w:val="right"/>
                </w:pPr>
              </w:pPrChange>
            </w:pPr>
            <w:ins w:id="339" w:author="Phil" w:date="2016-04-21T15:36:00Z">
              <w:r w:rsidRPr="00E93C3D">
                <w:rPr>
                  <w:rFonts w:ascii="Calibri" w:eastAsia="Times New Roman" w:hAnsi="Calibri" w:cs="Times New Roman"/>
                  <w:lang w:val="en-GB" w:eastAsia="en-GB"/>
                </w:rPr>
                <w:t>2.964176</w:t>
              </w:r>
            </w:ins>
          </w:p>
        </w:tc>
        <w:tc>
          <w:tcPr>
            <w:tcW w:w="1043" w:type="dxa"/>
            <w:noWrap/>
            <w:hideMark/>
            <w:tcPrChange w:id="340" w:author="Phil" w:date="2016-04-21T15:40:00Z">
              <w:tcPr>
                <w:tcW w:w="1023" w:type="dxa"/>
                <w:noWrap/>
                <w:hideMark/>
              </w:tcPr>
            </w:tcPrChange>
          </w:tcPr>
          <w:p w14:paraId="202F5E19" w14:textId="77777777" w:rsidR="00E93C3D" w:rsidRPr="00E93C3D" w:rsidRDefault="00E93C3D" w:rsidP="00E93C3D">
            <w:pPr>
              <w:spacing w:line="240" w:lineRule="auto"/>
              <w:jc w:val="center"/>
              <w:rPr>
                <w:ins w:id="341" w:author="Phil" w:date="2016-04-21T15:36:00Z"/>
                <w:rFonts w:ascii="Calibri" w:eastAsia="Times New Roman" w:hAnsi="Calibri" w:cs="Times New Roman"/>
                <w:lang w:val="en-GB" w:eastAsia="en-GB"/>
              </w:rPr>
              <w:pPrChange w:id="342" w:author="Phil" w:date="2016-04-21T15:40:00Z">
                <w:pPr>
                  <w:spacing w:line="240" w:lineRule="auto"/>
                  <w:jc w:val="right"/>
                </w:pPr>
              </w:pPrChange>
            </w:pPr>
            <w:ins w:id="343" w:author="Phil" w:date="2016-04-21T15:36:00Z">
              <w:r w:rsidRPr="00E93C3D">
                <w:rPr>
                  <w:rFonts w:ascii="Calibri" w:eastAsia="Times New Roman" w:hAnsi="Calibri" w:cs="Times New Roman"/>
                  <w:lang w:val="en-GB" w:eastAsia="en-GB"/>
                </w:rPr>
                <w:t>0.006</w:t>
              </w:r>
            </w:ins>
          </w:p>
        </w:tc>
      </w:tr>
      <w:tr w:rsidR="00E93C3D" w:rsidRPr="00E93C3D" w14:paraId="3B88FCBB" w14:textId="77777777" w:rsidTr="00E93C3D">
        <w:trPr>
          <w:trHeight w:val="288"/>
          <w:ins w:id="344" w:author="Phil" w:date="2016-04-21T15:36:00Z"/>
          <w:trPrChange w:id="345" w:author="Phil" w:date="2016-04-21T15:40:00Z">
            <w:trPr>
              <w:trHeight w:val="288"/>
            </w:trPr>
          </w:trPrChange>
        </w:trPr>
        <w:tc>
          <w:tcPr>
            <w:tcW w:w="2222" w:type="dxa"/>
            <w:vMerge/>
            <w:tcPrChange w:id="346" w:author="Phil" w:date="2016-04-21T15:40:00Z">
              <w:tcPr>
                <w:tcW w:w="1162" w:type="dxa"/>
                <w:vMerge/>
              </w:tcPr>
            </w:tcPrChange>
          </w:tcPr>
          <w:p w14:paraId="76A4F76C" w14:textId="77777777" w:rsidR="00E93C3D" w:rsidRPr="00E93C3D" w:rsidRDefault="00E93C3D" w:rsidP="00E93C3D">
            <w:pPr>
              <w:spacing w:line="240" w:lineRule="auto"/>
              <w:jc w:val="center"/>
              <w:rPr>
                <w:ins w:id="347" w:author="Phil" w:date="2016-04-21T15:37:00Z"/>
                <w:rFonts w:ascii="Calibri" w:eastAsia="Times New Roman" w:hAnsi="Calibri" w:cs="Times New Roman"/>
                <w:lang w:val="en-GB" w:eastAsia="en-GB"/>
              </w:rPr>
              <w:pPrChange w:id="348" w:author="Phil" w:date="2016-04-21T15:40:00Z">
                <w:pPr>
                  <w:spacing w:line="240" w:lineRule="auto"/>
                </w:pPr>
              </w:pPrChange>
            </w:pPr>
          </w:p>
        </w:tc>
        <w:tc>
          <w:tcPr>
            <w:tcW w:w="1534" w:type="dxa"/>
            <w:noWrap/>
            <w:hideMark/>
            <w:tcPrChange w:id="349" w:author="Phil" w:date="2016-04-21T15:40:00Z">
              <w:tcPr>
                <w:tcW w:w="1550" w:type="dxa"/>
                <w:noWrap/>
                <w:hideMark/>
              </w:tcPr>
            </w:tcPrChange>
          </w:tcPr>
          <w:p w14:paraId="40E83559" w14:textId="2AC8DBCC" w:rsidR="00E93C3D" w:rsidRPr="00E93C3D" w:rsidRDefault="00E93C3D" w:rsidP="00E93C3D">
            <w:pPr>
              <w:spacing w:line="240" w:lineRule="auto"/>
              <w:jc w:val="center"/>
              <w:rPr>
                <w:ins w:id="350" w:author="Phil" w:date="2016-04-21T15:36:00Z"/>
                <w:rFonts w:ascii="Calibri" w:eastAsia="Times New Roman" w:hAnsi="Calibri" w:cs="Times New Roman"/>
                <w:lang w:val="en-GB" w:eastAsia="en-GB"/>
              </w:rPr>
              <w:pPrChange w:id="351" w:author="Phil" w:date="2016-04-21T15:40:00Z">
                <w:pPr>
                  <w:spacing w:line="240" w:lineRule="auto"/>
                </w:pPr>
              </w:pPrChange>
            </w:pPr>
            <w:ins w:id="352" w:author="Phil" w:date="2016-04-21T15:36:00Z">
              <w:r w:rsidRPr="00E93C3D">
                <w:rPr>
                  <w:rFonts w:ascii="Calibri" w:eastAsia="Times New Roman" w:hAnsi="Calibri" w:cs="Times New Roman"/>
                  <w:lang w:val="en-GB" w:eastAsia="en-GB"/>
                </w:rPr>
                <w:t>log(Age)</w:t>
              </w:r>
            </w:ins>
          </w:p>
        </w:tc>
        <w:tc>
          <w:tcPr>
            <w:tcW w:w="1554" w:type="dxa"/>
            <w:noWrap/>
            <w:hideMark/>
            <w:tcPrChange w:id="353" w:author="Phil" w:date="2016-04-21T15:40:00Z">
              <w:tcPr>
                <w:tcW w:w="1570" w:type="dxa"/>
                <w:noWrap/>
                <w:hideMark/>
              </w:tcPr>
            </w:tcPrChange>
          </w:tcPr>
          <w:p w14:paraId="275361F6" w14:textId="77777777" w:rsidR="00E93C3D" w:rsidRPr="00E93C3D" w:rsidRDefault="00E93C3D" w:rsidP="00E93C3D">
            <w:pPr>
              <w:spacing w:line="240" w:lineRule="auto"/>
              <w:jc w:val="center"/>
              <w:rPr>
                <w:ins w:id="354" w:author="Phil" w:date="2016-04-21T15:36:00Z"/>
                <w:rFonts w:ascii="Calibri" w:eastAsia="Times New Roman" w:hAnsi="Calibri" w:cs="Times New Roman"/>
                <w:lang w:val="en-GB" w:eastAsia="en-GB"/>
              </w:rPr>
              <w:pPrChange w:id="355" w:author="Phil" w:date="2016-04-21T15:40:00Z">
                <w:pPr>
                  <w:spacing w:line="240" w:lineRule="auto"/>
                  <w:jc w:val="right"/>
                </w:pPr>
              </w:pPrChange>
            </w:pPr>
            <w:ins w:id="356" w:author="Phil" w:date="2016-04-21T15:36:00Z">
              <w:r w:rsidRPr="00E93C3D">
                <w:rPr>
                  <w:rFonts w:ascii="Calibri" w:eastAsia="Times New Roman" w:hAnsi="Calibri" w:cs="Times New Roman"/>
                  <w:lang w:val="en-GB" w:eastAsia="en-GB"/>
                </w:rPr>
                <w:t>-0.01512</w:t>
              </w:r>
            </w:ins>
          </w:p>
        </w:tc>
        <w:tc>
          <w:tcPr>
            <w:tcW w:w="1564" w:type="dxa"/>
            <w:noWrap/>
            <w:hideMark/>
            <w:tcPrChange w:id="357" w:author="Phil" w:date="2016-04-21T15:40:00Z">
              <w:tcPr>
                <w:tcW w:w="1580" w:type="dxa"/>
                <w:noWrap/>
                <w:hideMark/>
              </w:tcPr>
            </w:tcPrChange>
          </w:tcPr>
          <w:p w14:paraId="44E1F0E9" w14:textId="77777777" w:rsidR="00E93C3D" w:rsidRPr="00E93C3D" w:rsidRDefault="00E93C3D" w:rsidP="00E93C3D">
            <w:pPr>
              <w:spacing w:line="240" w:lineRule="auto"/>
              <w:jc w:val="center"/>
              <w:rPr>
                <w:ins w:id="358" w:author="Phil" w:date="2016-04-21T15:36:00Z"/>
                <w:rFonts w:ascii="Calibri" w:eastAsia="Times New Roman" w:hAnsi="Calibri" w:cs="Times New Roman"/>
                <w:lang w:val="en-GB" w:eastAsia="en-GB"/>
              </w:rPr>
              <w:pPrChange w:id="359" w:author="Phil" w:date="2016-04-21T15:40:00Z">
                <w:pPr>
                  <w:spacing w:line="240" w:lineRule="auto"/>
                  <w:jc w:val="right"/>
                </w:pPr>
              </w:pPrChange>
            </w:pPr>
            <w:ins w:id="360" w:author="Phil" w:date="2016-04-21T15:36:00Z">
              <w:r w:rsidRPr="00E93C3D">
                <w:rPr>
                  <w:rFonts w:ascii="Calibri" w:eastAsia="Times New Roman" w:hAnsi="Calibri" w:cs="Times New Roman"/>
                  <w:lang w:val="en-GB" w:eastAsia="en-GB"/>
                </w:rPr>
                <w:t>0.00719</w:t>
              </w:r>
            </w:ins>
          </w:p>
        </w:tc>
        <w:tc>
          <w:tcPr>
            <w:tcW w:w="1526" w:type="dxa"/>
            <w:noWrap/>
            <w:hideMark/>
            <w:tcPrChange w:id="361" w:author="Phil" w:date="2016-04-21T15:40:00Z">
              <w:tcPr>
                <w:tcW w:w="1542" w:type="dxa"/>
                <w:noWrap/>
                <w:hideMark/>
              </w:tcPr>
            </w:tcPrChange>
          </w:tcPr>
          <w:p w14:paraId="2AE3EC9E" w14:textId="77777777" w:rsidR="00E93C3D" w:rsidRPr="00E93C3D" w:rsidRDefault="00E93C3D" w:rsidP="00E93C3D">
            <w:pPr>
              <w:spacing w:line="240" w:lineRule="auto"/>
              <w:jc w:val="center"/>
              <w:rPr>
                <w:ins w:id="362" w:author="Phil" w:date="2016-04-21T15:36:00Z"/>
                <w:rFonts w:ascii="Calibri" w:eastAsia="Times New Roman" w:hAnsi="Calibri" w:cs="Times New Roman"/>
                <w:lang w:val="en-GB" w:eastAsia="en-GB"/>
              </w:rPr>
              <w:pPrChange w:id="363" w:author="Phil" w:date="2016-04-21T15:40:00Z">
                <w:pPr>
                  <w:spacing w:line="240" w:lineRule="auto"/>
                  <w:jc w:val="right"/>
                </w:pPr>
              </w:pPrChange>
            </w:pPr>
            <w:ins w:id="364" w:author="Phil" w:date="2016-04-21T15:36:00Z">
              <w:r w:rsidRPr="00E93C3D">
                <w:rPr>
                  <w:rFonts w:ascii="Calibri" w:eastAsia="Times New Roman" w:hAnsi="Calibri" w:cs="Times New Roman"/>
                  <w:lang w:val="en-GB" w:eastAsia="en-GB"/>
                </w:rPr>
                <w:t>-2.1033</w:t>
              </w:r>
            </w:ins>
          </w:p>
        </w:tc>
        <w:tc>
          <w:tcPr>
            <w:tcW w:w="1043" w:type="dxa"/>
            <w:noWrap/>
            <w:hideMark/>
            <w:tcPrChange w:id="365" w:author="Phil" w:date="2016-04-21T15:40:00Z">
              <w:tcPr>
                <w:tcW w:w="1023" w:type="dxa"/>
                <w:noWrap/>
                <w:hideMark/>
              </w:tcPr>
            </w:tcPrChange>
          </w:tcPr>
          <w:p w14:paraId="04F9384D" w14:textId="3FDFE439" w:rsidR="00E93C3D" w:rsidRPr="00E93C3D" w:rsidRDefault="00E93C3D" w:rsidP="00E93C3D">
            <w:pPr>
              <w:spacing w:line="240" w:lineRule="auto"/>
              <w:jc w:val="center"/>
              <w:rPr>
                <w:ins w:id="366" w:author="Phil" w:date="2016-04-21T15:36:00Z"/>
                <w:rFonts w:ascii="Calibri" w:eastAsia="Times New Roman" w:hAnsi="Calibri" w:cs="Times New Roman"/>
                <w:lang w:val="en-GB" w:eastAsia="en-GB"/>
              </w:rPr>
              <w:pPrChange w:id="367" w:author="Phil" w:date="2016-04-21T15:40:00Z">
                <w:pPr>
                  <w:spacing w:line="240" w:lineRule="auto"/>
                  <w:jc w:val="right"/>
                </w:pPr>
              </w:pPrChange>
            </w:pPr>
            <w:ins w:id="368" w:author="Phil" w:date="2016-04-21T15:36:00Z">
              <w:r w:rsidRPr="00E93C3D">
                <w:rPr>
                  <w:rFonts w:ascii="Calibri" w:eastAsia="Times New Roman" w:hAnsi="Calibri" w:cs="Times New Roman"/>
                  <w:lang w:val="en-GB" w:eastAsia="en-GB"/>
                </w:rPr>
                <w:t>0.05</w:t>
              </w:r>
            </w:ins>
            <w:ins w:id="369" w:author="Phil" w:date="2016-04-21T15:39:00Z">
              <w:r>
                <w:rPr>
                  <w:rFonts w:ascii="Calibri" w:eastAsia="Times New Roman" w:hAnsi="Calibri" w:cs="Times New Roman"/>
                  <w:lang w:val="en-GB" w:eastAsia="en-GB"/>
                </w:rPr>
                <w:t>1</w:t>
              </w:r>
            </w:ins>
          </w:p>
        </w:tc>
      </w:tr>
      <w:tr w:rsidR="00E93C3D" w:rsidRPr="00E93C3D" w14:paraId="7D0B2DF0" w14:textId="77777777" w:rsidTr="00E93C3D">
        <w:trPr>
          <w:trHeight w:val="288"/>
          <w:ins w:id="370" w:author="Phil" w:date="2016-04-21T15:36:00Z"/>
          <w:trPrChange w:id="371" w:author="Phil" w:date="2016-04-21T15:40:00Z">
            <w:trPr>
              <w:trHeight w:val="288"/>
            </w:trPr>
          </w:trPrChange>
        </w:trPr>
        <w:tc>
          <w:tcPr>
            <w:tcW w:w="2222" w:type="dxa"/>
            <w:vMerge w:val="restart"/>
            <w:tcPrChange w:id="372" w:author="Phil" w:date="2016-04-21T15:40:00Z">
              <w:tcPr>
                <w:tcW w:w="1162" w:type="dxa"/>
                <w:vMerge w:val="restart"/>
              </w:tcPr>
            </w:tcPrChange>
          </w:tcPr>
          <w:p w14:paraId="06028BE2" w14:textId="0E22FAF1" w:rsidR="00E93C3D" w:rsidRPr="00E93C3D" w:rsidRDefault="00E93C3D" w:rsidP="00E93C3D">
            <w:pPr>
              <w:spacing w:line="240" w:lineRule="auto"/>
              <w:jc w:val="center"/>
              <w:rPr>
                <w:ins w:id="373" w:author="Phil" w:date="2016-04-21T15:37:00Z"/>
                <w:rFonts w:ascii="Calibri" w:eastAsia="Times New Roman" w:hAnsi="Calibri" w:cs="Times New Roman"/>
                <w:lang w:val="en-GB" w:eastAsia="en-GB"/>
              </w:rPr>
              <w:pPrChange w:id="374" w:author="Phil" w:date="2016-04-21T15:40:00Z">
                <w:pPr>
                  <w:spacing w:line="240" w:lineRule="auto"/>
                </w:pPr>
              </w:pPrChange>
            </w:pPr>
            <w:ins w:id="375" w:author="Phil" w:date="2016-04-21T15:38:00Z">
              <w:r>
                <w:rPr>
                  <w:rFonts w:ascii="Calibri" w:eastAsia="Times New Roman" w:hAnsi="Calibri" w:cs="Times New Roman"/>
                  <w:lang w:val="en-GB" w:eastAsia="en-GB"/>
                </w:rPr>
                <w:t>Species richness</w:t>
              </w:r>
            </w:ins>
          </w:p>
        </w:tc>
        <w:tc>
          <w:tcPr>
            <w:tcW w:w="1534" w:type="dxa"/>
            <w:noWrap/>
            <w:hideMark/>
            <w:tcPrChange w:id="376" w:author="Phil" w:date="2016-04-21T15:40:00Z">
              <w:tcPr>
                <w:tcW w:w="1550" w:type="dxa"/>
                <w:noWrap/>
                <w:hideMark/>
              </w:tcPr>
            </w:tcPrChange>
          </w:tcPr>
          <w:p w14:paraId="11547631" w14:textId="2D2BC835" w:rsidR="00E93C3D" w:rsidRPr="00E93C3D" w:rsidRDefault="00E93C3D" w:rsidP="00E93C3D">
            <w:pPr>
              <w:spacing w:line="240" w:lineRule="auto"/>
              <w:jc w:val="center"/>
              <w:rPr>
                <w:ins w:id="377" w:author="Phil" w:date="2016-04-21T15:36:00Z"/>
                <w:rFonts w:ascii="Calibri" w:eastAsia="Times New Roman" w:hAnsi="Calibri" w:cs="Times New Roman"/>
                <w:lang w:val="en-GB" w:eastAsia="en-GB"/>
              </w:rPr>
              <w:pPrChange w:id="378" w:author="Phil" w:date="2016-04-21T15:40:00Z">
                <w:pPr>
                  <w:spacing w:line="240" w:lineRule="auto"/>
                </w:pPr>
              </w:pPrChange>
            </w:pPr>
            <w:ins w:id="379" w:author="Phil" w:date="2016-04-21T15:36:00Z">
              <w:r>
                <w:rPr>
                  <w:rFonts w:ascii="Calibri" w:eastAsia="Times New Roman" w:hAnsi="Calibri" w:cs="Times New Roman"/>
                  <w:lang w:val="en-GB" w:eastAsia="en-GB"/>
                </w:rPr>
                <w:t>Intercept</w:t>
              </w:r>
            </w:ins>
          </w:p>
        </w:tc>
        <w:tc>
          <w:tcPr>
            <w:tcW w:w="1554" w:type="dxa"/>
            <w:noWrap/>
            <w:hideMark/>
            <w:tcPrChange w:id="380" w:author="Phil" w:date="2016-04-21T15:40:00Z">
              <w:tcPr>
                <w:tcW w:w="1570" w:type="dxa"/>
                <w:noWrap/>
                <w:hideMark/>
              </w:tcPr>
            </w:tcPrChange>
          </w:tcPr>
          <w:p w14:paraId="7046EA9F" w14:textId="77777777" w:rsidR="00E93C3D" w:rsidRPr="00E93C3D" w:rsidRDefault="00E93C3D" w:rsidP="00E93C3D">
            <w:pPr>
              <w:spacing w:line="240" w:lineRule="auto"/>
              <w:jc w:val="center"/>
              <w:rPr>
                <w:ins w:id="381" w:author="Phil" w:date="2016-04-21T15:36:00Z"/>
                <w:rFonts w:ascii="Calibri" w:eastAsia="Times New Roman" w:hAnsi="Calibri" w:cs="Times New Roman"/>
                <w:lang w:val="en-GB" w:eastAsia="en-GB"/>
              </w:rPr>
              <w:pPrChange w:id="382" w:author="Phil" w:date="2016-04-21T15:40:00Z">
                <w:pPr>
                  <w:spacing w:line="240" w:lineRule="auto"/>
                  <w:jc w:val="right"/>
                </w:pPr>
              </w:pPrChange>
            </w:pPr>
            <w:ins w:id="383" w:author="Phil" w:date="2016-04-21T15:36:00Z">
              <w:r w:rsidRPr="00E93C3D">
                <w:rPr>
                  <w:rFonts w:ascii="Calibri" w:eastAsia="Times New Roman" w:hAnsi="Calibri" w:cs="Times New Roman"/>
                  <w:lang w:val="en-GB" w:eastAsia="en-GB"/>
                </w:rPr>
                <w:t>-0.30838</w:t>
              </w:r>
            </w:ins>
          </w:p>
        </w:tc>
        <w:tc>
          <w:tcPr>
            <w:tcW w:w="1564" w:type="dxa"/>
            <w:noWrap/>
            <w:hideMark/>
            <w:tcPrChange w:id="384" w:author="Phil" w:date="2016-04-21T15:40:00Z">
              <w:tcPr>
                <w:tcW w:w="1580" w:type="dxa"/>
                <w:noWrap/>
                <w:hideMark/>
              </w:tcPr>
            </w:tcPrChange>
          </w:tcPr>
          <w:p w14:paraId="6BA3D822" w14:textId="77777777" w:rsidR="00E93C3D" w:rsidRPr="00E93C3D" w:rsidRDefault="00E93C3D" w:rsidP="00E93C3D">
            <w:pPr>
              <w:spacing w:line="240" w:lineRule="auto"/>
              <w:jc w:val="center"/>
              <w:rPr>
                <w:ins w:id="385" w:author="Phil" w:date="2016-04-21T15:36:00Z"/>
                <w:rFonts w:ascii="Calibri" w:eastAsia="Times New Roman" w:hAnsi="Calibri" w:cs="Times New Roman"/>
                <w:lang w:val="en-GB" w:eastAsia="en-GB"/>
              </w:rPr>
              <w:pPrChange w:id="386" w:author="Phil" w:date="2016-04-21T15:40:00Z">
                <w:pPr>
                  <w:spacing w:line="240" w:lineRule="auto"/>
                  <w:jc w:val="right"/>
                </w:pPr>
              </w:pPrChange>
            </w:pPr>
            <w:ins w:id="387" w:author="Phil" w:date="2016-04-21T15:36:00Z">
              <w:r w:rsidRPr="00E93C3D">
                <w:rPr>
                  <w:rFonts w:ascii="Calibri" w:eastAsia="Times New Roman" w:hAnsi="Calibri" w:cs="Times New Roman"/>
                  <w:lang w:val="en-GB" w:eastAsia="en-GB"/>
                </w:rPr>
                <w:t>0.115256</w:t>
              </w:r>
            </w:ins>
          </w:p>
        </w:tc>
        <w:tc>
          <w:tcPr>
            <w:tcW w:w="1526" w:type="dxa"/>
            <w:noWrap/>
            <w:hideMark/>
            <w:tcPrChange w:id="388" w:author="Phil" w:date="2016-04-21T15:40:00Z">
              <w:tcPr>
                <w:tcW w:w="1542" w:type="dxa"/>
                <w:noWrap/>
                <w:hideMark/>
              </w:tcPr>
            </w:tcPrChange>
          </w:tcPr>
          <w:p w14:paraId="07A792A8" w14:textId="77777777" w:rsidR="00E93C3D" w:rsidRPr="00E93C3D" w:rsidRDefault="00E93C3D" w:rsidP="00E93C3D">
            <w:pPr>
              <w:spacing w:line="240" w:lineRule="auto"/>
              <w:jc w:val="center"/>
              <w:rPr>
                <w:ins w:id="389" w:author="Phil" w:date="2016-04-21T15:36:00Z"/>
                <w:rFonts w:ascii="Calibri" w:eastAsia="Times New Roman" w:hAnsi="Calibri" w:cs="Times New Roman"/>
                <w:lang w:val="en-GB" w:eastAsia="en-GB"/>
              </w:rPr>
              <w:pPrChange w:id="390" w:author="Phil" w:date="2016-04-21T15:40:00Z">
                <w:pPr>
                  <w:spacing w:line="240" w:lineRule="auto"/>
                  <w:jc w:val="right"/>
                </w:pPr>
              </w:pPrChange>
            </w:pPr>
            <w:ins w:id="391" w:author="Phil" w:date="2016-04-21T15:36:00Z">
              <w:r w:rsidRPr="00E93C3D">
                <w:rPr>
                  <w:rFonts w:ascii="Calibri" w:eastAsia="Times New Roman" w:hAnsi="Calibri" w:cs="Times New Roman"/>
                  <w:lang w:val="en-GB" w:eastAsia="en-GB"/>
                </w:rPr>
                <w:t>-2.67563</w:t>
              </w:r>
            </w:ins>
          </w:p>
        </w:tc>
        <w:tc>
          <w:tcPr>
            <w:tcW w:w="1043" w:type="dxa"/>
            <w:noWrap/>
            <w:hideMark/>
            <w:tcPrChange w:id="392" w:author="Phil" w:date="2016-04-21T15:40:00Z">
              <w:tcPr>
                <w:tcW w:w="1023" w:type="dxa"/>
                <w:noWrap/>
                <w:hideMark/>
              </w:tcPr>
            </w:tcPrChange>
          </w:tcPr>
          <w:p w14:paraId="42B1E5B6" w14:textId="0B432F7C" w:rsidR="00E93C3D" w:rsidRPr="00E93C3D" w:rsidRDefault="00E93C3D" w:rsidP="00E93C3D">
            <w:pPr>
              <w:spacing w:line="240" w:lineRule="auto"/>
              <w:jc w:val="center"/>
              <w:rPr>
                <w:ins w:id="393" w:author="Phil" w:date="2016-04-21T15:36:00Z"/>
                <w:rFonts w:ascii="Calibri" w:eastAsia="Times New Roman" w:hAnsi="Calibri" w:cs="Times New Roman"/>
                <w:lang w:val="en-GB" w:eastAsia="en-GB"/>
              </w:rPr>
              <w:pPrChange w:id="394" w:author="Phil" w:date="2016-04-21T15:40:00Z">
                <w:pPr>
                  <w:spacing w:line="240" w:lineRule="auto"/>
                  <w:jc w:val="right"/>
                </w:pPr>
              </w:pPrChange>
            </w:pPr>
            <w:ins w:id="395" w:author="Phil" w:date="2016-04-21T15:36:00Z">
              <w:r w:rsidRPr="00E93C3D">
                <w:rPr>
                  <w:rFonts w:ascii="Calibri" w:eastAsia="Times New Roman" w:hAnsi="Calibri" w:cs="Times New Roman"/>
                  <w:lang w:val="en-GB" w:eastAsia="en-GB"/>
                </w:rPr>
                <w:t>0.01</w:t>
              </w:r>
            </w:ins>
            <w:ins w:id="396" w:author="Phil" w:date="2016-04-21T15:39:00Z">
              <w:r>
                <w:rPr>
                  <w:rFonts w:ascii="Calibri" w:eastAsia="Times New Roman" w:hAnsi="Calibri" w:cs="Times New Roman"/>
                  <w:lang w:val="en-GB" w:eastAsia="en-GB"/>
                </w:rPr>
                <w:t>1</w:t>
              </w:r>
            </w:ins>
          </w:p>
        </w:tc>
      </w:tr>
      <w:tr w:rsidR="00E93C3D" w:rsidRPr="00E93C3D" w14:paraId="525DE7BA" w14:textId="77777777" w:rsidTr="00E93C3D">
        <w:trPr>
          <w:trHeight w:val="288"/>
          <w:ins w:id="397" w:author="Phil" w:date="2016-04-21T15:36:00Z"/>
          <w:trPrChange w:id="398" w:author="Phil" w:date="2016-04-21T15:40:00Z">
            <w:trPr>
              <w:trHeight w:val="288"/>
            </w:trPr>
          </w:trPrChange>
        </w:trPr>
        <w:tc>
          <w:tcPr>
            <w:tcW w:w="2222" w:type="dxa"/>
            <w:vMerge/>
            <w:tcPrChange w:id="399" w:author="Phil" w:date="2016-04-21T15:40:00Z">
              <w:tcPr>
                <w:tcW w:w="1162" w:type="dxa"/>
                <w:vMerge/>
              </w:tcPr>
            </w:tcPrChange>
          </w:tcPr>
          <w:p w14:paraId="349BD3A2" w14:textId="77777777" w:rsidR="00E93C3D" w:rsidRPr="00E93C3D" w:rsidRDefault="00E93C3D" w:rsidP="00E93C3D">
            <w:pPr>
              <w:spacing w:line="240" w:lineRule="auto"/>
              <w:jc w:val="center"/>
              <w:rPr>
                <w:ins w:id="400" w:author="Phil" w:date="2016-04-21T15:37:00Z"/>
                <w:rFonts w:ascii="Calibri" w:eastAsia="Times New Roman" w:hAnsi="Calibri" w:cs="Times New Roman"/>
                <w:lang w:val="en-GB" w:eastAsia="en-GB"/>
              </w:rPr>
              <w:pPrChange w:id="401" w:author="Phil" w:date="2016-04-21T15:40:00Z">
                <w:pPr>
                  <w:spacing w:line="240" w:lineRule="auto"/>
                </w:pPr>
              </w:pPrChange>
            </w:pPr>
          </w:p>
        </w:tc>
        <w:tc>
          <w:tcPr>
            <w:tcW w:w="1534" w:type="dxa"/>
            <w:noWrap/>
            <w:hideMark/>
            <w:tcPrChange w:id="402" w:author="Phil" w:date="2016-04-21T15:40:00Z">
              <w:tcPr>
                <w:tcW w:w="1550" w:type="dxa"/>
                <w:noWrap/>
                <w:hideMark/>
              </w:tcPr>
            </w:tcPrChange>
          </w:tcPr>
          <w:p w14:paraId="30EE532A" w14:textId="2ABD20B0" w:rsidR="00E93C3D" w:rsidRPr="00E93C3D" w:rsidRDefault="00E93C3D" w:rsidP="00E93C3D">
            <w:pPr>
              <w:spacing w:line="240" w:lineRule="auto"/>
              <w:jc w:val="center"/>
              <w:rPr>
                <w:ins w:id="403" w:author="Phil" w:date="2016-04-21T15:36:00Z"/>
                <w:rFonts w:ascii="Calibri" w:eastAsia="Times New Roman" w:hAnsi="Calibri" w:cs="Times New Roman"/>
                <w:lang w:val="en-GB" w:eastAsia="en-GB"/>
              </w:rPr>
              <w:pPrChange w:id="404" w:author="Phil" w:date="2016-04-21T15:40:00Z">
                <w:pPr>
                  <w:spacing w:line="240" w:lineRule="auto"/>
                </w:pPr>
              </w:pPrChange>
            </w:pPr>
            <w:ins w:id="405" w:author="Phil" w:date="2016-04-21T15:36:00Z">
              <w:r w:rsidRPr="00E93C3D">
                <w:rPr>
                  <w:rFonts w:ascii="Calibri" w:eastAsia="Times New Roman" w:hAnsi="Calibri" w:cs="Times New Roman"/>
                  <w:lang w:val="en-GB" w:eastAsia="en-GB"/>
                </w:rPr>
                <w:t>log(Age)1</w:t>
              </w:r>
            </w:ins>
          </w:p>
        </w:tc>
        <w:tc>
          <w:tcPr>
            <w:tcW w:w="1554" w:type="dxa"/>
            <w:noWrap/>
            <w:hideMark/>
            <w:tcPrChange w:id="406" w:author="Phil" w:date="2016-04-21T15:40:00Z">
              <w:tcPr>
                <w:tcW w:w="1570" w:type="dxa"/>
                <w:noWrap/>
                <w:hideMark/>
              </w:tcPr>
            </w:tcPrChange>
          </w:tcPr>
          <w:p w14:paraId="41F93937" w14:textId="77777777" w:rsidR="00E93C3D" w:rsidRPr="00E93C3D" w:rsidRDefault="00E93C3D" w:rsidP="00E93C3D">
            <w:pPr>
              <w:spacing w:line="240" w:lineRule="auto"/>
              <w:jc w:val="center"/>
              <w:rPr>
                <w:ins w:id="407" w:author="Phil" w:date="2016-04-21T15:36:00Z"/>
                <w:rFonts w:ascii="Calibri" w:eastAsia="Times New Roman" w:hAnsi="Calibri" w:cs="Times New Roman"/>
                <w:lang w:val="en-GB" w:eastAsia="en-GB"/>
              </w:rPr>
              <w:pPrChange w:id="408" w:author="Phil" w:date="2016-04-21T15:40:00Z">
                <w:pPr>
                  <w:spacing w:line="240" w:lineRule="auto"/>
                  <w:jc w:val="right"/>
                </w:pPr>
              </w:pPrChange>
            </w:pPr>
            <w:ins w:id="409" w:author="Phil" w:date="2016-04-21T15:36:00Z">
              <w:r w:rsidRPr="00E93C3D">
                <w:rPr>
                  <w:rFonts w:ascii="Calibri" w:eastAsia="Times New Roman" w:hAnsi="Calibri" w:cs="Times New Roman"/>
                  <w:lang w:val="en-GB" w:eastAsia="en-GB"/>
                </w:rPr>
                <w:t>0.082037</w:t>
              </w:r>
            </w:ins>
          </w:p>
        </w:tc>
        <w:tc>
          <w:tcPr>
            <w:tcW w:w="1564" w:type="dxa"/>
            <w:noWrap/>
            <w:hideMark/>
            <w:tcPrChange w:id="410" w:author="Phil" w:date="2016-04-21T15:40:00Z">
              <w:tcPr>
                <w:tcW w:w="1580" w:type="dxa"/>
                <w:noWrap/>
                <w:hideMark/>
              </w:tcPr>
            </w:tcPrChange>
          </w:tcPr>
          <w:p w14:paraId="1114CD59" w14:textId="77777777" w:rsidR="00E93C3D" w:rsidRPr="00E93C3D" w:rsidRDefault="00E93C3D" w:rsidP="00E93C3D">
            <w:pPr>
              <w:spacing w:line="240" w:lineRule="auto"/>
              <w:jc w:val="center"/>
              <w:rPr>
                <w:ins w:id="411" w:author="Phil" w:date="2016-04-21T15:36:00Z"/>
                <w:rFonts w:ascii="Calibri" w:eastAsia="Times New Roman" w:hAnsi="Calibri" w:cs="Times New Roman"/>
                <w:lang w:val="en-GB" w:eastAsia="en-GB"/>
              </w:rPr>
              <w:pPrChange w:id="412" w:author="Phil" w:date="2016-04-21T15:40:00Z">
                <w:pPr>
                  <w:spacing w:line="240" w:lineRule="auto"/>
                  <w:jc w:val="right"/>
                </w:pPr>
              </w:pPrChange>
            </w:pPr>
            <w:ins w:id="413" w:author="Phil" w:date="2016-04-21T15:36:00Z">
              <w:r w:rsidRPr="00E93C3D">
                <w:rPr>
                  <w:rFonts w:ascii="Calibri" w:eastAsia="Times New Roman" w:hAnsi="Calibri" w:cs="Times New Roman"/>
                  <w:lang w:val="en-GB" w:eastAsia="en-GB"/>
                </w:rPr>
                <w:t>0.041059</w:t>
              </w:r>
            </w:ins>
          </w:p>
        </w:tc>
        <w:tc>
          <w:tcPr>
            <w:tcW w:w="1526" w:type="dxa"/>
            <w:noWrap/>
            <w:hideMark/>
            <w:tcPrChange w:id="414" w:author="Phil" w:date="2016-04-21T15:40:00Z">
              <w:tcPr>
                <w:tcW w:w="1542" w:type="dxa"/>
                <w:noWrap/>
                <w:hideMark/>
              </w:tcPr>
            </w:tcPrChange>
          </w:tcPr>
          <w:p w14:paraId="6616850E" w14:textId="77777777" w:rsidR="00E93C3D" w:rsidRPr="00E93C3D" w:rsidRDefault="00E93C3D" w:rsidP="00E93C3D">
            <w:pPr>
              <w:spacing w:line="240" w:lineRule="auto"/>
              <w:jc w:val="center"/>
              <w:rPr>
                <w:ins w:id="415" w:author="Phil" w:date="2016-04-21T15:36:00Z"/>
                <w:rFonts w:ascii="Calibri" w:eastAsia="Times New Roman" w:hAnsi="Calibri" w:cs="Times New Roman"/>
                <w:lang w:val="en-GB" w:eastAsia="en-GB"/>
              </w:rPr>
              <w:pPrChange w:id="416" w:author="Phil" w:date="2016-04-21T15:40:00Z">
                <w:pPr>
                  <w:spacing w:line="240" w:lineRule="auto"/>
                  <w:jc w:val="right"/>
                </w:pPr>
              </w:pPrChange>
            </w:pPr>
            <w:ins w:id="417" w:author="Phil" w:date="2016-04-21T15:36:00Z">
              <w:r w:rsidRPr="00E93C3D">
                <w:rPr>
                  <w:rFonts w:ascii="Calibri" w:eastAsia="Times New Roman" w:hAnsi="Calibri" w:cs="Times New Roman"/>
                  <w:lang w:val="en-GB" w:eastAsia="en-GB"/>
                </w:rPr>
                <w:t>1.998044</w:t>
              </w:r>
            </w:ins>
          </w:p>
        </w:tc>
        <w:tc>
          <w:tcPr>
            <w:tcW w:w="1043" w:type="dxa"/>
            <w:noWrap/>
            <w:hideMark/>
            <w:tcPrChange w:id="418" w:author="Phil" w:date="2016-04-21T15:40:00Z">
              <w:tcPr>
                <w:tcW w:w="1023" w:type="dxa"/>
                <w:noWrap/>
                <w:hideMark/>
              </w:tcPr>
            </w:tcPrChange>
          </w:tcPr>
          <w:p w14:paraId="08FB4CFF" w14:textId="27427B3B" w:rsidR="00E93C3D" w:rsidRPr="00E93C3D" w:rsidRDefault="00E93C3D" w:rsidP="00E93C3D">
            <w:pPr>
              <w:spacing w:line="240" w:lineRule="auto"/>
              <w:jc w:val="center"/>
              <w:rPr>
                <w:ins w:id="419" w:author="Phil" w:date="2016-04-21T15:36:00Z"/>
                <w:rFonts w:ascii="Calibri" w:eastAsia="Times New Roman" w:hAnsi="Calibri" w:cs="Times New Roman"/>
                <w:lang w:val="en-GB" w:eastAsia="en-GB"/>
              </w:rPr>
              <w:pPrChange w:id="420" w:author="Phil" w:date="2016-04-21T15:40:00Z">
                <w:pPr>
                  <w:spacing w:line="240" w:lineRule="auto"/>
                  <w:jc w:val="right"/>
                </w:pPr>
              </w:pPrChange>
            </w:pPr>
            <w:ins w:id="421" w:author="Phil" w:date="2016-04-21T15:36:00Z">
              <w:r w:rsidRPr="00E93C3D">
                <w:rPr>
                  <w:rFonts w:ascii="Calibri" w:eastAsia="Times New Roman" w:hAnsi="Calibri" w:cs="Times New Roman"/>
                  <w:lang w:val="en-GB" w:eastAsia="en-GB"/>
                </w:rPr>
                <w:t>0.06</w:t>
              </w:r>
            </w:ins>
            <w:ins w:id="422" w:author="Phil" w:date="2016-04-21T15:39:00Z">
              <w:r>
                <w:rPr>
                  <w:rFonts w:ascii="Calibri" w:eastAsia="Times New Roman" w:hAnsi="Calibri" w:cs="Times New Roman"/>
                  <w:lang w:val="en-GB" w:eastAsia="en-GB"/>
                </w:rPr>
                <w:t>0</w:t>
              </w:r>
            </w:ins>
          </w:p>
        </w:tc>
      </w:tr>
    </w:tbl>
    <w:p w14:paraId="42D05706" w14:textId="4E88D64B" w:rsidR="002B254F" w:rsidRDefault="002B254F" w:rsidP="002B254F">
      <w:pPr>
        <w:spacing w:line="480" w:lineRule="auto"/>
        <w:rPr>
          <w:ins w:id="423" w:author="Phil" w:date="2016-04-21T16:14:00Z"/>
          <w:sz w:val="24"/>
          <w:szCs w:val="24"/>
        </w:rPr>
      </w:pPr>
    </w:p>
    <w:p w14:paraId="31676679" w14:textId="77777777" w:rsidR="000C2347" w:rsidRDefault="000C2347">
      <w:pPr>
        <w:rPr>
          <w:ins w:id="424" w:author="Phil" w:date="2016-04-21T16:15:00Z"/>
          <w:sz w:val="24"/>
          <w:szCs w:val="24"/>
        </w:rPr>
      </w:pPr>
      <w:ins w:id="425" w:author="Phil" w:date="2016-04-21T16:15:00Z">
        <w:r>
          <w:rPr>
            <w:sz w:val="24"/>
            <w:szCs w:val="24"/>
          </w:rPr>
          <w:br w:type="page"/>
        </w:r>
      </w:ins>
    </w:p>
    <w:p w14:paraId="40C5CEB8" w14:textId="0058B6DA" w:rsidR="000C2347" w:rsidRDefault="000C2347" w:rsidP="002B254F">
      <w:pPr>
        <w:spacing w:line="480" w:lineRule="auto"/>
        <w:rPr>
          <w:ins w:id="426" w:author="Phil" w:date="2016-04-21T16:14:00Z"/>
          <w:sz w:val="24"/>
          <w:szCs w:val="24"/>
        </w:rPr>
      </w:pPr>
      <w:ins w:id="427" w:author="Phil" w:date="2016-04-21T16:14:00Z">
        <w:r>
          <w:rPr>
            <w:sz w:val="24"/>
            <w:szCs w:val="24"/>
          </w:rPr>
          <w:lastRenderedPageBreak/>
          <w:t xml:space="preserve">Table 3 </w:t>
        </w:r>
      </w:ins>
      <w:ins w:id="428" w:author="Phil" w:date="2016-04-21T16:19:00Z">
        <w:r w:rsidR="00A55B67">
          <w:rPr>
            <w:sz w:val="24"/>
            <w:szCs w:val="24"/>
          </w:rPr>
          <w:t>– Model selection table for all models considered in this study</w:t>
        </w:r>
      </w:ins>
      <w:bookmarkStart w:id="429" w:name="_GoBack"/>
      <w:bookmarkEnd w:id="429"/>
    </w:p>
    <w:tbl>
      <w:tblPr>
        <w:tblStyle w:val="TableGrid"/>
        <w:tblW w:w="0" w:type="auto"/>
        <w:tblLook w:val="04A0" w:firstRow="1" w:lastRow="0" w:firstColumn="1" w:lastColumn="0" w:noHBand="0" w:noVBand="1"/>
        <w:tblPrChange w:id="430" w:author="Phil" w:date="2016-04-21T16:18:00Z">
          <w:tblPr>
            <w:tblStyle w:val="TableGrid"/>
            <w:tblW w:w="0" w:type="auto"/>
            <w:tblLook w:val="04A0" w:firstRow="1" w:lastRow="0" w:firstColumn="1" w:lastColumn="0" w:noHBand="0" w:noVBand="1"/>
          </w:tblPr>
        </w:tblPrChange>
      </w:tblPr>
      <w:tblGrid>
        <w:gridCol w:w="2917"/>
        <w:gridCol w:w="1273"/>
        <w:gridCol w:w="1162"/>
        <w:gridCol w:w="1162"/>
        <w:gridCol w:w="1640"/>
        <w:tblGridChange w:id="431">
          <w:tblGrid>
            <w:gridCol w:w="1840"/>
            <w:gridCol w:w="1273"/>
            <w:gridCol w:w="1162"/>
            <w:gridCol w:w="1162"/>
            <w:gridCol w:w="1217"/>
          </w:tblGrid>
        </w:tblGridChange>
      </w:tblGrid>
      <w:tr w:rsidR="00A55B67" w:rsidRPr="000C2347" w14:paraId="79223754" w14:textId="77777777" w:rsidTr="00A55B67">
        <w:trPr>
          <w:trHeight w:val="288"/>
          <w:ins w:id="432" w:author="Phil" w:date="2016-04-21T16:14:00Z"/>
          <w:trPrChange w:id="433" w:author="Phil" w:date="2016-04-21T16:18:00Z">
            <w:trPr>
              <w:trHeight w:val="288"/>
            </w:trPr>
          </w:trPrChange>
        </w:trPr>
        <w:tc>
          <w:tcPr>
            <w:tcW w:w="2917" w:type="dxa"/>
            <w:noWrap/>
            <w:hideMark/>
            <w:tcPrChange w:id="434" w:author="Phil" w:date="2016-04-21T16:18:00Z">
              <w:tcPr>
                <w:tcW w:w="1840" w:type="dxa"/>
                <w:noWrap/>
                <w:hideMark/>
              </w:tcPr>
            </w:tcPrChange>
          </w:tcPr>
          <w:p w14:paraId="053C396E" w14:textId="77777777" w:rsidR="000C2347" w:rsidRPr="00A55B67" w:rsidRDefault="000C2347" w:rsidP="000C2347">
            <w:pPr>
              <w:spacing w:line="480" w:lineRule="auto"/>
              <w:rPr>
                <w:ins w:id="435" w:author="Phil" w:date="2016-04-21T16:14:00Z"/>
                <w:b/>
                <w:sz w:val="20"/>
                <w:szCs w:val="20"/>
                <w:rPrChange w:id="436" w:author="Phil" w:date="2016-04-21T16:19:00Z">
                  <w:rPr>
                    <w:ins w:id="437" w:author="Phil" w:date="2016-04-21T16:14:00Z"/>
                    <w:sz w:val="24"/>
                    <w:szCs w:val="24"/>
                  </w:rPr>
                </w:rPrChange>
              </w:rPr>
            </w:pPr>
            <w:ins w:id="438" w:author="Phil" w:date="2016-04-21T16:14:00Z">
              <w:r w:rsidRPr="00A55B67">
                <w:rPr>
                  <w:b/>
                  <w:sz w:val="20"/>
                  <w:szCs w:val="20"/>
                  <w:rPrChange w:id="439" w:author="Phil" w:date="2016-04-21T16:19:00Z">
                    <w:rPr>
                      <w:sz w:val="24"/>
                      <w:szCs w:val="24"/>
                    </w:rPr>
                  </w:rPrChange>
                </w:rPr>
                <w:t>Variable</w:t>
              </w:r>
            </w:ins>
          </w:p>
        </w:tc>
        <w:tc>
          <w:tcPr>
            <w:tcW w:w="1273" w:type="dxa"/>
            <w:noWrap/>
            <w:hideMark/>
            <w:tcPrChange w:id="440" w:author="Phil" w:date="2016-04-21T16:18:00Z">
              <w:tcPr>
                <w:tcW w:w="1273" w:type="dxa"/>
                <w:noWrap/>
                <w:hideMark/>
              </w:tcPr>
            </w:tcPrChange>
          </w:tcPr>
          <w:p w14:paraId="7273DBF8" w14:textId="69D2B5EC" w:rsidR="000C2347" w:rsidRPr="00A55B67" w:rsidRDefault="00A55B67" w:rsidP="000C2347">
            <w:pPr>
              <w:spacing w:line="480" w:lineRule="auto"/>
              <w:rPr>
                <w:ins w:id="441" w:author="Phil" w:date="2016-04-21T16:14:00Z"/>
                <w:b/>
                <w:sz w:val="20"/>
                <w:szCs w:val="20"/>
                <w:rPrChange w:id="442" w:author="Phil" w:date="2016-04-21T16:19:00Z">
                  <w:rPr>
                    <w:ins w:id="443" w:author="Phil" w:date="2016-04-21T16:14:00Z"/>
                    <w:sz w:val="24"/>
                    <w:szCs w:val="24"/>
                  </w:rPr>
                </w:rPrChange>
              </w:rPr>
            </w:pPr>
            <w:ins w:id="444" w:author="Phil" w:date="2016-04-21T16:17:00Z">
              <w:r w:rsidRPr="00A55B67">
                <w:rPr>
                  <w:b/>
                  <w:sz w:val="20"/>
                  <w:szCs w:val="20"/>
                  <w:rPrChange w:id="445" w:author="Phil" w:date="2016-04-21T16:19:00Z">
                    <w:rPr>
                      <w:sz w:val="20"/>
                      <w:szCs w:val="20"/>
                    </w:rPr>
                  </w:rPrChange>
                </w:rPr>
                <w:t>Model</w:t>
              </w:r>
            </w:ins>
          </w:p>
        </w:tc>
        <w:tc>
          <w:tcPr>
            <w:tcW w:w="1162" w:type="dxa"/>
            <w:noWrap/>
            <w:hideMark/>
            <w:tcPrChange w:id="446" w:author="Phil" w:date="2016-04-21T16:18:00Z">
              <w:tcPr>
                <w:tcW w:w="1162" w:type="dxa"/>
                <w:noWrap/>
                <w:hideMark/>
              </w:tcPr>
            </w:tcPrChange>
          </w:tcPr>
          <w:p w14:paraId="61CA9CF9" w14:textId="77777777" w:rsidR="000C2347" w:rsidRPr="00A55B67" w:rsidRDefault="000C2347" w:rsidP="000C2347">
            <w:pPr>
              <w:spacing w:line="480" w:lineRule="auto"/>
              <w:rPr>
                <w:ins w:id="447" w:author="Phil" w:date="2016-04-21T16:14:00Z"/>
                <w:b/>
                <w:sz w:val="20"/>
                <w:szCs w:val="20"/>
                <w:rPrChange w:id="448" w:author="Phil" w:date="2016-04-21T16:19:00Z">
                  <w:rPr>
                    <w:ins w:id="449" w:author="Phil" w:date="2016-04-21T16:14:00Z"/>
                    <w:sz w:val="24"/>
                    <w:szCs w:val="24"/>
                  </w:rPr>
                </w:rPrChange>
              </w:rPr>
            </w:pPr>
            <w:proofErr w:type="spellStart"/>
            <w:ins w:id="450" w:author="Phil" w:date="2016-04-21T16:14:00Z">
              <w:r w:rsidRPr="00A55B67">
                <w:rPr>
                  <w:b/>
                  <w:sz w:val="20"/>
                  <w:szCs w:val="20"/>
                  <w:rPrChange w:id="451" w:author="Phil" w:date="2016-04-21T16:19:00Z">
                    <w:rPr>
                      <w:sz w:val="24"/>
                      <w:szCs w:val="24"/>
                    </w:rPr>
                  </w:rPrChange>
                </w:rPr>
                <w:t>AICc</w:t>
              </w:r>
              <w:proofErr w:type="spellEnd"/>
            </w:ins>
          </w:p>
        </w:tc>
        <w:tc>
          <w:tcPr>
            <w:tcW w:w="1162" w:type="dxa"/>
            <w:noWrap/>
            <w:hideMark/>
            <w:tcPrChange w:id="452" w:author="Phil" w:date="2016-04-21T16:18:00Z">
              <w:tcPr>
                <w:tcW w:w="1162" w:type="dxa"/>
                <w:noWrap/>
                <w:hideMark/>
              </w:tcPr>
            </w:tcPrChange>
          </w:tcPr>
          <w:p w14:paraId="34F4DB3E" w14:textId="3235CCEC" w:rsidR="000C2347" w:rsidRPr="00A55B67" w:rsidRDefault="00A55B67" w:rsidP="000C2347">
            <w:pPr>
              <w:spacing w:line="480" w:lineRule="auto"/>
              <w:rPr>
                <w:ins w:id="453" w:author="Phil" w:date="2016-04-21T16:14:00Z"/>
                <w:b/>
                <w:sz w:val="20"/>
                <w:szCs w:val="20"/>
                <w:rPrChange w:id="454" w:author="Phil" w:date="2016-04-21T16:19:00Z">
                  <w:rPr>
                    <w:ins w:id="455" w:author="Phil" w:date="2016-04-21T16:14:00Z"/>
                    <w:sz w:val="24"/>
                    <w:szCs w:val="24"/>
                  </w:rPr>
                </w:rPrChange>
              </w:rPr>
            </w:pPr>
            <w:proofErr w:type="spellStart"/>
            <w:ins w:id="456" w:author="Phil" w:date="2016-04-21T16:15:00Z">
              <w:r w:rsidRPr="00A55B67">
                <w:rPr>
                  <w:b/>
                  <w:sz w:val="20"/>
                  <w:szCs w:val="20"/>
                  <w:rPrChange w:id="457" w:author="Phil" w:date="2016-04-21T16:19:00Z">
                    <w:rPr>
                      <w:sz w:val="20"/>
                      <w:szCs w:val="20"/>
                    </w:rPr>
                  </w:rPrChange>
                </w:rPr>
                <w:t>ΔAICc</w:t>
              </w:r>
            </w:ins>
            <w:proofErr w:type="spellEnd"/>
          </w:p>
        </w:tc>
        <w:tc>
          <w:tcPr>
            <w:tcW w:w="1640" w:type="dxa"/>
            <w:noWrap/>
            <w:hideMark/>
            <w:tcPrChange w:id="458" w:author="Phil" w:date="2016-04-21T16:18:00Z">
              <w:tcPr>
                <w:tcW w:w="1162" w:type="dxa"/>
                <w:noWrap/>
                <w:hideMark/>
              </w:tcPr>
            </w:tcPrChange>
          </w:tcPr>
          <w:p w14:paraId="308BAABF" w14:textId="70725DD1" w:rsidR="000C2347" w:rsidRPr="00A55B67" w:rsidRDefault="00A55B67" w:rsidP="000C2347">
            <w:pPr>
              <w:spacing w:line="480" w:lineRule="auto"/>
              <w:rPr>
                <w:ins w:id="459" w:author="Phil" w:date="2016-04-21T16:14:00Z"/>
                <w:b/>
                <w:sz w:val="20"/>
                <w:szCs w:val="20"/>
                <w:rPrChange w:id="460" w:author="Phil" w:date="2016-04-21T16:19:00Z">
                  <w:rPr>
                    <w:ins w:id="461" w:author="Phil" w:date="2016-04-21T16:14:00Z"/>
                    <w:sz w:val="24"/>
                    <w:szCs w:val="24"/>
                  </w:rPr>
                </w:rPrChange>
              </w:rPr>
            </w:pPr>
            <w:ins w:id="462" w:author="Phil" w:date="2016-04-21T16:18:00Z">
              <w:r w:rsidRPr="00A55B67">
                <w:rPr>
                  <w:b/>
                  <w:sz w:val="20"/>
                  <w:szCs w:val="20"/>
                  <w:rPrChange w:id="463" w:author="Phil" w:date="2016-04-21T16:19:00Z">
                    <w:rPr>
                      <w:sz w:val="20"/>
                      <w:szCs w:val="20"/>
                    </w:rPr>
                  </w:rPrChange>
                </w:rPr>
                <w:t xml:space="preserve">Conditional </w:t>
              </w:r>
            </w:ins>
            <w:ins w:id="464" w:author="Phil" w:date="2016-04-21T16:14:00Z">
              <w:r w:rsidR="000C2347" w:rsidRPr="00A55B67">
                <w:rPr>
                  <w:b/>
                  <w:sz w:val="20"/>
                  <w:szCs w:val="20"/>
                  <w:rPrChange w:id="465" w:author="Phil" w:date="2016-04-21T16:19:00Z">
                    <w:rPr>
                      <w:sz w:val="24"/>
                      <w:szCs w:val="24"/>
                    </w:rPr>
                  </w:rPrChange>
                </w:rPr>
                <w:t>R</w:t>
              </w:r>
              <w:r w:rsidR="000C2347" w:rsidRPr="00A55B67">
                <w:rPr>
                  <w:b/>
                  <w:sz w:val="20"/>
                  <w:szCs w:val="20"/>
                  <w:vertAlign w:val="superscript"/>
                  <w:rPrChange w:id="466" w:author="Phil" w:date="2016-04-21T16:19:00Z">
                    <w:rPr>
                      <w:sz w:val="24"/>
                      <w:szCs w:val="24"/>
                    </w:rPr>
                  </w:rPrChange>
                </w:rPr>
                <w:t>2</w:t>
              </w:r>
            </w:ins>
          </w:p>
        </w:tc>
      </w:tr>
      <w:tr w:rsidR="00A55B67" w:rsidRPr="000C2347" w14:paraId="5A76979D" w14:textId="77777777" w:rsidTr="00A55B67">
        <w:trPr>
          <w:trHeight w:val="288"/>
          <w:ins w:id="467" w:author="Phil" w:date="2016-04-21T16:14:00Z"/>
          <w:trPrChange w:id="468" w:author="Phil" w:date="2016-04-21T16:18:00Z">
            <w:trPr>
              <w:trHeight w:val="288"/>
            </w:trPr>
          </w:trPrChange>
        </w:trPr>
        <w:tc>
          <w:tcPr>
            <w:tcW w:w="2917" w:type="dxa"/>
            <w:vMerge w:val="restart"/>
            <w:noWrap/>
            <w:hideMark/>
            <w:tcPrChange w:id="469" w:author="Phil" w:date="2016-04-21T16:18:00Z">
              <w:tcPr>
                <w:tcW w:w="1840" w:type="dxa"/>
                <w:vMerge w:val="restart"/>
                <w:noWrap/>
                <w:hideMark/>
              </w:tcPr>
            </w:tcPrChange>
          </w:tcPr>
          <w:p w14:paraId="30B17878" w14:textId="4D2A779F" w:rsidR="00A55B67" w:rsidRPr="000C2347" w:rsidRDefault="00A55B67" w:rsidP="000C2347">
            <w:pPr>
              <w:spacing w:line="480" w:lineRule="auto"/>
              <w:rPr>
                <w:ins w:id="470" w:author="Phil" w:date="2016-04-21T16:14:00Z"/>
                <w:sz w:val="20"/>
                <w:szCs w:val="20"/>
                <w:rPrChange w:id="471" w:author="Phil" w:date="2016-04-21T16:14:00Z">
                  <w:rPr>
                    <w:ins w:id="472" w:author="Phil" w:date="2016-04-21T16:14:00Z"/>
                    <w:sz w:val="24"/>
                    <w:szCs w:val="24"/>
                  </w:rPr>
                </w:rPrChange>
              </w:rPr>
            </w:pPr>
            <w:ins w:id="473" w:author="Phil" w:date="2016-04-21T16:15:00Z">
              <w:r>
                <w:rPr>
                  <w:sz w:val="20"/>
                  <w:szCs w:val="20"/>
                </w:rPr>
                <w:t>Species richness</w:t>
              </w:r>
            </w:ins>
          </w:p>
        </w:tc>
        <w:tc>
          <w:tcPr>
            <w:tcW w:w="1273" w:type="dxa"/>
            <w:noWrap/>
            <w:hideMark/>
            <w:tcPrChange w:id="474" w:author="Phil" w:date="2016-04-21T16:18:00Z">
              <w:tcPr>
                <w:tcW w:w="1273" w:type="dxa"/>
                <w:noWrap/>
                <w:hideMark/>
              </w:tcPr>
            </w:tcPrChange>
          </w:tcPr>
          <w:p w14:paraId="23675D40" w14:textId="77777777" w:rsidR="00A55B67" w:rsidRPr="000C2347" w:rsidRDefault="00A55B67" w:rsidP="000C2347">
            <w:pPr>
              <w:spacing w:line="480" w:lineRule="auto"/>
              <w:rPr>
                <w:ins w:id="475" w:author="Phil" w:date="2016-04-21T16:14:00Z"/>
                <w:sz w:val="20"/>
                <w:szCs w:val="20"/>
                <w:rPrChange w:id="476" w:author="Phil" w:date="2016-04-21T16:14:00Z">
                  <w:rPr>
                    <w:ins w:id="477" w:author="Phil" w:date="2016-04-21T16:14:00Z"/>
                    <w:sz w:val="24"/>
                    <w:szCs w:val="24"/>
                  </w:rPr>
                </w:rPrChange>
              </w:rPr>
            </w:pPr>
            <w:ins w:id="478" w:author="Phil" w:date="2016-04-21T16:14:00Z">
              <w:r w:rsidRPr="000C2347">
                <w:rPr>
                  <w:sz w:val="20"/>
                  <w:szCs w:val="20"/>
                  <w:rPrChange w:id="479" w:author="Phil" w:date="2016-04-21T16:14:00Z">
                    <w:rPr>
                      <w:sz w:val="24"/>
                      <w:szCs w:val="24"/>
                    </w:rPr>
                  </w:rPrChange>
                </w:rPr>
                <w:t>Null model</w:t>
              </w:r>
            </w:ins>
          </w:p>
        </w:tc>
        <w:tc>
          <w:tcPr>
            <w:tcW w:w="1162" w:type="dxa"/>
            <w:noWrap/>
            <w:hideMark/>
            <w:tcPrChange w:id="480" w:author="Phil" w:date="2016-04-21T16:18:00Z">
              <w:tcPr>
                <w:tcW w:w="1162" w:type="dxa"/>
                <w:noWrap/>
                <w:hideMark/>
              </w:tcPr>
            </w:tcPrChange>
          </w:tcPr>
          <w:p w14:paraId="4F7128EE" w14:textId="77777777" w:rsidR="00A55B67" w:rsidRPr="000C2347" w:rsidRDefault="00A55B67" w:rsidP="000C2347">
            <w:pPr>
              <w:spacing w:line="480" w:lineRule="auto"/>
              <w:rPr>
                <w:ins w:id="481" w:author="Phil" w:date="2016-04-21T16:14:00Z"/>
                <w:sz w:val="20"/>
                <w:szCs w:val="20"/>
                <w:rPrChange w:id="482" w:author="Phil" w:date="2016-04-21T16:14:00Z">
                  <w:rPr>
                    <w:ins w:id="483" w:author="Phil" w:date="2016-04-21T16:14:00Z"/>
                    <w:sz w:val="24"/>
                    <w:szCs w:val="24"/>
                  </w:rPr>
                </w:rPrChange>
              </w:rPr>
            </w:pPr>
            <w:ins w:id="484" w:author="Phil" w:date="2016-04-21T16:14:00Z">
              <w:r w:rsidRPr="000C2347">
                <w:rPr>
                  <w:sz w:val="20"/>
                  <w:szCs w:val="20"/>
                  <w:rPrChange w:id="485" w:author="Phil" w:date="2016-04-21T16:14:00Z">
                    <w:rPr>
                      <w:sz w:val="24"/>
                      <w:szCs w:val="24"/>
                    </w:rPr>
                  </w:rPrChange>
                </w:rPr>
                <w:t>30.02455</w:t>
              </w:r>
            </w:ins>
          </w:p>
        </w:tc>
        <w:tc>
          <w:tcPr>
            <w:tcW w:w="1162" w:type="dxa"/>
            <w:noWrap/>
            <w:hideMark/>
            <w:tcPrChange w:id="486" w:author="Phil" w:date="2016-04-21T16:18:00Z">
              <w:tcPr>
                <w:tcW w:w="1162" w:type="dxa"/>
                <w:noWrap/>
                <w:hideMark/>
              </w:tcPr>
            </w:tcPrChange>
          </w:tcPr>
          <w:p w14:paraId="433C13A5" w14:textId="77777777" w:rsidR="00A55B67" w:rsidRPr="000C2347" w:rsidRDefault="00A55B67" w:rsidP="000C2347">
            <w:pPr>
              <w:spacing w:line="480" w:lineRule="auto"/>
              <w:rPr>
                <w:ins w:id="487" w:author="Phil" w:date="2016-04-21T16:14:00Z"/>
                <w:sz w:val="20"/>
                <w:szCs w:val="20"/>
                <w:rPrChange w:id="488" w:author="Phil" w:date="2016-04-21T16:14:00Z">
                  <w:rPr>
                    <w:ins w:id="489" w:author="Phil" w:date="2016-04-21T16:14:00Z"/>
                    <w:sz w:val="24"/>
                    <w:szCs w:val="24"/>
                  </w:rPr>
                </w:rPrChange>
              </w:rPr>
            </w:pPr>
            <w:ins w:id="490" w:author="Phil" w:date="2016-04-21T16:14:00Z">
              <w:r w:rsidRPr="000C2347">
                <w:rPr>
                  <w:sz w:val="20"/>
                  <w:szCs w:val="20"/>
                  <w:rPrChange w:id="491" w:author="Phil" w:date="2016-04-21T16:14:00Z">
                    <w:rPr>
                      <w:sz w:val="24"/>
                      <w:szCs w:val="24"/>
                    </w:rPr>
                  </w:rPrChange>
                </w:rPr>
                <w:t>1.514925</w:t>
              </w:r>
            </w:ins>
          </w:p>
        </w:tc>
        <w:tc>
          <w:tcPr>
            <w:tcW w:w="1640" w:type="dxa"/>
            <w:noWrap/>
            <w:hideMark/>
            <w:tcPrChange w:id="492" w:author="Phil" w:date="2016-04-21T16:18:00Z">
              <w:tcPr>
                <w:tcW w:w="1162" w:type="dxa"/>
                <w:noWrap/>
                <w:hideMark/>
              </w:tcPr>
            </w:tcPrChange>
          </w:tcPr>
          <w:p w14:paraId="72CA6AF8" w14:textId="77777777" w:rsidR="00A55B67" w:rsidRPr="000C2347" w:rsidRDefault="00A55B67" w:rsidP="000C2347">
            <w:pPr>
              <w:spacing w:line="480" w:lineRule="auto"/>
              <w:rPr>
                <w:ins w:id="493" w:author="Phil" w:date="2016-04-21T16:14:00Z"/>
                <w:sz w:val="20"/>
                <w:szCs w:val="20"/>
                <w:rPrChange w:id="494" w:author="Phil" w:date="2016-04-21T16:14:00Z">
                  <w:rPr>
                    <w:ins w:id="495" w:author="Phil" w:date="2016-04-21T16:14:00Z"/>
                    <w:sz w:val="24"/>
                    <w:szCs w:val="24"/>
                  </w:rPr>
                </w:rPrChange>
              </w:rPr>
            </w:pPr>
            <w:ins w:id="496" w:author="Phil" w:date="2016-04-21T16:14:00Z">
              <w:r w:rsidRPr="000C2347">
                <w:rPr>
                  <w:sz w:val="20"/>
                  <w:szCs w:val="20"/>
                  <w:rPrChange w:id="497" w:author="Phil" w:date="2016-04-21T16:14:00Z">
                    <w:rPr>
                      <w:sz w:val="24"/>
                      <w:szCs w:val="24"/>
                    </w:rPr>
                  </w:rPrChange>
                </w:rPr>
                <w:t>0</w:t>
              </w:r>
            </w:ins>
          </w:p>
        </w:tc>
      </w:tr>
      <w:tr w:rsidR="00A55B67" w:rsidRPr="000C2347" w14:paraId="16EAB3F2" w14:textId="77777777" w:rsidTr="00A55B67">
        <w:trPr>
          <w:trHeight w:val="288"/>
          <w:ins w:id="498" w:author="Phil" w:date="2016-04-21T16:14:00Z"/>
          <w:trPrChange w:id="499" w:author="Phil" w:date="2016-04-21T16:18:00Z">
            <w:trPr>
              <w:trHeight w:val="288"/>
            </w:trPr>
          </w:trPrChange>
        </w:trPr>
        <w:tc>
          <w:tcPr>
            <w:tcW w:w="2917" w:type="dxa"/>
            <w:vMerge/>
            <w:noWrap/>
            <w:hideMark/>
            <w:tcPrChange w:id="500" w:author="Phil" w:date="2016-04-21T16:18:00Z">
              <w:tcPr>
                <w:tcW w:w="1840" w:type="dxa"/>
                <w:vMerge/>
                <w:noWrap/>
                <w:hideMark/>
              </w:tcPr>
            </w:tcPrChange>
          </w:tcPr>
          <w:p w14:paraId="12A3550E" w14:textId="5E76959D" w:rsidR="00A55B67" w:rsidRPr="000C2347" w:rsidRDefault="00A55B67" w:rsidP="000C2347">
            <w:pPr>
              <w:spacing w:line="480" w:lineRule="auto"/>
              <w:rPr>
                <w:ins w:id="501" w:author="Phil" w:date="2016-04-21T16:14:00Z"/>
                <w:sz w:val="20"/>
                <w:szCs w:val="20"/>
                <w:rPrChange w:id="502" w:author="Phil" w:date="2016-04-21T16:14:00Z">
                  <w:rPr>
                    <w:ins w:id="503" w:author="Phil" w:date="2016-04-21T16:14:00Z"/>
                    <w:sz w:val="24"/>
                    <w:szCs w:val="24"/>
                  </w:rPr>
                </w:rPrChange>
              </w:rPr>
            </w:pPr>
          </w:p>
        </w:tc>
        <w:tc>
          <w:tcPr>
            <w:tcW w:w="1273" w:type="dxa"/>
            <w:noWrap/>
            <w:hideMark/>
            <w:tcPrChange w:id="504" w:author="Phil" w:date="2016-04-21T16:18:00Z">
              <w:tcPr>
                <w:tcW w:w="1273" w:type="dxa"/>
                <w:noWrap/>
                <w:hideMark/>
              </w:tcPr>
            </w:tcPrChange>
          </w:tcPr>
          <w:p w14:paraId="1F02A698" w14:textId="77777777" w:rsidR="00A55B67" w:rsidRPr="000C2347" w:rsidRDefault="00A55B67" w:rsidP="000C2347">
            <w:pPr>
              <w:spacing w:line="480" w:lineRule="auto"/>
              <w:rPr>
                <w:ins w:id="505" w:author="Phil" w:date="2016-04-21T16:14:00Z"/>
                <w:sz w:val="20"/>
                <w:szCs w:val="20"/>
                <w:rPrChange w:id="506" w:author="Phil" w:date="2016-04-21T16:14:00Z">
                  <w:rPr>
                    <w:ins w:id="507" w:author="Phil" w:date="2016-04-21T16:14:00Z"/>
                    <w:sz w:val="24"/>
                    <w:szCs w:val="24"/>
                  </w:rPr>
                </w:rPrChange>
              </w:rPr>
            </w:pPr>
            <w:ins w:id="508" w:author="Phil" w:date="2016-04-21T16:14:00Z">
              <w:r w:rsidRPr="000C2347">
                <w:rPr>
                  <w:sz w:val="20"/>
                  <w:szCs w:val="20"/>
                  <w:rPrChange w:id="509" w:author="Phil" w:date="2016-04-21T16:14:00Z">
                    <w:rPr>
                      <w:sz w:val="24"/>
                      <w:szCs w:val="24"/>
                    </w:rPr>
                  </w:rPrChange>
                </w:rPr>
                <w:t>log(Age)</w:t>
              </w:r>
            </w:ins>
          </w:p>
        </w:tc>
        <w:tc>
          <w:tcPr>
            <w:tcW w:w="1162" w:type="dxa"/>
            <w:noWrap/>
            <w:hideMark/>
            <w:tcPrChange w:id="510" w:author="Phil" w:date="2016-04-21T16:18:00Z">
              <w:tcPr>
                <w:tcW w:w="1162" w:type="dxa"/>
                <w:noWrap/>
                <w:hideMark/>
              </w:tcPr>
            </w:tcPrChange>
          </w:tcPr>
          <w:p w14:paraId="43BDEB03" w14:textId="77777777" w:rsidR="00A55B67" w:rsidRPr="000C2347" w:rsidRDefault="00A55B67" w:rsidP="000C2347">
            <w:pPr>
              <w:spacing w:line="480" w:lineRule="auto"/>
              <w:rPr>
                <w:ins w:id="511" w:author="Phil" w:date="2016-04-21T16:14:00Z"/>
                <w:sz w:val="20"/>
                <w:szCs w:val="20"/>
                <w:rPrChange w:id="512" w:author="Phil" w:date="2016-04-21T16:14:00Z">
                  <w:rPr>
                    <w:ins w:id="513" w:author="Phil" w:date="2016-04-21T16:14:00Z"/>
                    <w:sz w:val="24"/>
                    <w:szCs w:val="24"/>
                  </w:rPr>
                </w:rPrChange>
              </w:rPr>
            </w:pPr>
            <w:ins w:id="514" w:author="Phil" w:date="2016-04-21T16:14:00Z">
              <w:r w:rsidRPr="000C2347">
                <w:rPr>
                  <w:sz w:val="20"/>
                  <w:szCs w:val="20"/>
                  <w:rPrChange w:id="515" w:author="Phil" w:date="2016-04-21T16:14:00Z">
                    <w:rPr>
                      <w:sz w:val="24"/>
                      <w:szCs w:val="24"/>
                    </w:rPr>
                  </w:rPrChange>
                </w:rPr>
                <w:t>28.50963</w:t>
              </w:r>
            </w:ins>
          </w:p>
        </w:tc>
        <w:tc>
          <w:tcPr>
            <w:tcW w:w="1162" w:type="dxa"/>
            <w:noWrap/>
            <w:hideMark/>
            <w:tcPrChange w:id="516" w:author="Phil" w:date="2016-04-21T16:18:00Z">
              <w:tcPr>
                <w:tcW w:w="1162" w:type="dxa"/>
                <w:noWrap/>
                <w:hideMark/>
              </w:tcPr>
            </w:tcPrChange>
          </w:tcPr>
          <w:p w14:paraId="67EDAB1A" w14:textId="77777777" w:rsidR="00A55B67" w:rsidRPr="000C2347" w:rsidRDefault="00A55B67" w:rsidP="000C2347">
            <w:pPr>
              <w:spacing w:line="480" w:lineRule="auto"/>
              <w:rPr>
                <w:ins w:id="517" w:author="Phil" w:date="2016-04-21T16:14:00Z"/>
                <w:sz w:val="20"/>
                <w:szCs w:val="20"/>
                <w:rPrChange w:id="518" w:author="Phil" w:date="2016-04-21T16:14:00Z">
                  <w:rPr>
                    <w:ins w:id="519" w:author="Phil" w:date="2016-04-21T16:14:00Z"/>
                    <w:sz w:val="24"/>
                    <w:szCs w:val="24"/>
                  </w:rPr>
                </w:rPrChange>
              </w:rPr>
            </w:pPr>
            <w:ins w:id="520" w:author="Phil" w:date="2016-04-21T16:14:00Z">
              <w:r w:rsidRPr="000C2347">
                <w:rPr>
                  <w:sz w:val="20"/>
                  <w:szCs w:val="20"/>
                  <w:rPrChange w:id="521" w:author="Phil" w:date="2016-04-21T16:14:00Z">
                    <w:rPr>
                      <w:sz w:val="24"/>
                      <w:szCs w:val="24"/>
                    </w:rPr>
                  </w:rPrChange>
                </w:rPr>
                <w:t>0</w:t>
              </w:r>
            </w:ins>
          </w:p>
        </w:tc>
        <w:tc>
          <w:tcPr>
            <w:tcW w:w="1640" w:type="dxa"/>
            <w:noWrap/>
            <w:hideMark/>
            <w:tcPrChange w:id="522" w:author="Phil" w:date="2016-04-21T16:18:00Z">
              <w:tcPr>
                <w:tcW w:w="1162" w:type="dxa"/>
                <w:noWrap/>
                <w:hideMark/>
              </w:tcPr>
            </w:tcPrChange>
          </w:tcPr>
          <w:p w14:paraId="23C9FC8F" w14:textId="2F7E8F9E" w:rsidR="00A55B67" w:rsidRPr="000C2347" w:rsidRDefault="00A55B67" w:rsidP="00A55B67">
            <w:pPr>
              <w:spacing w:line="480" w:lineRule="auto"/>
              <w:rPr>
                <w:ins w:id="523" w:author="Phil" w:date="2016-04-21T16:14:00Z"/>
                <w:sz w:val="20"/>
                <w:szCs w:val="20"/>
                <w:rPrChange w:id="524" w:author="Phil" w:date="2016-04-21T16:14:00Z">
                  <w:rPr>
                    <w:ins w:id="525" w:author="Phil" w:date="2016-04-21T16:14:00Z"/>
                    <w:sz w:val="24"/>
                    <w:szCs w:val="24"/>
                  </w:rPr>
                </w:rPrChange>
              </w:rPr>
              <w:pPrChange w:id="526" w:author="Phil" w:date="2016-04-21T16:18:00Z">
                <w:pPr>
                  <w:spacing w:line="480" w:lineRule="auto"/>
                </w:pPr>
              </w:pPrChange>
            </w:pPr>
            <w:ins w:id="527" w:author="Phil" w:date="2016-04-21T16:14:00Z">
              <w:r w:rsidRPr="000C2347">
                <w:rPr>
                  <w:sz w:val="20"/>
                  <w:szCs w:val="20"/>
                  <w:rPrChange w:id="528" w:author="Phil" w:date="2016-04-21T16:14:00Z">
                    <w:rPr>
                      <w:sz w:val="24"/>
                      <w:szCs w:val="24"/>
                    </w:rPr>
                  </w:rPrChange>
                </w:rPr>
                <w:t>0.07</w:t>
              </w:r>
            </w:ins>
          </w:p>
        </w:tc>
      </w:tr>
      <w:tr w:rsidR="00A55B67" w:rsidRPr="000C2347" w14:paraId="5F54D554" w14:textId="77777777" w:rsidTr="00A55B67">
        <w:trPr>
          <w:trHeight w:val="288"/>
          <w:ins w:id="529" w:author="Phil" w:date="2016-04-21T16:14:00Z"/>
          <w:trPrChange w:id="530" w:author="Phil" w:date="2016-04-21T16:18:00Z">
            <w:trPr>
              <w:trHeight w:val="288"/>
            </w:trPr>
          </w:trPrChange>
        </w:trPr>
        <w:tc>
          <w:tcPr>
            <w:tcW w:w="2917" w:type="dxa"/>
            <w:vMerge w:val="restart"/>
            <w:noWrap/>
            <w:hideMark/>
            <w:tcPrChange w:id="531" w:author="Phil" w:date="2016-04-21T16:18:00Z">
              <w:tcPr>
                <w:tcW w:w="1840" w:type="dxa"/>
                <w:vMerge w:val="restart"/>
                <w:noWrap/>
                <w:hideMark/>
              </w:tcPr>
            </w:tcPrChange>
          </w:tcPr>
          <w:p w14:paraId="45061505" w14:textId="687715E6" w:rsidR="00A55B67" w:rsidRPr="000C2347" w:rsidRDefault="00A55B67" w:rsidP="000C2347">
            <w:pPr>
              <w:spacing w:line="480" w:lineRule="auto"/>
              <w:rPr>
                <w:ins w:id="532" w:author="Phil" w:date="2016-04-21T16:14:00Z"/>
                <w:sz w:val="20"/>
                <w:szCs w:val="20"/>
                <w:rPrChange w:id="533" w:author="Phil" w:date="2016-04-21T16:14:00Z">
                  <w:rPr>
                    <w:ins w:id="534" w:author="Phil" w:date="2016-04-21T16:14:00Z"/>
                    <w:sz w:val="24"/>
                    <w:szCs w:val="24"/>
                  </w:rPr>
                </w:rPrChange>
              </w:rPr>
            </w:pPr>
            <w:ins w:id="535" w:author="Phil" w:date="2016-04-21T16:15:00Z">
              <w:r>
                <w:rPr>
                  <w:sz w:val="20"/>
                  <w:szCs w:val="20"/>
                </w:rPr>
                <w:t>Functional Diversity (FD)</w:t>
              </w:r>
            </w:ins>
          </w:p>
        </w:tc>
        <w:tc>
          <w:tcPr>
            <w:tcW w:w="1273" w:type="dxa"/>
            <w:noWrap/>
            <w:hideMark/>
            <w:tcPrChange w:id="536" w:author="Phil" w:date="2016-04-21T16:18:00Z">
              <w:tcPr>
                <w:tcW w:w="1273" w:type="dxa"/>
                <w:noWrap/>
                <w:hideMark/>
              </w:tcPr>
            </w:tcPrChange>
          </w:tcPr>
          <w:p w14:paraId="15612CF2" w14:textId="77777777" w:rsidR="00A55B67" w:rsidRPr="000C2347" w:rsidRDefault="00A55B67" w:rsidP="000C2347">
            <w:pPr>
              <w:spacing w:line="480" w:lineRule="auto"/>
              <w:rPr>
                <w:ins w:id="537" w:author="Phil" w:date="2016-04-21T16:14:00Z"/>
                <w:sz w:val="20"/>
                <w:szCs w:val="20"/>
                <w:rPrChange w:id="538" w:author="Phil" w:date="2016-04-21T16:14:00Z">
                  <w:rPr>
                    <w:ins w:id="539" w:author="Phil" w:date="2016-04-21T16:14:00Z"/>
                    <w:sz w:val="24"/>
                    <w:szCs w:val="24"/>
                  </w:rPr>
                </w:rPrChange>
              </w:rPr>
            </w:pPr>
            <w:ins w:id="540" w:author="Phil" w:date="2016-04-21T16:14:00Z">
              <w:r w:rsidRPr="000C2347">
                <w:rPr>
                  <w:sz w:val="20"/>
                  <w:szCs w:val="20"/>
                  <w:rPrChange w:id="541" w:author="Phil" w:date="2016-04-21T16:14:00Z">
                    <w:rPr>
                      <w:sz w:val="24"/>
                      <w:szCs w:val="24"/>
                    </w:rPr>
                  </w:rPrChange>
                </w:rPr>
                <w:t>Null model</w:t>
              </w:r>
            </w:ins>
          </w:p>
        </w:tc>
        <w:tc>
          <w:tcPr>
            <w:tcW w:w="1162" w:type="dxa"/>
            <w:noWrap/>
            <w:hideMark/>
            <w:tcPrChange w:id="542" w:author="Phil" w:date="2016-04-21T16:18:00Z">
              <w:tcPr>
                <w:tcW w:w="1162" w:type="dxa"/>
                <w:noWrap/>
                <w:hideMark/>
              </w:tcPr>
            </w:tcPrChange>
          </w:tcPr>
          <w:p w14:paraId="4C06085F" w14:textId="77777777" w:rsidR="00A55B67" w:rsidRPr="000C2347" w:rsidRDefault="00A55B67" w:rsidP="000C2347">
            <w:pPr>
              <w:spacing w:line="480" w:lineRule="auto"/>
              <w:rPr>
                <w:ins w:id="543" w:author="Phil" w:date="2016-04-21T16:14:00Z"/>
                <w:sz w:val="20"/>
                <w:szCs w:val="20"/>
                <w:rPrChange w:id="544" w:author="Phil" w:date="2016-04-21T16:14:00Z">
                  <w:rPr>
                    <w:ins w:id="545" w:author="Phil" w:date="2016-04-21T16:14:00Z"/>
                    <w:sz w:val="24"/>
                    <w:szCs w:val="24"/>
                  </w:rPr>
                </w:rPrChange>
              </w:rPr>
            </w:pPr>
            <w:ins w:id="546" w:author="Phil" w:date="2016-04-21T16:14:00Z">
              <w:r w:rsidRPr="000C2347">
                <w:rPr>
                  <w:sz w:val="20"/>
                  <w:szCs w:val="20"/>
                  <w:rPrChange w:id="547" w:author="Phil" w:date="2016-04-21T16:14:00Z">
                    <w:rPr>
                      <w:sz w:val="24"/>
                      <w:szCs w:val="24"/>
                    </w:rPr>
                  </w:rPrChange>
                </w:rPr>
                <w:t>6.584348</w:t>
              </w:r>
            </w:ins>
          </w:p>
        </w:tc>
        <w:tc>
          <w:tcPr>
            <w:tcW w:w="1162" w:type="dxa"/>
            <w:noWrap/>
            <w:hideMark/>
            <w:tcPrChange w:id="548" w:author="Phil" w:date="2016-04-21T16:18:00Z">
              <w:tcPr>
                <w:tcW w:w="1162" w:type="dxa"/>
                <w:noWrap/>
                <w:hideMark/>
              </w:tcPr>
            </w:tcPrChange>
          </w:tcPr>
          <w:p w14:paraId="1E7BF0CB" w14:textId="77777777" w:rsidR="00A55B67" w:rsidRPr="000C2347" w:rsidRDefault="00A55B67" w:rsidP="000C2347">
            <w:pPr>
              <w:spacing w:line="480" w:lineRule="auto"/>
              <w:rPr>
                <w:ins w:id="549" w:author="Phil" w:date="2016-04-21T16:14:00Z"/>
                <w:sz w:val="20"/>
                <w:szCs w:val="20"/>
                <w:rPrChange w:id="550" w:author="Phil" w:date="2016-04-21T16:14:00Z">
                  <w:rPr>
                    <w:ins w:id="551" w:author="Phil" w:date="2016-04-21T16:14:00Z"/>
                    <w:sz w:val="24"/>
                    <w:szCs w:val="24"/>
                  </w:rPr>
                </w:rPrChange>
              </w:rPr>
            </w:pPr>
            <w:ins w:id="552" w:author="Phil" w:date="2016-04-21T16:14:00Z">
              <w:r w:rsidRPr="000C2347">
                <w:rPr>
                  <w:sz w:val="20"/>
                  <w:szCs w:val="20"/>
                  <w:rPrChange w:id="553" w:author="Phil" w:date="2016-04-21T16:14:00Z">
                    <w:rPr>
                      <w:sz w:val="24"/>
                      <w:szCs w:val="24"/>
                    </w:rPr>
                  </w:rPrChange>
                </w:rPr>
                <w:t>0</w:t>
              </w:r>
            </w:ins>
          </w:p>
        </w:tc>
        <w:tc>
          <w:tcPr>
            <w:tcW w:w="1640" w:type="dxa"/>
            <w:noWrap/>
            <w:hideMark/>
            <w:tcPrChange w:id="554" w:author="Phil" w:date="2016-04-21T16:18:00Z">
              <w:tcPr>
                <w:tcW w:w="1162" w:type="dxa"/>
                <w:noWrap/>
                <w:hideMark/>
              </w:tcPr>
            </w:tcPrChange>
          </w:tcPr>
          <w:p w14:paraId="13D14BC7" w14:textId="77777777" w:rsidR="00A55B67" w:rsidRPr="000C2347" w:rsidRDefault="00A55B67" w:rsidP="000C2347">
            <w:pPr>
              <w:spacing w:line="480" w:lineRule="auto"/>
              <w:rPr>
                <w:ins w:id="555" w:author="Phil" w:date="2016-04-21T16:14:00Z"/>
                <w:sz w:val="20"/>
                <w:szCs w:val="20"/>
                <w:rPrChange w:id="556" w:author="Phil" w:date="2016-04-21T16:14:00Z">
                  <w:rPr>
                    <w:ins w:id="557" w:author="Phil" w:date="2016-04-21T16:14:00Z"/>
                    <w:sz w:val="24"/>
                    <w:szCs w:val="24"/>
                  </w:rPr>
                </w:rPrChange>
              </w:rPr>
            </w:pPr>
            <w:ins w:id="558" w:author="Phil" w:date="2016-04-21T16:14:00Z">
              <w:r w:rsidRPr="000C2347">
                <w:rPr>
                  <w:sz w:val="20"/>
                  <w:szCs w:val="20"/>
                  <w:rPrChange w:id="559" w:author="Phil" w:date="2016-04-21T16:14:00Z">
                    <w:rPr>
                      <w:sz w:val="24"/>
                      <w:szCs w:val="24"/>
                    </w:rPr>
                  </w:rPrChange>
                </w:rPr>
                <w:t>0</w:t>
              </w:r>
            </w:ins>
          </w:p>
        </w:tc>
      </w:tr>
      <w:tr w:rsidR="00A55B67" w:rsidRPr="000C2347" w14:paraId="523D319E" w14:textId="77777777" w:rsidTr="00A55B67">
        <w:trPr>
          <w:trHeight w:val="288"/>
          <w:ins w:id="560" w:author="Phil" w:date="2016-04-21T16:14:00Z"/>
          <w:trPrChange w:id="561" w:author="Phil" w:date="2016-04-21T16:18:00Z">
            <w:trPr>
              <w:trHeight w:val="288"/>
            </w:trPr>
          </w:trPrChange>
        </w:trPr>
        <w:tc>
          <w:tcPr>
            <w:tcW w:w="2917" w:type="dxa"/>
            <w:vMerge/>
            <w:noWrap/>
            <w:hideMark/>
            <w:tcPrChange w:id="562" w:author="Phil" w:date="2016-04-21T16:18:00Z">
              <w:tcPr>
                <w:tcW w:w="1840" w:type="dxa"/>
                <w:vMerge/>
                <w:noWrap/>
                <w:hideMark/>
              </w:tcPr>
            </w:tcPrChange>
          </w:tcPr>
          <w:p w14:paraId="5488CEA8" w14:textId="40C9B426" w:rsidR="00A55B67" w:rsidRPr="000C2347" w:rsidRDefault="00A55B67" w:rsidP="000C2347">
            <w:pPr>
              <w:spacing w:line="480" w:lineRule="auto"/>
              <w:rPr>
                <w:ins w:id="563" w:author="Phil" w:date="2016-04-21T16:14:00Z"/>
                <w:sz w:val="20"/>
                <w:szCs w:val="20"/>
                <w:rPrChange w:id="564" w:author="Phil" w:date="2016-04-21T16:14:00Z">
                  <w:rPr>
                    <w:ins w:id="565" w:author="Phil" w:date="2016-04-21T16:14:00Z"/>
                    <w:sz w:val="24"/>
                    <w:szCs w:val="24"/>
                  </w:rPr>
                </w:rPrChange>
              </w:rPr>
            </w:pPr>
          </w:p>
        </w:tc>
        <w:tc>
          <w:tcPr>
            <w:tcW w:w="1273" w:type="dxa"/>
            <w:noWrap/>
            <w:hideMark/>
            <w:tcPrChange w:id="566" w:author="Phil" w:date="2016-04-21T16:18:00Z">
              <w:tcPr>
                <w:tcW w:w="1273" w:type="dxa"/>
                <w:noWrap/>
                <w:hideMark/>
              </w:tcPr>
            </w:tcPrChange>
          </w:tcPr>
          <w:p w14:paraId="1F6CE663" w14:textId="77777777" w:rsidR="00A55B67" w:rsidRPr="000C2347" w:rsidRDefault="00A55B67" w:rsidP="000C2347">
            <w:pPr>
              <w:spacing w:line="480" w:lineRule="auto"/>
              <w:rPr>
                <w:ins w:id="567" w:author="Phil" w:date="2016-04-21T16:14:00Z"/>
                <w:sz w:val="20"/>
                <w:szCs w:val="20"/>
                <w:rPrChange w:id="568" w:author="Phil" w:date="2016-04-21T16:14:00Z">
                  <w:rPr>
                    <w:ins w:id="569" w:author="Phil" w:date="2016-04-21T16:14:00Z"/>
                    <w:sz w:val="24"/>
                    <w:szCs w:val="24"/>
                  </w:rPr>
                </w:rPrChange>
              </w:rPr>
            </w:pPr>
            <w:ins w:id="570" w:author="Phil" w:date="2016-04-21T16:14:00Z">
              <w:r w:rsidRPr="000C2347">
                <w:rPr>
                  <w:sz w:val="20"/>
                  <w:szCs w:val="20"/>
                  <w:rPrChange w:id="571" w:author="Phil" w:date="2016-04-21T16:14:00Z">
                    <w:rPr>
                      <w:sz w:val="24"/>
                      <w:szCs w:val="24"/>
                    </w:rPr>
                  </w:rPrChange>
                </w:rPr>
                <w:t>log(Age)</w:t>
              </w:r>
            </w:ins>
          </w:p>
        </w:tc>
        <w:tc>
          <w:tcPr>
            <w:tcW w:w="1162" w:type="dxa"/>
            <w:noWrap/>
            <w:hideMark/>
            <w:tcPrChange w:id="572" w:author="Phil" w:date="2016-04-21T16:18:00Z">
              <w:tcPr>
                <w:tcW w:w="1162" w:type="dxa"/>
                <w:noWrap/>
                <w:hideMark/>
              </w:tcPr>
            </w:tcPrChange>
          </w:tcPr>
          <w:p w14:paraId="2FCF3843" w14:textId="77777777" w:rsidR="00A55B67" w:rsidRPr="000C2347" w:rsidRDefault="00A55B67" w:rsidP="000C2347">
            <w:pPr>
              <w:spacing w:line="480" w:lineRule="auto"/>
              <w:rPr>
                <w:ins w:id="573" w:author="Phil" w:date="2016-04-21T16:14:00Z"/>
                <w:sz w:val="20"/>
                <w:szCs w:val="20"/>
                <w:rPrChange w:id="574" w:author="Phil" w:date="2016-04-21T16:14:00Z">
                  <w:rPr>
                    <w:ins w:id="575" w:author="Phil" w:date="2016-04-21T16:14:00Z"/>
                    <w:sz w:val="24"/>
                    <w:szCs w:val="24"/>
                  </w:rPr>
                </w:rPrChange>
              </w:rPr>
            </w:pPr>
            <w:ins w:id="576" w:author="Phil" w:date="2016-04-21T16:14:00Z">
              <w:r w:rsidRPr="000C2347">
                <w:rPr>
                  <w:sz w:val="20"/>
                  <w:szCs w:val="20"/>
                  <w:rPrChange w:id="577" w:author="Phil" w:date="2016-04-21T16:14:00Z">
                    <w:rPr>
                      <w:sz w:val="24"/>
                      <w:szCs w:val="24"/>
                    </w:rPr>
                  </w:rPrChange>
                </w:rPr>
                <w:t>8.845862</w:t>
              </w:r>
            </w:ins>
          </w:p>
        </w:tc>
        <w:tc>
          <w:tcPr>
            <w:tcW w:w="1162" w:type="dxa"/>
            <w:noWrap/>
            <w:hideMark/>
            <w:tcPrChange w:id="578" w:author="Phil" w:date="2016-04-21T16:18:00Z">
              <w:tcPr>
                <w:tcW w:w="1162" w:type="dxa"/>
                <w:noWrap/>
                <w:hideMark/>
              </w:tcPr>
            </w:tcPrChange>
          </w:tcPr>
          <w:p w14:paraId="3BAE2314" w14:textId="77777777" w:rsidR="00A55B67" w:rsidRPr="000C2347" w:rsidRDefault="00A55B67" w:rsidP="000C2347">
            <w:pPr>
              <w:spacing w:line="480" w:lineRule="auto"/>
              <w:rPr>
                <w:ins w:id="579" w:author="Phil" w:date="2016-04-21T16:14:00Z"/>
                <w:sz w:val="20"/>
                <w:szCs w:val="20"/>
                <w:rPrChange w:id="580" w:author="Phil" w:date="2016-04-21T16:14:00Z">
                  <w:rPr>
                    <w:ins w:id="581" w:author="Phil" w:date="2016-04-21T16:14:00Z"/>
                    <w:sz w:val="24"/>
                    <w:szCs w:val="24"/>
                  </w:rPr>
                </w:rPrChange>
              </w:rPr>
            </w:pPr>
            <w:ins w:id="582" w:author="Phil" w:date="2016-04-21T16:14:00Z">
              <w:r w:rsidRPr="000C2347">
                <w:rPr>
                  <w:sz w:val="20"/>
                  <w:szCs w:val="20"/>
                  <w:rPrChange w:id="583" w:author="Phil" w:date="2016-04-21T16:14:00Z">
                    <w:rPr>
                      <w:sz w:val="24"/>
                      <w:szCs w:val="24"/>
                    </w:rPr>
                  </w:rPrChange>
                </w:rPr>
                <w:t>2.261514</w:t>
              </w:r>
            </w:ins>
          </w:p>
        </w:tc>
        <w:tc>
          <w:tcPr>
            <w:tcW w:w="1640" w:type="dxa"/>
            <w:noWrap/>
            <w:hideMark/>
            <w:tcPrChange w:id="584" w:author="Phil" w:date="2016-04-21T16:18:00Z">
              <w:tcPr>
                <w:tcW w:w="1162" w:type="dxa"/>
                <w:noWrap/>
                <w:hideMark/>
              </w:tcPr>
            </w:tcPrChange>
          </w:tcPr>
          <w:p w14:paraId="22848DB6" w14:textId="3769AD3B" w:rsidR="00A55B67" w:rsidRPr="000C2347" w:rsidRDefault="00A55B67" w:rsidP="00A55B67">
            <w:pPr>
              <w:spacing w:line="480" w:lineRule="auto"/>
              <w:rPr>
                <w:ins w:id="585" w:author="Phil" w:date="2016-04-21T16:14:00Z"/>
                <w:sz w:val="20"/>
                <w:szCs w:val="20"/>
                <w:rPrChange w:id="586" w:author="Phil" w:date="2016-04-21T16:14:00Z">
                  <w:rPr>
                    <w:ins w:id="587" w:author="Phil" w:date="2016-04-21T16:14:00Z"/>
                    <w:sz w:val="24"/>
                    <w:szCs w:val="24"/>
                  </w:rPr>
                </w:rPrChange>
              </w:rPr>
              <w:pPrChange w:id="588" w:author="Phil" w:date="2016-04-21T16:18:00Z">
                <w:pPr>
                  <w:spacing w:line="480" w:lineRule="auto"/>
                </w:pPr>
              </w:pPrChange>
            </w:pPr>
            <w:ins w:id="589" w:author="Phil" w:date="2016-04-21T16:18:00Z">
              <w:r>
                <w:rPr>
                  <w:sz w:val="20"/>
                  <w:szCs w:val="20"/>
                </w:rPr>
                <w:t>&lt;</w:t>
              </w:r>
            </w:ins>
            <w:ins w:id="590" w:author="Phil" w:date="2016-04-21T16:14:00Z">
              <w:r w:rsidRPr="000C2347">
                <w:rPr>
                  <w:sz w:val="20"/>
                  <w:szCs w:val="20"/>
                  <w:rPrChange w:id="591" w:author="Phil" w:date="2016-04-21T16:14:00Z">
                    <w:rPr>
                      <w:sz w:val="24"/>
                      <w:szCs w:val="24"/>
                    </w:rPr>
                  </w:rPrChange>
                </w:rPr>
                <w:t>0.0</w:t>
              </w:r>
            </w:ins>
            <w:ins w:id="592" w:author="Phil" w:date="2016-04-21T16:18:00Z">
              <w:r>
                <w:rPr>
                  <w:sz w:val="20"/>
                  <w:szCs w:val="20"/>
                </w:rPr>
                <w:t>1</w:t>
              </w:r>
            </w:ins>
          </w:p>
        </w:tc>
      </w:tr>
      <w:tr w:rsidR="00A55B67" w:rsidRPr="000C2347" w14:paraId="15D2B729" w14:textId="77777777" w:rsidTr="00A55B67">
        <w:trPr>
          <w:trHeight w:val="288"/>
          <w:ins w:id="593" w:author="Phil" w:date="2016-04-21T16:14:00Z"/>
          <w:trPrChange w:id="594" w:author="Phil" w:date="2016-04-21T16:18:00Z">
            <w:trPr>
              <w:trHeight w:val="288"/>
            </w:trPr>
          </w:trPrChange>
        </w:trPr>
        <w:tc>
          <w:tcPr>
            <w:tcW w:w="2917" w:type="dxa"/>
            <w:vMerge w:val="restart"/>
            <w:noWrap/>
            <w:hideMark/>
            <w:tcPrChange w:id="595" w:author="Phil" w:date="2016-04-21T16:18:00Z">
              <w:tcPr>
                <w:tcW w:w="1840" w:type="dxa"/>
                <w:vMerge w:val="restart"/>
                <w:noWrap/>
                <w:hideMark/>
              </w:tcPr>
            </w:tcPrChange>
          </w:tcPr>
          <w:p w14:paraId="10A56493" w14:textId="06AE3FDE" w:rsidR="00A55B67" w:rsidRPr="000C2347" w:rsidRDefault="00A55B67" w:rsidP="000C2347">
            <w:pPr>
              <w:spacing w:line="480" w:lineRule="auto"/>
              <w:rPr>
                <w:ins w:id="596" w:author="Phil" w:date="2016-04-21T16:14:00Z"/>
                <w:sz w:val="20"/>
                <w:szCs w:val="20"/>
                <w:rPrChange w:id="597" w:author="Phil" w:date="2016-04-21T16:14:00Z">
                  <w:rPr>
                    <w:ins w:id="598" w:author="Phil" w:date="2016-04-21T16:14:00Z"/>
                    <w:sz w:val="24"/>
                    <w:szCs w:val="24"/>
                  </w:rPr>
                </w:rPrChange>
              </w:rPr>
            </w:pPr>
            <w:ins w:id="599" w:author="Phil" w:date="2016-04-21T16:16:00Z">
              <w:r>
                <w:rPr>
                  <w:sz w:val="20"/>
                  <w:szCs w:val="20"/>
                </w:rPr>
                <w:t>Functional Richness (</w:t>
              </w:r>
            </w:ins>
            <w:proofErr w:type="spellStart"/>
            <w:ins w:id="600" w:author="Phil" w:date="2016-04-21T16:14:00Z">
              <w:r w:rsidRPr="000C2347">
                <w:rPr>
                  <w:sz w:val="20"/>
                  <w:szCs w:val="20"/>
                  <w:rPrChange w:id="601" w:author="Phil" w:date="2016-04-21T16:14:00Z">
                    <w:rPr>
                      <w:sz w:val="24"/>
                      <w:szCs w:val="24"/>
                    </w:rPr>
                  </w:rPrChange>
                </w:rPr>
                <w:t>FRic</w:t>
              </w:r>
            </w:ins>
            <w:proofErr w:type="spellEnd"/>
            <w:ins w:id="602" w:author="Phil" w:date="2016-04-21T16:16:00Z">
              <w:r>
                <w:rPr>
                  <w:sz w:val="20"/>
                  <w:szCs w:val="20"/>
                </w:rPr>
                <w:t>)</w:t>
              </w:r>
            </w:ins>
          </w:p>
        </w:tc>
        <w:tc>
          <w:tcPr>
            <w:tcW w:w="1273" w:type="dxa"/>
            <w:noWrap/>
            <w:hideMark/>
            <w:tcPrChange w:id="603" w:author="Phil" w:date="2016-04-21T16:18:00Z">
              <w:tcPr>
                <w:tcW w:w="1273" w:type="dxa"/>
                <w:noWrap/>
                <w:hideMark/>
              </w:tcPr>
            </w:tcPrChange>
          </w:tcPr>
          <w:p w14:paraId="34101DA4" w14:textId="77777777" w:rsidR="00A55B67" w:rsidRPr="000C2347" w:rsidRDefault="00A55B67" w:rsidP="000C2347">
            <w:pPr>
              <w:spacing w:line="480" w:lineRule="auto"/>
              <w:rPr>
                <w:ins w:id="604" w:author="Phil" w:date="2016-04-21T16:14:00Z"/>
                <w:sz w:val="20"/>
                <w:szCs w:val="20"/>
                <w:rPrChange w:id="605" w:author="Phil" w:date="2016-04-21T16:14:00Z">
                  <w:rPr>
                    <w:ins w:id="606" w:author="Phil" w:date="2016-04-21T16:14:00Z"/>
                    <w:sz w:val="24"/>
                    <w:szCs w:val="24"/>
                  </w:rPr>
                </w:rPrChange>
              </w:rPr>
            </w:pPr>
            <w:ins w:id="607" w:author="Phil" w:date="2016-04-21T16:14:00Z">
              <w:r w:rsidRPr="000C2347">
                <w:rPr>
                  <w:sz w:val="20"/>
                  <w:szCs w:val="20"/>
                  <w:rPrChange w:id="608" w:author="Phil" w:date="2016-04-21T16:14:00Z">
                    <w:rPr>
                      <w:sz w:val="24"/>
                      <w:szCs w:val="24"/>
                    </w:rPr>
                  </w:rPrChange>
                </w:rPr>
                <w:t>Null model</w:t>
              </w:r>
            </w:ins>
          </w:p>
        </w:tc>
        <w:tc>
          <w:tcPr>
            <w:tcW w:w="1162" w:type="dxa"/>
            <w:noWrap/>
            <w:hideMark/>
            <w:tcPrChange w:id="609" w:author="Phil" w:date="2016-04-21T16:18:00Z">
              <w:tcPr>
                <w:tcW w:w="1162" w:type="dxa"/>
                <w:noWrap/>
                <w:hideMark/>
              </w:tcPr>
            </w:tcPrChange>
          </w:tcPr>
          <w:p w14:paraId="694DE5EE" w14:textId="77777777" w:rsidR="00A55B67" w:rsidRPr="000C2347" w:rsidRDefault="00A55B67" w:rsidP="000C2347">
            <w:pPr>
              <w:spacing w:line="480" w:lineRule="auto"/>
              <w:rPr>
                <w:ins w:id="610" w:author="Phil" w:date="2016-04-21T16:14:00Z"/>
                <w:sz w:val="20"/>
                <w:szCs w:val="20"/>
                <w:rPrChange w:id="611" w:author="Phil" w:date="2016-04-21T16:14:00Z">
                  <w:rPr>
                    <w:ins w:id="612" w:author="Phil" w:date="2016-04-21T16:14:00Z"/>
                    <w:sz w:val="24"/>
                    <w:szCs w:val="24"/>
                  </w:rPr>
                </w:rPrChange>
              </w:rPr>
            </w:pPr>
            <w:ins w:id="613" w:author="Phil" w:date="2016-04-21T16:14:00Z">
              <w:r w:rsidRPr="000C2347">
                <w:rPr>
                  <w:sz w:val="20"/>
                  <w:szCs w:val="20"/>
                  <w:rPrChange w:id="614" w:author="Phil" w:date="2016-04-21T16:14:00Z">
                    <w:rPr>
                      <w:sz w:val="24"/>
                      <w:szCs w:val="24"/>
                    </w:rPr>
                  </w:rPrChange>
                </w:rPr>
                <w:t>213.029</w:t>
              </w:r>
            </w:ins>
          </w:p>
        </w:tc>
        <w:tc>
          <w:tcPr>
            <w:tcW w:w="1162" w:type="dxa"/>
            <w:noWrap/>
            <w:hideMark/>
            <w:tcPrChange w:id="615" w:author="Phil" w:date="2016-04-21T16:18:00Z">
              <w:tcPr>
                <w:tcW w:w="1162" w:type="dxa"/>
                <w:noWrap/>
                <w:hideMark/>
              </w:tcPr>
            </w:tcPrChange>
          </w:tcPr>
          <w:p w14:paraId="6C7AD4FE" w14:textId="77777777" w:rsidR="00A55B67" w:rsidRPr="000C2347" w:rsidRDefault="00A55B67" w:rsidP="000C2347">
            <w:pPr>
              <w:spacing w:line="480" w:lineRule="auto"/>
              <w:rPr>
                <w:ins w:id="616" w:author="Phil" w:date="2016-04-21T16:14:00Z"/>
                <w:sz w:val="20"/>
                <w:szCs w:val="20"/>
                <w:rPrChange w:id="617" w:author="Phil" w:date="2016-04-21T16:14:00Z">
                  <w:rPr>
                    <w:ins w:id="618" w:author="Phil" w:date="2016-04-21T16:14:00Z"/>
                    <w:sz w:val="24"/>
                    <w:szCs w:val="24"/>
                  </w:rPr>
                </w:rPrChange>
              </w:rPr>
            </w:pPr>
            <w:ins w:id="619" w:author="Phil" w:date="2016-04-21T16:14:00Z">
              <w:r w:rsidRPr="000C2347">
                <w:rPr>
                  <w:sz w:val="20"/>
                  <w:szCs w:val="20"/>
                  <w:rPrChange w:id="620" w:author="Phil" w:date="2016-04-21T16:14:00Z">
                    <w:rPr>
                      <w:sz w:val="24"/>
                      <w:szCs w:val="24"/>
                    </w:rPr>
                  </w:rPrChange>
                </w:rPr>
                <w:t>0</w:t>
              </w:r>
            </w:ins>
          </w:p>
        </w:tc>
        <w:tc>
          <w:tcPr>
            <w:tcW w:w="1640" w:type="dxa"/>
            <w:noWrap/>
            <w:hideMark/>
            <w:tcPrChange w:id="621" w:author="Phil" w:date="2016-04-21T16:18:00Z">
              <w:tcPr>
                <w:tcW w:w="1162" w:type="dxa"/>
                <w:noWrap/>
                <w:hideMark/>
              </w:tcPr>
            </w:tcPrChange>
          </w:tcPr>
          <w:p w14:paraId="3F4A05F1" w14:textId="77777777" w:rsidR="00A55B67" w:rsidRPr="000C2347" w:rsidRDefault="00A55B67" w:rsidP="000C2347">
            <w:pPr>
              <w:spacing w:line="480" w:lineRule="auto"/>
              <w:rPr>
                <w:ins w:id="622" w:author="Phil" w:date="2016-04-21T16:14:00Z"/>
                <w:sz w:val="20"/>
                <w:szCs w:val="20"/>
                <w:rPrChange w:id="623" w:author="Phil" w:date="2016-04-21T16:14:00Z">
                  <w:rPr>
                    <w:ins w:id="624" w:author="Phil" w:date="2016-04-21T16:14:00Z"/>
                    <w:sz w:val="24"/>
                    <w:szCs w:val="24"/>
                  </w:rPr>
                </w:rPrChange>
              </w:rPr>
            </w:pPr>
            <w:ins w:id="625" w:author="Phil" w:date="2016-04-21T16:14:00Z">
              <w:r w:rsidRPr="000C2347">
                <w:rPr>
                  <w:sz w:val="20"/>
                  <w:szCs w:val="20"/>
                  <w:rPrChange w:id="626" w:author="Phil" w:date="2016-04-21T16:14:00Z">
                    <w:rPr>
                      <w:sz w:val="24"/>
                      <w:szCs w:val="24"/>
                    </w:rPr>
                  </w:rPrChange>
                </w:rPr>
                <w:t>0</w:t>
              </w:r>
            </w:ins>
          </w:p>
        </w:tc>
      </w:tr>
      <w:tr w:rsidR="00A55B67" w:rsidRPr="000C2347" w14:paraId="24160A45" w14:textId="77777777" w:rsidTr="00A55B67">
        <w:trPr>
          <w:trHeight w:val="288"/>
          <w:ins w:id="627" w:author="Phil" w:date="2016-04-21T16:14:00Z"/>
          <w:trPrChange w:id="628" w:author="Phil" w:date="2016-04-21T16:18:00Z">
            <w:trPr>
              <w:trHeight w:val="288"/>
            </w:trPr>
          </w:trPrChange>
        </w:trPr>
        <w:tc>
          <w:tcPr>
            <w:tcW w:w="2917" w:type="dxa"/>
            <w:vMerge/>
            <w:noWrap/>
            <w:hideMark/>
            <w:tcPrChange w:id="629" w:author="Phil" w:date="2016-04-21T16:18:00Z">
              <w:tcPr>
                <w:tcW w:w="1840" w:type="dxa"/>
                <w:vMerge/>
                <w:noWrap/>
                <w:hideMark/>
              </w:tcPr>
            </w:tcPrChange>
          </w:tcPr>
          <w:p w14:paraId="4FC953BF" w14:textId="48A0C555" w:rsidR="00A55B67" w:rsidRPr="000C2347" w:rsidRDefault="00A55B67" w:rsidP="000C2347">
            <w:pPr>
              <w:spacing w:line="480" w:lineRule="auto"/>
              <w:rPr>
                <w:ins w:id="630" w:author="Phil" w:date="2016-04-21T16:14:00Z"/>
                <w:sz w:val="20"/>
                <w:szCs w:val="20"/>
                <w:rPrChange w:id="631" w:author="Phil" w:date="2016-04-21T16:14:00Z">
                  <w:rPr>
                    <w:ins w:id="632" w:author="Phil" w:date="2016-04-21T16:14:00Z"/>
                    <w:sz w:val="24"/>
                    <w:szCs w:val="24"/>
                  </w:rPr>
                </w:rPrChange>
              </w:rPr>
            </w:pPr>
          </w:p>
        </w:tc>
        <w:tc>
          <w:tcPr>
            <w:tcW w:w="1273" w:type="dxa"/>
            <w:noWrap/>
            <w:hideMark/>
            <w:tcPrChange w:id="633" w:author="Phil" w:date="2016-04-21T16:18:00Z">
              <w:tcPr>
                <w:tcW w:w="1273" w:type="dxa"/>
                <w:noWrap/>
                <w:hideMark/>
              </w:tcPr>
            </w:tcPrChange>
          </w:tcPr>
          <w:p w14:paraId="799E9489" w14:textId="77777777" w:rsidR="00A55B67" w:rsidRPr="000C2347" w:rsidRDefault="00A55B67" w:rsidP="000C2347">
            <w:pPr>
              <w:spacing w:line="480" w:lineRule="auto"/>
              <w:rPr>
                <w:ins w:id="634" w:author="Phil" w:date="2016-04-21T16:14:00Z"/>
                <w:sz w:val="20"/>
                <w:szCs w:val="20"/>
                <w:rPrChange w:id="635" w:author="Phil" w:date="2016-04-21T16:14:00Z">
                  <w:rPr>
                    <w:ins w:id="636" w:author="Phil" w:date="2016-04-21T16:14:00Z"/>
                    <w:sz w:val="24"/>
                    <w:szCs w:val="24"/>
                  </w:rPr>
                </w:rPrChange>
              </w:rPr>
            </w:pPr>
            <w:ins w:id="637" w:author="Phil" w:date="2016-04-21T16:14:00Z">
              <w:r w:rsidRPr="000C2347">
                <w:rPr>
                  <w:sz w:val="20"/>
                  <w:szCs w:val="20"/>
                  <w:rPrChange w:id="638" w:author="Phil" w:date="2016-04-21T16:14:00Z">
                    <w:rPr>
                      <w:sz w:val="24"/>
                      <w:szCs w:val="24"/>
                    </w:rPr>
                  </w:rPrChange>
                </w:rPr>
                <w:t>log(Age)</w:t>
              </w:r>
            </w:ins>
          </w:p>
        </w:tc>
        <w:tc>
          <w:tcPr>
            <w:tcW w:w="1162" w:type="dxa"/>
            <w:noWrap/>
            <w:hideMark/>
            <w:tcPrChange w:id="639" w:author="Phil" w:date="2016-04-21T16:18:00Z">
              <w:tcPr>
                <w:tcW w:w="1162" w:type="dxa"/>
                <w:noWrap/>
                <w:hideMark/>
              </w:tcPr>
            </w:tcPrChange>
          </w:tcPr>
          <w:p w14:paraId="53B536EB" w14:textId="77777777" w:rsidR="00A55B67" w:rsidRPr="000C2347" w:rsidRDefault="00A55B67" w:rsidP="000C2347">
            <w:pPr>
              <w:spacing w:line="480" w:lineRule="auto"/>
              <w:rPr>
                <w:ins w:id="640" w:author="Phil" w:date="2016-04-21T16:14:00Z"/>
                <w:sz w:val="20"/>
                <w:szCs w:val="20"/>
                <w:rPrChange w:id="641" w:author="Phil" w:date="2016-04-21T16:14:00Z">
                  <w:rPr>
                    <w:ins w:id="642" w:author="Phil" w:date="2016-04-21T16:14:00Z"/>
                    <w:sz w:val="24"/>
                    <w:szCs w:val="24"/>
                  </w:rPr>
                </w:rPrChange>
              </w:rPr>
            </w:pPr>
            <w:ins w:id="643" w:author="Phil" w:date="2016-04-21T16:14:00Z">
              <w:r w:rsidRPr="000C2347">
                <w:rPr>
                  <w:sz w:val="20"/>
                  <w:szCs w:val="20"/>
                  <w:rPrChange w:id="644" w:author="Phil" w:date="2016-04-21T16:14:00Z">
                    <w:rPr>
                      <w:sz w:val="24"/>
                      <w:szCs w:val="24"/>
                    </w:rPr>
                  </w:rPrChange>
                </w:rPr>
                <w:t>214.3756</w:t>
              </w:r>
            </w:ins>
          </w:p>
        </w:tc>
        <w:tc>
          <w:tcPr>
            <w:tcW w:w="1162" w:type="dxa"/>
            <w:noWrap/>
            <w:hideMark/>
            <w:tcPrChange w:id="645" w:author="Phil" w:date="2016-04-21T16:18:00Z">
              <w:tcPr>
                <w:tcW w:w="1162" w:type="dxa"/>
                <w:noWrap/>
                <w:hideMark/>
              </w:tcPr>
            </w:tcPrChange>
          </w:tcPr>
          <w:p w14:paraId="6A08A59E" w14:textId="77777777" w:rsidR="00A55B67" w:rsidRPr="000C2347" w:rsidRDefault="00A55B67" w:rsidP="000C2347">
            <w:pPr>
              <w:spacing w:line="480" w:lineRule="auto"/>
              <w:rPr>
                <w:ins w:id="646" w:author="Phil" w:date="2016-04-21T16:14:00Z"/>
                <w:sz w:val="20"/>
                <w:szCs w:val="20"/>
                <w:rPrChange w:id="647" w:author="Phil" w:date="2016-04-21T16:14:00Z">
                  <w:rPr>
                    <w:ins w:id="648" w:author="Phil" w:date="2016-04-21T16:14:00Z"/>
                    <w:sz w:val="24"/>
                    <w:szCs w:val="24"/>
                  </w:rPr>
                </w:rPrChange>
              </w:rPr>
            </w:pPr>
            <w:ins w:id="649" w:author="Phil" w:date="2016-04-21T16:14:00Z">
              <w:r w:rsidRPr="000C2347">
                <w:rPr>
                  <w:sz w:val="20"/>
                  <w:szCs w:val="20"/>
                  <w:rPrChange w:id="650" w:author="Phil" w:date="2016-04-21T16:14:00Z">
                    <w:rPr>
                      <w:sz w:val="24"/>
                      <w:szCs w:val="24"/>
                    </w:rPr>
                  </w:rPrChange>
                </w:rPr>
                <w:t>1.346595</w:t>
              </w:r>
            </w:ins>
          </w:p>
        </w:tc>
        <w:tc>
          <w:tcPr>
            <w:tcW w:w="1640" w:type="dxa"/>
            <w:noWrap/>
            <w:hideMark/>
            <w:tcPrChange w:id="651" w:author="Phil" w:date="2016-04-21T16:18:00Z">
              <w:tcPr>
                <w:tcW w:w="1162" w:type="dxa"/>
                <w:noWrap/>
                <w:hideMark/>
              </w:tcPr>
            </w:tcPrChange>
          </w:tcPr>
          <w:p w14:paraId="68C68CD7" w14:textId="5AC8A21B" w:rsidR="00A55B67" w:rsidRPr="000C2347" w:rsidRDefault="00A55B67" w:rsidP="00A55B67">
            <w:pPr>
              <w:spacing w:line="480" w:lineRule="auto"/>
              <w:rPr>
                <w:ins w:id="652" w:author="Phil" w:date="2016-04-21T16:14:00Z"/>
                <w:sz w:val="20"/>
                <w:szCs w:val="20"/>
                <w:rPrChange w:id="653" w:author="Phil" w:date="2016-04-21T16:14:00Z">
                  <w:rPr>
                    <w:ins w:id="654" w:author="Phil" w:date="2016-04-21T16:14:00Z"/>
                    <w:sz w:val="24"/>
                    <w:szCs w:val="24"/>
                  </w:rPr>
                </w:rPrChange>
              </w:rPr>
              <w:pPrChange w:id="655" w:author="Phil" w:date="2016-04-21T16:18:00Z">
                <w:pPr>
                  <w:spacing w:line="480" w:lineRule="auto"/>
                </w:pPr>
              </w:pPrChange>
            </w:pPr>
            <w:ins w:id="656" w:author="Phil" w:date="2016-04-21T16:14:00Z">
              <w:r w:rsidRPr="000C2347">
                <w:rPr>
                  <w:sz w:val="20"/>
                  <w:szCs w:val="20"/>
                  <w:rPrChange w:id="657" w:author="Phil" w:date="2016-04-21T16:14:00Z">
                    <w:rPr>
                      <w:sz w:val="24"/>
                      <w:szCs w:val="24"/>
                    </w:rPr>
                  </w:rPrChange>
                </w:rPr>
                <w:t>0.02</w:t>
              </w:r>
            </w:ins>
          </w:p>
        </w:tc>
      </w:tr>
      <w:tr w:rsidR="00A55B67" w:rsidRPr="000C2347" w14:paraId="283C64DC" w14:textId="77777777" w:rsidTr="00A55B67">
        <w:trPr>
          <w:trHeight w:val="288"/>
          <w:ins w:id="658" w:author="Phil" w:date="2016-04-21T16:14:00Z"/>
          <w:trPrChange w:id="659" w:author="Phil" w:date="2016-04-21T16:18:00Z">
            <w:trPr>
              <w:trHeight w:val="288"/>
            </w:trPr>
          </w:trPrChange>
        </w:trPr>
        <w:tc>
          <w:tcPr>
            <w:tcW w:w="2917" w:type="dxa"/>
            <w:vMerge w:val="restart"/>
            <w:noWrap/>
            <w:hideMark/>
            <w:tcPrChange w:id="660" w:author="Phil" w:date="2016-04-21T16:18:00Z">
              <w:tcPr>
                <w:tcW w:w="1840" w:type="dxa"/>
                <w:vMerge w:val="restart"/>
                <w:noWrap/>
                <w:hideMark/>
              </w:tcPr>
            </w:tcPrChange>
          </w:tcPr>
          <w:p w14:paraId="7C94BDB3" w14:textId="2F11638D" w:rsidR="00A55B67" w:rsidRPr="000C2347" w:rsidRDefault="00A55B67" w:rsidP="000C2347">
            <w:pPr>
              <w:spacing w:line="480" w:lineRule="auto"/>
              <w:rPr>
                <w:ins w:id="661" w:author="Phil" w:date="2016-04-21T16:14:00Z"/>
                <w:sz w:val="20"/>
                <w:szCs w:val="20"/>
                <w:rPrChange w:id="662" w:author="Phil" w:date="2016-04-21T16:14:00Z">
                  <w:rPr>
                    <w:ins w:id="663" w:author="Phil" w:date="2016-04-21T16:14:00Z"/>
                    <w:sz w:val="24"/>
                    <w:szCs w:val="24"/>
                  </w:rPr>
                </w:rPrChange>
              </w:rPr>
            </w:pPr>
            <w:ins w:id="664" w:author="Phil" w:date="2016-04-21T16:16:00Z">
              <w:r>
                <w:rPr>
                  <w:sz w:val="20"/>
                  <w:szCs w:val="20"/>
                </w:rPr>
                <w:t>Functional Evenness (</w:t>
              </w:r>
            </w:ins>
            <w:proofErr w:type="spellStart"/>
            <w:ins w:id="665" w:author="Phil" w:date="2016-04-21T16:14:00Z">
              <w:r w:rsidRPr="000C2347">
                <w:rPr>
                  <w:sz w:val="20"/>
                  <w:szCs w:val="20"/>
                  <w:rPrChange w:id="666" w:author="Phil" w:date="2016-04-21T16:14:00Z">
                    <w:rPr>
                      <w:sz w:val="24"/>
                      <w:szCs w:val="24"/>
                    </w:rPr>
                  </w:rPrChange>
                </w:rPr>
                <w:t>FEve</w:t>
              </w:r>
            </w:ins>
            <w:proofErr w:type="spellEnd"/>
            <w:ins w:id="667" w:author="Phil" w:date="2016-04-21T16:16:00Z">
              <w:r>
                <w:rPr>
                  <w:sz w:val="20"/>
                  <w:szCs w:val="20"/>
                </w:rPr>
                <w:t>)</w:t>
              </w:r>
            </w:ins>
          </w:p>
        </w:tc>
        <w:tc>
          <w:tcPr>
            <w:tcW w:w="1273" w:type="dxa"/>
            <w:noWrap/>
            <w:hideMark/>
            <w:tcPrChange w:id="668" w:author="Phil" w:date="2016-04-21T16:18:00Z">
              <w:tcPr>
                <w:tcW w:w="1273" w:type="dxa"/>
                <w:noWrap/>
                <w:hideMark/>
              </w:tcPr>
            </w:tcPrChange>
          </w:tcPr>
          <w:p w14:paraId="713E648D" w14:textId="77777777" w:rsidR="00A55B67" w:rsidRPr="000C2347" w:rsidRDefault="00A55B67" w:rsidP="000C2347">
            <w:pPr>
              <w:spacing w:line="480" w:lineRule="auto"/>
              <w:rPr>
                <w:ins w:id="669" w:author="Phil" w:date="2016-04-21T16:14:00Z"/>
                <w:sz w:val="20"/>
                <w:szCs w:val="20"/>
                <w:rPrChange w:id="670" w:author="Phil" w:date="2016-04-21T16:14:00Z">
                  <w:rPr>
                    <w:ins w:id="671" w:author="Phil" w:date="2016-04-21T16:14:00Z"/>
                    <w:sz w:val="24"/>
                    <w:szCs w:val="24"/>
                  </w:rPr>
                </w:rPrChange>
              </w:rPr>
            </w:pPr>
            <w:ins w:id="672" w:author="Phil" w:date="2016-04-21T16:14:00Z">
              <w:r w:rsidRPr="000C2347">
                <w:rPr>
                  <w:sz w:val="20"/>
                  <w:szCs w:val="20"/>
                  <w:rPrChange w:id="673" w:author="Phil" w:date="2016-04-21T16:14:00Z">
                    <w:rPr>
                      <w:sz w:val="24"/>
                      <w:szCs w:val="24"/>
                    </w:rPr>
                  </w:rPrChange>
                </w:rPr>
                <w:t>Null model</w:t>
              </w:r>
            </w:ins>
          </w:p>
        </w:tc>
        <w:tc>
          <w:tcPr>
            <w:tcW w:w="1162" w:type="dxa"/>
            <w:noWrap/>
            <w:hideMark/>
            <w:tcPrChange w:id="674" w:author="Phil" w:date="2016-04-21T16:18:00Z">
              <w:tcPr>
                <w:tcW w:w="1162" w:type="dxa"/>
                <w:noWrap/>
                <w:hideMark/>
              </w:tcPr>
            </w:tcPrChange>
          </w:tcPr>
          <w:p w14:paraId="01A45E0D" w14:textId="77777777" w:rsidR="00A55B67" w:rsidRPr="000C2347" w:rsidRDefault="00A55B67" w:rsidP="000C2347">
            <w:pPr>
              <w:spacing w:line="480" w:lineRule="auto"/>
              <w:rPr>
                <w:ins w:id="675" w:author="Phil" w:date="2016-04-21T16:14:00Z"/>
                <w:sz w:val="20"/>
                <w:szCs w:val="20"/>
                <w:rPrChange w:id="676" w:author="Phil" w:date="2016-04-21T16:14:00Z">
                  <w:rPr>
                    <w:ins w:id="677" w:author="Phil" w:date="2016-04-21T16:14:00Z"/>
                    <w:sz w:val="24"/>
                    <w:szCs w:val="24"/>
                  </w:rPr>
                </w:rPrChange>
              </w:rPr>
            </w:pPr>
            <w:ins w:id="678" w:author="Phil" w:date="2016-04-21T16:14:00Z">
              <w:r w:rsidRPr="000C2347">
                <w:rPr>
                  <w:sz w:val="20"/>
                  <w:szCs w:val="20"/>
                  <w:rPrChange w:id="679" w:author="Phil" w:date="2016-04-21T16:14:00Z">
                    <w:rPr>
                      <w:sz w:val="24"/>
                      <w:szCs w:val="24"/>
                    </w:rPr>
                  </w:rPrChange>
                </w:rPr>
                <w:t>-57.9035</w:t>
              </w:r>
            </w:ins>
          </w:p>
        </w:tc>
        <w:tc>
          <w:tcPr>
            <w:tcW w:w="1162" w:type="dxa"/>
            <w:noWrap/>
            <w:hideMark/>
            <w:tcPrChange w:id="680" w:author="Phil" w:date="2016-04-21T16:18:00Z">
              <w:tcPr>
                <w:tcW w:w="1162" w:type="dxa"/>
                <w:noWrap/>
                <w:hideMark/>
              </w:tcPr>
            </w:tcPrChange>
          </w:tcPr>
          <w:p w14:paraId="19B8D0B2" w14:textId="77777777" w:rsidR="00A55B67" w:rsidRPr="000C2347" w:rsidRDefault="00A55B67" w:rsidP="000C2347">
            <w:pPr>
              <w:spacing w:line="480" w:lineRule="auto"/>
              <w:rPr>
                <w:ins w:id="681" w:author="Phil" w:date="2016-04-21T16:14:00Z"/>
                <w:sz w:val="20"/>
                <w:szCs w:val="20"/>
                <w:rPrChange w:id="682" w:author="Phil" w:date="2016-04-21T16:14:00Z">
                  <w:rPr>
                    <w:ins w:id="683" w:author="Phil" w:date="2016-04-21T16:14:00Z"/>
                    <w:sz w:val="24"/>
                    <w:szCs w:val="24"/>
                  </w:rPr>
                </w:rPrChange>
              </w:rPr>
            </w:pPr>
            <w:ins w:id="684" w:author="Phil" w:date="2016-04-21T16:14:00Z">
              <w:r w:rsidRPr="000C2347">
                <w:rPr>
                  <w:sz w:val="20"/>
                  <w:szCs w:val="20"/>
                  <w:rPrChange w:id="685" w:author="Phil" w:date="2016-04-21T16:14:00Z">
                    <w:rPr>
                      <w:sz w:val="24"/>
                      <w:szCs w:val="24"/>
                    </w:rPr>
                  </w:rPrChange>
                </w:rPr>
                <w:t>0</w:t>
              </w:r>
            </w:ins>
          </w:p>
        </w:tc>
        <w:tc>
          <w:tcPr>
            <w:tcW w:w="1640" w:type="dxa"/>
            <w:noWrap/>
            <w:hideMark/>
            <w:tcPrChange w:id="686" w:author="Phil" w:date="2016-04-21T16:18:00Z">
              <w:tcPr>
                <w:tcW w:w="1162" w:type="dxa"/>
                <w:noWrap/>
                <w:hideMark/>
              </w:tcPr>
            </w:tcPrChange>
          </w:tcPr>
          <w:p w14:paraId="622B0A70" w14:textId="77777777" w:rsidR="00A55B67" w:rsidRPr="000C2347" w:rsidRDefault="00A55B67" w:rsidP="000C2347">
            <w:pPr>
              <w:spacing w:line="480" w:lineRule="auto"/>
              <w:rPr>
                <w:ins w:id="687" w:author="Phil" w:date="2016-04-21T16:14:00Z"/>
                <w:sz w:val="20"/>
                <w:szCs w:val="20"/>
                <w:rPrChange w:id="688" w:author="Phil" w:date="2016-04-21T16:14:00Z">
                  <w:rPr>
                    <w:ins w:id="689" w:author="Phil" w:date="2016-04-21T16:14:00Z"/>
                    <w:sz w:val="24"/>
                    <w:szCs w:val="24"/>
                  </w:rPr>
                </w:rPrChange>
              </w:rPr>
            </w:pPr>
            <w:ins w:id="690" w:author="Phil" w:date="2016-04-21T16:14:00Z">
              <w:r w:rsidRPr="000C2347">
                <w:rPr>
                  <w:sz w:val="20"/>
                  <w:szCs w:val="20"/>
                  <w:rPrChange w:id="691" w:author="Phil" w:date="2016-04-21T16:14:00Z">
                    <w:rPr>
                      <w:sz w:val="24"/>
                      <w:szCs w:val="24"/>
                    </w:rPr>
                  </w:rPrChange>
                </w:rPr>
                <w:t>0</w:t>
              </w:r>
            </w:ins>
          </w:p>
        </w:tc>
      </w:tr>
      <w:tr w:rsidR="00A55B67" w:rsidRPr="000C2347" w14:paraId="59336D88" w14:textId="77777777" w:rsidTr="00A55B67">
        <w:trPr>
          <w:trHeight w:val="288"/>
          <w:ins w:id="692" w:author="Phil" w:date="2016-04-21T16:14:00Z"/>
          <w:trPrChange w:id="693" w:author="Phil" w:date="2016-04-21T16:18:00Z">
            <w:trPr>
              <w:trHeight w:val="288"/>
            </w:trPr>
          </w:trPrChange>
        </w:trPr>
        <w:tc>
          <w:tcPr>
            <w:tcW w:w="2917" w:type="dxa"/>
            <w:vMerge/>
            <w:noWrap/>
            <w:hideMark/>
            <w:tcPrChange w:id="694" w:author="Phil" w:date="2016-04-21T16:18:00Z">
              <w:tcPr>
                <w:tcW w:w="1840" w:type="dxa"/>
                <w:vMerge/>
                <w:noWrap/>
                <w:hideMark/>
              </w:tcPr>
            </w:tcPrChange>
          </w:tcPr>
          <w:p w14:paraId="2FF618F3" w14:textId="61852927" w:rsidR="00A55B67" w:rsidRPr="000C2347" w:rsidRDefault="00A55B67" w:rsidP="000C2347">
            <w:pPr>
              <w:spacing w:line="480" w:lineRule="auto"/>
              <w:rPr>
                <w:ins w:id="695" w:author="Phil" w:date="2016-04-21T16:14:00Z"/>
                <w:sz w:val="20"/>
                <w:szCs w:val="20"/>
                <w:rPrChange w:id="696" w:author="Phil" w:date="2016-04-21T16:14:00Z">
                  <w:rPr>
                    <w:ins w:id="697" w:author="Phil" w:date="2016-04-21T16:14:00Z"/>
                    <w:sz w:val="24"/>
                    <w:szCs w:val="24"/>
                  </w:rPr>
                </w:rPrChange>
              </w:rPr>
            </w:pPr>
          </w:p>
        </w:tc>
        <w:tc>
          <w:tcPr>
            <w:tcW w:w="1273" w:type="dxa"/>
            <w:noWrap/>
            <w:hideMark/>
            <w:tcPrChange w:id="698" w:author="Phil" w:date="2016-04-21T16:18:00Z">
              <w:tcPr>
                <w:tcW w:w="1273" w:type="dxa"/>
                <w:noWrap/>
                <w:hideMark/>
              </w:tcPr>
            </w:tcPrChange>
          </w:tcPr>
          <w:p w14:paraId="0F27F1A1" w14:textId="77777777" w:rsidR="00A55B67" w:rsidRPr="000C2347" w:rsidRDefault="00A55B67" w:rsidP="000C2347">
            <w:pPr>
              <w:spacing w:line="480" w:lineRule="auto"/>
              <w:rPr>
                <w:ins w:id="699" w:author="Phil" w:date="2016-04-21T16:14:00Z"/>
                <w:sz w:val="20"/>
                <w:szCs w:val="20"/>
                <w:rPrChange w:id="700" w:author="Phil" w:date="2016-04-21T16:14:00Z">
                  <w:rPr>
                    <w:ins w:id="701" w:author="Phil" w:date="2016-04-21T16:14:00Z"/>
                    <w:sz w:val="24"/>
                    <w:szCs w:val="24"/>
                  </w:rPr>
                </w:rPrChange>
              </w:rPr>
            </w:pPr>
            <w:ins w:id="702" w:author="Phil" w:date="2016-04-21T16:14:00Z">
              <w:r w:rsidRPr="000C2347">
                <w:rPr>
                  <w:sz w:val="20"/>
                  <w:szCs w:val="20"/>
                  <w:rPrChange w:id="703" w:author="Phil" w:date="2016-04-21T16:14:00Z">
                    <w:rPr>
                      <w:sz w:val="24"/>
                      <w:szCs w:val="24"/>
                    </w:rPr>
                  </w:rPrChange>
                </w:rPr>
                <w:t>log(Age)</w:t>
              </w:r>
            </w:ins>
          </w:p>
        </w:tc>
        <w:tc>
          <w:tcPr>
            <w:tcW w:w="1162" w:type="dxa"/>
            <w:noWrap/>
            <w:hideMark/>
            <w:tcPrChange w:id="704" w:author="Phil" w:date="2016-04-21T16:18:00Z">
              <w:tcPr>
                <w:tcW w:w="1162" w:type="dxa"/>
                <w:noWrap/>
                <w:hideMark/>
              </w:tcPr>
            </w:tcPrChange>
          </w:tcPr>
          <w:p w14:paraId="0A6D6EAE" w14:textId="77777777" w:rsidR="00A55B67" w:rsidRPr="000C2347" w:rsidRDefault="00A55B67" w:rsidP="000C2347">
            <w:pPr>
              <w:spacing w:line="480" w:lineRule="auto"/>
              <w:rPr>
                <w:ins w:id="705" w:author="Phil" w:date="2016-04-21T16:14:00Z"/>
                <w:sz w:val="20"/>
                <w:szCs w:val="20"/>
                <w:rPrChange w:id="706" w:author="Phil" w:date="2016-04-21T16:14:00Z">
                  <w:rPr>
                    <w:ins w:id="707" w:author="Phil" w:date="2016-04-21T16:14:00Z"/>
                    <w:sz w:val="24"/>
                    <w:szCs w:val="24"/>
                  </w:rPr>
                </w:rPrChange>
              </w:rPr>
            </w:pPr>
            <w:ins w:id="708" w:author="Phil" w:date="2016-04-21T16:14:00Z">
              <w:r w:rsidRPr="000C2347">
                <w:rPr>
                  <w:sz w:val="20"/>
                  <w:szCs w:val="20"/>
                  <w:rPrChange w:id="709" w:author="Phil" w:date="2016-04-21T16:14:00Z">
                    <w:rPr>
                      <w:sz w:val="24"/>
                      <w:szCs w:val="24"/>
                    </w:rPr>
                  </w:rPrChange>
                </w:rPr>
                <w:t>-55.9112</w:t>
              </w:r>
            </w:ins>
          </w:p>
        </w:tc>
        <w:tc>
          <w:tcPr>
            <w:tcW w:w="1162" w:type="dxa"/>
            <w:noWrap/>
            <w:hideMark/>
            <w:tcPrChange w:id="710" w:author="Phil" w:date="2016-04-21T16:18:00Z">
              <w:tcPr>
                <w:tcW w:w="1162" w:type="dxa"/>
                <w:noWrap/>
                <w:hideMark/>
              </w:tcPr>
            </w:tcPrChange>
          </w:tcPr>
          <w:p w14:paraId="233BBDBD" w14:textId="77777777" w:rsidR="00A55B67" w:rsidRPr="000C2347" w:rsidRDefault="00A55B67" w:rsidP="000C2347">
            <w:pPr>
              <w:spacing w:line="480" w:lineRule="auto"/>
              <w:rPr>
                <w:ins w:id="711" w:author="Phil" w:date="2016-04-21T16:14:00Z"/>
                <w:sz w:val="20"/>
                <w:szCs w:val="20"/>
                <w:rPrChange w:id="712" w:author="Phil" w:date="2016-04-21T16:14:00Z">
                  <w:rPr>
                    <w:ins w:id="713" w:author="Phil" w:date="2016-04-21T16:14:00Z"/>
                    <w:sz w:val="24"/>
                    <w:szCs w:val="24"/>
                  </w:rPr>
                </w:rPrChange>
              </w:rPr>
            </w:pPr>
            <w:ins w:id="714" w:author="Phil" w:date="2016-04-21T16:14:00Z">
              <w:r w:rsidRPr="000C2347">
                <w:rPr>
                  <w:sz w:val="20"/>
                  <w:szCs w:val="20"/>
                  <w:rPrChange w:id="715" w:author="Phil" w:date="2016-04-21T16:14:00Z">
                    <w:rPr>
                      <w:sz w:val="24"/>
                      <w:szCs w:val="24"/>
                    </w:rPr>
                  </w:rPrChange>
                </w:rPr>
                <w:t>1.992294</w:t>
              </w:r>
            </w:ins>
          </w:p>
        </w:tc>
        <w:tc>
          <w:tcPr>
            <w:tcW w:w="1640" w:type="dxa"/>
            <w:noWrap/>
            <w:hideMark/>
            <w:tcPrChange w:id="716" w:author="Phil" w:date="2016-04-21T16:18:00Z">
              <w:tcPr>
                <w:tcW w:w="1162" w:type="dxa"/>
                <w:noWrap/>
                <w:hideMark/>
              </w:tcPr>
            </w:tcPrChange>
          </w:tcPr>
          <w:p w14:paraId="45EABBCC" w14:textId="79505D73" w:rsidR="00A55B67" w:rsidRPr="000C2347" w:rsidRDefault="00A55B67" w:rsidP="00A55B67">
            <w:pPr>
              <w:spacing w:line="480" w:lineRule="auto"/>
              <w:rPr>
                <w:ins w:id="717" w:author="Phil" w:date="2016-04-21T16:14:00Z"/>
                <w:sz w:val="20"/>
                <w:szCs w:val="20"/>
                <w:rPrChange w:id="718" w:author="Phil" w:date="2016-04-21T16:14:00Z">
                  <w:rPr>
                    <w:ins w:id="719" w:author="Phil" w:date="2016-04-21T16:14:00Z"/>
                    <w:sz w:val="24"/>
                    <w:szCs w:val="24"/>
                  </w:rPr>
                </w:rPrChange>
              </w:rPr>
              <w:pPrChange w:id="720" w:author="Phil" w:date="2016-04-21T16:18:00Z">
                <w:pPr>
                  <w:spacing w:line="480" w:lineRule="auto"/>
                </w:pPr>
              </w:pPrChange>
            </w:pPr>
            <w:ins w:id="721" w:author="Phil" w:date="2016-04-21T16:18:00Z">
              <w:r>
                <w:rPr>
                  <w:sz w:val="20"/>
                  <w:szCs w:val="20"/>
                </w:rPr>
                <w:t>&lt;</w:t>
              </w:r>
            </w:ins>
            <w:ins w:id="722" w:author="Phil" w:date="2016-04-21T16:14:00Z">
              <w:r w:rsidRPr="000C2347">
                <w:rPr>
                  <w:sz w:val="20"/>
                  <w:szCs w:val="20"/>
                  <w:rPrChange w:id="723" w:author="Phil" w:date="2016-04-21T16:14:00Z">
                    <w:rPr>
                      <w:sz w:val="24"/>
                      <w:szCs w:val="24"/>
                    </w:rPr>
                  </w:rPrChange>
                </w:rPr>
                <w:t>0.0</w:t>
              </w:r>
            </w:ins>
            <w:ins w:id="724" w:author="Phil" w:date="2016-04-21T16:18:00Z">
              <w:r>
                <w:rPr>
                  <w:sz w:val="20"/>
                  <w:szCs w:val="20"/>
                </w:rPr>
                <w:t>1</w:t>
              </w:r>
            </w:ins>
          </w:p>
        </w:tc>
      </w:tr>
      <w:tr w:rsidR="00A55B67" w:rsidRPr="000C2347" w14:paraId="3C158048" w14:textId="77777777" w:rsidTr="00A55B67">
        <w:trPr>
          <w:trHeight w:val="288"/>
          <w:ins w:id="725" w:author="Phil" w:date="2016-04-21T16:14:00Z"/>
          <w:trPrChange w:id="726" w:author="Phil" w:date="2016-04-21T16:18:00Z">
            <w:trPr>
              <w:trHeight w:val="288"/>
            </w:trPr>
          </w:trPrChange>
        </w:trPr>
        <w:tc>
          <w:tcPr>
            <w:tcW w:w="2917" w:type="dxa"/>
            <w:vMerge w:val="restart"/>
            <w:noWrap/>
            <w:hideMark/>
            <w:tcPrChange w:id="727" w:author="Phil" w:date="2016-04-21T16:18:00Z">
              <w:tcPr>
                <w:tcW w:w="1840" w:type="dxa"/>
                <w:vMerge w:val="restart"/>
                <w:noWrap/>
                <w:hideMark/>
              </w:tcPr>
            </w:tcPrChange>
          </w:tcPr>
          <w:p w14:paraId="24FDCDE1" w14:textId="65AE214A" w:rsidR="00A55B67" w:rsidRPr="000C2347" w:rsidRDefault="00A55B67" w:rsidP="000C2347">
            <w:pPr>
              <w:spacing w:line="480" w:lineRule="auto"/>
              <w:rPr>
                <w:ins w:id="728" w:author="Phil" w:date="2016-04-21T16:14:00Z"/>
                <w:sz w:val="20"/>
                <w:szCs w:val="20"/>
                <w:rPrChange w:id="729" w:author="Phil" w:date="2016-04-21T16:14:00Z">
                  <w:rPr>
                    <w:ins w:id="730" w:author="Phil" w:date="2016-04-21T16:14:00Z"/>
                    <w:sz w:val="24"/>
                    <w:szCs w:val="24"/>
                  </w:rPr>
                </w:rPrChange>
              </w:rPr>
            </w:pPr>
            <w:ins w:id="731" w:author="Phil" w:date="2016-04-21T16:16:00Z">
              <w:r>
                <w:rPr>
                  <w:sz w:val="20"/>
                  <w:szCs w:val="20"/>
                </w:rPr>
                <w:t>Functional Divergence (</w:t>
              </w:r>
              <w:proofErr w:type="spellStart"/>
              <w:r>
                <w:rPr>
                  <w:sz w:val="20"/>
                  <w:szCs w:val="20"/>
                </w:rPr>
                <w:t>FDiv</w:t>
              </w:r>
              <w:proofErr w:type="spellEnd"/>
              <w:r>
                <w:rPr>
                  <w:sz w:val="20"/>
                  <w:szCs w:val="20"/>
                </w:rPr>
                <w:t>)</w:t>
              </w:r>
            </w:ins>
          </w:p>
        </w:tc>
        <w:tc>
          <w:tcPr>
            <w:tcW w:w="1273" w:type="dxa"/>
            <w:noWrap/>
            <w:hideMark/>
            <w:tcPrChange w:id="732" w:author="Phil" w:date="2016-04-21T16:18:00Z">
              <w:tcPr>
                <w:tcW w:w="1273" w:type="dxa"/>
                <w:noWrap/>
                <w:hideMark/>
              </w:tcPr>
            </w:tcPrChange>
          </w:tcPr>
          <w:p w14:paraId="37CFF18D" w14:textId="77777777" w:rsidR="00A55B67" w:rsidRPr="000C2347" w:rsidRDefault="00A55B67" w:rsidP="000C2347">
            <w:pPr>
              <w:spacing w:line="480" w:lineRule="auto"/>
              <w:rPr>
                <w:ins w:id="733" w:author="Phil" w:date="2016-04-21T16:14:00Z"/>
                <w:sz w:val="20"/>
                <w:szCs w:val="20"/>
                <w:rPrChange w:id="734" w:author="Phil" w:date="2016-04-21T16:14:00Z">
                  <w:rPr>
                    <w:ins w:id="735" w:author="Phil" w:date="2016-04-21T16:14:00Z"/>
                    <w:sz w:val="24"/>
                    <w:szCs w:val="24"/>
                  </w:rPr>
                </w:rPrChange>
              </w:rPr>
            </w:pPr>
            <w:ins w:id="736" w:author="Phil" w:date="2016-04-21T16:14:00Z">
              <w:r w:rsidRPr="000C2347">
                <w:rPr>
                  <w:sz w:val="20"/>
                  <w:szCs w:val="20"/>
                  <w:rPrChange w:id="737" w:author="Phil" w:date="2016-04-21T16:14:00Z">
                    <w:rPr>
                      <w:sz w:val="24"/>
                      <w:szCs w:val="24"/>
                    </w:rPr>
                  </w:rPrChange>
                </w:rPr>
                <w:t>Null model</w:t>
              </w:r>
            </w:ins>
          </w:p>
        </w:tc>
        <w:tc>
          <w:tcPr>
            <w:tcW w:w="1162" w:type="dxa"/>
            <w:noWrap/>
            <w:hideMark/>
            <w:tcPrChange w:id="738" w:author="Phil" w:date="2016-04-21T16:18:00Z">
              <w:tcPr>
                <w:tcW w:w="1162" w:type="dxa"/>
                <w:noWrap/>
                <w:hideMark/>
              </w:tcPr>
            </w:tcPrChange>
          </w:tcPr>
          <w:p w14:paraId="3F728CA2" w14:textId="77777777" w:rsidR="00A55B67" w:rsidRPr="000C2347" w:rsidRDefault="00A55B67" w:rsidP="000C2347">
            <w:pPr>
              <w:spacing w:line="480" w:lineRule="auto"/>
              <w:rPr>
                <w:ins w:id="739" w:author="Phil" w:date="2016-04-21T16:14:00Z"/>
                <w:sz w:val="20"/>
                <w:szCs w:val="20"/>
                <w:rPrChange w:id="740" w:author="Phil" w:date="2016-04-21T16:14:00Z">
                  <w:rPr>
                    <w:ins w:id="741" w:author="Phil" w:date="2016-04-21T16:14:00Z"/>
                    <w:sz w:val="24"/>
                    <w:szCs w:val="24"/>
                  </w:rPr>
                </w:rPrChange>
              </w:rPr>
            </w:pPr>
            <w:ins w:id="742" w:author="Phil" w:date="2016-04-21T16:14:00Z">
              <w:r w:rsidRPr="000C2347">
                <w:rPr>
                  <w:sz w:val="20"/>
                  <w:szCs w:val="20"/>
                  <w:rPrChange w:id="743" w:author="Phil" w:date="2016-04-21T16:14:00Z">
                    <w:rPr>
                      <w:sz w:val="24"/>
                      <w:szCs w:val="24"/>
                    </w:rPr>
                  </w:rPrChange>
                </w:rPr>
                <w:t>-112.745</w:t>
              </w:r>
            </w:ins>
          </w:p>
        </w:tc>
        <w:tc>
          <w:tcPr>
            <w:tcW w:w="1162" w:type="dxa"/>
            <w:noWrap/>
            <w:hideMark/>
            <w:tcPrChange w:id="744" w:author="Phil" w:date="2016-04-21T16:18:00Z">
              <w:tcPr>
                <w:tcW w:w="1162" w:type="dxa"/>
                <w:noWrap/>
                <w:hideMark/>
              </w:tcPr>
            </w:tcPrChange>
          </w:tcPr>
          <w:p w14:paraId="2889F799" w14:textId="77777777" w:rsidR="00A55B67" w:rsidRPr="000C2347" w:rsidRDefault="00A55B67" w:rsidP="000C2347">
            <w:pPr>
              <w:spacing w:line="480" w:lineRule="auto"/>
              <w:rPr>
                <w:ins w:id="745" w:author="Phil" w:date="2016-04-21T16:14:00Z"/>
                <w:sz w:val="20"/>
                <w:szCs w:val="20"/>
                <w:rPrChange w:id="746" w:author="Phil" w:date="2016-04-21T16:14:00Z">
                  <w:rPr>
                    <w:ins w:id="747" w:author="Phil" w:date="2016-04-21T16:14:00Z"/>
                    <w:sz w:val="24"/>
                    <w:szCs w:val="24"/>
                  </w:rPr>
                </w:rPrChange>
              </w:rPr>
            </w:pPr>
            <w:ins w:id="748" w:author="Phil" w:date="2016-04-21T16:14:00Z">
              <w:r w:rsidRPr="000C2347">
                <w:rPr>
                  <w:sz w:val="20"/>
                  <w:szCs w:val="20"/>
                  <w:rPrChange w:id="749" w:author="Phil" w:date="2016-04-21T16:14:00Z">
                    <w:rPr>
                      <w:sz w:val="24"/>
                      <w:szCs w:val="24"/>
                    </w:rPr>
                  </w:rPrChange>
                </w:rPr>
                <w:t>1.784054</w:t>
              </w:r>
            </w:ins>
          </w:p>
        </w:tc>
        <w:tc>
          <w:tcPr>
            <w:tcW w:w="1640" w:type="dxa"/>
            <w:noWrap/>
            <w:hideMark/>
            <w:tcPrChange w:id="750" w:author="Phil" w:date="2016-04-21T16:18:00Z">
              <w:tcPr>
                <w:tcW w:w="1162" w:type="dxa"/>
                <w:noWrap/>
                <w:hideMark/>
              </w:tcPr>
            </w:tcPrChange>
          </w:tcPr>
          <w:p w14:paraId="4FEC6CC4" w14:textId="77777777" w:rsidR="00A55B67" w:rsidRPr="000C2347" w:rsidRDefault="00A55B67" w:rsidP="000C2347">
            <w:pPr>
              <w:spacing w:line="480" w:lineRule="auto"/>
              <w:rPr>
                <w:ins w:id="751" w:author="Phil" w:date="2016-04-21T16:14:00Z"/>
                <w:sz w:val="20"/>
                <w:szCs w:val="20"/>
                <w:rPrChange w:id="752" w:author="Phil" w:date="2016-04-21T16:14:00Z">
                  <w:rPr>
                    <w:ins w:id="753" w:author="Phil" w:date="2016-04-21T16:14:00Z"/>
                    <w:sz w:val="24"/>
                    <w:szCs w:val="24"/>
                  </w:rPr>
                </w:rPrChange>
              </w:rPr>
            </w:pPr>
            <w:ins w:id="754" w:author="Phil" w:date="2016-04-21T16:14:00Z">
              <w:r w:rsidRPr="000C2347">
                <w:rPr>
                  <w:sz w:val="20"/>
                  <w:szCs w:val="20"/>
                  <w:rPrChange w:id="755" w:author="Phil" w:date="2016-04-21T16:14:00Z">
                    <w:rPr>
                      <w:sz w:val="24"/>
                      <w:szCs w:val="24"/>
                    </w:rPr>
                  </w:rPrChange>
                </w:rPr>
                <w:t>0</w:t>
              </w:r>
            </w:ins>
          </w:p>
        </w:tc>
      </w:tr>
      <w:tr w:rsidR="00A55B67" w:rsidRPr="000C2347" w14:paraId="2B9D399A" w14:textId="77777777" w:rsidTr="00A55B67">
        <w:trPr>
          <w:trHeight w:val="288"/>
          <w:ins w:id="756" w:author="Phil" w:date="2016-04-21T16:14:00Z"/>
          <w:trPrChange w:id="757" w:author="Phil" w:date="2016-04-21T16:18:00Z">
            <w:trPr>
              <w:trHeight w:val="288"/>
            </w:trPr>
          </w:trPrChange>
        </w:trPr>
        <w:tc>
          <w:tcPr>
            <w:tcW w:w="2917" w:type="dxa"/>
            <w:vMerge/>
            <w:noWrap/>
            <w:hideMark/>
            <w:tcPrChange w:id="758" w:author="Phil" w:date="2016-04-21T16:18:00Z">
              <w:tcPr>
                <w:tcW w:w="1840" w:type="dxa"/>
                <w:vMerge/>
                <w:noWrap/>
                <w:hideMark/>
              </w:tcPr>
            </w:tcPrChange>
          </w:tcPr>
          <w:p w14:paraId="1FE72545" w14:textId="75A54BA7" w:rsidR="00A55B67" w:rsidRPr="000C2347" w:rsidRDefault="00A55B67" w:rsidP="000C2347">
            <w:pPr>
              <w:spacing w:line="480" w:lineRule="auto"/>
              <w:rPr>
                <w:ins w:id="759" w:author="Phil" w:date="2016-04-21T16:14:00Z"/>
                <w:sz w:val="20"/>
                <w:szCs w:val="20"/>
                <w:rPrChange w:id="760" w:author="Phil" w:date="2016-04-21T16:14:00Z">
                  <w:rPr>
                    <w:ins w:id="761" w:author="Phil" w:date="2016-04-21T16:14:00Z"/>
                    <w:sz w:val="24"/>
                    <w:szCs w:val="24"/>
                  </w:rPr>
                </w:rPrChange>
              </w:rPr>
            </w:pPr>
          </w:p>
        </w:tc>
        <w:tc>
          <w:tcPr>
            <w:tcW w:w="1273" w:type="dxa"/>
            <w:noWrap/>
            <w:hideMark/>
            <w:tcPrChange w:id="762" w:author="Phil" w:date="2016-04-21T16:18:00Z">
              <w:tcPr>
                <w:tcW w:w="1273" w:type="dxa"/>
                <w:noWrap/>
                <w:hideMark/>
              </w:tcPr>
            </w:tcPrChange>
          </w:tcPr>
          <w:p w14:paraId="018D9D1D" w14:textId="77777777" w:rsidR="00A55B67" w:rsidRPr="000C2347" w:rsidRDefault="00A55B67" w:rsidP="000C2347">
            <w:pPr>
              <w:spacing w:line="480" w:lineRule="auto"/>
              <w:rPr>
                <w:ins w:id="763" w:author="Phil" w:date="2016-04-21T16:14:00Z"/>
                <w:sz w:val="20"/>
                <w:szCs w:val="20"/>
                <w:rPrChange w:id="764" w:author="Phil" w:date="2016-04-21T16:14:00Z">
                  <w:rPr>
                    <w:ins w:id="765" w:author="Phil" w:date="2016-04-21T16:14:00Z"/>
                    <w:sz w:val="24"/>
                    <w:szCs w:val="24"/>
                  </w:rPr>
                </w:rPrChange>
              </w:rPr>
            </w:pPr>
            <w:ins w:id="766" w:author="Phil" w:date="2016-04-21T16:14:00Z">
              <w:r w:rsidRPr="000C2347">
                <w:rPr>
                  <w:sz w:val="20"/>
                  <w:szCs w:val="20"/>
                  <w:rPrChange w:id="767" w:author="Phil" w:date="2016-04-21T16:14:00Z">
                    <w:rPr>
                      <w:sz w:val="24"/>
                      <w:szCs w:val="24"/>
                    </w:rPr>
                  </w:rPrChange>
                </w:rPr>
                <w:t>log(Age)</w:t>
              </w:r>
            </w:ins>
          </w:p>
        </w:tc>
        <w:tc>
          <w:tcPr>
            <w:tcW w:w="1162" w:type="dxa"/>
            <w:noWrap/>
            <w:hideMark/>
            <w:tcPrChange w:id="768" w:author="Phil" w:date="2016-04-21T16:18:00Z">
              <w:tcPr>
                <w:tcW w:w="1162" w:type="dxa"/>
                <w:noWrap/>
                <w:hideMark/>
              </w:tcPr>
            </w:tcPrChange>
          </w:tcPr>
          <w:p w14:paraId="30D11B3B" w14:textId="77777777" w:rsidR="00A55B67" w:rsidRPr="000C2347" w:rsidRDefault="00A55B67" w:rsidP="000C2347">
            <w:pPr>
              <w:spacing w:line="480" w:lineRule="auto"/>
              <w:rPr>
                <w:ins w:id="769" w:author="Phil" w:date="2016-04-21T16:14:00Z"/>
                <w:sz w:val="20"/>
                <w:szCs w:val="20"/>
                <w:rPrChange w:id="770" w:author="Phil" w:date="2016-04-21T16:14:00Z">
                  <w:rPr>
                    <w:ins w:id="771" w:author="Phil" w:date="2016-04-21T16:14:00Z"/>
                    <w:sz w:val="24"/>
                    <w:szCs w:val="24"/>
                  </w:rPr>
                </w:rPrChange>
              </w:rPr>
            </w:pPr>
            <w:ins w:id="772" w:author="Phil" w:date="2016-04-21T16:14:00Z">
              <w:r w:rsidRPr="000C2347">
                <w:rPr>
                  <w:sz w:val="20"/>
                  <w:szCs w:val="20"/>
                  <w:rPrChange w:id="773" w:author="Phil" w:date="2016-04-21T16:14:00Z">
                    <w:rPr>
                      <w:sz w:val="24"/>
                      <w:szCs w:val="24"/>
                    </w:rPr>
                  </w:rPrChange>
                </w:rPr>
                <w:t>-114.529</w:t>
              </w:r>
            </w:ins>
          </w:p>
        </w:tc>
        <w:tc>
          <w:tcPr>
            <w:tcW w:w="1162" w:type="dxa"/>
            <w:noWrap/>
            <w:hideMark/>
            <w:tcPrChange w:id="774" w:author="Phil" w:date="2016-04-21T16:18:00Z">
              <w:tcPr>
                <w:tcW w:w="1162" w:type="dxa"/>
                <w:noWrap/>
                <w:hideMark/>
              </w:tcPr>
            </w:tcPrChange>
          </w:tcPr>
          <w:p w14:paraId="610E7B07" w14:textId="77777777" w:rsidR="00A55B67" w:rsidRPr="000C2347" w:rsidRDefault="00A55B67" w:rsidP="000C2347">
            <w:pPr>
              <w:spacing w:line="480" w:lineRule="auto"/>
              <w:rPr>
                <w:ins w:id="775" w:author="Phil" w:date="2016-04-21T16:14:00Z"/>
                <w:sz w:val="20"/>
                <w:szCs w:val="20"/>
                <w:rPrChange w:id="776" w:author="Phil" w:date="2016-04-21T16:14:00Z">
                  <w:rPr>
                    <w:ins w:id="777" w:author="Phil" w:date="2016-04-21T16:14:00Z"/>
                    <w:sz w:val="24"/>
                    <w:szCs w:val="24"/>
                  </w:rPr>
                </w:rPrChange>
              </w:rPr>
            </w:pPr>
            <w:ins w:id="778" w:author="Phil" w:date="2016-04-21T16:14:00Z">
              <w:r w:rsidRPr="000C2347">
                <w:rPr>
                  <w:sz w:val="20"/>
                  <w:szCs w:val="20"/>
                  <w:rPrChange w:id="779" w:author="Phil" w:date="2016-04-21T16:14:00Z">
                    <w:rPr>
                      <w:sz w:val="24"/>
                      <w:szCs w:val="24"/>
                    </w:rPr>
                  </w:rPrChange>
                </w:rPr>
                <w:t>0</w:t>
              </w:r>
            </w:ins>
          </w:p>
        </w:tc>
        <w:tc>
          <w:tcPr>
            <w:tcW w:w="1640" w:type="dxa"/>
            <w:noWrap/>
            <w:hideMark/>
            <w:tcPrChange w:id="780" w:author="Phil" w:date="2016-04-21T16:18:00Z">
              <w:tcPr>
                <w:tcW w:w="1162" w:type="dxa"/>
                <w:noWrap/>
                <w:hideMark/>
              </w:tcPr>
            </w:tcPrChange>
          </w:tcPr>
          <w:p w14:paraId="0392A3A9" w14:textId="6B38D157" w:rsidR="00A55B67" w:rsidRPr="000C2347" w:rsidRDefault="00A55B67" w:rsidP="00A55B67">
            <w:pPr>
              <w:spacing w:line="480" w:lineRule="auto"/>
              <w:rPr>
                <w:ins w:id="781" w:author="Phil" w:date="2016-04-21T16:14:00Z"/>
                <w:sz w:val="20"/>
                <w:szCs w:val="20"/>
                <w:rPrChange w:id="782" w:author="Phil" w:date="2016-04-21T16:14:00Z">
                  <w:rPr>
                    <w:ins w:id="783" w:author="Phil" w:date="2016-04-21T16:14:00Z"/>
                    <w:sz w:val="24"/>
                    <w:szCs w:val="24"/>
                  </w:rPr>
                </w:rPrChange>
              </w:rPr>
              <w:pPrChange w:id="784" w:author="Phil" w:date="2016-04-21T16:18:00Z">
                <w:pPr>
                  <w:spacing w:line="480" w:lineRule="auto"/>
                </w:pPr>
              </w:pPrChange>
            </w:pPr>
            <w:ins w:id="785" w:author="Phil" w:date="2016-04-21T16:14:00Z">
              <w:r w:rsidRPr="000C2347">
                <w:rPr>
                  <w:sz w:val="20"/>
                  <w:szCs w:val="20"/>
                  <w:rPrChange w:id="786" w:author="Phil" w:date="2016-04-21T16:14:00Z">
                    <w:rPr>
                      <w:sz w:val="24"/>
                      <w:szCs w:val="24"/>
                    </w:rPr>
                  </w:rPrChange>
                </w:rPr>
                <w:t>0.0</w:t>
              </w:r>
            </w:ins>
            <w:ins w:id="787" w:author="Phil" w:date="2016-04-21T16:18:00Z">
              <w:r>
                <w:rPr>
                  <w:sz w:val="20"/>
                  <w:szCs w:val="20"/>
                </w:rPr>
                <w:t>6</w:t>
              </w:r>
            </w:ins>
          </w:p>
        </w:tc>
      </w:tr>
      <w:tr w:rsidR="00A55B67" w:rsidRPr="000C2347" w14:paraId="21AF7A39" w14:textId="77777777" w:rsidTr="00A55B67">
        <w:trPr>
          <w:trHeight w:val="288"/>
          <w:ins w:id="788" w:author="Phil" w:date="2016-04-21T16:14:00Z"/>
          <w:trPrChange w:id="789" w:author="Phil" w:date="2016-04-21T16:18:00Z">
            <w:trPr>
              <w:trHeight w:val="288"/>
            </w:trPr>
          </w:trPrChange>
        </w:trPr>
        <w:tc>
          <w:tcPr>
            <w:tcW w:w="2917" w:type="dxa"/>
            <w:vMerge w:val="restart"/>
            <w:noWrap/>
            <w:hideMark/>
            <w:tcPrChange w:id="790" w:author="Phil" w:date="2016-04-21T16:18:00Z">
              <w:tcPr>
                <w:tcW w:w="1840" w:type="dxa"/>
                <w:vMerge w:val="restart"/>
                <w:noWrap/>
                <w:hideMark/>
              </w:tcPr>
            </w:tcPrChange>
          </w:tcPr>
          <w:p w14:paraId="49B78D0E" w14:textId="3899B7E0" w:rsidR="00A55B67" w:rsidRPr="000C2347" w:rsidRDefault="00A55B67" w:rsidP="000C2347">
            <w:pPr>
              <w:spacing w:line="480" w:lineRule="auto"/>
              <w:rPr>
                <w:ins w:id="791" w:author="Phil" w:date="2016-04-21T16:14:00Z"/>
                <w:sz w:val="20"/>
                <w:szCs w:val="20"/>
                <w:rPrChange w:id="792" w:author="Phil" w:date="2016-04-21T16:14:00Z">
                  <w:rPr>
                    <w:ins w:id="793" w:author="Phil" w:date="2016-04-21T16:14:00Z"/>
                    <w:sz w:val="24"/>
                    <w:szCs w:val="24"/>
                  </w:rPr>
                </w:rPrChange>
              </w:rPr>
            </w:pPr>
            <w:ins w:id="794" w:author="Phil" w:date="2016-04-21T16:17:00Z">
              <w:r>
                <w:rPr>
                  <w:sz w:val="20"/>
                  <w:szCs w:val="20"/>
                </w:rPr>
                <w:t>Functional Dispersion (</w:t>
              </w:r>
            </w:ins>
            <w:proofErr w:type="spellStart"/>
            <w:ins w:id="795" w:author="Phil" w:date="2016-04-21T16:14:00Z">
              <w:r w:rsidRPr="000C2347">
                <w:rPr>
                  <w:sz w:val="20"/>
                  <w:szCs w:val="20"/>
                  <w:rPrChange w:id="796" w:author="Phil" w:date="2016-04-21T16:14:00Z">
                    <w:rPr>
                      <w:sz w:val="24"/>
                      <w:szCs w:val="24"/>
                    </w:rPr>
                  </w:rPrChange>
                </w:rPr>
                <w:t>FDis</w:t>
              </w:r>
            </w:ins>
            <w:proofErr w:type="spellEnd"/>
            <w:ins w:id="797" w:author="Phil" w:date="2016-04-21T16:17:00Z">
              <w:r>
                <w:rPr>
                  <w:sz w:val="20"/>
                  <w:szCs w:val="20"/>
                </w:rPr>
                <w:t>)</w:t>
              </w:r>
            </w:ins>
          </w:p>
        </w:tc>
        <w:tc>
          <w:tcPr>
            <w:tcW w:w="1273" w:type="dxa"/>
            <w:noWrap/>
            <w:hideMark/>
            <w:tcPrChange w:id="798" w:author="Phil" w:date="2016-04-21T16:18:00Z">
              <w:tcPr>
                <w:tcW w:w="1273" w:type="dxa"/>
                <w:noWrap/>
                <w:hideMark/>
              </w:tcPr>
            </w:tcPrChange>
          </w:tcPr>
          <w:p w14:paraId="21AB3033" w14:textId="77777777" w:rsidR="00A55B67" w:rsidRPr="000C2347" w:rsidRDefault="00A55B67" w:rsidP="000C2347">
            <w:pPr>
              <w:spacing w:line="480" w:lineRule="auto"/>
              <w:rPr>
                <w:ins w:id="799" w:author="Phil" w:date="2016-04-21T16:14:00Z"/>
                <w:sz w:val="20"/>
                <w:szCs w:val="20"/>
                <w:rPrChange w:id="800" w:author="Phil" w:date="2016-04-21T16:14:00Z">
                  <w:rPr>
                    <w:ins w:id="801" w:author="Phil" w:date="2016-04-21T16:14:00Z"/>
                    <w:sz w:val="24"/>
                    <w:szCs w:val="24"/>
                  </w:rPr>
                </w:rPrChange>
              </w:rPr>
            </w:pPr>
            <w:ins w:id="802" w:author="Phil" w:date="2016-04-21T16:14:00Z">
              <w:r w:rsidRPr="000C2347">
                <w:rPr>
                  <w:sz w:val="20"/>
                  <w:szCs w:val="20"/>
                  <w:rPrChange w:id="803" w:author="Phil" w:date="2016-04-21T16:14:00Z">
                    <w:rPr>
                      <w:sz w:val="24"/>
                      <w:szCs w:val="24"/>
                    </w:rPr>
                  </w:rPrChange>
                </w:rPr>
                <w:t>Null model</w:t>
              </w:r>
            </w:ins>
          </w:p>
        </w:tc>
        <w:tc>
          <w:tcPr>
            <w:tcW w:w="1162" w:type="dxa"/>
            <w:noWrap/>
            <w:hideMark/>
            <w:tcPrChange w:id="804" w:author="Phil" w:date="2016-04-21T16:18:00Z">
              <w:tcPr>
                <w:tcW w:w="1162" w:type="dxa"/>
                <w:noWrap/>
                <w:hideMark/>
              </w:tcPr>
            </w:tcPrChange>
          </w:tcPr>
          <w:p w14:paraId="3F64CD66" w14:textId="77777777" w:rsidR="00A55B67" w:rsidRPr="000C2347" w:rsidRDefault="00A55B67" w:rsidP="000C2347">
            <w:pPr>
              <w:spacing w:line="480" w:lineRule="auto"/>
              <w:rPr>
                <w:ins w:id="805" w:author="Phil" w:date="2016-04-21T16:14:00Z"/>
                <w:sz w:val="20"/>
                <w:szCs w:val="20"/>
                <w:rPrChange w:id="806" w:author="Phil" w:date="2016-04-21T16:14:00Z">
                  <w:rPr>
                    <w:ins w:id="807" w:author="Phil" w:date="2016-04-21T16:14:00Z"/>
                    <w:sz w:val="24"/>
                    <w:szCs w:val="24"/>
                  </w:rPr>
                </w:rPrChange>
              </w:rPr>
            </w:pPr>
            <w:ins w:id="808" w:author="Phil" w:date="2016-04-21T16:14:00Z">
              <w:r w:rsidRPr="000C2347">
                <w:rPr>
                  <w:sz w:val="20"/>
                  <w:szCs w:val="20"/>
                  <w:rPrChange w:id="809" w:author="Phil" w:date="2016-04-21T16:14:00Z">
                    <w:rPr>
                      <w:sz w:val="24"/>
                      <w:szCs w:val="24"/>
                    </w:rPr>
                  </w:rPrChange>
                </w:rPr>
                <w:t>-56.2951</w:t>
              </w:r>
            </w:ins>
          </w:p>
        </w:tc>
        <w:tc>
          <w:tcPr>
            <w:tcW w:w="1162" w:type="dxa"/>
            <w:noWrap/>
            <w:hideMark/>
            <w:tcPrChange w:id="810" w:author="Phil" w:date="2016-04-21T16:18:00Z">
              <w:tcPr>
                <w:tcW w:w="1162" w:type="dxa"/>
                <w:noWrap/>
                <w:hideMark/>
              </w:tcPr>
            </w:tcPrChange>
          </w:tcPr>
          <w:p w14:paraId="192896BA" w14:textId="77777777" w:rsidR="00A55B67" w:rsidRPr="000C2347" w:rsidRDefault="00A55B67" w:rsidP="000C2347">
            <w:pPr>
              <w:spacing w:line="480" w:lineRule="auto"/>
              <w:rPr>
                <w:ins w:id="811" w:author="Phil" w:date="2016-04-21T16:14:00Z"/>
                <w:sz w:val="20"/>
                <w:szCs w:val="20"/>
                <w:rPrChange w:id="812" w:author="Phil" w:date="2016-04-21T16:14:00Z">
                  <w:rPr>
                    <w:ins w:id="813" w:author="Phil" w:date="2016-04-21T16:14:00Z"/>
                    <w:sz w:val="24"/>
                    <w:szCs w:val="24"/>
                  </w:rPr>
                </w:rPrChange>
              </w:rPr>
            </w:pPr>
            <w:ins w:id="814" w:author="Phil" w:date="2016-04-21T16:14:00Z">
              <w:r w:rsidRPr="000C2347">
                <w:rPr>
                  <w:sz w:val="20"/>
                  <w:szCs w:val="20"/>
                  <w:rPrChange w:id="815" w:author="Phil" w:date="2016-04-21T16:14:00Z">
                    <w:rPr>
                      <w:sz w:val="24"/>
                      <w:szCs w:val="24"/>
                    </w:rPr>
                  </w:rPrChange>
                </w:rPr>
                <w:t>0</w:t>
              </w:r>
            </w:ins>
          </w:p>
        </w:tc>
        <w:tc>
          <w:tcPr>
            <w:tcW w:w="1640" w:type="dxa"/>
            <w:noWrap/>
            <w:hideMark/>
            <w:tcPrChange w:id="816" w:author="Phil" w:date="2016-04-21T16:18:00Z">
              <w:tcPr>
                <w:tcW w:w="1162" w:type="dxa"/>
                <w:noWrap/>
                <w:hideMark/>
              </w:tcPr>
            </w:tcPrChange>
          </w:tcPr>
          <w:p w14:paraId="452B1AC9" w14:textId="77777777" w:rsidR="00A55B67" w:rsidRPr="000C2347" w:rsidRDefault="00A55B67" w:rsidP="000C2347">
            <w:pPr>
              <w:spacing w:line="480" w:lineRule="auto"/>
              <w:rPr>
                <w:ins w:id="817" w:author="Phil" w:date="2016-04-21T16:14:00Z"/>
                <w:sz w:val="20"/>
                <w:szCs w:val="20"/>
                <w:rPrChange w:id="818" w:author="Phil" w:date="2016-04-21T16:14:00Z">
                  <w:rPr>
                    <w:ins w:id="819" w:author="Phil" w:date="2016-04-21T16:14:00Z"/>
                    <w:sz w:val="24"/>
                    <w:szCs w:val="24"/>
                  </w:rPr>
                </w:rPrChange>
              </w:rPr>
            </w:pPr>
            <w:ins w:id="820" w:author="Phil" w:date="2016-04-21T16:14:00Z">
              <w:r w:rsidRPr="000C2347">
                <w:rPr>
                  <w:sz w:val="20"/>
                  <w:szCs w:val="20"/>
                  <w:rPrChange w:id="821" w:author="Phil" w:date="2016-04-21T16:14:00Z">
                    <w:rPr>
                      <w:sz w:val="24"/>
                      <w:szCs w:val="24"/>
                    </w:rPr>
                  </w:rPrChange>
                </w:rPr>
                <w:t>0</w:t>
              </w:r>
            </w:ins>
          </w:p>
        </w:tc>
      </w:tr>
      <w:tr w:rsidR="00A55B67" w:rsidRPr="000C2347" w14:paraId="60B11778" w14:textId="77777777" w:rsidTr="00A55B67">
        <w:trPr>
          <w:trHeight w:val="288"/>
          <w:ins w:id="822" w:author="Phil" w:date="2016-04-21T16:14:00Z"/>
          <w:trPrChange w:id="823" w:author="Phil" w:date="2016-04-21T16:18:00Z">
            <w:trPr>
              <w:trHeight w:val="288"/>
            </w:trPr>
          </w:trPrChange>
        </w:trPr>
        <w:tc>
          <w:tcPr>
            <w:tcW w:w="2917" w:type="dxa"/>
            <w:vMerge/>
            <w:noWrap/>
            <w:hideMark/>
            <w:tcPrChange w:id="824" w:author="Phil" w:date="2016-04-21T16:18:00Z">
              <w:tcPr>
                <w:tcW w:w="1840" w:type="dxa"/>
                <w:vMerge/>
                <w:noWrap/>
                <w:hideMark/>
              </w:tcPr>
            </w:tcPrChange>
          </w:tcPr>
          <w:p w14:paraId="63F09114" w14:textId="779A713A" w:rsidR="00A55B67" w:rsidRPr="000C2347" w:rsidRDefault="00A55B67" w:rsidP="000C2347">
            <w:pPr>
              <w:spacing w:line="480" w:lineRule="auto"/>
              <w:rPr>
                <w:ins w:id="825" w:author="Phil" w:date="2016-04-21T16:14:00Z"/>
                <w:sz w:val="20"/>
                <w:szCs w:val="20"/>
                <w:rPrChange w:id="826" w:author="Phil" w:date="2016-04-21T16:14:00Z">
                  <w:rPr>
                    <w:ins w:id="827" w:author="Phil" w:date="2016-04-21T16:14:00Z"/>
                    <w:sz w:val="24"/>
                    <w:szCs w:val="24"/>
                  </w:rPr>
                </w:rPrChange>
              </w:rPr>
            </w:pPr>
          </w:p>
        </w:tc>
        <w:tc>
          <w:tcPr>
            <w:tcW w:w="1273" w:type="dxa"/>
            <w:noWrap/>
            <w:hideMark/>
            <w:tcPrChange w:id="828" w:author="Phil" w:date="2016-04-21T16:18:00Z">
              <w:tcPr>
                <w:tcW w:w="1273" w:type="dxa"/>
                <w:noWrap/>
                <w:hideMark/>
              </w:tcPr>
            </w:tcPrChange>
          </w:tcPr>
          <w:p w14:paraId="1EFAAB32" w14:textId="77777777" w:rsidR="00A55B67" w:rsidRPr="000C2347" w:rsidRDefault="00A55B67" w:rsidP="000C2347">
            <w:pPr>
              <w:spacing w:line="480" w:lineRule="auto"/>
              <w:rPr>
                <w:ins w:id="829" w:author="Phil" w:date="2016-04-21T16:14:00Z"/>
                <w:sz w:val="20"/>
                <w:szCs w:val="20"/>
                <w:rPrChange w:id="830" w:author="Phil" w:date="2016-04-21T16:14:00Z">
                  <w:rPr>
                    <w:ins w:id="831" w:author="Phil" w:date="2016-04-21T16:14:00Z"/>
                    <w:sz w:val="24"/>
                    <w:szCs w:val="24"/>
                  </w:rPr>
                </w:rPrChange>
              </w:rPr>
            </w:pPr>
            <w:ins w:id="832" w:author="Phil" w:date="2016-04-21T16:14:00Z">
              <w:r w:rsidRPr="000C2347">
                <w:rPr>
                  <w:sz w:val="20"/>
                  <w:szCs w:val="20"/>
                  <w:rPrChange w:id="833" w:author="Phil" w:date="2016-04-21T16:14:00Z">
                    <w:rPr>
                      <w:sz w:val="24"/>
                      <w:szCs w:val="24"/>
                    </w:rPr>
                  </w:rPrChange>
                </w:rPr>
                <w:t>log(Age)</w:t>
              </w:r>
            </w:ins>
          </w:p>
        </w:tc>
        <w:tc>
          <w:tcPr>
            <w:tcW w:w="1162" w:type="dxa"/>
            <w:noWrap/>
            <w:hideMark/>
            <w:tcPrChange w:id="834" w:author="Phil" w:date="2016-04-21T16:18:00Z">
              <w:tcPr>
                <w:tcW w:w="1162" w:type="dxa"/>
                <w:noWrap/>
                <w:hideMark/>
              </w:tcPr>
            </w:tcPrChange>
          </w:tcPr>
          <w:p w14:paraId="11866B78" w14:textId="77777777" w:rsidR="00A55B67" w:rsidRPr="000C2347" w:rsidRDefault="00A55B67" w:rsidP="000C2347">
            <w:pPr>
              <w:spacing w:line="480" w:lineRule="auto"/>
              <w:rPr>
                <w:ins w:id="835" w:author="Phil" w:date="2016-04-21T16:14:00Z"/>
                <w:sz w:val="20"/>
                <w:szCs w:val="20"/>
                <w:rPrChange w:id="836" w:author="Phil" w:date="2016-04-21T16:14:00Z">
                  <w:rPr>
                    <w:ins w:id="837" w:author="Phil" w:date="2016-04-21T16:14:00Z"/>
                    <w:sz w:val="24"/>
                    <w:szCs w:val="24"/>
                  </w:rPr>
                </w:rPrChange>
              </w:rPr>
            </w:pPr>
            <w:ins w:id="838" w:author="Phil" w:date="2016-04-21T16:14:00Z">
              <w:r w:rsidRPr="000C2347">
                <w:rPr>
                  <w:sz w:val="20"/>
                  <w:szCs w:val="20"/>
                  <w:rPrChange w:id="839" w:author="Phil" w:date="2016-04-21T16:14:00Z">
                    <w:rPr>
                      <w:sz w:val="24"/>
                      <w:szCs w:val="24"/>
                    </w:rPr>
                  </w:rPrChange>
                </w:rPr>
                <w:t>-55.6519</w:t>
              </w:r>
            </w:ins>
          </w:p>
        </w:tc>
        <w:tc>
          <w:tcPr>
            <w:tcW w:w="1162" w:type="dxa"/>
            <w:noWrap/>
            <w:hideMark/>
            <w:tcPrChange w:id="840" w:author="Phil" w:date="2016-04-21T16:18:00Z">
              <w:tcPr>
                <w:tcW w:w="1162" w:type="dxa"/>
                <w:noWrap/>
                <w:hideMark/>
              </w:tcPr>
            </w:tcPrChange>
          </w:tcPr>
          <w:p w14:paraId="6CD586F3" w14:textId="77777777" w:rsidR="00A55B67" w:rsidRPr="000C2347" w:rsidRDefault="00A55B67" w:rsidP="000C2347">
            <w:pPr>
              <w:spacing w:line="480" w:lineRule="auto"/>
              <w:rPr>
                <w:ins w:id="841" w:author="Phil" w:date="2016-04-21T16:14:00Z"/>
                <w:sz w:val="20"/>
                <w:szCs w:val="20"/>
                <w:rPrChange w:id="842" w:author="Phil" w:date="2016-04-21T16:14:00Z">
                  <w:rPr>
                    <w:ins w:id="843" w:author="Phil" w:date="2016-04-21T16:14:00Z"/>
                    <w:sz w:val="24"/>
                    <w:szCs w:val="24"/>
                  </w:rPr>
                </w:rPrChange>
              </w:rPr>
            </w:pPr>
            <w:ins w:id="844" w:author="Phil" w:date="2016-04-21T16:14:00Z">
              <w:r w:rsidRPr="000C2347">
                <w:rPr>
                  <w:sz w:val="20"/>
                  <w:szCs w:val="20"/>
                  <w:rPrChange w:id="845" w:author="Phil" w:date="2016-04-21T16:14:00Z">
                    <w:rPr>
                      <w:sz w:val="24"/>
                      <w:szCs w:val="24"/>
                    </w:rPr>
                  </w:rPrChange>
                </w:rPr>
                <w:t>0.643162</w:t>
              </w:r>
            </w:ins>
          </w:p>
        </w:tc>
        <w:tc>
          <w:tcPr>
            <w:tcW w:w="1640" w:type="dxa"/>
            <w:noWrap/>
            <w:hideMark/>
            <w:tcPrChange w:id="846" w:author="Phil" w:date="2016-04-21T16:18:00Z">
              <w:tcPr>
                <w:tcW w:w="1162" w:type="dxa"/>
                <w:noWrap/>
                <w:hideMark/>
              </w:tcPr>
            </w:tcPrChange>
          </w:tcPr>
          <w:p w14:paraId="56A7067F" w14:textId="7DC3E5F2" w:rsidR="00A55B67" w:rsidRPr="000C2347" w:rsidRDefault="00A55B67" w:rsidP="00A55B67">
            <w:pPr>
              <w:spacing w:line="480" w:lineRule="auto"/>
              <w:rPr>
                <w:ins w:id="847" w:author="Phil" w:date="2016-04-21T16:14:00Z"/>
                <w:sz w:val="20"/>
                <w:szCs w:val="20"/>
                <w:rPrChange w:id="848" w:author="Phil" w:date="2016-04-21T16:14:00Z">
                  <w:rPr>
                    <w:ins w:id="849" w:author="Phil" w:date="2016-04-21T16:14:00Z"/>
                    <w:sz w:val="24"/>
                    <w:szCs w:val="24"/>
                  </w:rPr>
                </w:rPrChange>
              </w:rPr>
              <w:pPrChange w:id="850" w:author="Phil" w:date="2016-04-21T16:19:00Z">
                <w:pPr>
                  <w:spacing w:line="480" w:lineRule="auto"/>
                </w:pPr>
              </w:pPrChange>
            </w:pPr>
            <w:ins w:id="851" w:author="Phil" w:date="2016-04-21T16:14:00Z">
              <w:r w:rsidRPr="000C2347">
                <w:rPr>
                  <w:sz w:val="20"/>
                  <w:szCs w:val="20"/>
                  <w:rPrChange w:id="852" w:author="Phil" w:date="2016-04-21T16:14:00Z">
                    <w:rPr>
                      <w:sz w:val="24"/>
                      <w:szCs w:val="24"/>
                    </w:rPr>
                  </w:rPrChange>
                </w:rPr>
                <w:t>0.03</w:t>
              </w:r>
            </w:ins>
          </w:p>
        </w:tc>
      </w:tr>
    </w:tbl>
    <w:p w14:paraId="7C9E10DD" w14:textId="77777777" w:rsidR="000C2347" w:rsidRPr="00E74A14" w:rsidRDefault="000C2347" w:rsidP="002B254F">
      <w:pPr>
        <w:spacing w:line="480" w:lineRule="auto"/>
        <w:rPr>
          <w:sz w:val="24"/>
          <w:szCs w:val="24"/>
        </w:rPr>
      </w:pPr>
    </w:p>
    <w:sectPr w:rsidR="000C2347" w:rsidRPr="00E74A14"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69F67" w14:textId="77777777" w:rsidR="009155D9" w:rsidRDefault="009155D9" w:rsidP="000D599C">
      <w:pPr>
        <w:spacing w:line="240" w:lineRule="auto"/>
      </w:pPr>
      <w:r>
        <w:separator/>
      </w:r>
    </w:p>
  </w:endnote>
  <w:endnote w:type="continuationSeparator" w:id="0">
    <w:p w14:paraId="33BC37FD" w14:textId="77777777" w:rsidR="009155D9" w:rsidRDefault="009155D9"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3975A9" w:rsidRDefault="003975A9">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A55B67">
          <w:rPr>
            <w:rFonts w:ascii="Times New Roman" w:hAnsi="Times New Roman" w:cs="Times New Roman"/>
            <w:noProof/>
            <w:sz w:val="20"/>
            <w:szCs w:val="20"/>
          </w:rPr>
          <w:t>21</w:t>
        </w:r>
        <w:r w:rsidRPr="000D599C">
          <w:rPr>
            <w:rFonts w:ascii="Times New Roman" w:hAnsi="Times New Roman" w:cs="Times New Roman"/>
            <w:noProof/>
            <w:sz w:val="20"/>
            <w:szCs w:val="20"/>
          </w:rPr>
          <w:fldChar w:fldCharType="end"/>
        </w:r>
      </w:p>
    </w:sdtContent>
  </w:sdt>
  <w:p w14:paraId="2EC3A43C" w14:textId="77777777" w:rsidR="003975A9" w:rsidRDefault="00397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F0641" w14:textId="77777777" w:rsidR="009155D9" w:rsidRDefault="009155D9" w:rsidP="000D599C">
      <w:pPr>
        <w:spacing w:line="240" w:lineRule="auto"/>
      </w:pPr>
      <w:r>
        <w:separator/>
      </w:r>
    </w:p>
  </w:footnote>
  <w:footnote w:type="continuationSeparator" w:id="0">
    <w:p w14:paraId="6BD9E6E5" w14:textId="77777777" w:rsidR="009155D9" w:rsidRDefault="009155D9"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5D60"/>
    <w:rsid w:val="000456D0"/>
    <w:rsid w:val="00063EFA"/>
    <w:rsid w:val="0006495B"/>
    <w:rsid w:val="00071459"/>
    <w:rsid w:val="000731E4"/>
    <w:rsid w:val="000A30B9"/>
    <w:rsid w:val="000A6DEF"/>
    <w:rsid w:val="000C2347"/>
    <w:rsid w:val="000D599C"/>
    <w:rsid w:val="000D6859"/>
    <w:rsid w:val="000F40F4"/>
    <w:rsid w:val="00117719"/>
    <w:rsid w:val="0012389A"/>
    <w:rsid w:val="001375E1"/>
    <w:rsid w:val="001438CC"/>
    <w:rsid w:val="00161919"/>
    <w:rsid w:val="001763A5"/>
    <w:rsid w:val="00186FAF"/>
    <w:rsid w:val="00197E05"/>
    <w:rsid w:val="001A1A68"/>
    <w:rsid w:val="001A243D"/>
    <w:rsid w:val="001C3FCC"/>
    <w:rsid w:val="001D51A8"/>
    <w:rsid w:val="001D6455"/>
    <w:rsid w:val="001E0F88"/>
    <w:rsid w:val="001E11B8"/>
    <w:rsid w:val="0021636E"/>
    <w:rsid w:val="002216BB"/>
    <w:rsid w:val="00221959"/>
    <w:rsid w:val="002478D9"/>
    <w:rsid w:val="00257D09"/>
    <w:rsid w:val="002A4711"/>
    <w:rsid w:val="002B19EC"/>
    <w:rsid w:val="002B254F"/>
    <w:rsid w:val="002C371F"/>
    <w:rsid w:val="003007BA"/>
    <w:rsid w:val="00304131"/>
    <w:rsid w:val="003060B7"/>
    <w:rsid w:val="00311458"/>
    <w:rsid w:val="00322BB2"/>
    <w:rsid w:val="00322D32"/>
    <w:rsid w:val="00325370"/>
    <w:rsid w:val="00330E69"/>
    <w:rsid w:val="00340A9D"/>
    <w:rsid w:val="00347FE3"/>
    <w:rsid w:val="00352B01"/>
    <w:rsid w:val="00361BEF"/>
    <w:rsid w:val="00366959"/>
    <w:rsid w:val="003975A9"/>
    <w:rsid w:val="003C2756"/>
    <w:rsid w:val="003C460A"/>
    <w:rsid w:val="003D3C6F"/>
    <w:rsid w:val="003D5756"/>
    <w:rsid w:val="003E27F8"/>
    <w:rsid w:val="003E4A9D"/>
    <w:rsid w:val="003F4299"/>
    <w:rsid w:val="00406F14"/>
    <w:rsid w:val="0041128F"/>
    <w:rsid w:val="00425815"/>
    <w:rsid w:val="00430182"/>
    <w:rsid w:val="00440DFF"/>
    <w:rsid w:val="004608F0"/>
    <w:rsid w:val="004A3638"/>
    <w:rsid w:val="004A6D65"/>
    <w:rsid w:val="004C5670"/>
    <w:rsid w:val="004C7354"/>
    <w:rsid w:val="004D19A5"/>
    <w:rsid w:val="004E6498"/>
    <w:rsid w:val="004E79E5"/>
    <w:rsid w:val="004F235D"/>
    <w:rsid w:val="004F23F1"/>
    <w:rsid w:val="0050089C"/>
    <w:rsid w:val="00502F9B"/>
    <w:rsid w:val="0050593B"/>
    <w:rsid w:val="00527B95"/>
    <w:rsid w:val="00531084"/>
    <w:rsid w:val="00537138"/>
    <w:rsid w:val="00542703"/>
    <w:rsid w:val="00553261"/>
    <w:rsid w:val="005777DE"/>
    <w:rsid w:val="00587783"/>
    <w:rsid w:val="005A112A"/>
    <w:rsid w:val="005B2608"/>
    <w:rsid w:val="005C5491"/>
    <w:rsid w:val="005D2B11"/>
    <w:rsid w:val="005E3DD2"/>
    <w:rsid w:val="005F5CC2"/>
    <w:rsid w:val="00644EF1"/>
    <w:rsid w:val="00645BBC"/>
    <w:rsid w:val="00645DD0"/>
    <w:rsid w:val="00666439"/>
    <w:rsid w:val="00666AB7"/>
    <w:rsid w:val="006772DD"/>
    <w:rsid w:val="0069721F"/>
    <w:rsid w:val="006B52C5"/>
    <w:rsid w:val="006C60F3"/>
    <w:rsid w:val="006C6217"/>
    <w:rsid w:val="006F65C9"/>
    <w:rsid w:val="007157AF"/>
    <w:rsid w:val="007221BE"/>
    <w:rsid w:val="00722B6D"/>
    <w:rsid w:val="00730C6D"/>
    <w:rsid w:val="00751FD2"/>
    <w:rsid w:val="00752A2E"/>
    <w:rsid w:val="00790143"/>
    <w:rsid w:val="00796208"/>
    <w:rsid w:val="007B3AF8"/>
    <w:rsid w:val="007B48E3"/>
    <w:rsid w:val="007F49DE"/>
    <w:rsid w:val="008125EE"/>
    <w:rsid w:val="00844C02"/>
    <w:rsid w:val="008B7141"/>
    <w:rsid w:val="008C3019"/>
    <w:rsid w:val="008E39E7"/>
    <w:rsid w:val="00901430"/>
    <w:rsid w:val="00906F02"/>
    <w:rsid w:val="00912143"/>
    <w:rsid w:val="009155D9"/>
    <w:rsid w:val="00926FD9"/>
    <w:rsid w:val="0093229E"/>
    <w:rsid w:val="00943F6B"/>
    <w:rsid w:val="0096206E"/>
    <w:rsid w:val="00964462"/>
    <w:rsid w:val="009657BC"/>
    <w:rsid w:val="00971714"/>
    <w:rsid w:val="009742A7"/>
    <w:rsid w:val="00980ABE"/>
    <w:rsid w:val="00983D1D"/>
    <w:rsid w:val="00987792"/>
    <w:rsid w:val="00993E1E"/>
    <w:rsid w:val="009A0EBF"/>
    <w:rsid w:val="009A7EF1"/>
    <w:rsid w:val="009B0D98"/>
    <w:rsid w:val="009E6348"/>
    <w:rsid w:val="00A057F1"/>
    <w:rsid w:val="00A13EF5"/>
    <w:rsid w:val="00A22D32"/>
    <w:rsid w:val="00A303F1"/>
    <w:rsid w:val="00A55B67"/>
    <w:rsid w:val="00A65659"/>
    <w:rsid w:val="00A66FD3"/>
    <w:rsid w:val="00AA3463"/>
    <w:rsid w:val="00AB168C"/>
    <w:rsid w:val="00AC48D6"/>
    <w:rsid w:val="00AC587C"/>
    <w:rsid w:val="00AC714A"/>
    <w:rsid w:val="00AD104C"/>
    <w:rsid w:val="00AE439E"/>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44FE0"/>
    <w:rsid w:val="00C47147"/>
    <w:rsid w:val="00C50C6B"/>
    <w:rsid w:val="00C70E76"/>
    <w:rsid w:val="00C93D4A"/>
    <w:rsid w:val="00CF6832"/>
    <w:rsid w:val="00D04193"/>
    <w:rsid w:val="00D153CF"/>
    <w:rsid w:val="00D2274D"/>
    <w:rsid w:val="00D36AFC"/>
    <w:rsid w:val="00D50E5D"/>
    <w:rsid w:val="00D52126"/>
    <w:rsid w:val="00D611B4"/>
    <w:rsid w:val="00D74738"/>
    <w:rsid w:val="00D767DE"/>
    <w:rsid w:val="00D84250"/>
    <w:rsid w:val="00D84ADA"/>
    <w:rsid w:val="00D86B6A"/>
    <w:rsid w:val="00D946D1"/>
    <w:rsid w:val="00DB4371"/>
    <w:rsid w:val="00DC0458"/>
    <w:rsid w:val="00DD3D76"/>
    <w:rsid w:val="00DE71E9"/>
    <w:rsid w:val="00DF4DC9"/>
    <w:rsid w:val="00E05153"/>
    <w:rsid w:val="00E152CB"/>
    <w:rsid w:val="00E550CD"/>
    <w:rsid w:val="00E60E7A"/>
    <w:rsid w:val="00E73EB1"/>
    <w:rsid w:val="00E74A14"/>
    <w:rsid w:val="00E76358"/>
    <w:rsid w:val="00E845B0"/>
    <w:rsid w:val="00E93C3D"/>
    <w:rsid w:val="00EB4C71"/>
    <w:rsid w:val="00ED7DCE"/>
    <w:rsid w:val="00EE0DFB"/>
    <w:rsid w:val="00EE1238"/>
    <w:rsid w:val="00EF614D"/>
    <w:rsid w:val="00F27639"/>
    <w:rsid w:val="00F3491D"/>
    <w:rsid w:val="00F35454"/>
    <w:rsid w:val="00F4237D"/>
    <w:rsid w:val="00F446D1"/>
    <w:rsid w:val="00F52B3F"/>
    <w:rsid w:val="00F72EB5"/>
    <w:rsid w:val="00F807C9"/>
    <w:rsid w:val="00F86866"/>
    <w:rsid w:val="00F86DD1"/>
    <w:rsid w:val="00FA4227"/>
    <w:rsid w:val="00FC0E44"/>
    <w:rsid w:val="00FC2CAC"/>
    <w:rsid w:val="00FE02AE"/>
    <w:rsid w:val="00FE1A43"/>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9E27730-1747-4B09-A6E3-08E2EE3F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catherinesayer28@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25BF-882F-4971-A27C-2F5812BE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43792</Words>
  <Characters>249618</Characters>
  <Application>Microsoft Office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292825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5</cp:revision>
  <dcterms:created xsi:type="dcterms:W3CDTF">2016-04-21T10:12:00Z</dcterms:created>
  <dcterms:modified xsi:type="dcterms:W3CDTF">2016-04-21T15:20:00Z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Citation Style_1">
    <vt:lpwstr>http://csl.mendeley.com/styles/4604571/british-ecological-society</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6th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http://csl.mendeley.com/styles/4604571/british-ecological-society</vt:lpwstr>
  </property>
  <property fmtid="{D5CDD505-2E9C-101B-9397-08002B2CF9AE}" pid="14" name="Mendeley Recent Style Name 3_1">
    <vt:lpwstr>British Ecological Society - Philip Martin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