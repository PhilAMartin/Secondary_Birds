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Secondary tropical forests retain avian functional diversity but not species richness</w:t>
      </w:r>
      <w:r w:rsidR="00993E1E" w:rsidRPr="00E74A14">
        <w:rPr>
          <w:rFonts w:ascii="Times New Roman" w:eastAsia="Times New Roman" w:hAnsi="Times New Roman" w:cs="Times New Roman"/>
          <w:b/>
          <w:sz w:val="24"/>
          <w:szCs w:val="24"/>
        </w:rPr>
        <w:t>: a meta-analysis</w:t>
      </w:r>
    </w:p>
    <w:p w14:paraId="6E33E5B4" w14:textId="04C66134"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C.A. Sayer</w:t>
      </w:r>
      <w:r w:rsidR="0096206E" w:rsidRPr="00E74A14">
        <w:rPr>
          <w:rFonts w:ascii="Times New Roman" w:eastAsia="Times New Roman" w:hAnsi="Times New Roman" w:cs="Times New Roman"/>
          <w:sz w:val="24"/>
          <w:szCs w:val="24"/>
          <w:vertAlign w:val="superscript"/>
        </w:rPr>
        <w:t>1,2</w:t>
      </w:r>
      <w:r w:rsidRPr="00E74A14">
        <w:rPr>
          <w:rFonts w:ascii="Times New Roman" w:eastAsia="Times New Roman" w:hAnsi="Times New Roman" w:cs="Times New Roman"/>
          <w:sz w:val="24"/>
          <w:szCs w:val="24"/>
        </w:rPr>
        <w:t>, J.M. Bullock</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rPr>
        <w:t xml:space="preserve"> and P.A. Martin</w:t>
      </w:r>
      <w:r w:rsidRPr="00E74A14">
        <w:rPr>
          <w:rFonts w:ascii="Times New Roman" w:eastAsia="Times New Roman" w:hAnsi="Times New Roman" w:cs="Times New Roman"/>
          <w:sz w:val="24"/>
          <w:szCs w:val="24"/>
          <w:vertAlign w:val="superscript"/>
        </w:rPr>
        <w:t>2,</w:t>
      </w:r>
      <w:r w:rsidR="0096206E" w:rsidRPr="00E74A14">
        <w:rPr>
          <w:rFonts w:ascii="Times New Roman" w:eastAsia="Times New Roman" w:hAnsi="Times New Roman" w:cs="Times New Roman"/>
          <w:sz w:val="24"/>
          <w:szCs w:val="24"/>
          <w:vertAlign w:val="superscript"/>
        </w:rPr>
        <w:t>3</w:t>
      </w:r>
    </w:p>
    <w:p w14:paraId="58001E87"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vertAlign w:val="superscript"/>
        </w:rPr>
        <w:t>1</w:t>
      </w:r>
      <w:r w:rsidRPr="00E74A14">
        <w:rPr>
          <w:rFonts w:ascii="Times New Roman" w:eastAsia="Times New Roman" w:hAnsi="Times New Roman" w:cs="Times New Roman"/>
          <w:sz w:val="24"/>
          <w:szCs w:val="24"/>
        </w:rPr>
        <w:t xml:space="preserve">Imperial College London, Silwood Park, </w:t>
      </w:r>
      <w:r w:rsidRPr="00E74A14">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vertAlign w:val="superscript"/>
        </w:rPr>
        <w:t>2</w:t>
      </w:r>
      <w:r w:rsidR="003060B7" w:rsidRPr="00E74A14">
        <w:rPr>
          <w:rFonts w:ascii="Times New Roman" w:eastAsia="Times New Roman" w:hAnsi="Times New Roman" w:cs="Times New Roman"/>
          <w:sz w:val="24"/>
          <w:szCs w:val="24"/>
        </w:rPr>
        <w:t xml:space="preserve">NERC </w:t>
      </w:r>
      <w:r w:rsidRPr="00E74A14">
        <w:rPr>
          <w:rFonts w:ascii="Times New Roman" w:eastAsia="Times New Roman" w:hAnsi="Times New Roman" w:cs="Times New Roman"/>
          <w:sz w:val="24"/>
          <w:szCs w:val="24"/>
        </w:rPr>
        <w:t>Centre for Ecology and Hydrology, Benson Lane, Wallingford, Oxfordshire</w:t>
      </w:r>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OX10 8BB</w:t>
      </w:r>
      <w:r w:rsidR="00F4237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UK.</w:t>
      </w:r>
    </w:p>
    <w:p w14:paraId="344B33B5" w14:textId="03315405" w:rsidR="004D19A5" w:rsidRPr="00E74A14" w:rsidRDefault="0096206E" w:rsidP="00B55543">
      <w:pPr>
        <w:spacing w:line="480" w:lineRule="auto"/>
        <w:rPr>
          <w:sz w:val="24"/>
          <w:szCs w:val="24"/>
        </w:rPr>
      </w:pPr>
      <w:r w:rsidRPr="00E74A14">
        <w:rPr>
          <w:rFonts w:ascii="Times New Roman" w:eastAsia="Times New Roman" w:hAnsi="Times New Roman" w:cs="Times New Roman"/>
          <w:sz w:val="24"/>
          <w:szCs w:val="24"/>
          <w:vertAlign w:val="superscript"/>
        </w:rPr>
        <w:t>3</w:t>
      </w:r>
      <w:r w:rsidR="003E27F8" w:rsidRPr="00E74A14">
        <w:rPr>
          <w:rFonts w:ascii="Times New Roman" w:eastAsia="Times New Roman" w:hAnsi="Times New Roman" w:cs="Times New Roman"/>
          <w:sz w:val="24"/>
          <w:szCs w:val="24"/>
          <w:highlight w:val="white"/>
        </w:rPr>
        <w:t xml:space="preserve">Centre for Conservation Ecology and Environmental Science, </w:t>
      </w:r>
      <w:r w:rsidR="003E27F8" w:rsidRPr="00E74A14">
        <w:rPr>
          <w:rFonts w:ascii="Times New Roman" w:eastAsia="Times New Roman" w:hAnsi="Times New Roman" w:cs="Times New Roman"/>
          <w:sz w:val="24"/>
          <w:szCs w:val="24"/>
        </w:rPr>
        <w:t>School of Applied Sciences, Bournemouth University, Poole, BH12 5BB, UK.</w:t>
      </w:r>
    </w:p>
    <w:p w14:paraId="440B6ADD" w14:textId="77777777" w:rsidR="004D19A5" w:rsidRPr="00E74A14" w:rsidRDefault="004D19A5" w:rsidP="00B55543">
      <w:pPr>
        <w:spacing w:line="480" w:lineRule="auto"/>
        <w:rPr>
          <w:sz w:val="24"/>
          <w:szCs w:val="24"/>
        </w:rPr>
      </w:pPr>
    </w:p>
    <w:p w14:paraId="050F7E66"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 xml:space="preserve">Corresponding author email address: </w:t>
      </w:r>
      <w:hyperlink r:id="rId7">
        <w:r w:rsidRPr="00E74A14">
          <w:rPr>
            <w:rFonts w:ascii="Times New Roman" w:eastAsia="Times New Roman" w:hAnsi="Times New Roman" w:cs="Times New Roman"/>
            <w:color w:val="1155CC"/>
            <w:sz w:val="24"/>
            <w:szCs w:val="24"/>
            <w:u w:val="single"/>
          </w:rPr>
          <w:t>catherinesayer28@gmail.com</w:t>
        </w:r>
      </w:hyperlink>
    </w:p>
    <w:p w14:paraId="3E70C7ED"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sz w:val="24"/>
          <w:szCs w:val="24"/>
        </w:rPr>
        <w:t>Corresponding author telephone number: +44(0)7963 417046</w:t>
      </w:r>
    </w:p>
    <w:p w14:paraId="07B2A3C5" w14:textId="77777777" w:rsidR="004D19A5" w:rsidRPr="00E74A14" w:rsidRDefault="004D19A5" w:rsidP="00B55543">
      <w:pPr>
        <w:spacing w:line="480" w:lineRule="auto"/>
        <w:rPr>
          <w:sz w:val="24"/>
          <w:szCs w:val="24"/>
        </w:rPr>
      </w:pPr>
    </w:p>
    <w:p w14:paraId="6B4179C8" w14:textId="4C9D33EA" w:rsidR="004D19A5" w:rsidRPr="00E74A14" w:rsidRDefault="00FC0E44" w:rsidP="00B55543">
      <w:pPr>
        <w:spacing w:line="480" w:lineRule="auto"/>
        <w:rPr>
          <w:sz w:val="24"/>
          <w:szCs w:val="24"/>
        </w:rPr>
      </w:pPr>
      <w:r w:rsidRPr="00E74A14">
        <w:rPr>
          <w:rFonts w:ascii="Times New Roman" w:eastAsia="Times New Roman" w:hAnsi="Times New Roman" w:cs="Times New Roman"/>
          <w:b/>
          <w:sz w:val="24"/>
          <w:szCs w:val="24"/>
        </w:rPr>
        <w:t>Abstract</w:t>
      </w:r>
    </w:p>
    <w:p w14:paraId="49E9D6DB" w14:textId="19A67B09" w:rsidR="004D19A5" w:rsidRPr="00E74A14" w:rsidRDefault="003E27F8"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Deforestation for agricultur</w:t>
      </w:r>
      <w:r w:rsidR="003060B7" w:rsidRPr="00E74A14">
        <w:rPr>
          <w:rFonts w:ascii="Times New Roman" w:eastAsia="Times New Roman" w:hAnsi="Times New Roman" w:cs="Times New Roman"/>
          <w:sz w:val="24"/>
          <w:szCs w:val="24"/>
        </w:rPr>
        <w:t>e in the tropics</w:t>
      </w:r>
      <w:r w:rsidRPr="00E74A14">
        <w:rPr>
          <w:rFonts w:ascii="Times New Roman" w:eastAsia="Times New Roman" w:hAnsi="Times New Roman" w:cs="Times New Roman"/>
          <w:sz w:val="24"/>
          <w:szCs w:val="24"/>
        </w:rPr>
        <w:t>, followed by abandonment and subsequent regeneration</w:t>
      </w:r>
      <w:r w:rsidR="00325370"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E74A14">
        <w:rPr>
          <w:rFonts w:ascii="Times New Roman" w:eastAsia="Times New Roman" w:hAnsi="Times New Roman" w:cs="Times New Roman"/>
          <w:sz w:val="24"/>
          <w:szCs w:val="24"/>
        </w:rPr>
        <w:t xml:space="preserve">help </w:t>
      </w:r>
      <w:r w:rsidRPr="00E74A14">
        <w:rPr>
          <w:rFonts w:ascii="Times New Roman" w:eastAsia="Times New Roman" w:hAnsi="Times New Roman" w:cs="Times New Roman"/>
          <w:sz w:val="24"/>
          <w:szCs w:val="24"/>
        </w:rPr>
        <w:t>prevent mass extinction in the tropics by providing alternative habitat for forest species. However, current understanding of the biodiversity value of secondary forest is poor. To address this knowledge gap, we conducted a meta-analysis of avian responses to secondary forest succession, comparing data from 45 tropical secondary forest sites with nearby primary forest site</w:t>
      </w:r>
      <w:r w:rsidR="003060B7"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and investigating both species and functional diversity (dietary preference) based metrics. Species richness relative to primary forest increased with secondary forest age and reached primary forest values after approximately 50 years. The proportion of forest specialists relative to primary forest also increased with time since disturbance but did not reach equivalence </w:t>
      </w:r>
      <w:r w:rsidRPr="00E74A14">
        <w:rPr>
          <w:rFonts w:ascii="Times New Roman" w:eastAsia="Times New Roman" w:hAnsi="Times New Roman" w:cs="Times New Roman"/>
          <w:sz w:val="24"/>
          <w:szCs w:val="24"/>
        </w:rPr>
        <w:lastRenderedPageBreak/>
        <w:t>with primary forest. Functional evenness was highest in young secondary forest and reached primary forest</w:t>
      </w:r>
      <w:r w:rsidR="00325370" w:rsidRPr="00E74A14">
        <w:rPr>
          <w:rFonts w:ascii="Times New Roman" w:eastAsia="Times New Roman" w:hAnsi="Times New Roman" w:cs="Times New Roman"/>
          <w:sz w:val="24"/>
          <w:szCs w:val="24"/>
        </w:rPr>
        <w:t xml:space="preserve"> values</w:t>
      </w:r>
      <w:r w:rsidRPr="00E74A14">
        <w:rPr>
          <w:rFonts w:ascii="Times New Roman" w:eastAsia="Times New Roman" w:hAnsi="Times New Roman" w:cs="Times New Roman"/>
          <w:sz w:val="24"/>
          <w:szCs w:val="24"/>
        </w:rPr>
        <w:t xml:space="preserve"> </w:t>
      </w:r>
      <w:r w:rsidR="003060B7" w:rsidRPr="00E74A14">
        <w:rPr>
          <w:rFonts w:ascii="Times New Roman" w:eastAsia="Times New Roman" w:hAnsi="Times New Roman" w:cs="Times New Roman"/>
          <w:sz w:val="24"/>
          <w:szCs w:val="24"/>
        </w:rPr>
        <w:t>after</w:t>
      </w:r>
      <w:r w:rsidRPr="00E74A14">
        <w:rPr>
          <w:rFonts w:ascii="Times New Roman" w:eastAsia="Times New Roman" w:hAnsi="Times New Roman" w:cs="Times New Roman"/>
          <w:sz w:val="24"/>
          <w:szCs w:val="24"/>
        </w:rPr>
        <w:t xml:space="preserve"> approximately 30 years. However, we found no difference </w:t>
      </w:r>
      <w:r w:rsidR="00325370" w:rsidRPr="00E74A14">
        <w:rPr>
          <w:rFonts w:ascii="Times New Roman" w:eastAsia="Times New Roman" w:hAnsi="Times New Roman" w:cs="Times New Roman"/>
          <w:sz w:val="24"/>
          <w:szCs w:val="24"/>
        </w:rPr>
        <w:t xml:space="preserve">between primary and secondary forest </w:t>
      </w:r>
      <w:r w:rsidR="003060B7" w:rsidRPr="00E74A14">
        <w:rPr>
          <w:rFonts w:ascii="Times New Roman" w:eastAsia="Times New Roman" w:hAnsi="Times New Roman" w:cs="Times New Roman"/>
          <w:sz w:val="24"/>
          <w:szCs w:val="24"/>
        </w:rPr>
        <w:t xml:space="preserve">in terms of functional richness </w:t>
      </w:r>
      <w:r w:rsidR="00325370" w:rsidRPr="00E74A14">
        <w:rPr>
          <w:rFonts w:ascii="Times New Roman" w:eastAsia="Times New Roman" w:hAnsi="Times New Roman" w:cs="Times New Roman"/>
          <w:sz w:val="24"/>
          <w:szCs w:val="24"/>
        </w:rPr>
        <w:t xml:space="preserve">or </w:t>
      </w:r>
      <w:r w:rsidR="003060B7" w:rsidRPr="00E74A14">
        <w:rPr>
          <w:rFonts w:ascii="Times New Roman" w:eastAsia="Times New Roman" w:hAnsi="Times New Roman" w:cs="Times New Roman"/>
          <w:sz w:val="24"/>
          <w:szCs w:val="24"/>
        </w:rPr>
        <w:t>functional divergence</w:t>
      </w:r>
      <w:r w:rsidRPr="00E74A14">
        <w:rPr>
          <w:rFonts w:ascii="Times New Roman" w:eastAsia="Times New Roman" w:hAnsi="Times New Roman" w:cs="Times New Roman"/>
          <w:sz w:val="24"/>
          <w:szCs w:val="24"/>
        </w:rPr>
        <w:t xml:space="preserve">. Our results suggest that secondary tropical forests retain similar levels of avian </w:t>
      </w:r>
      <w:r w:rsidR="00325370" w:rsidRPr="00E74A14">
        <w:rPr>
          <w:rFonts w:ascii="Times New Roman" w:eastAsia="Times New Roman" w:hAnsi="Times New Roman" w:cs="Times New Roman"/>
          <w:sz w:val="24"/>
          <w:szCs w:val="24"/>
        </w:rPr>
        <w:t xml:space="preserve">dietary </w:t>
      </w:r>
      <w:r w:rsidRPr="00E74A14">
        <w:rPr>
          <w:rFonts w:ascii="Times New Roman" w:eastAsia="Times New Roman" w:hAnsi="Times New Roman" w:cs="Times New Roman"/>
          <w:sz w:val="24"/>
          <w:szCs w:val="24"/>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E74A14">
        <w:rPr>
          <w:rFonts w:ascii="Times New Roman" w:eastAsia="Times New Roman" w:hAnsi="Times New Roman" w:cs="Times New Roman"/>
          <w:sz w:val="24"/>
          <w:szCs w:val="24"/>
        </w:rPr>
        <w:t>important ecosystem functions</w:t>
      </w:r>
      <w:r w:rsidRPr="00E74A14">
        <w:rPr>
          <w:rFonts w:ascii="Times New Roman" w:eastAsia="Times New Roman" w:hAnsi="Times New Roman" w:cs="Times New Roman"/>
          <w:sz w:val="24"/>
          <w:szCs w:val="24"/>
        </w:rPr>
        <w:t xml:space="preserve">. </w:t>
      </w:r>
      <w:r w:rsidR="00F86DD1" w:rsidRPr="00E74A14">
        <w:rPr>
          <w:rFonts w:ascii="Times New Roman" w:eastAsia="Times New Roman" w:hAnsi="Times New Roman" w:cs="Times New Roman"/>
          <w:sz w:val="24"/>
          <w:szCs w:val="24"/>
        </w:rPr>
        <w:t>Secondary</w:t>
      </w:r>
      <w:r w:rsidR="00DC0458" w:rsidRPr="00E74A14">
        <w:rPr>
          <w:rFonts w:ascii="Times New Roman" w:eastAsia="Times New Roman" w:hAnsi="Times New Roman" w:cs="Times New Roman"/>
          <w:sz w:val="24"/>
          <w:szCs w:val="24"/>
        </w:rPr>
        <w:t xml:space="preserve"> forest</w:t>
      </w:r>
      <w:r w:rsidR="00366959" w:rsidRPr="00E74A14">
        <w:rPr>
          <w:rFonts w:ascii="Times New Roman" w:eastAsia="Times New Roman" w:hAnsi="Times New Roman" w:cs="Times New Roman"/>
          <w:sz w:val="24"/>
          <w:szCs w:val="24"/>
        </w:rPr>
        <w:t xml:space="preserve"> should be protected from further disturbance. </w:t>
      </w:r>
      <w:r w:rsidRPr="00E74A14">
        <w:rPr>
          <w:rFonts w:ascii="Times New Roman" w:eastAsia="Times New Roman" w:hAnsi="Times New Roman" w:cs="Times New Roman"/>
          <w:sz w:val="24"/>
          <w:szCs w:val="24"/>
        </w:rPr>
        <w:t xml:space="preserve">However, preserving primary forest is </w:t>
      </w:r>
      <w:r w:rsidR="00844C02" w:rsidRPr="00E74A14">
        <w:rPr>
          <w:rFonts w:ascii="Times New Roman" w:eastAsia="Times New Roman" w:hAnsi="Times New Roman" w:cs="Times New Roman"/>
          <w:sz w:val="24"/>
          <w:szCs w:val="24"/>
        </w:rPr>
        <w:t>vital</w:t>
      </w:r>
      <w:r w:rsidRPr="00E74A14">
        <w:rPr>
          <w:rFonts w:ascii="Times New Roman" w:eastAsia="Times New Roman" w:hAnsi="Times New Roman" w:cs="Times New Roman"/>
          <w:sz w:val="24"/>
          <w:szCs w:val="24"/>
        </w:rPr>
        <w:t xml:space="preserve"> to conserve forest specialists</w:t>
      </w:r>
      <w:r w:rsidR="00C70E76" w:rsidRPr="00E74A14">
        <w:rPr>
          <w:rFonts w:ascii="Times New Roman" w:eastAsia="Times New Roman" w:hAnsi="Times New Roman" w:cs="Times New Roman"/>
          <w:sz w:val="24"/>
          <w:szCs w:val="24"/>
        </w:rPr>
        <w:t>, which recover poorly in secondary forests</w:t>
      </w:r>
      <w:r w:rsidRPr="00E74A14">
        <w:rPr>
          <w:rFonts w:ascii="Times New Roman" w:eastAsia="Times New Roman" w:hAnsi="Times New Roman" w:cs="Times New Roman"/>
          <w:sz w:val="24"/>
          <w:szCs w:val="24"/>
        </w:rPr>
        <w:t>.</w:t>
      </w:r>
    </w:p>
    <w:p w14:paraId="2AE46A4C" w14:textId="77777777" w:rsidR="004D19A5" w:rsidRPr="00E74A14" w:rsidRDefault="004D19A5" w:rsidP="00B55543">
      <w:pPr>
        <w:spacing w:line="480" w:lineRule="auto"/>
        <w:rPr>
          <w:sz w:val="24"/>
          <w:szCs w:val="24"/>
        </w:rPr>
      </w:pPr>
    </w:p>
    <w:p w14:paraId="17CEBE2D" w14:textId="048C3D0F" w:rsidR="004D19A5" w:rsidRPr="00E74A14" w:rsidRDefault="00A22D32" w:rsidP="00B55543">
      <w:pPr>
        <w:spacing w:line="480" w:lineRule="auto"/>
        <w:rPr>
          <w:sz w:val="24"/>
          <w:szCs w:val="24"/>
        </w:rPr>
      </w:pPr>
      <w:r w:rsidRPr="00E74A14">
        <w:rPr>
          <w:rFonts w:ascii="Times New Roman" w:eastAsia="Times New Roman" w:hAnsi="Times New Roman" w:cs="Times New Roman"/>
          <w:b/>
          <w:sz w:val="24"/>
          <w:szCs w:val="24"/>
        </w:rPr>
        <w:t xml:space="preserve">Key words: </w:t>
      </w:r>
      <w:r w:rsidRPr="00E74A14">
        <w:rPr>
          <w:rFonts w:ascii="Times New Roman" w:eastAsia="Times New Roman" w:hAnsi="Times New Roman" w:cs="Times New Roman"/>
          <w:sz w:val="24"/>
          <w:szCs w:val="24"/>
        </w:rPr>
        <w:t>forest recovery</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birds</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dietary preference</w:t>
      </w:r>
      <w:r w:rsidR="0006495B">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ecosystem functioning</w:t>
      </w:r>
      <w:r w:rsidR="0006495B">
        <w:rPr>
          <w:rFonts w:ascii="Times New Roman" w:eastAsia="Times New Roman" w:hAnsi="Times New Roman" w:cs="Times New Roman"/>
          <w:sz w:val="24"/>
          <w:szCs w:val="24"/>
        </w:rPr>
        <w:t>;</w:t>
      </w:r>
      <w:r w:rsidR="00ED7DCE" w:rsidRPr="00E74A14">
        <w:rPr>
          <w:rFonts w:ascii="Times New Roman" w:eastAsia="Times New Roman" w:hAnsi="Times New Roman" w:cs="Times New Roman"/>
          <w:sz w:val="24"/>
          <w:szCs w:val="24"/>
        </w:rPr>
        <w:t xml:space="preserve"> avian biodiversity</w:t>
      </w:r>
    </w:p>
    <w:p w14:paraId="52C6CF62" w14:textId="77777777" w:rsidR="000F40F4" w:rsidRDefault="000F40F4" w:rsidP="000F40F4">
      <w:pPr>
        <w:spacing w:line="480" w:lineRule="auto"/>
        <w:rPr>
          <w:rFonts w:ascii="Times New Roman" w:eastAsia="Times New Roman" w:hAnsi="Times New Roman" w:cs="Times New Roman"/>
          <w:sz w:val="24"/>
          <w:szCs w:val="24"/>
        </w:rPr>
      </w:pPr>
    </w:p>
    <w:p w14:paraId="65A1080E" w14:textId="489DE998" w:rsidR="000F40F4" w:rsidRPr="00E74A14" w:rsidRDefault="000F40F4" w:rsidP="000F40F4">
      <w:pPr>
        <w:spacing w:line="480" w:lineRule="auto"/>
        <w:rPr>
          <w:sz w:val="24"/>
          <w:szCs w:val="24"/>
        </w:rPr>
      </w:pPr>
      <w:r w:rsidRPr="00E74A14">
        <w:rPr>
          <w:rFonts w:ascii="Times New Roman" w:eastAsia="Times New Roman" w:hAnsi="Times New Roman" w:cs="Times New Roman"/>
          <w:b/>
          <w:sz w:val="24"/>
          <w:szCs w:val="24"/>
        </w:rPr>
        <w:t>Acknowledgements</w:t>
      </w:r>
    </w:p>
    <w:p w14:paraId="6DBEFB97" w14:textId="77777777" w:rsidR="000F40F4" w:rsidRPr="00E74A14" w:rsidRDefault="000F40F4" w:rsidP="000F40F4">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Thank you to the authors of all of the studies used, in particular S.H. Borges, C. Banks-Leite, R.F. de Lima, D. Becker, R.K. Mulwa, E.L. Neuschulz, B. Maas and G. Ferraz, and to BirdLife International for providing data. P.A. Martin was funded by a NERC PhD studentship and by NERC via the Biodiversity &amp; Ecosystem Service Sustainability (BESS) programme (Project ref. NE/K01322X/1).</w:t>
      </w:r>
    </w:p>
    <w:p w14:paraId="4A807D66" w14:textId="5FE53C7B" w:rsidR="004D19A5" w:rsidRPr="00E74A14" w:rsidRDefault="003E27F8" w:rsidP="00B55543">
      <w:pPr>
        <w:spacing w:line="480" w:lineRule="auto"/>
        <w:rPr>
          <w:sz w:val="24"/>
          <w:szCs w:val="24"/>
        </w:rPr>
      </w:pPr>
      <w:r w:rsidRPr="00E74A14">
        <w:rPr>
          <w:sz w:val="24"/>
          <w:szCs w:val="24"/>
        </w:rPr>
        <w:br w:type="page"/>
      </w:r>
    </w:p>
    <w:p w14:paraId="40BE14EE"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lastRenderedPageBreak/>
        <w:t>Introduction</w:t>
      </w:r>
    </w:p>
    <w:p w14:paraId="5735D1BD" w14:textId="25488142" w:rsidR="004D19A5" w:rsidRPr="00E74A14" w:rsidRDefault="00C70E76" w:rsidP="00B55543">
      <w:pPr>
        <w:spacing w:line="480" w:lineRule="auto"/>
        <w:ind w:firstLine="720"/>
        <w:jc w:val="both"/>
        <w:rPr>
          <w:sz w:val="24"/>
          <w:szCs w:val="24"/>
        </w:rPr>
      </w:pPr>
      <w:r w:rsidRPr="00E74A14">
        <w:rPr>
          <w:rFonts w:ascii="Times New Roman" w:eastAsia="Times New Roman" w:hAnsi="Times New Roman" w:cs="Times New Roman"/>
          <w:sz w:val="24"/>
          <w:szCs w:val="24"/>
        </w:rPr>
        <w:t>A</w:t>
      </w:r>
      <w:r w:rsidR="003E27F8" w:rsidRPr="00E74A14">
        <w:rPr>
          <w:rFonts w:ascii="Times New Roman" w:eastAsia="Times New Roman" w:hAnsi="Times New Roman" w:cs="Times New Roman"/>
          <w:sz w:val="24"/>
          <w:szCs w:val="24"/>
        </w:rPr>
        <w:t xml:space="preserve">gricultural expansion </w:t>
      </w:r>
      <w:r w:rsidR="00352B01" w:rsidRPr="00E74A14">
        <w:rPr>
          <w:rFonts w:ascii="Times New Roman" w:eastAsia="Times New Roman" w:hAnsi="Times New Roman" w:cs="Times New Roman"/>
          <w:sz w:val="24"/>
          <w:szCs w:val="24"/>
        </w:rPr>
        <w:t>i</w:t>
      </w:r>
      <w:r w:rsidRPr="00E74A14">
        <w:rPr>
          <w:rFonts w:ascii="Times New Roman" w:eastAsia="Times New Roman" w:hAnsi="Times New Roman" w:cs="Times New Roman"/>
          <w:sz w:val="24"/>
          <w:szCs w:val="24"/>
        </w:rPr>
        <w:t xml:space="preserve">n the tropics </w:t>
      </w:r>
      <w:r w:rsidR="003E27F8" w:rsidRPr="00E74A14">
        <w:rPr>
          <w:rFonts w:ascii="Times New Roman" w:eastAsia="Times New Roman" w:hAnsi="Times New Roman" w:cs="Times New Roman"/>
          <w:sz w:val="24"/>
          <w:szCs w:val="24"/>
        </w:rPr>
        <w:t xml:space="preserve">has led to large-scale deforestation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&lt;i&gt;et al.&lt;/i&gt; 2010)", "plainTextFormattedCitation" : "(Gibbs et al. 2010)", "previouslyFormattedCitation" : "(Gibbs &lt;i&gt;et al.&lt;/i&gt; 2010)" }, "properties" : { "formattedCitation" : "(Gibbs et al. 2010)", "noteIndex" : 0, "plainCitation" : "(Gibbs et al. 2010)"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(Gibbs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2010)</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(Dudley 2008)</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In the tropics such primary forests are</w:t>
      </w:r>
      <w:r w:rsidRPr="00E74A14">
        <w:rPr>
          <w:rFonts w:ascii="Times New Roman" w:eastAsia="Times New Roman" w:hAnsi="Times New Roman" w:cs="Times New Roman"/>
          <w:sz w:val="24"/>
          <w:szCs w:val="24"/>
        </w:rPr>
        <w:t xml:space="preserve"> generally</w:t>
      </w:r>
      <w:r w:rsidR="003E27F8" w:rsidRPr="00E74A14">
        <w:rPr>
          <w:rFonts w:ascii="Times New Roman" w:eastAsia="Times New Roman" w:hAnsi="Times New Roman" w:cs="Times New Roman"/>
          <w:sz w:val="24"/>
          <w:szCs w:val="24"/>
        </w:rPr>
        <w:t xml:space="preserve"> considered to be irreplaceable for tropical biodiversity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&lt;i&gt;et al.&lt;/i&gt; 2011)", "plainTextFormattedCitation" : "(Gibson et al. 2011)", "previouslyFormattedCitation" : "(Gibson &lt;i&gt;et al.&lt;/i&gt; 2011)" }, "properties" : { "formattedCitation" : "(Gibson et al. 2011)", "noteIndex" : 0, "plainCitation" : "(Gibson et al. 2011)"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(Gibson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2011)</w:t>
      </w:r>
      <w:r w:rsidR="004F235D" w:rsidRPr="00E74A14">
        <w:rPr>
          <w:rFonts w:ascii="Times New Roman" w:eastAsia="Times New Roman" w:hAnsi="Times New Roman" w:cs="Times New Roman"/>
          <w:sz w:val="24"/>
          <w:szCs w:val="24"/>
        </w:rPr>
        <w:fldChar w:fldCharType="end"/>
      </w:r>
      <w:r w:rsidR="00C44FE0"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as well as providing numerous ecosystem services such as carbon storage and non-timber forest products to local communities. However, we cannot rely solely on protected areas to conserve tropical forest biodiversity. </w:t>
      </w:r>
      <w:r w:rsidR="00983D1D" w:rsidRPr="00E74A14">
        <w:rPr>
          <w:rFonts w:ascii="Times New Roman" w:eastAsia="Times New Roman" w:hAnsi="Times New Roman" w:cs="Times New Roman"/>
          <w:sz w:val="24"/>
          <w:szCs w:val="24"/>
        </w:rPr>
        <w:t>Biodiversity declines continue i</w:t>
      </w:r>
      <w:r w:rsidR="003E27F8" w:rsidRPr="00E74A14">
        <w:rPr>
          <w:rFonts w:ascii="Times New Roman" w:eastAsia="Times New Roman" w:hAnsi="Times New Roman" w:cs="Times New Roman"/>
          <w:sz w:val="24"/>
          <w:szCs w:val="24"/>
        </w:rPr>
        <w:t xml:space="preserve">n many protected areas established in tropical forests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&lt;i&gt;et al.&lt;/i&gt; 2004; Laurance &lt;i&gt;et al.&lt;/i&gt; 2012)", "plainTextFormattedCitation" : "(Curran et al. 2004; Laurance et al. 2012)", "previouslyFormattedCitation" : "(Curran &lt;i&gt;et al.&lt;/i&gt; 2004; Laurance &lt;i&gt;et al.&lt;/i&gt; 2012)" }, "properties" : { "formattedCitation" : "(Curran et al. 2004; Laurance et al. 2012)", "noteIndex" : 0, "plainCitation" : "(Curran et al. 2004; Laurance et al. 2012)"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(Curran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2004; Laurance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2012)</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In addition, it is not always feasible to designate sufficient land to represent </w:t>
      </w:r>
      <w:r w:rsidR="00983D1D" w:rsidRPr="00E74A14">
        <w:rPr>
          <w:rFonts w:ascii="Times New Roman" w:eastAsia="Times New Roman" w:hAnsi="Times New Roman" w:cs="Times New Roman"/>
          <w:sz w:val="24"/>
          <w:szCs w:val="24"/>
        </w:rPr>
        <w:t xml:space="preserve">adequately </w:t>
      </w:r>
      <w:r w:rsidR="003E27F8" w:rsidRPr="00E74A14">
        <w:rPr>
          <w:rFonts w:ascii="Times New Roman" w:eastAsia="Times New Roman" w:hAnsi="Times New Roman" w:cs="Times New Roman"/>
          <w:sz w:val="24"/>
          <w:szCs w:val="24"/>
        </w:rPr>
        <w:t xml:space="preserve">the range of communities found in specific biomes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&amp; Underwood 2011)", "plainTextFormattedCitation" : "(Cox &amp; Underwood 2011)", "previouslyFormattedCitation" : "(Cox &amp; Underwood 2011)" }, "properties" : { "formattedCitation" : "(Cox and Underwood 2011)", "noteIndex" : 0, "plainCitation" : "(Cox and Underwood 2011)"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(Cox &amp; Underwood 2011)</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or support viable populations of all species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Struhsaker &amp; Siex 2005)", "plainTextFormattedCitation" : "(Struhsaker, Struhsaker &amp; Siex 2005)", "previouslyFormattedCitation" : "(Struhsaker, Struhsaker &amp; Siex 2005)" }, "properties" : { "formattedCitation" : "(Struhsaker et al. 2005)", "noteIndex" : 0, "plainCitation" : "(Struhsaker et al. 2005)"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(Struhsaker, Struhsaker &amp; Siex 2005)</w:t>
      </w:r>
      <w:r w:rsidR="004F235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Possin</w:t>
      </w:r>
      <w:r w:rsidR="004F235D" w:rsidRPr="00E74A14">
        <w:rPr>
          <w:rFonts w:ascii="Times New Roman" w:eastAsia="Times New Roman" w:hAnsi="Times New Roman" w:cs="Times New Roman"/>
          <w:sz w:val="24"/>
          <w:szCs w:val="24"/>
        </w:rPr>
        <w:t xml:space="preserve">gham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"21nmjalqs8", "citationItems" : [ { "id" : "ITEM-1", "itemData" : { "DOI" : "10.1371/journal.pbio.1002052", "ISSN" : "1545-7885", "author" : [ { "dropping-particle" : "", "family" : "Possingham", "given" : "Hugh P.", "non-dropping-particle" : "", "parse-names" : false, "suffix" : "" }, { "dropping-particle" : "", "family" : "Bode", "given" : "Michael", "non-dropping-particle" : "", "parse-names" : false, "suffix" : "" }, { "dropping-particle" : "", "family" : "Klein", "given" : "Carissa J.", "non-dropping-particle" : "", "parse-names" : false, "suffix" : "" } ], "container-title" : "PLOS Biology", "editor" : [ { "dropping-particle" : "", "family" : "Mace", "given" : "Georgina M", "non-dropping-particle" : "", "parse-names" : false, "suffix" : "" } ], "id" : "ITEM-1", "issue" : "1", "issued" : { "date-parts" : [ [ "2015", "1" ] ] }, "language" : "en", "page" : "e1002052", "title" : "Optimal Conservation Outcomes Require Both Restoration and Protection", "type" : "article-journal", "volume" : "13" }, "suppress-author" : 1, "uri" : [ "http://zotero.org/users/local/lSswCld9/items/5VT48DR8" ], "uris" : [ "http://zotero.org/users/local/lSswCld9/items/5VT48DR8", "http://www.mendeley.com/documents/?uuid=8f110209-bea5-4cf6-a429-6f019fd3ca2f" ] } ], "mendeley" : { "formattedCitation" : "(2015)", "plainTextFormattedCitation" : "(2015)", "previouslyFormattedCitation" : "(2015)" }, "properties" : { "formattedCitation" : "(2015)", "noteIndex" : 0, "plainCitation" :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6B52C5" w:rsidRPr="00E74A14">
        <w:rPr>
          <w:rFonts w:ascii="Times New Roman" w:eastAsia="Times New Roman" w:hAnsi="Times New Roman" w:cs="Times New Roman"/>
          <w:sz w:val="24"/>
          <w:szCs w:val="24"/>
        </w:rPr>
        <w:t xml:space="preserve">showed through modelling </w:t>
      </w:r>
      <w:r w:rsidRPr="00E74A14">
        <w:rPr>
          <w:rFonts w:ascii="Times New Roman" w:eastAsia="Times New Roman" w:hAnsi="Times New Roman" w:cs="Times New Roman"/>
          <w:sz w:val="24"/>
          <w:szCs w:val="24"/>
        </w:rPr>
        <w:t xml:space="preserve">that conservation actions should combine both protection and restoration to optimize benefits for biodiversity and ecosystem services </w:t>
      </w:r>
    </w:p>
    <w:p w14:paraId="46BC3359" w14:textId="3AFFBB6C"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While degraded tropical forest</w:t>
      </w:r>
      <w:r w:rsidR="00361BEF">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(ITTO 2002)</w:t>
      </w:r>
      <w:r w:rsidR="004F235D" w:rsidRPr="00E74A14">
        <w:rPr>
          <w:rFonts w:ascii="Times New Roman" w:eastAsia="Times New Roman" w:hAnsi="Times New Roman" w:cs="Times New Roman"/>
          <w:sz w:val="24"/>
          <w:szCs w:val="24"/>
        </w:rPr>
        <w:fldChar w:fldCharType="end"/>
      </w:r>
      <w:r w:rsidR="006B52C5"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they may provide a valuable opportunity for conservation. </w:t>
      </w:r>
      <w:r w:rsidR="003C460A" w:rsidRPr="00E74A14">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E74A14">
        <w:rPr>
          <w:rFonts w:ascii="Times New Roman" w:eastAsia="Times New Roman" w:hAnsi="Times New Roman" w:cs="Times New Roman"/>
          <w:sz w:val="24"/>
          <w:szCs w:val="24"/>
        </w:rPr>
        <w:t>; t</w:t>
      </w:r>
      <w:r w:rsidR="003C460A" w:rsidRPr="00E74A14">
        <w:rPr>
          <w:rFonts w:ascii="Times New Roman" w:eastAsia="Times New Roman" w:hAnsi="Times New Roman" w:cs="Times New Roman"/>
          <w:sz w:val="24"/>
          <w:szCs w:val="24"/>
        </w:rPr>
        <w:t>his includes secondary forests, which have undergone forest clearance</w:t>
      </w:r>
      <w:r w:rsidR="00844C02" w:rsidRPr="00E74A14">
        <w:rPr>
          <w:rFonts w:ascii="Times New Roman" w:eastAsia="Times New Roman" w:hAnsi="Times New Roman" w:cs="Times New Roman"/>
          <w:sz w:val="24"/>
          <w:szCs w:val="24"/>
        </w:rPr>
        <w:t xml:space="preserve"> </w:t>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(ITTO 2002)</w:t>
      </w:r>
      <w:r w:rsidR="004F235D" w:rsidRPr="00E74A14">
        <w:rPr>
          <w:rFonts w:ascii="Times New Roman" w:eastAsia="Times New Roman" w:hAnsi="Times New Roman" w:cs="Times New Roman"/>
          <w:sz w:val="24"/>
          <w:szCs w:val="24"/>
        </w:rPr>
        <w:fldChar w:fldCharType="end"/>
      </w:r>
      <w:r w:rsidR="003C460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t xml:space="preserve">Wright and Muller-Landau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"beo30v4nj", "citationItems" : [ { "id" : "ITEM-1", "itemData" : { "DOI" : "10.1111/j.1744-7429.2006.00154.x", "ISSN" : "1744-7429", "author" : [ { "dropping-particle" : "", "family" : "Wright", "given" : "S. Joseph", "non-dropping-particle" : "", "parse-names" : false, "suffix" : "" }, { "dropping-particle" : "", "family" : "Muller-Landau", "given" : "Helene C.", "non-dropping-particle" : "", "parse-names" : false, "suffix" : "" } ], "container-title" : "Biotropica", "id" : "ITEM-1", "issue" : "3", "issued" : { "date-parts" : [ [ "2006" ] ] }, "page" : "287\u2013301", "title" : "The Future of Tropical Forest Species", "type" : "article-journal", "volume" : "38" }, "suppress-author" : 1, "uri" : [ "http://zotero.org/users/local/lSswCld9/items/IUJ43984" ], "uris" : [ "http://zotero.org/users/local/lSswCld9/items/IUJ43984", "http://www.mendeley.com/documents/?uuid=56657536-1ad4-4e9f-a20d-393ce1da41d1" ] } ], "mendeley" : { "formattedCitation" : "(2006)", "plainTextFormattedCitation" : "(2006)", "previouslyFormattedCitation" : "(2006)" }, "properties" : { "formattedCitation" : "(2006)", "noteIndex" : 0, "plainCitation" : "(2006)"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can be host to forest species, but </w:t>
      </w:r>
      <w:r w:rsidR="00F72EB5"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t xml:space="preserve">that these </w:t>
      </w:r>
      <w:r w:rsidRPr="00E74A14">
        <w:rPr>
          <w:rFonts w:ascii="Times New Roman" w:eastAsia="Times New Roman" w:hAnsi="Times New Roman" w:cs="Times New Roman"/>
          <w:sz w:val="24"/>
          <w:szCs w:val="24"/>
        </w:rPr>
        <w:lastRenderedPageBreak/>
        <w:t xml:space="preserve">forests differ in their conservation value depending on connectivity, disturbance history and, in particular, site age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"(Gardner &lt;i&gt;et al.&lt;/i&gt; 2007; Bowen &lt;i&gt;et al.&lt;/i&gt; 2007; Chazdon &lt;i&gt;et al.&lt;/i&gt; 2009)", "plainTextFormattedCitation" : "(Gardner et al. 2007; Bowen et al. 2007; Chazdon et al. 2009)", "previouslyFormattedCitation" : "(Gardner &lt;i&gt;et al.&lt;/i&gt; 2007; Bowen &lt;i&gt;et al.&lt;/i&gt; 2007; Chazdon &lt;i&gt;et al.&lt;/i&gt; 2009)" }, "properties" : { "formattedCitation" : "(Bowen et al. 2007; Gardner et al. 2007; Chazdon et al. 2009)", "noteIndex" : 0, "plainCitation" : "(Bowen et al. 2007; Gardner et al. 2007; Chazdon et al.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(Gardner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Despite these suggestions, the potential role of secondary forest in conserving tropical forest species is poorly understood. Past quantitative syntheses have investigated only a limited number of biodiversity metrics,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not considered heterogeneity amongst sites or </w:t>
      </w:r>
      <w:r w:rsidR="00C70E76"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 xml:space="preserve">failed to account for non-independence in data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"p0pcl10fu",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 : [ "http://zotero.org/users/local/lSswCld9/items/7HS44K6E" ], "uris" : [ "http://zotero.org/users/local/lSswCld9/items/7HS44K6E", "http://www.mendeley.com/documents/?uuid=ec6116bb-0c03-4643-8600-ea5732ef7afa" ] }, { "id" : "ITEM-2",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"ITEM-2", "issue" : "12", "issued" : { "date-parts" : [ [ "2009" ] ] }, "page" : "2833 - 2843", "title" : "The future of tropical species in secondary forests: A quantitative review", "type" : "article-journal", "volume" : "142" }, "uri" : [ "http://zotero.org/users/local/lSswCld9/items/5VT9MBAK" ], "uris" : [ "http://zotero.org/users/local/lSswCld9/items/5VT9MBAK", "http://www.mendeley.com/documents/?uuid=44a33944-2ab9-47f8-8c56-6d2016d92fda" ] } ], "mendeley" : { "formattedCitation" : "(Dunn 2004a; Dent &amp; Wright 2009)", "plainTextFormattedCitation" : "(Dunn 2004a; Dent &amp; Wright 2009)", "previouslyFormattedCitation" : "(Dunn 2004a; Dent &amp; Wright 2009)" }, "properties" : { "formattedCitation" : "(Dunn 2004a; Dent and Wright 2009)", "noteIndex" : 0, "plainCitation" : "(Dunn 2004a; Dent and Wright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(Dunn 2004a; Dent &amp; Wright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Thus, there is a need for quantitative, global </w:t>
      </w:r>
      <w:r w:rsidR="00C70E76" w:rsidRPr="00E74A14">
        <w:rPr>
          <w:rFonts w:ascii="Times New Roman" w:eastAsia="Times New Roman" w:hAnsi="Times New Roman" w:cs="Times New Roman"/>
          <w:sz w:val="24"/>
          <w:szCs w:val="24"/>
        </w:rPr>
        <w:t xml:space="preserve">syntheses </w:t>
      </w:r>
      <w:r w:rsidRPr="00E74A14">
        <w:rPr>
          <w:rFonts w:ascii="Times New Roman" w:eastAsia="Times New Roman" w:hAnsi="Times New Roman" w:cs="Times New Roman"/>
          <w:sz w:val="24"/>
          <w:szCs w:val="24"/>
        </w:rPr>
        <w:t>of the biodiversity value of secondary tropical forest.</w:t>
      </w:r>
    </w:p>
    <w:p w14:paraId="61BCC6A7" w14:textId="1D893AB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Measures of conservation value commonly </w:t>
      </w:r>
      <w:r w:rsidR="00F72EB5" w:rsidRPr="00E74A14">
        <w:rPr>
          <w:rFonts w:ascii="Times New Roman" w:eastAsia="Times New Roman" w:hAnsi="Times New Roman" w:cs="Times New Roman"/>
          <w:sz w:val="24"/>
          <w:szCs w:val="24"/>
        </w:rPr>
        <w:t>use</w:t>
      </w:r>
      <w:r w:rsidRPr="00E74A14">
        <w:rPr>
          <w:rFonts w:ascii="Times New Roman" w:eastAsia="Times New Roman" w:hAnsi="Times New Roman" w:cs="Times New Roman"/>
          <w:sz w:val="24"/>
          <w:szCs w:val="24"/>
        </w:rPr>
        <w:t xml:space="preserve"> species</w:t>
      </w:r>
      <w:r w:rsidR="009742A7" w:rsidRPr="00E74A14">
        <w:rPr>
          <w:rFonts w:ascii="Times New Roman" w:eastAsia="Times New Roman" w:hAnsi="Times New Roman" w:cs="Times New Roman"/>
          <w:sz w:val="24"/>
          <w:szCs w:val="24"/>
        </w:rPr>
        <w:t>-based metrics</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&lt;i&gt;et al.&lt;/i&gt; 2000)", "plainTextFormattedCitation" : "(Myers et al. 2000)", "previouslyFormattedCitation" : "(Myers &lt;i&gt;et al.&lt;/i&gt; 2000)" }, "properties" : { "formattedCitation" : "(Myers et al. 2000)", "noteIndex" : 0, "plainCitation" : "(Myers et al. 2000)"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(Myers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2000)</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E74A14">
        <w:rPr>
          <w:rFonts w:ascii="Times New Roman" w:eastAsia="Times New Roman" w:hAnsi="Times New Roman" w:cs="Times New Roman"/>
          <w:sz w:val="24"/>
          <w:szCs w:val="24"/>
        </w:rPr>
        <w:t xml:space="preserve">A complementary approach </w:t>
      </w:r>
      <w:r w:rsidR="000A30B9" w:rsidRPr="00E74A14">
        <w:rPr>
          <w:rFonts w:ascii="Times New Roman" w:eastAsia="Times New Roman" w:hAnsi="Times New Roman" w:cs="Times New Roman"/>
          <w:sz w:val="24"/>
          <w:szCs w:val="24"/>
        </w:rPr>
        <w:t xml:space="preserve">to species-based metrics </w:t>
      </w:r>
      <w:r w:rsidR="00D86B6A" w:rsidRPr="00E74A14">
        <w:rPr>
          <w:rFonts w:ascii="Times New Roman" w:eastAsia="Times New Roman" w:hAnsi="Times New Roman" w:cs="Times New Roman"/>
          <w:sz w:val="24"/>
          <w:szCs w:val="24"/>
        </w:rPr>
        <w:t>is to assess changes to</w:t>
      </w:r>
      <w:r w:rsidRPr="00E74A14">
        <w:rPr>
          <w:rFonts w:ascii="Times New Roman" w:eastAsia="Times New Roman" w:hAnsi="Times New Roman" w:cs="Times New Roman"/>
          <w:sz w:val="24"/>
          <w:szCs w:val="24"/>
        </w:rPr>
        <w:t xml:space="preserve"> ecosystems based on the</w:t>
      </w:r>
      <w:r w:rsidR="00D86B6A" w:rsidRPr="00E74A14">
        <w:rPr>
          <w:rFonts w:ascii="Times New Roman" w:eastAsia="Times New Roman" w:hAnsi="Times New Roman" w:cs="Times New Roman"/>
          <w:sz w:val="24"/>
          <w:szCs w:val="24"/>
        </w:rPr>
        <w:t>ir</w:t>
      </w:r>
      <w:r w:rsidRPr="00E74A14">
        <w:rPr>
          <w:rFonts w:ascii="Times New Roman" w:eastAsia="Times New Roman" w:hAnsi="Times New Roman" w:cs="Times New Roman"/>
          <w:sz w:val="24"/>
          <w:szCs w:val="24"/>
        </w:rPr>
        <w:t xml:space="preserve"> function</w:t>
      </w:r>
      <w:r w:rsidR="00D86B6A" w:rsidRPr="00E74A14">
        <w:rPr>
          <w:rFonts w:ascii="Times New Roman" w:eastAsia="Times New Roman" w:hAnsi="Times New Roman" w:cs="Times New Roman"/>
          <w:sz w:val="24"/>
          <w:szCs w:val="24"/>
        </w:rPr>
        <w:t>ing</w:t>
      </w:r>
      <w:r w:rsidR="00C44FE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Ecosystem </w:t>
      </w:r>
      <w:r w:rsidR="004A3638" w:rsidRPr="00E74A14">
        <w:rPr>
          <w:rFonts w:ascii="Times New Roman" w:eastAsia="Times New Roman" w:hAnsi="Times New Roman" w:cs="Times New Roman"/>
          <w:sz w:val="24"/>
          <w:szCs w:val="24"/>
        </w:rPr>
        <w:t>function</w:t>
      </w:r>
      <w:r w:rsidR="000456D0" w:rsidRPr="00E74A14">
        <w:rPr>
          <w:rFonts w:ascii="Times New Roman" w:eastAsia="Times New Roman" w:hAnsi="Times New Roman" w:cs="Times New Roman"/>
          <w:sz w:val="24"/>
          <w:szCs w:val="24"/>
        </w:rPr>
        <w:t>s are important in determining</w:t>
      </w:r>
      <w:r w:rsidR="004A3638" w:rsidRPr="00E74A14">
        <w:rPr>
          <w:rFonts w:ascii="Times New Roman" w:eastAsia="Times New Roman" w:hAnsi="Times New Roman" w:cs="Times New Roman"/>
          <w:sz w:val="24"/>
          <w:szCs w:val="24"/>
        </w:rPr>
        <w:t xml:space="preserve"> the persistence of interacting communities, and may also </w:t>
      </w:r>
      <w:r w:rsidRPr="00E74A14">
        <w:rPr>
          <w:rFonts w:ascii="Times New Roman" w:eastAsia="Times New Roman" w:hAnsi="Times New Roman" w:cs="Times New Roman"/>
          <w:sz w:val="24"/>
          <w:szCs w:val="24"/>
        </w:rPr>
        <w:t xml:space="preserve">ultimately provide benefits to humans, including provision of food, which can be attributed an economic value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&lt;i&gt;et al.&lt;/i&gt; 2015)", "plainTextFormattedCitation" : "(Gascon et al. 2015)", "previouslyFormattedCitation" : "(Gascon &lt;i&gt;et al.&lt;/i&gt; 2015)" }, "properties" : { "formattedCitation" : "(Gascon et al. 2015)", "noteIndex" : 0, "plainCitation" : "(Gascon et al.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(Gascon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0456D0" w:rsidRPr="00E74A14">
        <w:rPr>
          <w:rFonts w:ascii="Times New Roman" w:eastAsia="Times New Roman" w:hAnsi="Times New Roman" w:cs="Times New Roman"/>
          <w:sz w:val="24"/>
          <w:szCs w:val="24"/>
        </w:rPr>
        <w:t>Birds</w:t>
      </w:r>
      <w:r w:rsidR="00D86B6A" w:rsidRPr="00E74A14">
        <w:rPr>
          <w:rFonts w:ascii="Times New Roman" w:eastAsia="Times New Roman" w:hAnsi="Times New Roman" w:cs="Times New Roman"/>
          <w:sz w:val="24"/>
          <w:szCs w:val="24"/>
        </w:rPr>
        <w:t xml:space="preserve"> provide </w:t>
      </w:r>
      <w:r w:rsidR="000456D0" w:rsidRPr="00E74A14">
        <w:rPr>
          <w:rFonts w:ascii="Times New Roman" w:eastAsia="Times New Roman" w:hAnsi="Times New Roman" w:cs="Times New Roman"/>
          <w:sz w:val="24"/>
          <w:szCs w:val="24"/>
        </w:rPr>
        <w:t>key</w:t>
      </w:r>
      <w:r w:rsidR="00F446D1" w:rsidRPr="00E74A14">
        <w:rPr>
          <w:rFonts w:ascii="Times New Roman" w:eastAsia="Times New Roman" w:hAnsi="Times New Roman" w:cs="Times New Roman"/>
          <w:sz w:val="24"/>
          <w:szCs w:val="24"/>
        </w:rPr>
        <w:t xml:space="preserve"> </w:t>
      </w:r>
      <w:r w:rsidR="00D86B6A" w:rsidRPr="00E74A14">
        <w:rPr>
          <w:rFonts w:ascii="Times New Roman" w:eastAsia="Times New Roman" w:hAnsi="Times New Roman" w:cs="Times New Roman"/>
          <w:sz w:val="24"/>
          <w:szCs w:val="24"/>
        </w:rPr>
        <w:t>functions</w:t>
      </w:r>
      <w:r w:rsidR="000456D0" w:rsidRPr="00E74A14">
        <w:rPr>
          <w:rFonts w:ascii="Times New Roman" w:eastAsia="Times New Roman" w:hAnsi="Times New Roman" w:cs="Times New Roman"/>
          <w:sz w:val="24"/>
          <w:szCs w:val="24"/>
        </w:rPr>
        <w:t xml:space="preserve">, such as pollination, seed predation and dispersal, removal of carrion, and control of </w:t>
      </w:r>
      <w:r w:rsidR="00CF6832" w:rsidRPr="00E74A14">
        <w:rPr>
          <w:rFonts w:ascii="Times New Roman" w:eastAsia="Times New Roman" w:hAnsi="Times New Roman" w:cs="Times New Roman"/>
          <w:sz w:val="24"/>
          <w:szCs w:val="24"/>
        </w:rPr>
        <w:t>other animals</w:t>
      </w:r>
      <w:r w:rsidR="000456D0" w:rsidRPr="00E74A14">
        <w:rPr>
          <w:rFonts w:ascii="Times New Roman" w:eastAsia="Times New Roman" w:hAnsi="Times New Roman" w:cs="Times New Roman"/>
          <w:sz w:val="24"/>
          <w:szCs w:val="24"/>
        </w:rPr>
        <w:t>,</w:t>
      </w:r>
      <w:r w:rsidR="00D86B6A" w:rsidRPr="00E74A14">
        <w:rPr>
          <w:rFonts w:ascii="Times New Roman" w:eastAsia="Times New Roman" w:hAnsi="Times New Roman" w:cs="Times New Roman"/>
          <w:sz w:val="24"/>
          <w:szCs w:val="24"/>
        </w:rPr>
        <w:t xml:space="preserve"> in tropical forests, and the roles of individual species are governed by their feeding </w:t>
      </w:r>
      <w:r w:rsidR="00D86B6A" w:rsidRPr="00E74A14">
        <w:rPr>
          <w:rFonts w:ascii="Times New Roman" w:eastAsia="Times New Roman" w:hAnsi="Times New Roman" w:cs="Times New Roman"/>
          <w:sz w:val="24"/>
          <w:szCs w:val="24"/>
          <w:lang w:val="en-GB"/>
        </w:rPr>
        <w:t>behaviour</w:t>
      </w:r>
      <w:r w:rsidR="00D86B6A"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Daily &amp; Ehrlich 2004)", "plainTextFormattedCitation" : "(Sekercioglu, Daily &amp; Ehrlich 2004)", "previouslyFormattedCitation" : "(Sekercioglu, Daily &amp; Ehrlich 2004)" }, "properties" : { "formattedCitation" : "(Sekercioglu et al. 2004)", "noteIndex" : 0, "plainCitation" : "(Sekercioglu et al. 2004)"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(Sekercioglu, Daily &amp; Ehrlich 2004)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Ecosystem functioning</w:t>
      </w:r>
      <w:r w:rsidR="00D86B6A" w:rsidRPr="00E74A14">
        <w:rPr>
          <w:rFonts w:ascii="Times New Roman" w:eastAsia="Times New Roman" w:hAnsi="Times New Roman" w:cs="Times New Roman"/>
          <w:sz w:val="24"/>
          <w:szCs w:val="24"/>
        </w:rPr>
        <w:t xml:space="preserve"> in general</w:t>
      </w:r>
      <w:r w:rsidRPr="00E74A14">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E74A14">
        <w:rPr>
          <w:rFonts w:ascii="Times New Roman" w:eastAsia="Times New Roman" w:hAnsi="Times New Roman" w:cs="Times New Roman"/>
          <w:sz w:val="24"/>
          <w:szCs w:val="24"/>
        </w:rPr>
        <w:t>(e.g. feeding behavio</w:t>
      </w:r>
      <w:r w:rsidR="000731E4">
        <w:rPr>
          <w:rFonts w:ascii="Times New Roman" w:eastAsia="Times New Roman" w:hAnsi="Times New Roman" w:cs="Times New Roman"/>
          <w:sz w:val="24"/>
          <w:szCs w:val="24"/>
        </w:rPr>
        <w:t>u</w:t>
      </w:r>
      <w:r w:rsidR="001A1A68" w:rsidRPr="00E74A14">
        <w:rPr>
          <w:rFonts w:ascii="Times New Roman" w:eastAsia="Times New Roman" w:hAnsi="Times New Roman" w:cs="Times New Roman"/>
          <w:sz w:val="24"/>
          <w:szCs w:val="24"/>
        </w:rPr>
        <w:t xml:space="preserve">r) </w:t>
      </w:r>
      <w:r w:rsidRPr="00E74A14">
        <w:rPr>
          <w:rFonts w:ascii="Times New Roman" w:eastAsia="Times New Roman" w:hAnsi="Times New Roman" w:cs="Times New Roman"/>
          <w:sz w:val="24"/>
          <w:szCs w:val="24"/>
        </w:rPr>
        <w:t xml:space="preserve">performing better than those based </w:t>
      </w:r>
      <w:r w:rsidR="000A30B9" w:rsidRPr="00E74A14">
        <w:rPr>
          <w:rFonts w:ascii="Times New Roman" w:eastAsia="Times New Roman" w:hAnsi="Times New Roman" w:cs="Times New Roman"/>
          <w:sz w:val="24"/>
          <w:szCs w:val="24"/>
        </w:rPr>
        <w:t xml:space="preserve">solely </w:t>
      </w:r>
      <w:r w:rsidRPr="00E74A14">
        <w:rPr>
          <w:rFonts w:ascii="Times New Roman" w:eastAsia="Times New Roman" w:hAnsi="Times New Roman" w:cs="Times New Roman"/>
          <w:sz w:val="24"/>
          <w:szCs w:val="24"/>
        </w:rPr>
        <w:t xml:space="preserve">on species richness and abundance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"(Petchey &amp; Gaston 2006; Griffin &lt;i&gt;et al.&lt;/i&gt; 2009)", "plainTextFormattedCitation" : "(Petchey &amp; Gaston 2006; Griffin et al. 2009)", "previouslyFormattedCitation" : "(Petchey &amp; Gaston 2006; Griffin &lt;i&gt;et al.&lt;/i&gt; 2009)" }, "properties" : { "formattedCitation" : "(Petchey and Gaston 2006; Griffin et al. 2009)", "noteIndex" : 0, "plainCitation" : "(Petchey and Gaston 2006; Griffin et al.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(Petchey &amp; Gaston 2006; Griffin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 "non-dropping-particle" : "", "parse-names" : false, "suffix" : "" }, { "dropping-particle" : "", "family" : "Bartomeus", "given" : "I.", "non-dropping-particle" : "", "parse-names" : false, "suffix" : "" }, { "dropping-particle" : "", "family" : "Jonsson", "given" : "T.", "non-dropping-particle" : "", "parse-names" : false, "suffix" : "" }, { "dropping-particle" : "", "family" : "Taylor", "given" : "A.", "non-dropping-particle" : "", "parse-names" : false, "suffix" : "" }, { "dropping-particle" : "", "family" : "Winqvist", "given" : "C.", "non-dropping-particle" : "", "parse-names" : false, "suffix" : "" }, { "dropping-particle" : "", "family" : "Fischer", "given" : "C.", "non-dropping-particle" : "", "parse-names" : false, "suffix" : "" }, { "dropping-particle" : "", "family" : "Slade", "given" : "E. M.", "non-dropping-particle" : "", "parse-names" : false, "suffix" : "" }, { "dropping-particle" : "", "family" : "Steffan-Dewenter", "given" : "I.", "non-dropping-particle" : "", "parse-names" : false, "suffix" : "" }, { "dropping-particle" : "", "family" : "Emmerson", "given" : "M.", "non-dropping-particle" : "", "parse-names" : false, "suffix" : "" }, { "dropping-particle" : "", "family" : "Potts", "given" : "S. G.", "non-dropping-particle" : "", "parse-names" : false, "suffix" : "" }, { "dropping-particle" : "", "family" : "Tscharntke", "given" : "T.", "non-dropping-particle" : "", "parse-names" : false, "suffix" : "" }, { "dropping-particle" : "", "family" : "Weisser", "given" : "W.", "non-dropping-particle" : "", "parse-names" : false, "suffix" : "" }, { "dropping-particle" : "", "family" : "Bommarco", "given" : "R.",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 : [ "http://zotero.org/users/local/lSswCld9/items/QT4VIQDE" ], "uris" : [ "http://zotero.org/users/local/lSswCld9/items/QT4VIQDE", "http://www.mendeley.com/documents/?uuid=26dd3762-8b1d-4610-a2c7-12556f0b7e85" ] } ], "mendeley" : { "formattedCitation" : "(Gagic &lt;i&gt;et al.&lt;/i&gt; 2015)", "plainTextFormattedCitation" : "(Gagic et al. 2015)", "previouslyFormattedCitation" : "(Gagic &lt;i&gt;et al.&lt;/i&gt; 2015)" }, "properties" : { "formattedCitation" : "(Gagic et al. 2015)", "noteIndex" : 0, "plainCitation" : "(Gagic et al. 2015)"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(Gagic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2015)</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Therefore, to </w:t>
      </w:r>
      <w:r w:rsidR="00D86B6A" w:rsidRPr="00E74A14">
        <w:rPr>
          <w:rFonts w:ascii="Times New Roman" w:eastAsia="Times New Roman" w:hAnsi="Times New Roman" w:cs="Times New Roman"/>
          <w:sz w:val="24"/>
          <w:szCs w:val="24"/>
        </w:rPr>
        <w:t xml:space="preserve">assess </w:t>
      </w:r>
      <w:r w:rsidRPr="00E74A14">
        <w:rPr>
          <w:rFonts w:ascii="Times New Roman" w:eastAsia="Times New Roman" w:hAnsi="Times New Roman" w:cs="Times New Roman"/>
          <w:sz w:val="24"/>
          <w:szCs w:val="24"/>
        </w:rPr>
        <w:t xml:space="preserve">ecosystem functioning we need to consider the abundance </w:t>
      </w:r>
      <w:r w:rsidR="00406F14" w:rsidRPr="00E74A14">
        <w:rPr>
          <w:rFonts w:ascii="Times New Roman" w:eastAsia="Times New Roman" w:hAnsi="Times New Roman" w:cs="Times New Roman"/>
          <w:sz w:val="24"/>
          <w:szCs w:val="24"/>
        </w:rPr>
        <w:t xml:space="preserve">and </w:t>
      </w:r>
      <w:r w:rsidRPr="00E74A14">
        <w:rPr>
          <w:rFonts w:ascii="Times New Roman" w:eastAsia="Times New Roman" w:hAnsi="Times New Roman" w:cs="Times New Roman"/>
          <w:sz w:val="24"/>
          <w:szCs w:val="24"/>
        </w:rPr>
        <w:t xml:space="preserve">distribution of relevant traits in the community. </w:t>
      </w:r>
      <w:r w:rsidR="002478D9" w:rsidRPr="00E74A14">
        <w:rPr>
          <w:rFonts w:ascii="Times New Roman" w:eastAsia="Times New Roman" w:hAnsi="Times New Roman" w:cs="Times New Roman"/>
          <w:sz w:val="24"/>
          <w:szCs w:val="24"/>
        </w:rPr>
        <w:t xml:space="preserve">It has been shown </w:t>
      </w:r>
      <w:r w:rsidRPr="00E74A14">
        <w:rPr>
          <w:rFonts w:ascii="Times New Roman" w:eastAsia="Times New Roman" w:hAnsi="Times New Roman" w:cs="Times New Roman"/>
          <w:sz w:val="24"/>
          <w:szCs w:val="24"/>
        </w:rPr>
        <w:t xml:space="preserve">that disturbance to tropical forests causes declines in fruit and insect-eating birds while causing increases in seed-eating birds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"2k8kubv96k", "citationItems" : [ { "id" : "ITEM-1", "itemData" : { "DOI" : "10.1111/j.1523-1739.2006.00557.x", "ISSN" : "0888-8892, 1523-1739", "author" : [ { "dropping-particle" : "", "family" : "Gray", "given" : "Michael A.", "non-dropping-particle" : "", "parse-names" : false, "suffix" : "" }, { "dropping-particle" : "", "family" : "Baldauf", "given" : "Sandra L.", "non-dropping-particle" : "", "parse-names" : false, "suffix" : "" }, { "dropping-particle" : "", "family" : "Mayhew", "given" : "Peter J.", "non-dropping-particle" : "", "parse-names" : false, "suffix" : "" }, { "dropping-particle" : "", "family" : "Hill", "given" : "Jane K.", "non-dropping-particle" : "", "parse-names" : false, "suffix" : "" } ], "container-title" : "Conservation Biology", "id" : "ITEM-1", "issue" : "1", "issued" : { "date-parts" : [ [ "2007", "2" ] ] }, "language" : "en", "page" : "133-141", "title" : "The Response of Avian Feeding Guilds to Tropical Forest Disturbance", "type" : "article-journal", "volume" : "21" }, "uri" : [ "http://zotero.org/users/local/lSswCld9/items/4KTM9Z5H" ], "uris" : [ "http://zotero.org/users/local/lSswCld9/items/4KTM9Z5H", "http://www.mendeley.com/documents/?uuid=5e239e9b-3456-406d-b804-2b1393cb88fa" ] }, { "id" : "ITEM-2",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"ITEM-2", "issue" : "1750", "issued" : { "date-parts" : [ [ "2013" ] ] }, "title" : "Ecological traits affect the response of tropical forest bird species to land-use intensity", "type" : "article-journal", "volume" : "280" }, "uris" : [ "http://www.mendeley.com/documents/?uuid=e9c8ebe5-4edf-4609-8b4f-22838fe75cf5" ] } ], "mendeley" : { "formattedCitation" : "(Gray &lt;i&gt;et al.&lt;/i&gt; 2007; Newbold &lt;i&gt;et al.&lt;/i&gt; 2013)", "plainTextFormattedCitation" : "(Gray et al. 2007; Newbold et al. 2013)", "previouslyFormattedCitation" : "(Gray &lt;i&gt;et al.&lt;/i&gt; 2007; Newbold &lt;i&gt;et al.&lt;/i&gt; 2013)" }, "properties" : { "formattedCitation" : "(Gray et al. 2007; Newbold et al. 2012)", "noteIndex" : 0, "plainCitation" : "(Gray et al. 2007; Newbold et al. 2012)"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(Gray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w:t>
      </w:r>
      <w:r w:rsidR="007B3AF8" w:rsidRPr="007B3AF8">
        <w:rPr>
          <w:rFonts w:ascii="Times New Roman" w:hAnsi="Times New Roman" w:cs="Times New Roman"/>
          <w:noProof/>
          <w:sz w:val="24"/>
          <w:szCs w:val="24"/>
        </w:rPr>
        <w:lastRenderedPageBreak/>
        <w:t xml:space="preserve">2007; Newbold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4F235D" w:rsidRPr="00E74A14">
        <w:rPr>
          <w:rFonts w:ascii="Times New Roman" w:eastAsia="Times New Roman" w:hAnsi="Times New Roman" w:cs="Times New Roman"/>
          <w:sz w:val="24"/>
          <w:szCs w:val="24"/>
        </w:rPr>
        <w:fldChar w:fldCharType="end"/>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which suggest changes in functioning</w:t>
      </w:r>
      <w:r w:rsidR="00E76358" w:rsidRPr="00E74A14">
        <w:rPr>
          <w:rFonts w:ascii="Times New Roman" w:eastAsia="Times New Roman" w:hAnsi="Times New Roman" w:cs="Times New Roman"/>
          <w:sz w:val="24"/>
          <w:szCs w:val="24"/>
        </w:rPr>
        <w:t>,</w:t>
      </w:r>
      <w:r w:rsidR="00406F14" w:rsidRPr="00E74A14">
        <w:rPr>
          <w:rFonts w:ascii="Times New Roman" w:eastAsia="Times New Roman" w:hAnsi="Times New Roman" w:cs="Times New Roman"/>
          <w:sz w:val="24"/>
          <w:szCs w:val="24"/>
        </w:rPr>
        <w:t xml:space="preserve"> </w:t>
      </w:r>
      <w:r w:rsidR="00964462" w:rsidRPr="00E74A14">
        <w:rPr>
          <w:rFonts w:ascii="Times New Roman" w:eastAsia="Times New Roman" w:hAnsi="Times New Roman" w:cs="Times New Roman"/>
          <w:sz w:val="24"/>
          <w:szCs w:val="24"/>
        </w:rPr>
        <w:t xml:space="preserve">and so </w:t>
      </w:r>
      <w:r w:rsidR="00406F14" w:rsidRPr="00E74A14">
        <w:rPr>
          <w:rFonts w:ascii="Times New Roman" w:eastAsia="Times New Roman" w:hAnsi="Times New Roman" w:cs="Times New Roman"/>
          <w:sz w:val="24"/>
          <w:szCs w:val="24"/>
        </w:rPr>
        <w:t>the functional diversity of secondary</w:t>
      </w:r>
      <w:r w:rsidRPr="00E74A14">
        <w:rPr>
          <w:rFonts w:ascii="Times New Roman" w:eastAsia="Times New Roman" w:hAnsi="Times New Roman" w:cs="Times New Roman"/>
          <w:sz w:val="24"/>
          <w:szCs w:val="24"/>
        </w:rPr>
        <w:t xml:space="preserve"> forests</w:t>
      </w:r>
      <w:r w:rsidR="006772DD">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406F14" w:rsidRPr="00E74A14">
        <w:rPr>
          <w:rFonts w:ascii="Times New Roman" w:eastAsia="Times New Roman" w:hAnsi="Times New Roman" w:cs="Times New Roman"/>
          <w:sz w:val="24"/>
          <w:szCs w:val="24"/>
        </w:rPr>
        <w:t>should be an informative measure of ecosystem recovery</w:t>
      </w:r>
      <w:r w:rsidRPr="00E74A14">
        <w:rPr>
          <w:rFonts w:ascii="Times New Roman" w:eastAsia="Times New Roman" w:hAnsi="Times New Roman" w:cs="Times New Roman"/>
          <w:sz w:val="24"/>
          <w:szCs w:val="24"/>
        </w:rPr>
        <w:t>.</w:t>
      </w:r>
    </w:p>
    <w:p w14:paraId="221DD10F" w14:textId="77777777" w:rsidR="004D19A5" w:rsidRPr="00E74A14" w:rsidRDefault="004D19A5" w:rsidP="00B55543">
      <w:pPr>
        <w:spacing w:line="480" w:lineRule="auto"/>
        <w:ind w:firstLine="720"/>
        <w:jc w:val="both"/>
        <w:rPr>
          <w:sz w:val="24"/>
          <w:szCs w:val="24"/>
        </w:rPr>
      </w:pPr>
    </w:p>
    <w:p w14:paraId="6CE9DE8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i/>
          <w:sz w:val="24"/>
          <w:szCs w:val="24"/>
        </w:rPr>
        <w:t>Aim and objectives</w:t>
      </w:r>
    </w:p>
    <w:p w14:paraId="6309BB3A" w14:textId="3794F04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 aim of this study is to compare the functional diversity, based on dietary preferences, of avian communities in secondary tropical forest with </w:t>
      </w:r>
      <w:r w:rsidR="00F3491D"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of primary tropical forest, and to investigate how this changes</w:t>
      </w:r>
      <w:r w:rsidR="00F3491D" w:rsidRPr="00E74A14">
        <w:rPr>
          <w:rFonts w:ascii="Times New Roman" w:eastAsia="Times New Roman" w:hAnsi="Times New Roman" w:cs="Times New Roman"/>
          <w:sz w:val="24"/>
          <w:szCs w:val="24"/>
        </w:rPr>
        <w:t>, and possibly recovers,</w:t>
      </w:r>
      <w:r w:rsidRPr="00E74A14">
        <w:rPr>
          <w:rFonts w:ascii="Times New Roman" w:eastAsia="Times New Roman" w:hAnsi="Times New Roman" w:cs="Times New Roman"/>
          <w:sz w:val="24"/>
          <w:szCs w:val="24"/>
        </w:rPr>
        <w:t xml:space="preserve"> with secondary forest age. In addition, changes in </w:t>
      </w:r>
      <w:r w:rsidR="003007BA" w:rsidRPr="00E74A14">
        <w:rPr>
          <w:rFonts w:ascii="Times New Roman" w:eastAsia="Times New Roman" w:hAnsi="Times New Roman" w:cs="Times New Roman"/>
          <w:sz w:val="24"/>
          <w:szCs w:val="24"/>
        </w:rPr>
        <w:t xml:space="preserve">avian </w:t>
      </w:r>
      <w:r w:rsidRPr="00E74A14">
        <w:rPr>
          <w:rFonts w:ascii="Times New Roman" w:eastAsia="Times New Roman" w:hAnsi="Times New Roman" w:cs="Times New Roman"/>
          <w:sz w:val="24"/>
          <w:szCs w:val="24"/>
        </w:rPr>
        <w:t xml:space="preserve">species richness and the proportion of forest specialists are investigated as indicators of the </w:t>
      </w:r>
      <w:r w:rsidR="003007BA" w:rsidRPr="00E74A14">
        <w:rPr>
          <w:rFonts w:ascii="Times New Roman" w:eastAsia="Times New Roman" w:hAnsi="Times New Roman" w:cs="Times New Roman"/>
          <w:sz w:val="24"/>
          <w:szCs w:val="24"/>
        </w:rPr>
        <w:t xml:space="preserve">recovery of </w:t>
      </w:r>
      <w:r w:rsidRPr="00E74A14">
        <w:rPr>
          <w:rFonts w:ascii="Times New Roman" w:eastAsia="Times New Roman" w:hAnsi="Times New Roman" w:cs="Times New Roman"/>
          <w:sz w:val="24"/>
          <w:szCs w:val="24"/>
        </w:rPr>
        <w:t>biodiversity. To achieve th</w:t>
      </w:r>
      <w:r w:rsidR="00D767DE" w:rsidRPr="00E74A14">
        <w:rPr>
          <w:rFonts w:ascii="Times New Roman" w:eastAsia="Times New Roman" w:hAnsi="Times New Roman" w:cs="Times New Roman"/>
          <w:sz w:val="24"/>
          <w:szCs w:val="24"/>
        </w:rPr>
        <w:t>ese</w:t>
      </w:r>
      <w:r w:rsidRPr="00E74A14">
        <w:rPr>
          <w:rFonts w:ascii="Times New Roman" w:eastAsia="Times New Roman" w:hAnsi="Times New Roman" w:cs="Times New Roman"/>
          <w:sz w:val="24"/>
          <w:szCs w:val="24"/>
        </w:rPr>
        <w:t xml:space="preserve"> aim</w:t>
      </w:r>
      <w:r w:rsidR="00D767DE" w:rsidRPr="00E74A14">
        <w:rPr>
          <w:rFonts w:ascii="Times New Roman" w:eastAsia="Times New Roman" w:hAnsi="Times New Roman" w:cs="Times New Roman"/>
          <w:sz w:val="24"/>
          <w:szCs w:val="24"/>
        </w:rPr>
        <w:t>s</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we conducted </w:t>
      </w:r>
      <w:r w:rsidRPr="00E74A14">
        <w:rPr>
          <w:rFonts w:ascii="Times New Roman" w:eastAsia="Times New Roman" w:hAnsi="Times New Roman" w:cs="Times New Roman"/>
          <w:sz w:val="24"/>
          <w:szCs w:val="24"/>
        </w:rPr>
        <w:t>a meta-analysis based on a systematic review. The analysis focused on birds as their distributions and ecological traits are well known and their populations are readily surveyed</w:t>
      </w:r>
      <w:r w:rsidR="00D767DE"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w:t>
      </w:r>
      <w:r w:rsidR="00D767DE" w:rsidRPr="00E74A14">
        <w:rPr>
          <w:rFonts w:ascii="Times New Roman" w:eastAsia="Times New Roman" w:hAnsi="Times New Roman" w:cs="Times New Roman"/>
          <w:sz w:val="24"/>
          <w:szCs w:val="24"/>
        </w:rPr>
        <w:t xml:space="preserve">with the result </w:t>
      </w:r>
      <w:r w:rsidRPr="00E74A14">
        <w:rPr>
          <w:rFonts w:ascii="Times New Roman" w:eastAsia="Times New Roman" w:hAnsi="Times New Roman" w:cs="Times New Roman"/>
          <w:sz w:val="24"/>
          <w:szCs w:val="24"/>
        </w:rPr>
        <w:t xml:space="preserve">that they have been well studied across the tropics. Dietary preference was chosen as the functional trait </w:t>
      </w:r>
      <w:r w:rsidR="00D767DE" w:rsidRPr="00E74A14">
        <w:rPr>
          <w:rFonts w:ascii="Times New Roman" w:eastAsia="Times New Roman" w:hAnsi="Times New Roman" w:cs="Times New Roman"/>
          <w:sz w:val="24"/>
          <w:szCs w:val="24"/>
        </w:rPr>
        <w:t xml:space="preserve">for </w:t>
      </w:r>
      <w:r w:rsidRPr="00E74A14">
        <w:rPr>
          <w:rFonts w:ascii="Times New Roman" w:eastAsia="Times New Roman" w:hAnsi="Times New Roman" w:cs="Times New Roman"/>
          <w:sz w:val="24"/>
          <w:szCs w:val="24"/>
        </w:rPr>
        <w:t xml:space="preserve">study </w:t>
      </w:r>
      <w:r w:rsidR="005A112A" w:rsidRPr="00E74A14">
        <w:rPr>
          <w:rFonts w:ascii="Times New Roman" w:eastAsia="Times New Roman" w:hAnsi="Times New Roman" w:cs="Times New Roman"/>
          <w:sz w:val="24"/>
          <w:szCs w:val="24"/>
        </w:rPr>
        <w:t xml:space="preserve">to represent a particular </w:t>
      </w:r>
      <w:r w:rsidR="00964462" w:rsidRPr="00E74A14">
        <w:rPr>
          <w:rFonts w:ascii="Times New Roman" w:eastAsia="Times New Roman" w:hAnsi="Times New Roman" w:cs="Times New Roman"/>
          <w:sz w:val="24"/>
          <w:szCs w:val="24"/>
        </w:rPr>
        <w:t xml:space="preserve">and well-studied </w:t>
      </w:r>
      <w:r w:rsidR="005A112A" w:rsidRPr="00E74A14">
        <w:rPr>
          <w:rFonts w:ascii="Times New Roman" w:eastAsia="Times New Roman" w:hAnsi="Times New Roman" w:cs="Times New Roman"/>
          <w:sz w:val="24"/>
          <w:szCs w:val="24"/>
        </w:rPr>
        <w:t>aspect of ecosystem functioning</w:t>
      </w:r>
      <w:r w:rsidR="00527B95" w:rsidRPr="00E74A14">
        <w:rPr>
          <w:rFonts w:ascii="Times New Roman" w:eastAsia="Times New Roman" w:hAnsi="Times New Roman" w:cs="Times New Roman"/>
          <w:sz w:val="24"/>
          <w:szCs w:val="24"/>
        </w:rPr>
        <w:t xml:space="preserve"> relating to trophic relationships</w:t>
      </w:r>
      <w:r w:rsidR="005A112A" w:rsidRPr="00E74A14">
        <w:rPr>
          <w:rFonts w:ascii="Times New Roman" w:eastAsia="Times New Roman" w:hAnsi="Times New Roman" w:cs="Times New Roman"/>
          <w:sz w:val="24"/>
          <w:szCs w:val="24"/>
        </w:rPr>
        <w:t xml:space="preserve">, as </w:t>
      </w:r>
      <w:r w:rsidR="00527B95" w:rsidRPr="00E74A14">
        <w:rPr>
          <w:rFonts w:ascii="Times New Roman" w:eastAsia="Times New Roman" w:hAnsi="Times New Roman" w:cs="Times New Roman"/>
          <w:sz w:val="24"/>
          <w:szCs w:val="24"/>
        </w:rPr>
        <w:t>dietary preference</w:t>
      </w:r>
      <w:r w:rsidR="005A112A" w:rsidRPr="00E74A14">
        <w:rPr>
          <w:rFonts w:ascii="Times New Roman" w:eastAsia="Times New Roman" w:hAnsi="Times New Roman" w:cs="Times New Roman"/>
          <w:sz w:val="24"/>
          <w:szCs w:val="24"/>
        </w:rPr>
        <w:t xml:space="preserve"> is directly </w:t>
      </w:r>
      <w:r w:rsidR="00527B95" w:rsidRPr="00E74A14">
        <w:rPr>
          <w:rFonts w:ascii="Times New Roman" w:eastAsia="Times New Roman" w:hAnsi="Times New Roman" w:cs="Times New Roman"/>
          <w:sz w:val="24"/>
          <w:szCs w:val="24"/>
        </w:rPr>
        <w:t>linked</w:t>
      </w:r>
      <w:r w:rsidR="005A112A" w:rsidRPr="00E74A14">
        <w:rPr>
          <w:rFonts w:ascii="Times New Roman" w:eastAsia="Times New Roman" w:hAnsi="Times New Roman" w:cs="Times New Roman"/>
          <w:sz w:val="24"/>
          <w:szCs w:val="24"/>
        </w:rPr>
        <w:t xml:space="preserve"> to the processes of pollination, seed dispersal, carrion removal</w:t>
      </w:r>
      <w:r w:rsidR="00BF4FC5" w:rsidRPr="00E74A14">
        <w:rPr>
          <w:rFonts w:ascii="Times New Roman" w:eastAsia="Times New Roman" w:hAnsi="Times New Roman" w:cs="Times New Roman"/>
          <w:sz w:val="24"/>
          <w:szCs w:val="24"/>
        </w:rPr>
        <w:t>,</w:t>
      </w:r>
      <w:r w:rsidR="005A112A" w:rsidRPr="00E74A14">
        <w:rPr>
          <w:rFonts w:ascii="Times New Roman" w:eastAsia="Times New Roman" w:hAnsi="Times New Roman" w:cs="Times New Roman"/>
          <w:sz w:val="24"/>
          <w:szCs w:val="24"/>
        </w:rPr>
        <w:t xml:space="preserve"> and control of other animals</w:t>
      </w:r>
      <w:r w:rsidR="00A65659" w:rsidRPr="00E74A14">
        <w:rPr>
          <w:rFonts w:ascii="Times New Roman" w:eastAsia="Times New Roman" w:hAnsi="Times New Roman" w:cs="Times New Roman"/>
          <w:sz w:val="24"/>
          <w:szCs w:val="24"/>
        </w:rPr>
        <w:t>.</w:t>
      </w:r>
    </w:p>
    <w:p w14:paraId="07607B1D" w14:textId="77777777" w:rsidR="004D19A5" w:rsidRPr="00E74A14" w:rsidRDefault="004D19A5" w:rsidP="00B55543">
      <w:pPr>
        <w:spacing w:line="480" w:lineRule="auto"/>
        <w:ind w:firstLine="720"/>
        <w:jc w:val="both"/>
        <w:rPr>
          <w:sz w:val="24"/>
          <w:szCs w:val="24"/>
        </w:rPr>
      </w:pPr>
    </w:p>
    <w:p w14:paraId="1B5FAF40"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Methods</w:t>
      </w:r>
    </w:p>
    <w:p w14:paraId="40D2E811" w14:textId="08544DA8" w:rsidR="004D19A5" w:rsidDel="007B3AF8" w:rsidRDefault="003E27F8" w:rsidP="00B55543">
      <w:pPr>
        <w:spacing w:line="480" w:lineRule="auto"/>
        <w:rPr>
          <w:del w:id="0" w:author="Phil" w:date="2016-04-21T11:19:00Z"/>
          <w:rFonts w:ascii="Times New Roman" w:eastAsia="Times New Roman" w:hAnsi="Times New Roman" w:cs="Times New Roman"/>
          <w:b/>
          <w:i/>
          <w:sz w:val="24"/>
          <w:szCs w:val="24"/>
        </w:rPr>
      </w:pPr>
      <w:del w:id="1" w:author="Phil" w:date="2016-04-21T11:19:00Z">
        <w:r w:rsidRPr="00E74A14" w:rsidDel="007B3AF8">
          <w:rPr>
            <w:rFonts w:ascii="Times New Roman" w:eastAsia="Times New Roman" w:hAnsi="Times New Roman" w:cs="Times New Roman"/>
            <w:b/>
            <w:i/>
            <w:sz w:val="24"/>
            <w:szCs w:val="24"/>
          </w:rPr>
          <w:delText>Systematic Review</w:delText>
        </w:r>
      </w:del>
      <w:ins w:id="2" w:author="Phil" w:date="2016-04-21T11:19:00Z">
        <w:r w:rsidR="007B3AF8">
          <w:rPr>
            <w:rFonts w:ascii="Times New Roman" w:eastAsia="Times New Roman" w:hAnsi="Times New Roman" w:cs="Times New Roman"/>
            <w:b/>
            <w:i/>
            <w:sz w:val="24"/>
            <w:szCs w:val="24"/>
          </w:rPr>
          <w:t>Data collation</w:t>
        </w:r>
      </w:ins>
    </w:p>
    <w:p w14:paraId="0612236A" w14:textId="77777777" w:rsidR="007B3AF8" w:rsidRPr="00E74A14" w:rsidRDefault="007B3AF8" w:rsidP="00B55543">
      <w:pPr>
        <w:spacing w:line="480" w:lineRule="auto"/>
        <w:rPr>
          <w:ins w:id="3" w:author="Phil" w:date="2016-04-21T11:20:00Z"/>
          <w:sz w:val="24"/>
          <w:szCs w:val="24"/>
        </w:rPr>
      </w:pPr>
    </w:p>
    <w:p w14:paraId="761DA864" w14:textId="119C026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Using a standard methodology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&amp; Stewart 2006)", "plainTextFormattedCitation" : "(Pullin &amp; Stewart 2006)", "previouslyFormattedCitation" : "(Pullin &amp; Stewart 2006)" }, "properties" : { "formattedCitation" : "(Pullin and Stewart 2006)", "noteIndex" : 0, "plainCitation" : "(Pullin and Stewart 2006)"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(Pullin &amp; Stewart 2006)</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w:t>
      </w:r>
      <w:r w:rsidRPr="00E74A14">
        <w:rPr>
          <w:rFonts w:ascii="Times New Roman" w:eastAsia="Times New Roman" w:hAnsi="Times New Roman" w:cs="Times New Roman"/>
          <w:sz w:val="24"/>
          <w:szCs w:val="24"/>
        </w:rPr>
        <w:lastRenderedPageBreak/>
        <w:t xml:space="preserve">in the reviews Barlow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"(2007b)", "plainTextFormattedCitation" : "(2007b)", "previouslyFormattedCitation" : "(2007b)" }, "properties" : { "formattedCitation" : "(2007b)", "noteIndex" : 0, "plainCitation" : "(2007b)"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1375E1" w:rsidRPr="007B3AF8">
        <w:rPr>
          <w:rFonts w:ascii="Times New Roman" w:hAnsi="Times New Roman" w:cs="Times New Roman"/>
          <w:noProof/>
          <w:sz w:val="24"/>
          <w:szCs w:val="24"/>
        </w:rPr>
        <w:t>(2007b)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Bowen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"(Barlow &lt;i&gt;et al.&lt;/i&gt; 2007b)", "plainTextFormattedCitation" : "(Barlow et al. 2007b)", "previouslyFormattedCitation" : "(Barlow &lt;i&gt;et al.&lt;/i&gt; 2007b)" }, "properties" : { "formattedCitation" : "(2007b)", "noteIndex" : 0, "plainCitation" : "(2007b)"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2007b)</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Gardner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&lt;i&gt;et al.&lt;/i&gt; 2007)", "plainTextFormattedCitation" : "(Gardner et al. 2007)", "previouslyFormattedCitation" : "(Gardner &lt;i&gt;et al.&lt;/i&gt; 2007)" }, "properties" : { "formattedCitation" : "(2007)", "noteIndex" : 0, "plainCitation" : "(2007)"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(Gardner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Dent and Wright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"(2009)", "noteIndex" : 0, "plainCitation" :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(Dent &amp; Wright 2009)</w:t>
      </w:r>
      <w:r w:rsidR="004F235D" w:rsidRPr="00E74A14">
        <w:rPr>
          <w:rFonts w:ascii="Times New Roman" w:eastAsia="Times New Roman" w:hAnsi="Times New Roman" w:cs="Times New Roman"/>
          <w:sz w:val="24"/>
          <w:szCs w:val="24"/>
        </w:rPr>
        <w:fldChar w:fldCharType="end"/>
      </w:r>
      <w:r w:rsidR="00730C6D" w:rsidRPr="00E74A14">
        <w:rPr>
          <w:rFonts w:ascii="Times New Roman" w:eastAsia="Times New Roman" w:hAnsi="Times New Roman" w:cs="Times New Roman"/>
          <w:sz w:val="24"/>
          <w:szCs w:val="24"/>
        </w:rPr>
        <w:t xml:space="preserve"> and</w:t>
      </w:r>
      <w:r w:rsidRPr="00E74A14">
        <w:rPr>
          <w:rFonts w:ascii="Times New Roman" w:eastAsia="Times New Roman" w:hAnsi="Times New Roman" w:cs="Times New Roman"/>
          <w:sz w:val="24"/>
          <w:szCs w:val="24"/>
        </w:rPr>
        <w:t xml:space="preserve"> Chazdon et al.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&lt;i&gt;et al.&lt;/i&gt; 2009)", "plainTextFormattedCitation" : "(Chazdon et al. 2009)", "previouslyFormattedCitation" : "(Chazdon &lt;i&gt;et al.&lt;/i&gt; 2009)" }, "properties" : { "formattedCitation" : "(2009)", "noteIndex" : 0, "plainCitation" : "(2009)"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p>
    <w:p w14:paraId="6AD20AD2" w14:textId="687431B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Studies were selected if they included details of avian community composition in </w:t>
      </w:r>
      <w:del w:id="4" w:author="Phil" w:date="2016-04-22T12:35:00Z">
        <w:r w:rsidRPr="00E74A14" w:rsidDel="00600D0D">
          <w:rPr>
            <w:rFonts w:ascii="Times New Roman" w:eastAsia="Times New Roman" w:hAnsi="Times New Roman" w:cs="Times New Roman"/>
            <w:sz w:val="24"/>
            <w:szCs w:val="24"/>
          </w:rPr>
          <w:delText>(</w:delText>
        </w:r>
      </w:del>
      <w:r w:rsidRPr="00E74A14">
        <w:rPr>
          <w:rFonts w:ascii="Times New Roman" w:eastAsia="Times New Roman" w:hAnsi="Times New Roman" w:cs="Times New Roman"/>
          <w:sz w:val="24"/>
          <w:szCs w:val="24"/>
        </w:rPr>
        <w:t>at least</w:t>
      </w:r>
      <w:del w:id="5" w:author="Phil" w:date="2016-04-22T12:35:00Z">
        <w:r w:rsidRPr="00E74A14" w:rsidDel="00600D0D">
          <w:rPr>
            <w:rFonts w:ascii="Times New Roman" w:eastAsia="Times New Roman" w:hAnsi="Times New Roman" w:cs="Times New Roman"/>
            <w:sz w:val="24"/>
            <w:szCs w:val="24"/>
          </w:rPr>
          <w:delText>)</w:delText>
        </w:r>
      </w:del>
      <w:r w:rsidRPr="00E74A14">
        <w:rPr>
          <w:rFonts w:ascii="Times New Roman" w:eastAsia="Times New Roman" w:hAnsi="Times New Roman" w:cs="Times New Roman"/>
          <w:sz w:val="24"/>
          <w:szCs w:val="24"/>
        </w:rPr>
        <w:t xml:space="preserve"> one secondary forest site and a reference undisturbed primary forest site. </w:t>
      </w:r>
      <w:r w:rsidR="00FC2CAC" w:rsidRPr="00E74A14">
        <w:rPr>
          <w:rFonts w:ascii="Times New Roman" w:eastAsia="Times New Roman" w:hAnsi="Times New Roman" w:cs="Times New Roman"/>
          <w:sz w:val="24"/>
          <w:szCs w:val="24"/>
        </w:rPr>
        <w:t>A primary forest was defined as a</w:t>
      </w:r>
      <w:r w:rsidR="009657BC" w:rsidRPr="00E74A14">
        <w:rPr>
          <w:rFonts w:ascii="Times New Roman" w:eastAsia="Times New Roman" w:hAnsi="Times New Roman" w:cs="Times New Roman"/>
          <w:sz w:val="24"/>
          <w:szCs w:val="24"/>
        </w:rPr>
        <w:t xml:space="preserve"> </w:t>
      </w:r>
      <w:r w:rsidR="00FC2CAC" w:rsidRPr="00E74A14">
        <w:rPr>
          <w:rFonts w:ascii="Times New Roman" w:eastAsia="Times New Roman" w:hAnsi="Times New Roman" w:cs="Times New Roman"/>
          <w:sz w:val="24"/>
          <w:szCs w:val="24"/>
        </w:rPr>
        <w:t xml:space="preserve">naturally forested area </w:t>
      </w:r>
      <w:r w:rsidR="009657BC" w:rsidRPr="00E74A14">
        <w:rPr>
          <w:rFonts w:ascii="Times New Roman" w:eastAsia="Times New Roman" w:hAnsi="Times New Roman" w:cs="Times New Roman"/>
          <w:sz w:val="24"/>
          <w:szCs w:val="24"/>
        </w:rPr>
        <w:t xml:space="preserve">where there was no evidence of discontinuity in forest cover or modification by human activities. </w:t>
      </w:r>
      <w:r w:rsidRPr="00E74A14">
        <w:rPr>
          <w:rFonts w:ascii="Times New Roman" w:eastAsia="Times New Roman" w:hAnsi="Times New Roman" w:cs="Times New Roman"/>
          <w:sz w:val="24"/>
          <w:szCs w:val="24"/>
        </w:rPr>
        <w:t>A secondary forest was defined as a naturally forested area where there had been discontinuity in forest cover</w:t>
      </w:r>
      <w:r w:rsidR="00E845B0" w:rsidRPr="00E74A14">
        <w:rPr>
          <w:rFonts w:ascii="Times New Roman" w:eastAsia="Times New Roman" w:hAnsi="Times New Roman" w:cs="Times New Roman"/>
          <w:sz w:val="24"/>
          <w:szCs w:val="24"/>
        </w:rPr>
        <w:t xml:space="preserve"> over time</w:t>
      </w:r>
      <w:r w:rsidRPr="00E74A14">
        <w:rPr>
          <w:rFonts w:ascii="Times New Roman" w:eastAsia="Times New Roman" w:hAnsi="Times New Roman" w:cs="Times New Roman"/>
          <w:sz w:val="24"/>
          <w:szCs w:val="24"/>
        </w:rPr>
        <w:t xml:space="preserve"> </w:t>
      </w:r>
      <w:r w:rsidR="004F235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E74A14">
        <w:rPr>
          <w:rFonts w:ascii="Times New Roman" w:eastAsia="Times New Roman" w:hAnsi="Times New Roman" w:cs="Times New Roman"/>
          <w:sz w:val="24"/>
          <w:szCs w:val="24"/>
        </w:rPr>
        <w:fldChar w:fldCharType="separate"/>
      </w:r>
      <w:r w:rsidR="004F235D" w:rsidRPr="007B3AF8">
        <w:rPr>
          <w:rFonts w:ascii="Times New Roman" w:hAnsi="Times New Roman" w:cs="Times New Roman"/>
          <w:noProof/>
          <w:sz w:val="24"/>
          <w:szCs w:val="24"/>
        </w:rPr>
        <w:t>(Corlett 1994)</w:t>
      </w:r>
      <w:r w:rsidR="004F235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Forests that had previously been s</w:t>
      </w:r>
      <w:r w:rsidR="00E550CD" w:rsidRPr="00E74A14">
        <w:rPr>
          <w:rFonts w:ascii="Times New Roman" w:eastAsia="Times New Roman" w:hAnsi="Times New Roman" w:cs="Times New Roman"/>
          <w:sz w:val="24"/>
          <w:szCs w:val="24"/>
        </w:rPr>
        <w:t>electively logged were excluded</w:t>
      </w:r>
      <w:r w:rsidRPr="00E74A14">
        <w:rPr>
          <w:rFonts w:ascii="Times New Roman" w:eastAsia="Times New Roman" w:hAnsi="Times New Roman" w:cs="Times New Roman"/>
          <w:sz w:val="24"/>
          <w:szCs w:val="24"/>
        </w:rPr>
        <w:t xml:space="preserve"> as </w:t>
      </w:r>
      <w:r w:rsidR="001C3FCC" w:rsidRPr="00E74A14">
        <w:rPr>
          <w:rFonts w:ascii="Times New Roman" w:eastAsia="Times New Roman" w:hAnsi="Times New Roman" w:cs="Times New Roman"/>
          <w:sz w:val="24"/>
          <w:szCs w:val="24"/>
        </w:rPr>
        <w:t>such</w:t>
      </w:r>
      <w:r w:rsidRPr="00E74A14">
        <w:rPr>
          <w:rFonts w:ascii="Times New Roman" w:eastAsia="Times New Roman" w:hAnsi="Times New Roman" w:cs="Times New Roman"/>
          <w:sz w:val="24"/>
          <w:szCs w:val="24"/>
        </w:rPr>
        <w:t xml:space="preserve"> sites recover differently to those converted for agriculture </w:t>
      </w:r>
      <w:r w:rsidR="005F5CC2"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E74A14">
        <w:rPr>
          <w:rFonts w:ascii="Times New Roman" w:eastAsia="Times New Roman" w:hAnsi="Times New Roman" w:cs="Times New Roman"/>
          <w:sz w:val="24"/>
          <w:szCs w:val="24"/>
        </w:rPr>
        <w:fldChar w:fldCharType="separate"/>
      </w:r>
      <w:r w:rsidR="005F5CC2" w:rsidRPr="007B3AF8">
        <w:rPr>
          <w:rFonts w:ascii="Times New Roman" w:hAnsi="Times New Roman" w:cs="Times New Roman"/>
          <w:noProof/>
          <w:sz w:val="24"/>
          <w:szCs w:val="24"/>
        </w:rPr>
        <w:t>(Corlett 1994; Dunn 2004b)</w:t>
      </w:r>
      <w:r w:rsidR="005F5CC2"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del w:id="6" w:author="Phil" w:date="2016-04-22T12:36:00Z">
        <w:r w:rsidRPr="00E74A14" w:rsidDel="00600D0D">
          <w:rPr>
            <w:rFonts w:ascii="Times New Roman" w:eastAsia="Times New Roman" w:hAnsi="Times New Roman" w:cs="Times New Roman"/>
            <w:sz w:val="24"/>
            <w:szCs w:val="24"/>
          </w:rPr>
          <w:delText xml:space="preserve">Following Newbold et al. </w:delText>
        </w:r>
        <w:r w:rsidR="005F5CC2" w:rsidRPr="00E74A14" w:rsidDel="00600D0D">
          <w:rPr>
            <w:rFonts w:ascii="Times New Roman" w:eastAsia="Times New Roman" w:hAnsi="Times New Roman" w:cs="Times New Roman"/>
            <w:sz w:val="24"/>
            <w:szCs w:val="24"/>
          </w:rPr>
          <w:fldChar w:fldCharType="begin" w:fldLock="1"/>
        </w:r>
        <w:r w:rsidR="00600D0D" w:rsidDel="00600D0D">
          <w:rPr>
            <w:rFonts w:ascii="Times New Roman" w:eastAsia="Times New Roman" w:hAnsi="Times New Roman" w:cs="Times New Roman"/>
            <w:sz w:val="24"/>
            <w:szCs w:val="24"/>
          </w:rPr>
          <w:delInstrText>ADDIN CSL_CITATION { "citationID" : "gkou7n4c4",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"suppress-author" : 1, "uris" : [ "http://www.mendeley.com/documents/?uuid=e9c8ebe5-4edf-4609-8b4f-22838fe75cf5" ] } ], "mendeley" : { "formattedCitation" : "(2013)", "plainTextFormattedCitation" : "(2013)", "previouslyFormattedCitation" : "(Newbold &lt;i&gt;et al.&lt;/i&gt; 2013)" }, "properties" : { "formattedCitation" : "(2012)", "noteIndex" : 0, "plainCitation" : "(2012)" }, "schema" : "https://github.com/citation-style-language/schema/raw/master/csl-citation.json" }</w:delInstrText>
        </w:r>
        <w:r w:rsidR="005F5CC2" w:rsidRPr="00E74A14" w:rsidDel="00600D0D">
          <w:rPr>
            <w:rFonts w:ascii="Times New Roman" w:eastAsia="Times New Roman" w:hAnsi="Times New Roman" w:cs="Times New Roman"/>
            <w:sz w:val="24"/>
            <w:szCs w:val="24"/>
          </w:rPr>
          <w:fldChar w:fldCharType="separate"/>
        </w:r>
        <w:r w:rsidR="00600D0D" w:rsidRPr="00600D0D" w:rsidDel="00600D0D">
          <w:rPr>
            <w:rFonts w:ascii="Times New Roman" w:hAnsi="Times New Roman" w:cs="Times New Roman"/>
            <w:noProof/>
            <w:sz w:val="24"/>
            <w:szCs w:val="24"/>
          </w:rPr>
          <w:delText>(2013)</w:delText>
        </w:r>
        <w:r w:rsidR="005F5CC2" w:rsidRPr="00E74A14" w:rsidDel="00600D0D">
          <w:rPr>
            <w:rFonts w:ascii="Times New Roman" w:eastAsia="Times New Roman" w:hAnsi="Times New Roman" w:cs="Times New Roman"/>
            <w:sz w:val="24"/>
            <w:szCs w:val="24"/>
          </w:rPr>
          <w:fldChar w:fldCharType="end"/>
        </w:r>
        <w:r w:rsidRPr="00E74A14" w:rsidDel="00600D0D">
          <w:rPr>
            <w:rFonts w:ascii="Times New Roman" w:eastAsia="Times New Roman" w:hAnsi="Times New Roman" w:cs="Times New Roman"/>
            <w:sz w:val="24"/>
            <w:szCs w:val="24"/>
          </w:rPr>
          <w:delText>, s</w:delText>
        </w:r>
      </w:del>
      <w:ins w:id="7" w:author="Phil" w:date="2016-04-22T12:36:00Z">
        <w:r w:rsidR="00600D0D">
          <w:rPr>
            <w:rFonts w:ascii="Times New Roman" w:eastAsia="Times New Roman" w:hAnsi="Times New Roman" w:cs="Times New Roman"/>
            <w:sz w:val="24"/>
            <w:szCs w:val="24"/>
          </w:rPr>
          <w:t>S</w:t>
        </w:r>
      </w:ins>
      <w:r w:rsidRPr="00E74A14">
        <w:rPr>
          <w:rFonts w:ascii="Times New Roman" w:eastAsia="Times New Roman" w:hAnsi="Times New Roman" w:cs="Times New Roman"/>
          <w:sz w:val="24"/>
          <w:szCs w:val="24"/>
        </w:rPr>
        <w:t>tudies from the tropics and sub-tropics between the latitudes of 40°N and 40°S were included.</w:t>
      </w:r>
    </w:p>
    <w:p w14:paraId="71F8EB95" w14:textId="488F5A02" w:rsidR="007B3AF8" w:rsidDel="00AB168C" w:rsidRDefault="003E27F8" w:rsidP="00600D0D">
      <w:pPr>
        <w:spacing w:line="480" w:lineRule="auto"/>
        <w:ind w:firstLine="720"/>
        <w:jc w:val="both"/>
        <w:rPr>
          <w:del w:id="8" w:author="Phil" w:date="2016-04-21T12:50:00Z"/>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Data on bird species present in forest sites were extracted from the articles, in addition to species abundance data where provided. Article authors were contacted to request these data when articles suggested that they had been collected but were not presented. Additionally</w:t>
      </w:r>
      <w:r w:rsidR="00666AB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for each secondary forest site, the age, whether the site was continuous or discontinuous with primary forest, and whether the site’s disturbance history prior to secondary succession left remnants of the original forest vegetation (e.g. slash-and-burn agriculture, pasture) or not (e.g. arable agriculture, plantation) were noted. Where age and disturbance history were not presented, article authors were contacted to request the information. The median age of secondary forest was recorded when a range of possible values was given. Methodologies used to sample bird communities were consistent within studies,</w:t>
      </w:r>
      <w:ins w:id="9" w:author="Phil" w:date="2016-04-21T12:50:00Z">
        <w:r w:rsidR="00AB168C">
          <w:rPr>
            <w:rFonts w:ascii="Times New Roman" w:eastAsia="Times New Roman" w:hAnsi="Times New Roman" w:cs="Times New Roman"/>
            <w:sz w:val="24"/>
            <w:szCs w:val="24"/>
          </w:rPr>
          <w:t xml:space="preserve"> </w:t>
        </w:r>
      </w:ins>
      <w:del w:id="10" w:author="Phil" w:date="2016-04-21T12:50:00Z">
        <w:r w:rsidRPr="00E74A14" w:rsidDel="00AB168C">
          <w:rPr>
            <w:rFonts w:ascii="Times New Roman" w:eastAsia="Times New Roman" w:hAnsi="Times New Roman" w:cs="Times New Roman"/>
            <w:sz w:val="24"/>
            <w:szCs w:val="24"/>
          </w:rPr>
          <w:delText xml:space="preserve"> with the majority using only one survey method, </w:delText>
        </w:r>
      </w:del>
      <w:r w:rsidRPr="00E74A14">
        <w:rPr>
          <w:rFonts w:ascii="Times New Roman" w:eastAsia="Times New Roman" w:hAnsi="Times New Roman" w:cs="Times New Roman"/>
          <w:sz w:val="24"/>
          <w:szCs w:val="24"/>
        </w:rPr>
        <w:t xml:space="preserve">but differed </w:t>
      </w:r>
      <w:r w:rsidR="00430182" w:rsidRPr="00E74A14">
        <w:rPr>
          <w:rFonts w:ascii="Times New Roman" w:eastAsia="Times New Roman" w:hAnsi="Times New Roman" w:cs="Times New Roman"/>
          <w:sz w:val="24"/>
          <w:szCs w:val="24"/>
        </w:rPr>
        <w:t>among studies</w:t>
      </w:r>
      <w:r w:rsidR="00E550CD" w:rsidRPr="00E74A14">
        <w:rPr>
          <w:rFonts w:ascii="Times New Roman" w:eastAsia="Times New Roman" w:hAnsi="Times New Roman" w:cs="Times New Roman"/>
          <w:sz w:val="24"/>
          <w:szCs w:val="24"/>
        </w:rPr>
        <w:t>.</w:t>
      </w:r>
      <w:ins w:id="11" w:author="Phil" w:date="2016-04-21T11:14:00Z">
        <w:r w:rsidR="007B3AF8">
          <w:rPr>
            <w:rFonts w:ascii="Times New Roman" w:eastAsia="Times New Roman" w:hAnsi="Times New Roman" w:cs="Times New Roman"/>
            <w:sz w:val="24"/>
            <w:szCs w:val="24"/>
          </w:rPr>
          <w:t xml:space="preserve"> Methodologies used were recorded </w:t>
        </w:r>
      </w:ins>
      <w:ins w:id="12" w:author="Phil" w:date="2016-04-21T11:15:00Z">
        <w:r w:rsidR="007B3AF8">
          <w:rPr>
            <w:rFonts w:ascii="Times New Roman" w:eastAsia="Times New Roman" w:hAnsi="Times New Roman" w:cs="Times New Roman"/>
            <w:sz w:val="24"/>
            <w:szCs w:val="24"/>
          </w:rPr>
          <w:t>for</w:t>
        </w:r>
      </w:ins>
      <w:ins w:id="13" w:author="Phil" w:date="2016-04-21T11:14:00Z">
        <w:r w:rsidR="007B3AF8">
          <w:rPr>
            <w:rFonts w:ascii="Times New Roman" w:eastAsia="Times New Roman" w:hAnsi="Times New Roman" w:cs="Times New Roman"/>
            <w:sz w:val="24"/>
            <w:szCs w:val="24"/>
          </w:rPr>
          <w:t xml:space="preserve"> use in statistical analyses</w:t>
        </w:r>
      </w:ins>
      <w:ins w:id="14" w:author="Phil" w:date="2016-04-21T11:15:00Z">
        <w:r w:rsidR="007B3AF8">
          <w:rPr>
            <w:rFonts w:ascii="Times New Roman" w:eastAsia="Times New Roman" w:hAnsi="Times New Roman" w:cs="Times New Roman"/>
            <w:sz w:val="24"/>
            <w:szCs w:val="24"/>
          </w:rPr>
          <w:t xml:space="preserve"> </w:t>
        </w:r>
      </w:ins>
      <w:ins w:id="15" w:author="Phil" w:date="2016-04-22T12:16:00Z">
        <w:r w:rsidR="00842F06">
          <w:rPr>
            <w:rFonts w:ascii="Times New Roman" w:eastAsia="Times New Roman" w:hAnsi="Times New Roman" w:cs="Times New Roman"/>
            <w:sz w:val="24"/>
            <w:szCs w:val="24"/>
          </w:rPr>
          <w:t>to control for the use of</w:t>
        </w:r>
      </w:ins>
      <w:ins w:id="16" w:author="Phil" w:date="2016-04-21T11:15:00Z">
        <w:r w:rsidR="007B3AF8">
          <w:rPr>
            <w:rFonts w:ascii="Times New Roman" w:eastAsia="Times New Roman" w:hAnsi="Times New Roman" w:cs="Times New Roman"/>
            <w:sz w:val="24"/>
            <w:szCs w:val="24"/>
          </w:rPr>
          <w:t xml:space="preserve"> different methodologies.</w:t>
        </w:r>
      </w:ins>
      <w:ins w:id="17" w:author="Phil" w:date="2016-04-21T11:16:00Z">
        <w:r w:rsidR="007B3AF8">
          <w:rPr>
            <w:rFonts w:ascii="Times New Roman" w:eastAsia="Times New Roman" w:hAnsi="Times New Roman" w:cs="Times New Roman"/>
            <w:sz w:val="24"/>
            <w:szCs w:val="24"/>
          </w:rPr>
          <w:t xml:space="preserve"> </w:t>
        </w:r>
      </w:ins>
    </w:p>
    <w:p w14:paraId="16F61C4B" w14:textId="0A25F070" w:rsidR="004D19A5" w:rsidRPr="00E74A14" w:rsidDel="007B3AF8" w:rsidRDefault="003E27F8" w:rsidP="00842F06">
      <w:pPr>
        <w:spacing w:line="480" w:lineRule="auto"/>
        <w:jc w:val="both"/>
        <w:rPr>
          <w:del w:id="18" w:author="Phil" w:date="2016-04-21T11:18:00Z"/>
          <w:sz w:val="24"/>
          <w:szCs w:val="24"/>
        </w:rPr>
        <w:pPrChange w:id="19" w:author="Phil" w:date="2016-04-22T12:16:00Z">
          <w:pPr>
            <w:spacing w:line="480" w:lineRule="auto"/>
            <w:ind w:firstLine="720"/>
            <w:jc w:val="both"/>
          </w:pPr>
        </w:pPrChange>
      </w:pPr>
      <w:del w:id="20" w:author="Phil" w:date="2016-04-21T11:17:00Z">
        <w:r w:rsidRPr="00E74A14" w:rsidDel="007B3AF8">
          <w:rPr>
            <w:rFonts w:ascii="Times New Roman" w:eastAsia="Times New Roman" w:hAnsi="Times New Roman" w:cs="Times New Roman"/>
            <w:sz w:val="24"/>
            <w:szCs w:val="24"/>
          </w:rPr>
          <w:lastRenderedPageBreak/>
          <w:delText xml:space="preserve">However, </w:delText>
        </w:r>
      </w:del>
      <w:del w:id="21" w:author="Phil" w:date="2016-04-21T12:50:00Z">
        <w:r w:rsidRPr="00E74A14" w:rsidDel="00AB168C">
          <w:rPr>
            <w:rFonts w:ascii="Times New Roman" w:eastAsia="Times New Roman" w:hAnsi="Times New Roman" w:cs="Times New Roman"/>
            <w:sz w:val="24"/>
            <w:szCs w:val="24"/>
          </w:rPr>
          <w:delText>s</w:delText>
        </w:r>
      </w:del>
      <w:del w:id="22" w:author="Phil" w:date="2016-04-22T12:16:00Z">
        <w:r w:rsidRPr="00E74A14" w:rsidDel="00842F06">
          <w:rPr>
            <w:rFonts w:ascii="Times New Roman" w:eastAsia="Times New Roman" w:hAnsi="Times New Roman" w:cs="Times New Roman"/>
            <w:sz w:val="24"/>
            <w:szCs w:val="24"/>
          </w:rPr>
          <w:delText xml:space="preserve">ampling method </w:delText>
        </w:r>
      </w:del>
      <w:del w:id="23" w:author="Phil" w:date="2016-04-21T11:17:00Z">
        <w:r w:rsidRPr="00E74A14" w:rsidDel="007B3AF8">
          <w:rPr>
            <w:rFonts w:ascii="Times New Roman" w:eastAsia="Times New Roman" w:hAnsi="Times New Roman" w:cs="Times New Roman"/>
            <w:sz w:val="24"/>
            <w:szCs w:val="24"/>
          </w:rPr>
          <w:delText xml:space="preserve">does </w:delText>
        </w:r>
      </w:del>
      <w:del w:id="24" w:author="Phil" w:date="2016-04-22T12:16:00Z">
        <w:r w:rsidRPr="00E74A14" w:rsidDel="00842F06">
          <w:rPr>
            <w:rFonts w:ascii="Times New Roman" w:eastAsia="Times New Roman" w:hAnsi="Times New Roman" w:cs="Times New Roman"/>
            <w:sz w:val="24"/>
            <w:szCs w:val="24"/>
          </w:rPr>
          <w:delText xml:space="preserve">not affect the </w:delText>
        </w:r>
      </w:del>
      <w:del w:id="25" w:author="Phil" w:date="2016-04-21T11:17:00Z">
        <w:r w:rsidRPr="00E74A14" w:rsidDel="007B3AF8">
          <w:rPr>
            <w:rFonts w:ascii="Times New Roman" w:eastAsia="Times New Roman" w:hAnsi="Times New Roman" w:cs="Times New Roman"/>
            <w:sz w:val="24"/>
            <w:szCs w:val="24"/>
          </w:rPr>
          <w:delText xml:space="preserve">reported </w:delText>
        </w:r>
      </w:del>
      <w:del w:id="26" w:author="Phil" w:date="2016-04-22T12:16:00Z">
        <w:r w:rsidRPr="00E74A14" w:rsidDel="00842F06">
          <w:rPr>
            <w:rFonts w:ascii="Times New Roman" w:eastAsia="Times New Roman" w:hAnsi="Times New Roman" w:cs="Times New Roman"/>
            <w:sz w:val="24"/>
            <w:szCs w:val="24"/>
          </w:rPr>
          <w:delText xml:space="preserve">response of birds to disturbance in tropical forests </w:delText>
        </w:r>
      </w:del>
      <w:del w:id="27" w:author="Phil" w:date="2016-04-21T11:17:00Z">
        <w:r w:rsidR="005F5CC2" w:rsidRPr="00E74A14" w:rsidDel="007B3AF8">
          <w:rPr>
            <w:rFonts w:ascii="Times New Roman" w:eastAsia="Times New Roman" w:hAnsi="Times New Roman" w:cs="Times New Roman"/>
            <w:sz w:val="24"/>
            <w:szCs w:val="24"/>
          </w:rPr>
          <w:fldChar w:fldCharType="begin" w:fldLock="1"/>
        </w:r>
        <w:r w:rsidR="007B3AF8" w:rsidDel="007B3AF8">
          <w:rPr>
            <w:rFonts w:ascii="Times New Roman" w:eastAsia="Times New Roman" w:hAnsi="Times New Roman" w:cs="Times New Roman"/>
            <w:sz w:val="24"/>
            <w:szCs w:val="24"/>
          </w:rPr>
          <w:delInstrText>ADDIN CSL_CITATION { "citationID" : "2a2dvk4tih", "citationItems" : [ { "id" : "ITEM-1", "itemData" : { "ISBN" : "1365-2664", "author" : [ { "dropping-particle" : "", "family" : "Hill", "given" : "Jane K", "non-dropping-particle" : "", "parse-names" : false, "suffix" : "" }, { "dropping-particle" : "", "family" : "Hamer", "given" : "Keith C", "non-dropping-particle" : "", "parse-names" : false, "suffix" : "" } ], "container-title" : "Journal of Applied Ecology", "id" : "ITEM-1", "issue" : "4", "issued" : { "date-parts" : [ [ "2004" ] ] }, "page" : "744-754", "title" : "Determining impacts of habitat modification on diversity of tropical forest fauna the importance of spatial scale", "type" : "article-journal", "volume" : "41" }, "uris" : [ "http://www.mendeley.com/documents/?uuid=f5883d5e-dab3-4631-a447-efee1df35b1c" ] } ], "mendeley" : { "formattedCitation" : "(Hill &amp; Hamer 2004)", "plainTextFormattedCitation" : "(Hill &amp; Hamer 2004)" }, "properties" : { "formattedCitation" : "(Hill and Hamer 2004)", "noteIndex" : 0, "plainCitation" : "(Hill and Hamer 2004)" }, "schema" : "https://github.com/citation-style-language/schema/raw/master/csl-citation.json" }</w:delInstrText>
        </w:r>
        <w:r w:rsidR="005F5CC2" w:rsidRPr="00E74A14" w:rsidDel="007B3AF8">
          <w:rPr>
            <w:rFonts w:ascii="Times New Roman" w:eastAsia="Times New Roman" w:hAnsi="Times New Roman" w:cs="Times New Roman"/>
            <w:sz w:val="24"/>
            <w:szCs w:val="24"/>
          </w:rPr>
          <w:fldChar w:fldCharType="separate"/>
        </w:r>
        <w:r w:rsidR="007B3AF8" w:rsidRPr="007B3AF8" w:rsidDel="007B3AF8">
          <w:rPr>
            <w:rFonts w:ascii="Times New Roman" w:hAnsi="Times New Roman" w:cs="Times New Roman"/>
            <w:noProof/>
            <w:sz w:val="24"/>
            <w:szCs w:val="24"/>
          </w:rPr>
          <w:delText>(Hill &amp; Hamer 2004)</w:delText>
        </w:r>
        <w:r w:rsidR="005F5CC2" w:rsidRPr="00E74A14" w:rsidDel="007B3AF8">
          <w:rPr>
            <w:rFonts w:ascii="Times New Roman" w:eastAsia="Times New Roman" w:hAnsi="Times New Roman" w:cs="Times New Roman"/>
            <w:sz w:val="24"/>
            <w:szCs w:val="24"/>
          </w:rPr>
          <w:fldChar w:fldCharType="end"/>
        </w:r>
        <w:r w:rsidRPr="00E74A14" w:rsidDel="007B3AF8">
          <w:rPr>
            <w:rFonts w:ascii="Times New Roman" w:eastAsia="Times New Roman" w:hAnsi="Times New Roman" w:cs="Times New Roman"/>
            <w:sz w:val="24"/>
            <w:szCs w:val="24"/>
          </w:rPr>
          <w:delText xml:space="preserve"> </w:delText>
        </w:r>
      </w:del>
      <w:del w:id="28" w:author="Phil" w:date="2016-04-22T12:16:00Z">
        <w:r w:rsidRPr="00E74A14" w:rsidDel="00842F06">
          <w:rPr>
            <w:rFonts w:ascii="Times New Roman" w:eastAsia="Times New Roman" w:hAnsi="Times New Roman" w:cs="Times New Roman"/>
            <w:sz w:val="24"/>
            <w:szCs w:val="24"/>
          </w:rPr>
          <w:delText xml:space="preserve">and therefore, </w:delText>
        </w:r>
      </w:del>
      <w:del w:id="29" w:author="Phil" w:date="2016-04-21T11:17:00Z">
        <w:r w:rsidRPr="00E74A14" w:rsidDel="007B3AF8">
          <w:rPr>
            <w:rFonts w:ascii="Times New Roman" w:eastAsia="Times New Roman" w:hAnsi="Times New Roman" w:cs="Times New Roman"/>
            <w:sz w:val="24"/>
            <w:szCs w:val="24"/>
          </w:rPr>
          <w:delText xml:space="preserve">these </w:delText>
        </w:r>
      </w:del>
      <w:del w:id="30" w:author="Phil" w:date="2016-04-22T12:16:00Z">
        <w:r w:rsidRPr="00E74A14" w:rsidDel="00842F06">
          <w:rPr>
            <w:rFonts w:ascii="Times New Roman" w:eastAsia="Times New Roman" w:hAnsi="Times New Roman" w:cs="Times New Roman"/>
            <w:sz w:val="24"/>
            <w:szCs w:val="24"/>
          </w:rPr>
          <w:delText xml:space="preserve">differences </w:delText>
        </w:r>
      </w:del>
      <w:del w:id="31" w:author="Phil" w:date="2016-04-21T11:17:00Z">
        <w:r w:rsidRPr="00E74A14" w:rsidDel="007B3AF8">
          <w:rPr>
            <w:rFonts w:ascii="Times New Roman" w:eastAsia="Times New Roman" w:hAnsi="Times New Roman" w:cs="Times New Roman"/>
            <w:sz w:val="24"/>
            <w:szCs w:val="24"/>
          </w:rPr>
          <w:delText xml:space="preserve">are </w:delText>
        </w:r>
      </w:del>
      <w:del w:id="32" w:author="Phil" w:date="2016-04-21T12:51:00Z">
        <w:r w:rsidRPr="00E74A14" w:rsidDel="005B2608">
          <w:rPr>
            <w:rFonts w:ascii="Times New Roman" w:eastAsia="Times New Roman" w:hAnsi="Times New Roman" w:cs="Times New Roman"/>
            <w:sz w:val="24"/>
            <w:szCs w:val="24"/>
          </w:rPr>
          <w:delText xml:space="preserve">unlikely to </w:delText>
        </w:r>
      </w:del>
      <w:del w:id="33" w:author="Phil" w:date="2016-04-22T12:16:00Z">
        <w:r w:rsidRPr="00E74A14" w:rsidDel="00842F06">
          <w:rPr>
            <w:rFonts w:ascii="Times New Roman" w:eastAsia="Times New Roman" w:hAnsi="Times New Roman" w:cs="Times New Roman"/>
            <w:sz w:val="24"/>
            <w:szCs w:val="24"/>
          </w:rPr>
          <w:delText xml:space="preserve">bias </w:delText>
        </w:r>
      </w:del>
      <w:del w:id="34" w:author="Phil" w:date="2016-04-21T12:51:00Z">
        <w:r w:rsidRPr="00E74A14" w:rsidDel="005B2608">
          <w:rPr>
            <w:rFonts w:ascii="Times New Roman" w:eastAsia="Times New Roman" w:hAnsi="Times New Roman" w:cs="Times New Roman"/>
            <w:sz w:val="24"/>
            <w:szCs w:val="24"/>
          </w:rPr>
          <w:delText xml:space="preserve">the </w:delText>
        </w:r>
      </w:del>
      <w:del w:id="35" w:author="Phil" w:date="2016-04-22T12:16:00Z">
        <w:r w:rsidRPr="00E74A14" w:rsidDel="00842F06">
          <w:rPr>
            <w:rFonts w:ascii="Times New Roman" w:eastAsia="Times New Roman" w:hAnsi="Times New Roman" w:cs="Times New Roman"/>
            <w:sz w:val="24"/>
            <w:szCs w:val="24"/>
          </w:rPr>
          <w:delText>results.</w:delText>
        </w:r>
      </w:del>
    </w:p>
    <w:p w14:paraId="7AA8226A" w14:textId="77777777" w:rsidR="004D19A5" w:rsidRPr="00E74A14" w:rsidRDefault="004D19A5" w:rsidP="00842F06">
      <w:pPr>
        <w:spacing w:line="480" w:lineRule="auto"/>
        <w:jc w:val="both"/>
        <w:rPr>
          <w:sz w:val="24"/>
          <w:szCs w:val="24"/>
        </w:rPr>
        <w:pPrChange w:id="36" w:author="Phil" w:date="2016-04-22T12:16:00Z">
          <w:pPr>
            <w:spacing w:line="480" w:lineRule="auto"/>
            <w:ind w:firstLine="720"/>
            <w:jc w:val="both"/>
          </w:pPr>
        </w:pPrChange>
      </w:pPr>
    </w:p>
    <w:p w14:paraId="1F3D2D0D" w14:textId="1E0B47AF" w:rsidR="004D19A5" w:rsidDel="007B3AF8" w:rsidRDefault="003E27F8" w:rsidP="00B55543">
      <w:pPr>
        <w:spacing w:line="480" w:lineRule="auto"/>
        <w:jc w:val="both"/>
        <w:rPr>
          <w:del w:id="37" w:author="Phil" w:date="2016-04-21T11:18:00Z"/>
          <w:rFonts w:ascii="Times New Roman" w:eastAsia="Times New Roman" w:hAnsi="Times New Roman" w:cs="Times New Roman"/>
          <w:b/>
          <w:i/>
          <w:sz w:val="24"/>
          <w:szCs w:val="24"/>
        </w:rPr>
      </w:pPr>
      <w:del w:id="38" w:author="Phil" w:date="2016-04-21T11:18:00Z">
        <w:r w:rsidRPr="00E74A14" w:rsidDel="007B3AF8">
          <w:rPr>
            <w:rFonts w:ascii="Times New Roman" w:eastAsia="Times New Roman" w:hAnsi="Times New Roman" w:cs="Times New Roman"/>
            <w:b/>
            <w:i/>
            <w:sz w:val="24"/>
            <w:szCs w:val="24"/>
          </w:rPr>
          <w:delText>Forest dependency and community composition</w:delText>
        </w:r>
      </w:del>
    </w:p>
    <w:p w14:paraId="3AC4D838" w14:textId="0F81AB78" w:rsidR="00117719" w:rsidRDefault="007B3AF8">
      <w:pPr>
        <w:spacing w:line="480" w:lineRule="auto"/>
        <w:ind w:firstLine="720"/>
        <w:jc w:val="both"/>
        <w:rPr>
          <w:ins w:id="39" w:author="Phil" w:date="2016-04-21T11:56:00Z"/>
          <w:rFonts w:ascii="Times New Roman" w:eastAsia="Times New Roman" w:hAnsi="Times New Roman" w:cs="Times New Roman"/>
          <w:sz w:val="24"/>
          <w:szCs w:val="24"/>
        </w:rPr>
        <w:pPrChange w:id="40" w:author="Phil" w:date="2016-04-21T12:48:00Z">
          <w:pPr>
            <w:spacing w:line="480" w:lineRule="auto"/>
            <w:jc w:val="both"/>
          </w:pPr>
        </w:pPrChange>
      </w:pPr>
      <w:ins w:id="41" w:author="Phil" w:date="2016-04-21T11:19:00Z">
        <w:r>
          <w:rPr>
            <w:rFonts w:ascii="Times New Roman" w:eastAsia="Times New Roman" w:hAnsi="Times New Roman" w:cs="Times New Roman"/>
            <w:sz w:val="24"/>
            <w:szCs w:val="24"/>
          </w:rPr>
          <w:t xml:space="preserve">Data on the traits of bird species were obtained from </w:t>
        </w:r>
      </w:ins>
      <w:ins w:id="42" w:author="Phil" w:date="2016-04-21T11:21:00Z">
        <w:r w:rsidR="007B48E3">
          <w:rPr>
            <w:rFonts w:ascii="Times New Roman" w:eastAsia="Times New Roman" w:hAnsi="Times New Roman" w:cs="Times New Roman"/>
            <w:sz w:val="24"/>
            <w:szCs w:val="24"/>
          </w:rPr>
          <w:t xml:space="preserve">Wilman </w:t>
        </w:r>
        <w:r w:rsidR="007B48E3">
          <w:rPr>
            <w:rFonts w:ascii="Times New Roman" w:eastAsia="Times New Roman" w:hAnsi="Times New Roman" w:cs="Times New Roman"/>
            <w:i/>
            <w:sz w:val="24"/>
            <w:szCs w:val="24"/>
          </w:rPr>
          <w:t xml:space="preserve">et al. </w:t>
        </w:r>
        <w:r w:rsidR="007B48E3">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Pr>
          <w:rFonts w:ascii="Times New Roman" w:eastAsia="Times New Roman" w:hAnsi="Times New Roman" w:cs="Times New Roman"/>
          <w:sz w:val="24"/>
          <w:szCs w:val="24"/>
        </w:rPr>
        <w:fldChar w:fldCharType="separate"/>
      </w:r>
      <w:r w:rsidR="007B48E3" w:rsidRPr="007B48E3">
        <w:rPr>
          <w:rFonts w:ascii="Times New Roman" w:eastAsia="Times New Roman" w:hAnsi="Times New Roman" w:cs="Times New Roman"/>
          <w:noProof/>
          <w:sz w:val="24"/>
          <w:szCs w:val="24"/>
        </w:rPr>
        <w:t>(2014)</w:t>
      </w:r>
      <w:ins w:id="43" w:author="Phil" w:date="2016-04-21T11:21:00Z">
        <w:r w:rsidR="007B48E3">
          <w:rPr>
            <w:rFonts w:ascii="Times New Roman" w:eastAsia="Times New Roman" w:hAnsi="Times New Roman" w:cs="Times New Roman"/>
            <w:sz w:val="24"/>
            <w:szCs w:val="24"/>
          </w:rPr>
          <w:fldChar w:fldCharType="end"/>
        </w:r>
        <w:r w:rsidR="007B48E3">
          <w:rPr>
            <w:rFonts w:ascii="Times New Roman" w:eastAsia="Times New Roman" w:hAnsi="Times New Roman" w:cs="Times New Roman"/>
            <w:sz w:val="24"/>
            <w:szCs w:val="24"/>
          </w:rPr>
          <w:t>. For this study we selected traits linked to (i) foraging strata (</w:t>
        </w:r>
      </w:ins>
      <w:ins w:id="44" w:author="Phil" w:date="2016-04-21T11:23:00Z">
        <w:r w:rsidR="007B48E3">
          <w:rPr>
            <w:rFonts w:ascii="Times New Roman" w:eastAsia="Times New Roman" w:hAnsi="Times New Roman" w:cs="Times New Roman"/>
            <w:sz w:val="24"/>
            <w:szCs w:val="24"/>
          </w:rPr>
          <w:t xml:space="preserve">ground, understory, mid-high levels in trees, </w:t>
        </w:r>
      </w:ins>
      <w:ins w:id="45" w:author="Phil" w:date="2016-04-21T11:24:00Z">
        <w:r w:rsidR="007B48E3">
          <w:rPr>
            <w:rFonts w:ascii="Times New Roman" w:eastAsia="Times New Roman" w:hAnsi="Times New Roman" w:cs="Times New Roman"/>
            <w:sz w:val="24"/>
            <w:szCs w:val="24"/>
          </w:rPr>
          <w:t>canopy</w:t>
        </w:r>
      </w:ins>
      <w:ins w:id="46" w:author="Phil" w:date="2016-04-22T12:17:00Z">
        <w:r w:rsidR="00842F06">
          <w:rPr>
            <w:rFonts w:ascii="Times New Roman" w:eastAsia="Times New Roman" w:hAnsi="Times New Roman" w:cs="Times New Roman"/>
            <w:sz w:val="24"/>
            <w:szCs w:val="24"/>
          </w:rPr>
          <w:t>,</w:t>
        </w:r>
      </w:ins>
      <w:ins w:id="47" w:author="Phil" w:date="2016-04-21T11:24:00Z">
        <w:r w:rsidR="007B48E3">
          <w:rPr>
            <w:rFonts w:ascii="Times New Roman" w:eastAsia="Times New Roman" w:hAnsi="Times New Roman" w:cs="Times New Roman"/>
            <w:sz w:val="24"/>
            <w:szCs w:val="24"/>
          </w:rPr>
          <w:t xml:space="preserve"> or well above vegetation); (ii) diet (invertebrates, </w:t>
        </w:r>
      </w:ins>
      <w:ins w:id="48" w:author="Phil" w:date="2016-04-21T11:25:00Z">
        <w:r w:rsidR="007B48E3">
          <w:rPr>
            <w:rFonts w:ascii="Times New Roman" w:eastAsia="Times New Roman" w:hAnsi="Times New Roman" w:cs="Times New Roman"/>
            <w:sz w:val="24"/>
            <w:szCs w:val="24"/>
          </w:rPr>
          <w:t xml:space="preserve">mammals/birds, reptiles/amphibians, fish, scavenger, </w:t>
        </w:r>
      </w:ins>
      <w:ins w:id="49" w:author="Phil" w:date="2016-04-21T11:26:00Z">
        <w:r w:rsidR="007B48E3">
          <w:rPr>
            <w:rFonts w:ascii="Times New Roman" w:eastAsia="Times New Roman" w:hAnsi="Times New Roman" w:cs="Times New Roman"/>
            <w:sz w:val="24"/>
            <w:szCs w:val="24"/>
          </w:rPr>
          <w:t>fruit, nectar, seed</w:t>
        </w:r>
      </w:ins>
      <w:ins w:id="50" w:author="Phil" w:date="2016-04-22T12:17:00Z">
        <w:r w:rsidR="00842F06">
          <w:rPr>
            <w:rFonts w:ascii="Times New Roman" w:eastAsia="Times New Roman" w:hAnsi="Times New Roman" w:cs="Times New Roman"/>
            <w:sz w:val="24"/>
            <w:szCs w:val="24"/>
          </w:rPr>
          <w:t>s,</w:t>
        </w:r>
      </w:ins>
      <w:ins w:id="51" w:author="Phil" w:date="2016-04-21T11:26:00Z">
        <w:r w:rsidR="007B48E3">
          <w:rPr>
            <w:rFonts w:ascii="Times New Roman" w:eastAsia="Times New Roman" w:hAnsi="Times New Roman" w:cs="Times New Roman"/>
            <w:sz w:val="24"/>
            <w:szCs w:val="24"/>
          </w:rPr>
          <w:t xml:space="preserve"> or other plant material); </w:t>
        </w:r>
      </w:ins>
      <w:ins w:id="52" w:author="Phil" w:date="2016-04-21T11:27:00Z">
        <w:r w:rsidR="007B48E3">
          <w:rPr>
            <w:rFonts w:ascii="Times New Roman" w:eastAsia="Times New Roman" w:hAnsi="Times New Roman" w:cs="Times New Roman"/>
            <w:sz w:val="24"/>
            <w:szCs w:val="24"/>
          </w:rPr>
          <w:t>(iii) body mass in grams.</w:t>
        </w:r>
      </w:ins>
      <w:ins w:id="53" w:author="Phil" w:date="2016-04-21T11:28:00Z">
        <w:r w:rsidR="007B48E3">
          <w:rPr>
            <w:rFonts w:ascii="Times New Roman" w:eastAsia="Times New Roman" w:hAnsi="Times New Roman" w:cs="Times New Roman"/>
            <w:sz w:val="24"/>
            <w:szCs w:val="24"/>
          </w:rPr>
          <w:t xml:space="preserve"> Where no match was found for the </w:t>
        </w:r>
      </w:ins>
      <w:ins w:id="54" w:author="Phil" w:date="2016-04-21T11:27:00Z">
        <w:r w:rsidR="007B48E3">
          <w:rPr>
            <w:rFonts w:ascii="Times New Roman" w:eastAsia="Times New Roman" w:hAnsi="Times New Roman" w:cs="Times New Roman"/>
            <w:sz w:val="24"/>
            <w:szCs w:val="24"/>
          </w:rPr>
          <w:t>latin bi</w:t>
        </w:r>
      </w:ins>
      <w:ins w:id="55" w:author="Phil" w:date="2016-04-21T11:28:00Z">
        <w:r w:rsidR="007B48E3">
          <w:rPr>
            <w:rFonts w:ascii="Times New Roman" w:eastAsia="Times New Roman" w:hAnsi="Times New Roman" w:cs="Times New Roman"/>
            <w:sz w:val="24"/>
            <w:szCs w:val="24"/>
          </w:rPr>
          <w:t xml:space="preserve">nomial name of a species in the data of </w:t>
        </w:r>
      </w:ins>
      <w:ins w:id="56" w:author="Phil" w:date="2016-04-21T11:29:00Z">
        <w:r w:rsidR="007B48E3">
          <w:rPr>
            <w:rFonts w:ascii="Times New Roman" w:eastAsia="Times New Roman" w:hAnsi="Times New Roman" w:cs="Times New Roman"/>
            <w:sz w:val="24"/>
            <w:szCs w:val="24"/>
          </w:rPr>
          <w:t xml:space="preserve">Wilman </w:t>
        </w:r>
        <w:r w:rsidR="007B48E3">
          <w:rPr>
            <w:rFonts w:ascii="Times New Roman" w:eastAsia="Times New Roman" w:hAnsi="Times New Roman" w:cs="Times New Roman"/>
            <w:i/>
            <w:sz w:val="24"/>
            <w:szCs w:val="24"/>
          </w:rPr>
          <w:t xml:space="preserve">et al. </w:t>
        </w:r>
        <w:r w:rsidR="007B48E3">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ins w:id="57" w:author="Phil" w:date="2016-04-21T11:29:00Z">
        <w:r w:rsidR="007B48E3">
          <w:rPr>
            <w:rFonts w:ascii="Times New Roman" w:eastAsia="Times New Roman" w:hAnsi="Times New Roman" w:cs="Times New Roman"/>
            <w:sz w:val="24"/>
            <w:szCs w:val="24"/>
          </w:rPr>
          <w:fldChar w:fldCharType="separate"/>
        </w:r>
        <w:r w:rsidR="007B48E3" w:rsidRPr="007B48E3">
          <w:rPr>
            <w:rFonts w:ascii="Times New Roman" w:eastAsia="Times New Roman" w:hAnsi="Times New Roman" w:cs="Times New Roman"/>
            <w:noProof/>
            <w:sz w:val="24"/>
            <w:szCs w:val="24"/>
          </w:rPr>
          <w:t>(2014)</w:t>
        </w:r>
        <w:r w:rsidR="007B48E3">
          <w:rPr>
            <w:rFonts w:ascii="Times New Roman" w:eastAsia="Times New Roman" w:hAnsi="Times New Roman" w:cs="Times New Roman"/>
            <w:sz w:val="24"/>
            <w:szCs w:val="24"/>
          </w:rPr>
          <w:fldChar w:fldCharType="end"/>
        </w:r>
        <w:r w:rsidR="007B48E3">
          <w:rPr>
            <w:rFonts w:ascii="Times New Roman" w:eastAsia="Times New Roman" w:hAnsi="Times New Roman" w:cs="Times New Roman"/>
            <w:sz w:val="24"/>
            <w:szCs w:val="24"/>
          </w:rPr>
          <w:t xml:space="preserve"> a web search was carried out and the correct trait values assigned (10 species).</w:t>
        </w:r>
      </w:ins>
      <w:ins w:id="58" w:author="Phil" w:date="2016-04-21T11:31:00Z">
        <w:r w:rsidR="00D84ADA">
          <w:rPr>
            <w:rFonts w:ascii="Times New Roman" w:eastAsia="Times New Roman" w:hAnsi="Times New Roman" w:cs="Times New Roman"/>
            <w:sz w:val="24"/>
            <w:szCs w:val="24"/>
          </w:rPr>
          <w:t xml:space="preserve"> We then </w:t>
        </w:r>
      </w:ins>
      <w:moveToRangeStart w:id="59" w:author="Phil" w:date="2016-04-21T11:31:00Z" w:name="move449001632"/>
      <w:moveTo w:id="60" w:author="Phil" w:date="2016-04-21T11:31:00Z">
        <w:del w:id="61" w:author="Phil" w:date="2016-04-21T11:31:00Z">
          <w:r w:rsidR="00D84ADA" w:rsidRPr="00E74A14" w:rsidDel="00D84ADA">
            <w:rPr>
              <w:rFonts w:ascii="Times New Roman" w:eastAsia="Times New Roman" w:hAnsi="Times New Roman" w:cs="Times New Roman"/>
              <w:sz w:val="24"/>
              <w:szCs w:val="24"/>
            </w:rPr>
            <w:delText>T</w:delText>
          </w:r>
        </w:del>
        <w:del w:id="62" w:author="Phil" w:date="2016-04-21T11:59:00Z">
          <w:r w:rsidR="00D84ADA" w:rsidRPr="00E74A14" w:rsidDel="00117719">
            <w:rPr>
              <w:rFonts w:ascii="Times New Roman" w:eastAsia="Times New Roman" w:hAnsi="Times New Roman" w:cs="Times New Roman"/>
              <w:sz w:val="24"/>
              <w:szCs w:val="24"/>
            </w:rPr>
            <w:delText xml:space="preserve">he package FD </w:delText>
          </w:r>
          <w:r w:rsidR="00D84ADA" w:rsidRPr="00E74A14" w:rsidDel="00117719">
            <w:rPr>
              <w:rFonts w:ascii="Times New Roman" w:eastAsia="Times New Roman" w:hAnsi="Times New Roman" w:cs="Times New Roman"/>
              <w:sz w:val="24"/>
              <w:szCs w:val="24"/>
            </w:rPr>
            <w:fldChar w:fldCharType="begin" w:fldLock="1"/>
          </w:r>
          <w:r w:rsidR="00D84ADA" w:rsidDel="00117719">
            <w:rPr>
              <w:rFonts w:ascii="Times New Roman" w:eastAsia="Times New Roman" w:hAnsi="Times New Roman" w:cs="Times New Roman"/>
              <w:sz w:val="24"/>
              <w:szCs w:val="24"/>
            </w:rPr>
            <w:delInstrText>ADDIN CSL_CITATION { "citationID" : "3up1du0ap", "citationItems" : [ { "id" : "ITEM-1", "itemData" : { "author" : [ { "dropping-particle" : "", "family" : "Lalibert\u00e9", "given" : "Etienne", "non-dropping-particle" : "", "parse-names" : false, "suffix" : "" }, { "dropping-particle" : "", "family" : "Legendre", "given" : "Pierre", "non-dropping-particle" : "", "parse-names" : false, "suffix" : "" }, { "dropping-particle" : "", "family" : "Shipley", "given" : "Bill", "non-dropping-particle" : "", "parse-names" : false, "suffix" : "" } ], "id" : "ITEM-1", "issued" : { "date-parts" : [ [ "2014" ] ] }, "title" : "FD: measuring functional diversity from multiple traits, and other tools for functional ecology", "type" : "book" }, "uri" : [ "http://zotero.org/users/local/lSswCld9/items/VZE7QW8R" ], "uris" : [ "http://zotero.org/users/local/lSswCld9/items/VZE7QW8R", "http://www.mendeley.com/documents/?uuid=f1458226-e049-479a-9cf4-d9427f540c52" ] } ], "mendeley" : { "formattedCitation" : "(Lalibert\u00e9, Legendre &amp; Shipley 2014)", "plainTextFormattedCitation" : "(Lalibert\u00e9, Legendre &amp; Shipley 2014)", "previouslyFormattedCitation" : "(Lalibert\u00e9, Legendre &amp; Shipley 2014)" }, "properties" : { "formattedCitation" : "{\\rtf (Lalibert\\uc0\\u233{} et al. 2014)}", "noteIndex" : 0, "plainCitation" : "(Lalibert\u00e9 et al. 2014)" }, "schema" : "https://github.com/citation-style-language/schema/raw/master/csl-citation.json" }</w:delInstrText>
          </w:r>
          <w:r w:rsidR="00D84ADA" w:rsidRPr="00E74A14" w:rsidDel="00117719">
            <w:rPr>
              <w:rFonts w:ascii="Times New Roman" w:eastAsia="Times New Roman" w:hAnsi="Times New Roman" w:cs="Times New Roman"/>
              <w:sz w:val="24"/>
              <w:szCs w:val="24"/>
            </w:rPr>
            <w:fldChar w:fldCharType="separate"/>
          </w:r>
          <w:r w:rsidR="00D84ADA" w:rsidRPr="007B3AF8" w:rsidDel="00117719">
            <w:rPr>
              <w:rFonts w:ascii="Times New Roman" w:hAnsi="Times New Roman" w:cs="Times New Roman"/>
              <w:noProof/>
              <w:sz w:val="24"/>
              <w:szCs w:val="24"/>
            </w:rPr>
            <w:delText>(Laliberté, Legendre &amp; Shipley 2014)</w:delText>
          </w:r>
          <w:r w:rsidR="00D84ADA" w:rsidRPr="00E74A14" w:rsidDel="00117719">
            <w:rPr>
              <w:rFonts w:ascii="Times New Roman" w:eastAsia="Times New Roman" w:hAnsi="Times New Roman" w:cs="Times New Roman"/>
              <w:sz w:val="24"/>
              <w:szCs w:val="24"/>
            </w:rPr>
            <w:fldChar w:fldCharType="end"/>
          </w:r>
          <w:r w:rsidR="00D84ADA" w:rsidRPr="00E74A14" w:rsidDel="00117719">
            <w:rPr>
              <w:rFonts w:ascii="Times New Roman" w:eastAsia="Times New Roman" w:hAnsi="Times New Roman" w:cs="Times New Roman"/>
              <w:sz w:val="24"/>
              <w:szCs w:val="24"/>
            </w:rPr>
            <w:delText xml:space="preserve"> </w:delText>
          </w:r>
        </w:del>
      </w:moveTo>
      <w:ins w:id="63" w:author="Phil" w:date="2016-04-21T11:51:00Z">
        <w:r w:rsidR="00117719">
          <w:rPr>
            <w:rFonts w:ascii="Times New Roman" w:eastAsia="Times New Roman" w:hAnsi="Times New Roman" w:cs="Times New Roman"/>
            <w:sz w:val="24"/>
            <w:szCs w:val="24"/>
          </w:rPr>
          <w:t>calculate</w:t>
        </w:r>
      </w:ins>
      <w:ins w:id="64" w:author="Phil" w:date="2016-04-21T12:00:00Z">
        <w:r w:rsidR="00117719">
          <w:rPr>
            <w:rFonts w:ascii="Times New Roman" w:eastAsia="Times New Roman" w:hAnsi="Times New Roman" w:cs="Times New Roman"/>
            <w:sz w:val="24"/>
            <w:szCs w:val="24"/>
          </w:rPr>
          <w:t>d</w:t>
        </w:r>
      </w:ins>
      <w:ins w:id="65" w:author="Phil" w:date="2016-04-21T11:51:00Z">
        <w:r w:rsidR="00117719">
          <w:rPr>
            <w:rFonts w:ascii="Times New Roman" w:eastAsia="Times New Roman" w:hAnsi="Times New Roman" w:cs="Times New Roman"/>
            <w:sz w:val="24"/>
            <w:szCs w:val="24"/>
          </w:rPr>
          <w:t xml:space="preserve"> </w:t>
        </w:r>
      </w:ins>
      <w:ins w:id="66" w:author="Phil" w:date="2016-04-22T12:21:00Z">
        <w:r w:rsidR="00842F06">
          <w:rPr>
            <w:rFonts w:ascii="Times New Roman" w:eastAsia="Times New Roman" w:hAnsi="Times New Roman" w:cs="Times New Roman"/>
            <w:sz w:val="24"/>
            <w:szCs w:val="24"/>
          </w:rPr>
          <w:t xml:space="preserve">species richness and </w:t>
        </w:r>
      </w:ins>
      <w:ins w:id="67" w:author="Phil" w:date="2016-04-21T11:55:00Z">
        <w:r w:rsidR="00117719">
          <w:rPr>
            <w:rFonts w:ascii="Times New Roman" w:eastAsia="Times New Roman" w:hAnsi="Times New Roman" w:cs="Times New Roman"/>
            <w:sz w:val="24"/>
            <w:szCs w:val="24"/>
          </w:rPr>
          <w:t xml:space="preserve">five </w:t>
        </w:r>
      </w:ins>
      <w:ins w:id="68" w:author="Phil" w:date="2016-04-21T11:51:00Z">
        <w:r w:rsidR="00117719">
          <w:rPr>
            <w:rFonts w:ascii="Times New Roman" w:eastAsia="Times New Roman" w:hAnsi="Times New Roman" w:cs="Times New Roman"/>
            <w:sz w:val="24"/>
            <w:szCs w:val="24"/>
          </w:rPr>
          <w:t>functional diversity metrics</w:t>
        </w:r>
      </w:ins>
      <w:ins w:id="69" w:author="Phil" w:date="2016-04-21T11:55:00Z">
        <w:r w:rsidR="00117719">
          <w:rPr>
            <w:rFonts w:ascii="Times New Roman" w:eastAsia="Times New Roman" w:hAnsi="Times New Roman" w:cs="Times New Roman"/>
            <w:sz w:val="24"/>
            <w:szCs w:val="24"/>
          </w:rPr>
          <w:t xml:space="preserve">: </w:t>
        </w:r>
        <w:r w:rsidR="00117719" w:rsidRPr="00117719">
          <w:rPr>
            <w:rFonts w:ascii="Times New Roman" w:eastAsia="Times New Roman" w:hAnsi="Times New Roman" w:cs="Times New Roman"/>
            <w:sz w:val="24"/>
            <w:szCs w:val="24"/>
          </w:rPr>
          <w:t>functional diversity (FD), functional richness (FRic), functional evenness (FEve), functional divergence (FDiv), and functional dispersion (FDis)</w:t>
        </w:r>
      </w:ins>
      <w:ins w:id="70" w:author="Phil" w:date="2016-04-21T12:00:00Z">
        <w:r w:rsidR="00117719">
          <w:rPr>
            <w:rFonts w:ascii="Times New Roman" w:eastAsia="Times New Roman" w:hAnsi="Times New Roman" w:cs="Times New Roman"/>
            <w:sz w:val="24"/>
            <w:szCs w:val="24"/>
          </w:rPr>
          <w:t xml:space="preserve"> for each of our secondary and primary forest sites</w:t>
        </w:r>
      </w:ins>
      <w:ins w:id="71" w:author="Phil" w:date="2016-04-21T11:51:00Z">
        <w:r w:rsidR="00117719">
          <w:rPr>
            <w:rFonts w:ascii="Times New Roman" w:eastAsia="Times New Roman" w:hAnsi="Times New Roman" w:cs="Times New Roman"/>
            <w:sz w:val="24"/>
            <w:szCs w:val="24"/>
          </w:rPr>
          <w:t xml:space="preserve">. </w:t>
        </w:r>
      </w:ins>
    </w:p>
    <w:p w14:paraId="6F62452A" w14:textId="6988EE6E" w:rsidR="00117719" w:rsidRDefault="00842F06">
      <w:pPr>
        <w:spacing w:line="480" w:lineRule="auto"/>
        <w:ind w:firstLine="720"/>
        <w:jc w:val="both"/>
        <w:rPr>
          <w:ins w:id="72" w:author="Phil" w:date="2016-04-21T11:52:00Z"/>
          <w:rFonts w:ascii="Times New Roman" w:eastAsia="Times New Roman" w:hAnsi="Times New Roman" w:cs="Times New Roman"/>
          <w:sz w:val="24"/>
          <w:szCs w:val="24"/>
        </w:rPr>
        <w:pPrChange w:id="73" w:author="Phil" w:date="2016-04-21T12:48:00Z">
          <w:pPr>
            <w:spacing w:line="480" w:lineRule="auto"/>
            <w:jc w:val="both"/>
          </w:pPr>
        </w:pPrChange>
      </w:pPr>
      <w:ins w:id="74" w:author="Phil" w:date="2016-04-22T12:21:00Z">
        <w:r>
          <w:rPr>
            <w:rFonts w:ascii="Times New Roman" w:eastAsia="Times New Roman" w:hAnsi="Times New Roman" w:cs="Times New Roman"/>
            <w:sz w:val="24"/>
            <w:szCs w:val="24"/>
          </w:rPr>
          <w:t xml:space="preserve">Species richness was calculated by summing the number of species found in at each site. In all studies sampling effort </w:t>
        </w:r>
      </w:ins>
      <w:ins w:id="75" w:author="Phil" w:date="2016-04-22T12:22:00Z">
        <w:r>
          <w:rPr>
            <w:rFonts w:ascii="Times New Roman" w:eastAsia="Times New Roman" w:hAnsi="Times New Roman" w:cs="Times New Roman"/>
            <w:sz w:val="24"/>
            <w:szCs w:val="24"/>
          </w:rPr>
          <w:t>was the same in</w:t>
        </w:r>
      </w:ins>
      <w:ins w:id="76" w:author="Phil" w:date="2016-04-22T12:21:00Z">
        <w:r>
          <w:rPr>
            <w:rFonts w:ascii="Times New Roman" w:eastAsia="Times New Roman" w:hAnsi="Times New Roman" w:cs="Times New Roman"/>
            <w:sz w:val="24"/>
            <w:szCs w:val="24"/>
          </w:rPr>
          <w:t xml:space="preserve"> secondary and primary sites. </w:t>
        </w:r>
      </w:ins>
      <w:ins w:id="77" w:author="Phil" w:date="2016-04-21T11:52:00Z">
        <w:r w:rsidR="00117719">
          <w:rPr>
            <w:rFonts w:ascii="Times New Roman" w:eastAsia="Times New Roman" w:hAnsi="Times New Roman" w:cs="Times New Roman"/>
            <w:sz w:val="24"/>
            <w:szCs w:val="24"/>
          </w:rPr>
          <w:t xml:space="preserve">Using </w:t>
        </w:r>
      </w:ins>
      <w:ins w:id="78" w:author="Phil" w:date="2016-04-21T12:51:00Z">
        <w:r w:rsidR="005B2608">
          <w:rPr>
            <w:rFonts w:ascii="Times New Roman" w:eastAsia="Times New Roman" w:hAnsi="Times New Roman" w:cs="Times New Roman"/>
            <w:sz w:val="24"/>
            <w:szCs w:val="24"/>
          </w:rPr>
          <w:t xml:space="preserve">the R package </w:t>
        </w:r>
      </w:ins>
      <w:ins w:id="79" w:author="Phil" w:date="2016-04-21T11:52:00Z">
        <w:r w:rsidR="00117719">
          <w:rPr>
            <w:rFonts w:ascii="Times New Roman" w:eastAsia="Times New Roman" w:hAnsi="Times New Roman" w:cs="Times New Roman"/>
            <w:sz w:val="24"/>
            <w:szCs w:val="24"/>
          </w:rPr>
          <w:t xml:space="preserve">fundiv we calculated </w:t>
        </w:r>
      </w:ins>
      <w:ins w:id="80" w:author="Phil" w:date="2016-04-21T11:53:00Z">
        <w:r w:rsidR="00117719">
          <w:rPr>
            <w:rFonts w:ascii="Times New Roman" w:eastAsia="Times New Roman" w:hAnsi="Times New Roman" w:cs="Times New Roman"/>
            <w:sz w:val="24"/>
            <w:szCs w:val="24"/>
          </w:rPr>
          <w:t xml:space="preserve">FD </w:t>
        </w:r>
      </w:ins>
      <w:ins w:id="81" w:author="Phil" w:date="2016-04-21T11:54:00Z">
        <w:r w:rsidR="00117719">
          <w:rPr>
            <w:rFonts w:ascii="Times New Roman" w:eastAsia="Times New Roman" w:hAnsi="Times New Roman" w:cs="Times New Roman"/>
            <w:sz w:val="24"/>
            <w:szCs w:val="24"/>
          </w:rPr>
          <w:fldChar w:fldCharType="begin" w:fldLock="1"/>
        </w:r>
      </w:ins>
      <w:r w:rsidR="00117719">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Pr>
          <w:rFonts w:ascii="Times New Roman" w:eastAsia="Times New Roman" w:hAnsi="Times New Roman" w:cs="Times New Roman"/>
          <w:sz w:val="24"/>
          <w:szCs w:val="24"/>
        </w:rPr>
        <w:fldChar w:fldCharType="separate"/>
      </w:r>
      <w:r w:rsidR="00117719" w:rsidRPr="00117719">
        <w:rPr>
          <w:rFonts w:ascii="Times New Roman" w:eastAsia="Times New Roman" w:hAnsi="Times New Roman" w:cs="Times New Roman"/>
          <w:noProof/>
          <w:sz w:val="24"/>
          <w:szCs w:val="24"/>
        </w:rPr>
        <w:t>(Petchey &amp; Gaston 2002)</w:t>
      </w:r>
      <w:ins w:id="82" w:author="Phil" w:date="2016-04-21T11:54:00Z">
        <w:r w:rsidR="00117719">
          <w:rPr>
            <w:rFonts w:ascii="Times New Roman" w:eastAsia="Times New Roman" w:hAnsi="Times New Roman" w:cs="Times New Roman"/>
            <w:sz w:val="24"/>
            <w:szCs w:val="24"/>
          </w:rPr>
          <w:fldChar w:fldCharType="end"/>
        </w:r>
      </w:ins>
      <w:ins w:id="83" w:author="Phil" w:date="2016-04-21T11:56:00Z">
        <w:r w:rsidR="00117719">
          <w:rPr>
            <w:rFonts w:ascii="Times New Roman" w:eastAsia="Times New Roman" w:hAnsi="Times New Roman" w:cs="Times New Roman"/>
            <w:sz w:val="24"/>
            <w:szCs w:val="24"/>
          </w:rPr>
          <w:t xml:space="preserve"> a distance based metric of functional diversity</w:t>
        </w:r>
      </w:ins>
      <w:ins w:id="84" w:author="Phil" w:date="2016-04-21T11:58:00Z">
        <w:r w:rsidR="00117719">
          <w:rPr>
            <w:rFonts w:ascii="Times New Roman" w:eastAsia="Times New Roman" w:hAnsi="Times New Roman" w:cs="Times New Roman"/>
            <w:sz w:val="24"/>
            <w:szCs w:val="24"/>
          </w:rPr>
          <w:t xml:space="preserve"> that is not influenced by species abundances</w:t>
        </w:r>
      </w:ins>
      <w:ins w:id="85" w:author="Phil" w:date="2016-04-21T11:56:00Z">
        <w:r w:rsidR="00117719">
          <w:rPr>
            <w:rFonts w:ascii="Times New Roman" w:eastAsia="Times New Roman" w:hAnsi="Times New Roman" w:cs="Times New Roman"/>
            <w:sz w:val="24"/>
            <w:szCs w:val="24"/>
          </w:rPr>
          <w:t xml:space="preserve">. FD is calculated by summing all the branch lengths of a </w:t>
        </w:r>
      </w:ins>
      <w:ins w:id="86" w:author="Phil" w:date="2016-04-21T11:57:00Z">
        <w:r w:rsidR="00117719">
          <w:rPr>
            <w:rFonts w:ascii="Times New Roman" w:eastAsia="Times New Roman" w:hAnsi="Times New Roman" w:cs="Times New Roman"/>
            <w:sz w:val="24"/>
            <w:szCs w:val="24"/>
          </w:rPr>
          <w:t xml:space="preserve">functional </w:t>
        </w:r>
      </w:ins>
      <w:ins w:id="87" w:author="Phil" w:date="2016-04-21T11:56:00Z">
        <w:r w:rsidR="00117719">
          <w:rPr>
            <w:rFonts w:ascii="Times New Roman" w:eastAsia="Times New Roman" w:hAnsi="Times New Roman" w:cs="Times New Roman"/>
            <w:sz w:val="24"/>
            <w:szCs w:val="24"/>
          </w:rPr>
          <w:t xml:space="preserve">dendrogram </w:t>
        </w:r>
      </w:ins>
      <w:ins w:id="88" w:author="Phil" w:date="2016-04-21T11:57:00Z">
        <w:r w:rsidR="00117719">
          <w:rPr>
            <w:rFonts w:ascii="Times New Roman" w:eastAsia="Times New Roman" w:hAnsi="Times New Roman" w:cs="Times New Roman"/>
            <w:sz w:val="24"/>
            <w:szCs w:val="24"/>
          </w:rPr>
          <w:t xml:space="preserve">for all </w:t>
        </w:r>
      </w:ins>
      <w:ins w:id="89" w:author="Phil" w:date="2016-04-21T11:58:00Z">
        <w:r w:rsidR="00117719">
          <w:rPr>
            <w:rFonts w:ascii="Times New Roman" w:eastAsia="Times New Roman" w:hAnsi="Times New Roman" w:cs="Times New Roman"/>
            <w:sz w:val="24"/>
            <w:szCs w:val="24"/>
          </w:rPr>
          <w:t xml:space="preserve">occurring </w:t>
        </w:r>
      </w:ins>
      <w:ins w:id="90" w:author="Phil" w:date="2016-04-21T11:57:00Z">
        <w:r w:rsidR="00117719">
          <w:rPr>
            <w:rFonts w:ascii="Times New Roman" w:eastAsia="Times New Roman" w:hAnsi="Times New Roman" w:cs="Times New Roman"/>
            <w:sz w:val="24"/>
            <w:szCs w:val="24"/>
          </w:rPr>
          <w:t xml:space="preserve">species </w:t>
        </w:r>
      </w:ins>
      <w:ins w:id="91" w:author="Phil" w:date="2016-04-21T11:58:00Z">
        <w:r w:rsidR="00117719">
          <w:rPr>
            <w:rFonts w:ascii="Times New Roman" w:eastAsia="Times New Roman" w:hAnsi="Times New Roman" w:cs="Times New Roman"/>
            <w:sz w:val="24"/>
            <w:szCs w:val="24"/>
          </w:rPr>
          <w:fldChar w:fldCharType="begin" w:fldLock="1"/>
        </w:r>
      </w:ins>
      <w:r w:rsidR="00D153CF">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&amp; Gaston 2002)", "plainTextFormattedCitation" : "(Petchey &amp; Gaston 2002)", "previouslyFormattedCitation" : "(Petchey &amp; Gaston 2002)" }, "properties" : { "noteIndex" : 0 }, "schema" : "https://github.com/citation-style-language/schema/raw/master/csl-citation.json" }</w:instrText>
      </w:r>
      <w:r w:rsidR="00117719">
        <w:rPr>
          <w:rFonts w:ascii="Times New Roman" w:eastAsia="Times New Roman" w:hAnsi="Times New Roman" w:cs="Times New Roman"/>
          <w:sz w:val="24"/>
          <w:szCs w:val="24"/>
        </w:rPr>
        <w:fldChar w:fldCharType="separate"/>
      </w:r>
      <w:r w:rsidR="00117719" w:rsidRPr="00117719">
        <w:rPr>
          <w:rFonts w:ascii="Times New Roman" w:eastAsia="Times New Roman" w:hAnsi="Times New Roman" w:cs="Times New Roman"/>
          <w:noProof/>
          <w:sz w:val="24"/>
          <w:szCs w:val="24"/>
        </w:rPr>
        <w:t>(Petchey &amp; Gaston 2002)</w:t>
      </w:r>
      <w:ins w:id="92" w:author="Phil" w:date="2016-04-21T11:58:00Z">
        <w:r w:rsidR="00117719">
          <w:rPr>
            <w:rFonts w:ascii="Times New Roman" w:eastAsia="Times New Roman" w:hAnsi="Times New Roman" w:cs="Times New Roman"/>
            <w:sz w:val="24"/>
            <w:szCs w:val="24"/>
          </w:rPr>
          <w:fldChar w:fldCharType="end"/>
        </w:r>
        <w:r w:rsidR="00117719">
          <w:rPr>
            <w:rFonts w:ascii="Times New Roman" w:eastAsia="Times New Roman" w:hAnsi="Times New Roman" w:cs="Times New Roman"/>
            <w:sz w:val="24"/>
            <w:szCs w:val="24"/>
          </w:rPr>
          <w:t>.</w:t>
        </w:r>
      </w:ins>
      <w:ins w:id="93" w:author="Phil" w:date="2016-04-21T11:59:00Z">
        <w:r w:rsidR="00117719">
          <w:rPr>
            <w:rFonts w:ascii="Times New Roman" w:eastAsia="Times New Roman" w:hAnsi="Times New Roman" w:cs="Times New Roman"/>
            <w:sz w:val="24"/>
            <w:szCs w:val="24"/>
          </w:rPr>
          <w:t xml:space="preserve"> We calculated the remaining functional diversity metrics </w:t>
        </w:r>
      </w:ins>
      <w:ins w:id="94" w:author="Phil" w:date="2016-04-21T12:00:00Z">
        <w:r w:rsidR="00117719">
          <w:rPr>
            <w:rFonts w:ascii="Times New Roman" w:eastAsia="Times New Roman" w:hAnsi="Times New Roman" w:cs="Times New Roman"/>
            <w:sz w:val="24"/>
            <w:szCs w:val="24"/>
          </w:rPr>
          <w:t xml:space="preserve">(FRic, FEve, FDiv and FDis) </w:t>
        </w:r>
      </w:ins>
      <w:ins w:id="95" w:author="Phil" w:date="2016-04-21T11:59:00Z">
        <w:r w:rsidR="00117719">
          <w:rPr>
            <w:rFonts w:ascii="Times New Roman" w:eastAsia="Times New Roman" w:hAnsi="Times New Roman" w:cs="Times New Roman"/>
            <w:sz w:val="24"/>
            <w:szCs w:val="24"/>
          </w:rPr>
          <w:t>using the R package FD</w:t>
        </w:r>
      </w:ins>
      <w:ins w:id="96" w:author="Phil" w:date="2016-04-21T12:00:00Z">
        <w:r w:rsidR="00D153CF">
          <w:rPr>
            <w:rFonts w:ascii="Times New Roman" w:eastAsia="Times New Roman" w:hAnsi="Times New Roman" w:cs="Times New Roman"/>
            <w:sz w:val="24"/>
            <w:szCs w:val="24"/>
          </w:rPr>
          <w:t xml:space="preserve"> </w:t>
        </w:r>
        <w:r w:rsidR="00D153CF">
          <w:rPr>
            <w:rFonts w:ascii="Times New Roman" w:eastAsia="Times New Roman" w:hAnsi="Times New Roman" w:cs="Times New Roman"/>
            <w:sz w:val="24"/>
            <w:szCs w:val="24"/>
          </w:rPr>
          <w:fldChar w:fldCharType="begin" w:fldLock="1"/>
        </w:r>
      </w:ins>
      <w:r w:rsidR="00D153CF">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D153CF">
        <w:rPr>
          <w:rFonts w:ascii="Times New Roman" w:eastAsia="Times New Roman" w:hAnsi="Times New Roman" w:cs="Times New Roman"/>
          <w:sz w:val="24"/>
          <w:szCs w:val="24"/>
        </w:rPr>
        <w:fldChar w:fldCharType="separate"/>
      </w:r>
      <w:r w:rsidR="00D153CF" w:rsidRPr="00D153CF">
        <w:rPr>
          <w:rFonts w:ascii="Times New Roman" w:eastAsia="Times New Roman" w:hAnsi="Times New Roman" w:cs="Times New Roman"/>
          <w:noProof/>
          <w:sz w:val="24"/>
          <w:szCs w:val="24"/>
        </w:rPr>
        <w:t xml:space="preserve">(Laliberte </w:t>
      </w:r>
      <w:r w:rsidR="00D153CF" w:rsidRPr="00D153CF">
        <w:rPr>
          <w:rFonts w:ascii="Times New Roman" w:eastAsia="Times New Roman" w:hAnsi="Times New Roman" w:cs="Times New Roman"/>
          <w:i/>
          <w:noProof/>
          <w:sz w:val="24"/>
          <w:szCs w:val="24"/>
        </w:rPr>
        <w:t>et al.</w:t>
      </w:r>
      <w:r w:rsidR="00D153CF" w:rsidRPr="00D153CF">
        <w:rPr>
          <w:rFonts w:ascii="Times New Roman" w:eastAsia="Times New Roman" w:hAnsi="Times New Roman" w:cs="Times New Roman"/>
          <w:noProof/>
          <w:sz w:val="24"/>
          <w:szCs w:val="24"/>
        </w:rPr>
        <w:t xml:space="preserve"> 2010)</w:t>
      </w:r>
      <w:ins w:id="97" w:author="Phil" w:date="2016-04-21T12:00:00Z">
        <w:r w:rsidR="00D153CF">
          <w:rPr>
            <w:rFonts w:ascii="Times New Roman" w:eastAsia="Times New Roman" w:hAnsi="Times New Roman" w:cs="Times New Roman"/>
            <w:sz w:val="24"/>
            <w:szCs w:val="24"/>
          </w:rPr>
          <w:fldChar w:fldCharType="end"/>
        </w:r>
      </w:ins>
      <w:ins w:id="98" w:author="Phil" w:date="2016-04-21T12:01:00Z">
        <w:r w:rsidR="00D153CF">
          <w:rPr>
            <w:rFonts w:ascii="Times New Roman" w:eastAsia="Times New Roman" w:hAnsi="Times New Roman" w:cs="Times New Roman"/>
            <w:sz w:val="24"/>
            <w:szCs w:val="24"/>
          </w:rPr>
          <w:t xml:space="preserve">. These metrics are calculated in </w:t>
        </w:r>
      </w:ins>
      <w:ins w:id="99" w:author="Phil" w:date="2016-04-21T12:51:00Z">
        <w:r w:rsidR="005B2608">
          <w:rPr>
            <w:rFonts w:ascii="Times New Roman" w:eastAsia="Times New Roman" w:hAnsi="Times New Roman" w:cs="Times New Roman"/>
            <w:sz w:val="24"/>
            <w:szCs w:val="24"/>
          </w:rPr>
          <w:t>multidirectional</w:t>
        </w:r>
      </w:ins>
      <w:ins w:id="100" w:author="Phil" w:date="2016-04-21T12:01:00Z">
        <w:r w:rsidR="00D153CF">
          <w:rPr>
            <w:rFonts w:ascii="Times New Roman" w:eastAsia="Times New Roman" w:hAnsi="Times New Roman" w:cs="Times New Roman"/>
            <w:sz w:val="24"/>
            <w:szCs w:val="24"/>
          </w:rPr>
          <w:t xml:space="preserve"> trait space, with each axis representing a different trait</w:t>
        </w:r>
      </w:ins>
      <w:ins w:id="101" w:author="Phil" w:date="2016-04-21T12:02:00Z">
        <w:r w:rsidR="00D153CF">
          <w:rPr>
            <w:rFonts w:ascii="Times New Roman" w:eastAsia="Times New Roman" w:hAnsi="Times New Roman" w:cs="Times New Roman"/>
            <w:sz w:val="24"/>
            <w:szCs w:val="24"/>
          </w:rPr>
          <w:t>, from which a convex hull containing all species is created</w:t>
        </w:r>
      </w:ins>
      <w:ins w:id="102" w:author="Phil" w:date="2016-04-21T12:03:00Z">
        <w:r w:rsidR="00D153CF">
          <w:rPr>
            <w:rFonts w:ascii="Times New Roman" w:eastAsia="Times New Roman" w:hAnsi="Times New Roman" w:cs="Times New Roman"/>
            <w:sz w:val="24"/>
            <w:szCs w:val="24"/>
          </w:rPr>
          <w:t xml:space="preserve"> </w:t>
        </w:r>
        <w:r w:rsidR="00D153CF">
          <w:rPr>
            <w:rFonts w:ascii="Times New Roman" w:eastAsia="Times New Roman" w:hAnsi="Times New Roman" w:cs="Times New Roman"/>
            <w:sz w:val="24"/>
            <w:szCs w:val="24"/>
          </w:rPr>
          <w:fldChar w:fldCharType="begin" w:fldLock="1"/>
        </w:r>
      </w:ins>
      <w:r w:rsidR="00EE0DFB">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Pr>
          <w:rFonts w:ascii="Times New Roman" w:eastAsia="Times New Roman" w:hAnsi="Times New Roman" w:cs="Times New Roman"/>
          <w:sz w:val="24"/>
          <w:szCs w:val="24"/>
        </w:rPr>
        <w:fldChar w:fldCharType="separate"/>
      </w:r>
      <w:r w:rsidR="00D153CF" w:rsidRPr="00D153CF">
        <w:rPr>
          <w:rFonts w:ascii="Times New Roman" w:eastAsia="Times New Roman" w:hAnsi="Times New Roman" w:cs="Times New Roman"/>
          <w:noProof/>
          <w:sz w:val="24"/>
          <w:szCs w:val="24"/>
        </w:rPr>
        <w:t>(Villéger 2008)</w:t>
      </w:r>
      <w:ins w:id="103" w:author="Phil" w:date="2016-04-21T12:03:00Z">
        <w:r w:rsidR="00D153CF">
          <w:rPr>
            <w:rFonts w:ascii="Times New Roman" w:eastAsia="Times New Roman" w:hAnsi="Times New Roman" w:cs="Times New Roman"/>
            <w:sz w:val="24"/>
            <w:szCs w:val="24"/>
          </w:rPr>
          <w:fldChar w:fldCharType="end"/>
        </w:r>
      </w:ins>
      <w:ins w:id="104" w:author="Phil" w:date="2016-04-21T12:02:00Z">
        <w:r w:rsidR="00D153CF">
          <w:rPr>
            <w:rFonts w:ascii="Times New Roman" w:eastAsia="Times New Roman" w:hAnsi="Times New Roman" w:cs="Times New Roman"/>
            <w:sz w:val="24"/>
            <w:szCs w:val="24"/>
          </w:rPr>
          <w:t xml:space="preserve">. </w:t>
        </w:r>
      </w:ins>
      <w:ins w:id="105" w:author="Phil" w:date="2016-04-21T12:04:00Z">
        <w:r w:rsidR="00D153CF">
          <w:rPr>
            <w:rFonts w:ascii="Times New Roman" w:eastAsia="Times New Roman" w:hAnsi="Times New Roman" w:cs="Times New Roman"/>
            <w:sz w:val="24"/>
            <w:szCs w:val="24"/>
          </w:rPr>
          <w:t xml:space="preserve">FRic represents the volume of the convex hull and thus the volume of trait space occupied </w:t>
        </w:r>
        <w:r w:rsidR="00D153CF">
          <w:rPr>
            <w:rFonts w:ascii="Times New Roman" w:eastAsia="Times New Roman" w:hAnsi="Times New Roman" w:cs="Times New Roman"/>
            <w:sz w:val="24"/>
            <w:szCs w:val="24"/>
          </w:rPr>
          <w:lastRenderedPageBreak/>
          <w:t xml:space="preserve">by a community. </w:t>
        </w:r>
      </w:ins>
      <w:ins w:id="106" w:author="Phil" w:date="2016-04-21T12:05:00Z">
        <w:r w:rsidR="00D153CF">
          <w:rPr>
            <w:rFonts w:ascii="Times New Roman" w:eastAsia="Times New Roman" w:hAnsi="Times New Roman" w:cs="Times New Roman"/>
            <w:sz w:val="24"/>
            <w:szCs w:val="24"/>
          </w:rPr>
          <w:t>High FRic indicates that many traits are present within a community, while low FRic indicates that some traits may be missing from the community.</w:t>
        </w:r>
      </w:ins>
      <w:ins w:id="107" w:author="Phil" w:date="2016-04-21T12:06:00Z">
        <w:r w:rsidR="00D153CF">
          <w:rPr>
            <w:rFonts w:ascii="Times New Roman" w:eastAsia="Times New Roman" w:hAnsi="Times New Roman" w:cs="Times New Roman"/>
            <w:sz w:val="24"/>
            <w:szCs w:val="24"/>
          </w:rPr>
          <w:t xml:space="preserve"> FEve represents the </w:t>
        </w:r>
      </w:ins>
      <w:ins w:id="108" w:author="Phil" w:date="2016-04-21T12:42:00Z">
        <w:r w:rsidR="00AB168C">
          <w:rPr>
            <w:rFonts w:ascii="Times New Roman" w:eastAsia="Times New Roman" w:hAnsi="Times New Roman" w:cs="Times New Roman"/>
            <w:sz w:val="24"/>
            <w:szCs w:val="24"/>
          </w:rPr>
          <w:t>evenness</w:t>
        </w:r>
      </w:ins>
      <w:ins w:id="109" w:author="Phil" w:date="2016-04-21T12:06:00Z">
        <w:r w:rsidR="00D153CF">
          <w:rPr>
            <w:rFonts w:ascii="Times New Roman" w:eastAsia="Times New Roman" w:hAnsi="Times New Roman" w:cs="Times New Roman"/>
            <w:sz w:val="24"/>
            <w:szCs w:val="24"/>
          </w:rPr>
          <w:t xml:space="preserve"> of </w:t>
        </w:r>
      </w:ins>
      <w:ins w:id="110" w:author="Phil" w:date="2016-04-21T12:07:00Z">
        <w:r w:rsidR="00D153CF">
          <w:rPr>
            <w:rFonts w:ascii="Times New Roman" w:eastAsia="Times New Roman" w:hAnsi="Times New Roman" w:cs="Times New Roman"/>
            <w:sz w:val="24"/>
            <w:szCs w:val="24"/>
          </w:rPr>
          <w:t xml:space="preserve">species abundances in multidimensional trait space. High FEve values suggest a relatively </w:t>
        </w:r>
      </w:ins>
      <w:ins w:id="111" w:author="Phil" w:date="2016-04-21T12:08:00Z">
        <w:r w:rsidR="00D153CF">
          <w:rPr>
            <w:rFonts w:ascii="Times New Roman" w:eastAsia="Times New Roman" w:hAnsi="Times New Roman" w:cs="Times New Roman"/>
            <w:sz w:val="24"/>
            <w:szCs w:val="24"/>
          </w:rPr>
          <w:t>equal abundance of species in trait space</w:t>
        </w:r>
      </w:ins>
      <w:ins w:id="112" w:author="Phil" w:date="2016-04-21T12:42:00Z">
        <w:r w:rsidR="00AB168C">
          <w:rPr>
            <w:rFonts w:ascii="Times New Roman" w:eastAsia="Times New Roman" w:hAnsi="Times New Roman" w:cs="Times New Roman"/>
            <w:sz w:val="24"/>
            <w:szCs w:val="24"/>
          </w:rPr>
          <w:t xml:space="preserve">, and in theory this means that resources </w:t>
        </w:r>
      </w:ins>
      <w:ins w:id="113" w:author="Phil" w:date="2016-04-21T12:52:00Z">
        <w:r w:rsidR="005B2608">
          <w:rPr>
            <w:rFonts w:ascii="Times New Roman" w:eastAsia="Times New Roman" w:hAnsi="Times New Roman" w:cs="Times New Roman"/>
            <w:sz w:val="24"/>
            <w:szCs w:val="24"/>
          </w:rPr>
          <w:t xml:space="preserve">within an ecosystem </w:t>
        </w:r>
      </w:ins>
      <w:ins w:id="114" w:author="Phil" w:date="2016-04-21T12:42:00Z">
        <w:r w:rsidR="00AB168C">
          <w:rPr>
            <w:rFonts w:ascii="Times New Roman" w:eastAsia="Times New Roman" w:hAnsi="Times New Roman" w:cs="Times New Roman"/>
            <w:sz w:val="24"/>
            <w:szCs w:val="24"/>
          </w:rPr>
          <w:t xml:space="preserve">are being </w:t>
        </w:r>
      </w:ins>
      <w:ins w:id="115" w:author="Phil" w:date="2016-04-21T12:43:00Z">
        <w:r w:rsidR="00AB168C">
          <w:rPr>
            <w:rFonts w:ascii="Times New Roman" w:eastAsia="Times New Roman" w:hAnsi="Times New Roman" w:cs="Times New Roman"/>
            <w:sz w:val="24"/>
            <w:szCs w:val="24"/>
          </w:rPr>
          <w:t xml:space="preserve">used in an efficient manner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(Prescott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2016)</w:t>
      </w:r>
      <w:ins w:id="116" w:author="Phil" w:date="2016-04-21T12:43:00Z">
        <w:r w:rsidR="00AB168C">
          <w:rPr>
            <w:rFonts w:ascii="Times New Roman" w:eastAsia="Times New Roman" w:hAnsi="Times New Roman" w:cs="Times New Roman"/>
            <w:sz w:val="24"/>
            <w:szCs w:val="24"/>
          </w:rPr>
          <w:fldChar w:fldCharType="end"/>
        </w:r>
      </w:ins>
      <w:ins w:id="117" w:author="Phil" w:date="2016-04-21T12:08:00Z">
        <w:r w:rsidR="00D153CF">
          <w:rPr>
            <w:rFonts w:ascii="Times New Roman" w:eastAsia="Times New Roman" w:hAnsi="Times New Roman" w:cs="Times New Roman"/>
            <w:sz w:val="24"/>
            <w:szCs w:val="24"/>
          </w:rPr>
          <w:t xml:space="preserve">. FDiv represents </w:t>
        </w:r>
      </w:ins>
      <w:ins w:id="118" w:author="Phil" w:date="2016-04-21T12:43:00Z">
        <w:r w:rsidR="00AB168C">
          <w:rPr>
            <w:rFonts w:ascii="Times New Roman" w:eastAsia="Times New Roman" w:hAnsi="Times New Roman" w:cs="Times New Roman"/>
            <w:sz w:val="24"/>
            <w:szCs w:val="24"/>
          </w:rPr>
          <w:t xml:space="preserve">how </w:t>
        </w:r>
      </w:ins>
      <w:ins w:id="119" w:author="Phil" w:date="2016-04-21T12:53:00Z">
        <w:r w:rsidR="005B2608">
          <w:rPr>
            <w:rFonts w:ascii="Times New Roman" w:eastAsia="Times New Roman" w:hAnsi="Times New Roman" w:cs="Times New Roman"/>
            <w:sz w:val="24"/>
            <w:szCs w:val="24"/>
          </w:rPr>
          <w:t xml:space="preserve">species </w:t>
        </w:r>
      </w:ins>
      <w:ins w:id="120" w:author="Phil" w:date="2016-04-21T12:43:00Z">
        <w:r w:rsidR="00AB168C">
          <w:rPr>
            <w:rFonts w:ascii="Times New Roman" w:eastAsia="Times New Roman" w:hAnsi="Times New Roman" w:cs="Times New Roman"/>
            <w:sz w:val="24"/>
            <w:szCs w:val="24"/>
          </w:rPr>
          <w:t xml:space="preserve">abundance is distributed along </w:t>
        </w:r>
      </w:ins>
      <w:ins w:id="121" w:author="Phil" w:date="2016-04-21T12:44:00Z">
        <w:r w:rsidR="00AB168C">
          <w:rPr>
            <w:rFonts w:ascii="Times New Roman" w:eastAsia="Times New Roman" w:hAnsi="Times New Roman" w:cs="Times New Roman"/>
            <w:sz w:val="24"/>
            <w:szCs w:val="24"/>
          </w:rPr>
          <w:t>trait axes</w:t>
        </w:r>
      </w:ins>
      <w:ins w:id="122" w:author="Phil" w:date="2016-04-21T12:09:00Z">
        <w:r w:rsidR="00D153CF">
          <w:rPr>
            <w:rFonts w:ascii="Times New Roman" w:eastAsia="Times New Roman" w:hAnsi="Times New Roman" w:cs="Times New Roman"/>
            <w:sz w:val="24"/>
            <w:szCs w:val="24"/>
          </w:rPr>
          <w:t xml:space="preserve">. </w:t>
        </w:r>
      </w:ins>
      <w:ins w:id="123" w:author="Phil" w:date="2016-04-21T12:44:00Z">
        <w:r w:rsidR="00AB168C">
          <w:rPr>
            <w:rFonts w:ascii="Times New Roman" w:eastAsia="Times New Roman" w:hAnsi="Times New Roman" w:cs="Times New Roman"/>
            <w:sz w:val="24"/>
            <w:szCs w:val="24"/>
          </w:rPr>
          <w:t xml:space="preserve">FDiv is low </w:t>
        </w:r>
      </w:ins>
      <w:ins w:id="124" w:author="Phil" w:date="2016-04-21T12:45:00Z">
        <w:r w:rsidR="00AB168C">
          <w:rPr>
            <w:rFonts w:ascii="Times New Roman" w:eastAsia="Times New Roman" w:hAnsi="Times New Roman" w:cs="Times New Roman"/>
            <w:sz w:val="24"/>
            <w:szCs w:val="24"/>
          </w:rPr>
          <w:t xml:space="preserve">when abundant species have trait values that are close to the centre of functional trait space, but high </w:t>
        </w:r>
      </w:ins>
      <w:ins w:id="125" w:author="Phil" w:date="2016-04-21T12:46:00Z">
        <w:r w:rsidR="00AB168C">
          <w:rPr>
            <w:rFonts w:ascii="Times New Roman" w:eastAsia="Times New Roman" w:hAnsi="Times New Roman" w:cs="Times New Roman"/>
            <w:sz w:val="24"/>
            <w:szCs w:val="24"/>
          </w:rPr>
          <w:t>when</w:t>
        </w:r>
      </w:ins>
      <w:ins w:id="126" w:author="Phil" w:date="2016-04-21T12:45:00Z">
        <w:r w:rsidR="00AB168C">
          <w:rPr>
            <w:rFonts w:ascii="Times New Roman" w:eastAsia="Times New Roman" w:hAnsi="Times New Roman" w:cs="Times New Roman"/>
            <w:sz w:val="24"/>
            <w:szCs w:val="24"/>
          </w:rPr>
          <w:t xml:space="preserve"> abundant species have </w:t>
        </w:r>
      </w:ins>
      <w:ins w:id="127" w:author="Phil" w:date="2016-04-21T12:46:00Z">
        <w:r w:rsidR="00AB168C">
          <w:rPr>
            <w:rFonts w:ascii="Times New Roman" w:eastAsia="Times New Roman" w:hAnsi="Times New Roman" w:cs="Times New Roman"/>
            <w:sz w:val="24"/>
            <w:szCs w:val="24"/>
          </w:rPr>
          <w:t xml:space="preserve">extreme trait values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(Villéger 2008)</w:t>
      </w:r>
      <w:ins w:id="128" w:author="Phil" w:date="2016-04-21T12:46:00Z">
        <w:r w:rsidR="00AB168C">
          <w:rPr>
            <w:rFonts w:ascii="Times New Roman" w:eastAsia="Times New Roman" w:hAnsi="Times New Roman" w:cs="Times New Roman"/>
            <w:sz w:val="24"/>
            <w:szCs w:val="24"/>
          </w:rPr>
          <w:fldChar w:fldCharType="end"/>
        </w:r>
        <w:r w:rsidR="00AB168C">
          <w:rPr>
            <w:rFonts w:ascii="Times New Roman" w:eastAsia="Times New Roman" w:hAnsi="Times New Roman" w:cs="Times New Roman"/>
            <w:sz w:val="24"/>
            <w:szCs w:val="24"/>
          </w:rPr>
          <w:t xml:space="preserve">. </w:t>
        </w:r>
      </w:ins>
      <w:ins w:id="129" w:author="Phil" w:date="2016-04-21T12:09:00Z">
        <w:r w:rsidR="00D153CF">
          <w:rPr>
            <w:rFonts w:ascii="Times New Roman" w:eastAsia="Times New Roman" w:hAnsi="Times New Roman" w:cs="Times New Roman"/>
            <w:sz w:val="24"/>
            <w:szCs w:val="24"/>
          </w:rPr>
          <w:t xml:space="preserve">This </w:t>
        </w:r>
      </w:ins>
      <w:ins w:id="130" w:author="Phil" w:date="2016-04-21T12:46:00Z">
        <w:r w:rsidR="00AB168C">
          <w:rPr>
            <w:rFonts w:ascii="Times New Roman" w:eastAsia="Times New Roman" w:hAnsi="Times New Roman" w:cs="Times New Roman"/>
            <w:sz w:val="24"/>
            <w:szCs w:val="24"/>
          </w:rPr>
          <w:t>can be seen as</w:t>
        </w:r>
      </w:ins>
      <w:ins w:id="131" w:author="Phil" w:date="2016-04-21T12:09:00Z">
        <w:r w:rsidR="00D153CF">
          <w:rPr>
            <w:rFonts w:ascii="Times New Roman" w:eastAsia="Times New Roman" w:hAnsi="Times New Roman" w:cs="Times New Roman"/>
            <w:sz w:val="24"/>
            <w:szCs w:val="24"/>
          </w:rPr>
          <w:t xml:space="preserve"> a measure of the nich</w:t>
        </w:r>
      </w:ins>
      <w:ins w:id="132" w:author="Phil" w:date="2016-04-21T12:10:00Z">
        <w:r w:rsidR="00D153CF">
          <w:rPr>
            <w:rFonts w:ascii="Times New Roman" w:eastAsia="Times New Roman" w:hAnsi="Times New Roman" w:cs="Times New Roman"/>
            <w:sz w:val="24"/>
            <w:szCs w:val="24"/>
          </w:rPr>
          <w:t>e</w:t>
        </w:r>
      </w:ins>
      <w:ins w:id="133" w:author="Phil" w:date="2016-04-21T12:09:00Z">
        <w:r w:rsidR="00D153CF">
          <w:rPr>
            <w:rFonts w:ascii="Times New Roman" w:eastAsia="Times New Roman" w:hAnsi="Times New Roman" w:cs="Times New Roman"/>
            <w:sz w:val="24"/>
            <w:szCs w:val="24"/>
          </w:rPr>
          <w:t xml:space="preserve"> differentiation </w:t>
        </w:r>
      </w:ins>
      <w:ins w:id="134" w:author="Phil" w:date="2016-04-21T12:10:00Z">
        <w:r w:rsidR="00D153CF">
          <w:rPr>
            <w:rFonts w:ascii="Times New Roman" w:eastAsia="Times New Roman" w:hAnsi="Times New Roman" w:cs="Times New Roman"/>
            <w:sz w:val="24"/>
            <w:szCs w:val="24"/>
          </w:rPr>
          <w:t>within a community, such that if FDiv is high, then there are high levels of niche differentiation</w:t>
        </w:r>
      </w:ins>
      <w:ins w:id="135" w:author="Phil" w:date="2016-04-21T12:46:00Z">
        <w:r w:rsidR="00AB168C">
          <w:rPr>
            <w:rFonts w:ascii="Times New Roman" w:eastAsia="Times New Roman" w:hAnsi="Times New Roman" w:cs="Times New Roman"/>
            <w:sz w:val="24"/>
            <w:szCs w:val="24"/>
          </w:rPr>
          <w:t xml:space="preserve"> </w:t>
        </w:r>
        <w:r w:rsidR="00AB168C">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&lt;i&gt;et al.&lt;/i&gt; 2016)", "plainTextFormattedCitation" : "(Prescott et al. 2016)", "previouslyFormattedCitation" : "(Prescott &lt;i&gt;et al.&lt;/i&gt; 2016)"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(Prescott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2016)</w:t>
      </w:r>
      <w:ins w:id="136" w:author="Phil" w:date="2016-04-21T12:46:00Z">
        <w:r w:rsidR="00AB168C">
          <w:rPr>
            <w:rFonts w:ascii="Times New Roman" w:eastAsia="Times New Roman" w:hAnsi="Times New Roman" w:cs="Times New Roman"/>
            <w:sz w:val="24"/>
            <w:szCs w:val="24"/>
          </w:rPr>
          <w:fldChar w:fldCharType="end"/>
        </w:r>
      </w:ins>
      <w:ins w:id="137" w:author="Phil" w:date="2016-04-21T12:10:00Z">
        <w:r w:rsidR="00D153CF">
          <w:rPr>
            <w:rFonts w:ascii="Times New Roman" w:eastAsia="Times New Roman" w:hAnsi="Times New Roman" w:cs="Times New Roman"/>
            <w:sz w:val="24"/>
            <w:szCs w:val="24"/>
          </w:rPr>
          <w:t>.</w:t>
        </w:r>
      </w:ins>
      <w:ins w:id="138" w:author="Phil" w:date="2016-04-21T12:11:00Z">
        <w:r w:rsidR="00EE0DFB">
          <w:rPr>
            <w:rFonts w:ascii="Times New Roman" w:eastAsia="Times New Roman" w:hAnsi="Times New Roman" w:cs="Times New Roman"/>
            <w:sz w:val="24"/>
            <w:szCs w:val="24"/>
          </w:rPr>
          <w:t xml:space="preserve"> FDis</w:t>
        </w:r>
      </w:ins>
      <w:ins w:id="139" w:author="Phil" w:date="2016-04-21T12:12:00Z">
        <w:r w:rsidR="00EE0DFB">
          <w:rPr>
            <w:rFonts w:ascii="Times New Roman" w:eastAsia="Times New Roman" w:hAnsi="Times New Roman" w:cs="Times New Roman"/>
            <w:sz w:val="24"/>
            <w:szCs w:val="24"/>
          </w:rPr>
          <w:t xml:space="preserve"> represents the distance from the centroid of trait space, weighted by species abundances</w:t>
        </w:r>
      </w:ins>
      <w:ins w:id="140" w:author="Phil" w:date="2016-04-21T12:13:00Z">
        <w:r w:rsidR="00EE0DFB">
          <w:rPr>
            <w:rFonts w:ascii="Times New Roman" w:eastAsia="Times New Roman" w:hAnsi="Times New Roman" w:cs="Times New Roman"/>
            <w:sz w:val="24"/>
            <w:szCs w:val="24"/>
          </w:rPr>
          <w:t xml:space="preserve"> </w:t>
        </w:r>
        <w:r w:rsidR="00EE0DFB">
          <w:rPr>
            <w:rFonts w:ascii="Times New Roman" w:eastAsia="Times New Roman" w:hAnsi="Times New Roman" w:cs="Times New Roman"/>
            <w:sz w:val="24"/>
            <w:szCs w:val="24"/>
          </w:rPr>
          <w:fldChar w:fldCharType="begin" w:fldLock="1"/>
        </w:r>
      </w:ins>
      <w:r w:rsidR="00AB168C">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EE0DFB">
        <w:rPr>
          <w:rFonts w:ascii="Times New Roman" w:eastAsia="Times New Roman" w:hAnsi="Times New Roman" w:cs="Times New Roman"/>
          <w:sz w:val="24"/>
          <w:szCs w:val="24"/>
        </w:rPr>
        <w:fldChar w:fldCharType="separate"/>
      </w:r>
      <w:r w:rsidR="00EE0DFB" w:rsidRPr="00EE0DFB">
        <w:rPr>
          <w:rFonts w:ascii="Times New Roman" w:eastAsia="Times New Roman" w:hAnsi="Times New Roman" w:cs="Times New Roman"/>
          <w:noProof/>
          <w:sz w:val="24"/>
          <w:szCs w:val="24"/>
        </w:rPr>
        <w:t xml:space="preserve">(Laliberte </w:t>
      </w:r>
      <w:r w:rsidR="00EE0DFB" w:rsidRPr="00EE0DFB">
        <w:rPr>
          <w:rFonts w:ascii="Times New Roman" w:eastAsia="Times New Roman" w:hAnsi="Times New Roman" w:cs="Times New Roman"/>
          <w:i/>
          <w:noProof/>
          <w:sz w:val="24"/>
          <w:szCs w:val="24"/>
        </w:rPr>
        <w:t>et al.</w:t>
      </w:r>
      <w:r w:rsidR="00EE0DFB" w:rsidRPr="00EE0DFB">
        <w:rPr>
          <w:rFonts w:ascii="Times New Roman" w:eastAsia="Times New Roman" w:hAnsi="Times New Roman" w:cs="Times New Roman"/>
          <w:noProof/>
          <w:sz w:val="24"/>
          <w:szCs w:val="24"/>
        </w:rPr>
        <w:t xml:space="preserve"> 2010)</w:t>
      </w:r>
      <w:ins w:id="141" w:author="Phil" w:date="2016-04-21T12:13:00Z">
        <w:r w:rsidR="00EE0DFB">
          <w:rPr>
            <w:rFonts w:ascii="Times New Roman" w:eastAsia="Times New Roman" w:hAnsi="Times New Roman" w:cs="Times New Roman"/>
            <w:sz w:val="24"/>
            <w:szCs w:val="24"/>
          </w:rPr>
          <w:fldChar w:fldCharType="end"/>
        </w:r>
        <w:r w:rsidR="00EE0DFB">
          <w:rPr>
            <w:rFonts w:ascii="Times New Roman" w:eastAsia="Times New Roman" w:hAnsi="Times New Roman" w:cs="Times New Roman"/>
            <w:sz w:val="24"/>
            <w:szCs w:val="24"/>
          </w:rPr>
          <w:t xml:space="preserve">. This metric is influenced by both the range of trait values in a community and the </w:t>
        </w:r>
      </w:ins>
      <w:ins w:id="142" w:author="Phil" w:date="2016-04-21T12:14:00Z">
        <w:r w:rsidR="00EE0DFB">
          <w:rPr>
            <w:rFonts w:ascii="Times New Roman" w:eastAsia="Times New Roman" w:hAnsi="Times New Roman" w:cs="Times New Roman"/>
            <w:sz w:val="24"/>
            <w:szCs w:val="24"/>
          </w:rPr>
          <w:t xml:space="preserve">uniformity of species abundances within multidimensional trait space and it has thus been suggested that this metric </w:t>
        </w:r>
      </w:ins>
      <w:ins w:id="143" w:author="Phil" w:date="2016-04-21T12:15:00Z">
        <w:r w:rsidR="00EE0DFB">
          <w:rPr>
            <w:rFonts w:ascii="Times New Roman" w:eastAsia="Times New Roman" w:hAnsi="Times New Roman" w:cs="Times New Roman"/>
            <w:sz w:val="24"/>
            <w:szCs w:val="24"/>
          </w:rPr>
          <w:t>can be used as a catch-all metric for functional diversity</w:t>
        </w:r>
      </w:ins>
      <w:ins w:id="144" w:author="Phil" w:date="2016-04-21T12:47:00Z">
        <w:r w:rsidR="00AB168C">
          <w:rPr>
            <w:rFonts w:ascii="Times New Roman" w:eastAsia="Times New Roman" w:hAnsi="Times New Roman" w:cs="Times New Roman"/>
            <w:sz w:val="24"/>
            <w:szCs w:val="24"/>
          </w:rPr>
          <w:t xml:space="preserve"> </w:t>
        </w:r>
        <w:r w:rsidR="00AB168C">
          <w:rPr>
            <w:rFonts w:ascii="Times New Roman" w:eastAsia="Times New Roman" w:hAnsi="Times New Roman" w:cs="Times New Roman"/>
            <w:sz w:val="24"/>
            <w:szCs w:val="24"/>
          </w:rPr>
          <w:fldChar w:fldCharType="begin" w:fldLock="1"/>
        </w:r>
      </w:ins>
      <w:r>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&lt;i&gt;et al.&lt;/i&gt; 2010)", "plainTextFormattedCitation" : "(Laliberte et al. 2010)", "previouslyFormattedCitation" : "(Laliberte &lt;i&gt;et al.&lt;/i&gt; 2010)" }, "properties" : { "noteIndex" : 0 }, "schema" : "https://github.com/citation-style-language/schema/raw/master/csl-citation.json" }</w:instrText>
      </w:r>
      <w:r w:rsidR="00AB168C">
        <w:rPr>
          <w:rFonts w:ascii="Times New Roman" w:eastAsia="Times New Roman" w:hAnsi="Times New Roman" w:cs="Times New Roman"/>
          <w:sz w:val="24"/>
          <w:szCs w:val="24"/>
        </w:rPr>
        <w:fldChar w:fldCharType="separate"/>
      </w:r>
      <w:r w:rsidR="00AB168C" w:rsidRPr="00AB168C">
        <w:rPr>
          <w:rFonts w:ascii="Times New Roman" w:eastAsia="Times New Roman" w:hAnsi="Times New Roman" w:cs="Times New Roman"/>
          <w:noProof/>
          <w:sz w:val="24"/>
          <w:szCs w:val="24"/>
        </w:rPr>
        <w:t xml:space="preserve">(Laliberte </w:t>
      </w:r>
      <w:r w:rsidR="00AB168C" w:rsidRPr="00AB168C">
        <w:rPr>
          <w:rFonts w:ascii="Times New Roman" w:eastAsia="Times New Roman" w:hAnsi="Times New Roman" w:cs="Times New Roman"/>
          <w:i/>
          <w:noProof/>
          <w:sz w:val="24"/>
          <w:szCs w:val="24"/>
        </w:rPr>
        <w:t>et al.</w:t>
      </w:r>
      <w:r w:rsidR="00AB168C" w:rsidRPr="00AB168C">
        <w:rPr>
          <w:rFonts w:ascii="Times New Roman" w:eastAsia="Times New Roman" w:hAnsi="Times New Roman" w:cs="Times New Roman"/>
          <w:noProof/>
          <w:sz w:val="24"/>
          <w:szCs w:val="24"/>
        </w:rPr>
        <w:t xml:space="preserve"> 2010)</w:t>
      </w:r>
      <w:ins w:id="145" w:author="Phil" w:date="2016-04-21T12:47:00Z">
        <w:r w:rsidR="00AB168C">
          <w:rPr>
            <w:rFonts w:ascii="Times New Roman" w:eastAsia="Times New Roman" w:hAnsi="Times New Roman" w:cs="Times New Roman"/>
            <w:sz w:val="24"/>
            <w:szCs w:val="24"/>
          </w:rPr>
          <w:fldChar w:fldCharType="end"/>
        </w:r>
      </w:ins>
      <w:ins w:id="146" w:author="Phil" w:date="2016-04-21T12:15:00Z">
        <w:r w:rsidR="00EE0DFB">
          <w:rPr>
            <w:rFonts w:ascii="Times New Roman" w:eastAsia="Times New Roman" w:hAnsi="Times New Roman" w:cs="Times New Roman"/>
            <w:sz w:val="24"/>
            <w:szCs w:val="24"/>
          </w:rPr>
          <w:t xml:space="preserve">. </w:t>
        </w:r>
      </w:ins>
    </w:p>
    <w:p w14:paraId="08F61EF9" w14:textId="003EFA2D" w:rsidR="004D19A5" w:rsidRPr="00E74A14" w:rsidDel="00D84ADA" w:rsidRDefault="00D84ADA">
      <w:pPr>
        <w:spacing w:line="480" w:lineRule="auto"/>
        <w:jc w:val="both"/>
        <w:rPr>
          <w:del w:id="147" w:author="Phil" w:date="2016-04-21T11:31:00Z"/>
          <w:sz w:val="24"/>
          <w:szCs w:val="24"/>
        </w:rPr>
        <w:pPrChange w:id="148" w:author="Phil" w:date="2016-04-21T12:53:00Z">
          <w:pPr>
            <w:spacing w:line="480" w:lineRule="auto"/>
            <w:ind w:firstLine="720"/>
            <w:jc w:val="both"/>
          </w:pPr>
        </w:pPrChange>
      </w:pPr>
      <w:moveTo w:id="149" w:author="Phil" w:date="2016-04-21T11:31:00Z">
        <w:del w:id="150" w:author="Phil" w:date="2016-04-21T11:32:00Z">
          <w:r w:rsidRPr="00E74A14" w:rsidDel="00D84ADA">
            <w:rPr>
              <w:rFonts w:ascii="Times New Roman" w:eastAsia="Times New Roman" w:hAnsi="Times New Roman" w:cs="Times New Roman"/>
              <w:sz w:val="24"/>
              <w:szCs w:val="24"/>
            </w:rPr>
            <w:delText xml:space="preserve">was used </w:delText>
          </w:r>
        </w:del>
        <w:del w:id="151" w:author="Phil" w:date="2016-04-21T12:48:00Z">
          <w:r w:rsidRPr="00E74A14" w:rsidDel="00AB168C">
            <w:rPr>
              <w:rFonts w:ascii="Times New Roman" w:eastAsia="Times New Roman" w:hAnsi="Times New Roman" w:cs="Times New Roman"/>
              <w:sz w:val="24"/>
              <w:szCs w:val="24"/>
            </w:rPr>
            <w:delText>to compute three multidimensional functional diversity indices: Functional Richness (FRic), Functional Evenness (FEve)</w:delText>
          </w:r>
        </w:del>
        <w:del w:id="152" w:author="Phil" w:date="2016-04-21T11:32:00Z">
          <w:r w:rsidRPr="00E74A14" w:rsidDel="00D84ADA">
            <w:rPr>
              <w:rFonts w:ascii="Times New Roman" w:eastAsia="Times New Roman" w:hAnsi="Times New Roman" w:cs="Times New Roman"/>
              <w:sz w:val="24"/>
              <w:szCs w:val="24"/>
            </w:rPr>
            <w:delText xml:space="preserve"> and </w:delText>
          </w:r>
        </w:del>
        <w:del w:id="153" w:author="Phil" w:date="2016-04-21T12:48:00Z">
          <w:r w:rsidRPr="00E74A14" w:rsidDel="00AB168C">
            <w:rPr>
              <w:rFonts w:ascii="Times New Roman" w:eastAsia="Times New Roman" w:hAnsi="Times New Roman" w:cs="Times New Roman"/>
              <w:sz w:val="24"/>
              <w:szCs w:val="24"/>
            </w:rPr>
            <w:delText xml:space="preserve">Functional Divergence (FDiv). FRic represents the amount of niche space which is filled by the species in the community, FEve represents the evenness of the abundance distribution within the filled niche space, </w:delText>
          </w:r>
        </w:del>
        <w:del w:id="154" w:author="Phil" w:date="2016-04-21T11:33:00Z">
          <w:r w:rsidRPr="00E74A14" w:rsidDel="00D84ADA">
            <w:rPr>
              <w:rFonts w:ascii="Times New Roman" w:eastAsia="Times New Roman" w:hAnsi="Times New Roman" w:cs="Times New Roman"/>
              <w:sz w:val="24"/>
              <w:szCs w:val="24"/>
            </w:rPr>
            <w:delText xml:space="preserve">and </w:delText>
          </w:r>
        </w:del>
        <w:del w:id="155" w:author="Phil" w:date="2016-04-21T12:48:00Z">
          <w:r w:rsidRPr="00E74A14" w:rsidDel="00AB168C">
            <w:rPr>
              <w:rFonts w:ascii="Times New Roman" w:eastAsia="Times New Roman" w:hAnsi="Times New Roman" w:cs="Times New Roman"/>
              <w:sz w:val="24"/>
              <w:szCs w:val="24"/>
            </w:rPr>
            <w:delText xml:space="preserve">FDiv indicates the degree to which the abundance distribution in the niche space maximises divergence in functional characteristics in the community </w:delText>
          </w:r>
          <w:r w:rsidRPr="00E74A14" w:rsidDel="00AB168C">
            <w:rPr>
              <w:rFonts w:ascii="Times New Roman" w:eastAsia="Times New Roman" w:hAnsi="Times New Roman" w:cs="Times New Roman"/>
              <w:sz w:val="24"/>
              <w:szCs w:val="24"/>
            </w:rPr>
            <w:fldChar w:fldCharType="begin" w:fldLock="1"/>
          </w:r>
          <w:r w:rsidDel="00AB168C">
            <w:rPr>
              <w:rFonts w:ascii="Times New Roman" w:eastAsia="Times New Roman" w:hAnsi="Times New Roman" w:cs="Times New Roman"/>
              <w:sz w:val="24"/>
              <w:szCs w:val="24"/>
            </w:rPr>
            <w:delInstrText>ADDIN CSL_CITATION { "citationID" : "2evpja7m71", "citationItems" : [ { "id" : "ITEM-1", "itemData" : { "DOI" : "10.1111/j.0030-1299.2005.13886.x", "ISSN" : "1600-0706", "author" : [ { "dropping-particle" : "", "family" : "Mason", "given" : "Norman W. H.", "non-dropping-particle" : "", "parse-names" : false, "suffix" : "" }, { "dropping-particle" : "", "family" : "Mouillot", "given" : "David", "non-dropping-particle" : "", "parse-names" : false, "suffix" : "" }, { "dropping-particle" : "", "family" : "Lee", "given" : "William G.", "non-dropping-particle" : "", "parse-names" : false, "suffix" : "" }, { "dropping-particle" : "", "family" : "Wilson", "given" : "J. Bastow", "non-dropping-particle" : "", "parse-names" : false, "suffix" : "" } ], "container-title" : "Oikos", "id" : "ITEM-1", "issue" : "1", "issued" : { "date-parts" : [ [ "2005" ] ] }, "page" : "112-118", "title" : "Functional richness, functional evenness and functional divergence: the primary components of functional diversity", "type" : "article-journal", "volume" : "111" }, "uri" : [ "http://zotero.org/users/local/lSswCld9/items/IGWNA5UI" ], "uris" : [ "http://zotero.org/users/local/lSswCld9/items/IGWNA5UI", "http://www.mendeley.com/documents/?uuid=36ae27e1-802e-4e0e-b115-e8fcb471e9bd" ] } ], "mendeley" : { "formattedCitation" : "(Mason &lt;i&gt;et al.&lt;/i&gt; 2005)", "plainTextFormattedCitation" : "(Mason et al. 2005)", "previouslyFormattedCitation" : "(Mason &lt;i&gt;et al.&lt;/i&gt; 2005)" }, "properties" : { "formattedCitation" : "(Mason et al. 2005)", "noteIndex" : 0, "plainCitation" : "(Mason et al. 2005)" }, "schema" : "https://github.com/citation-style-language/schema/raw/master/csl-citation.json" }</w:delInstrText>
          </w:r>
          <w:r w:rsidRPr="00E74A14" w:rsidDel="00AB168C">
            <w:rPr>
              <w:rFonts w:ascii="Times New Roman" w:eastAsia="Times New Roman" w:hAnsi="Times New Roman" w:cs="Times New Roman"/>
              <w:sz w:val="24"/>
              <w:szCs w:val="24"/>
            </w:rPr>
            <w:fldChar w:fldCharType="separate"/>
          </w:r>
          <w:r w:rsidRPr="007B3AF8" w:rsidDel="00AB168C">
            <w:rPr>
              <w:rFonts w:ascii="Times New Roman" w:hAnsi="Times New Roman" w:cs="Times New Roman"/>
              <w:noProof/>
              <w:sz w:val="24"/>
              <w:szCs w:val="24"/>
            </w:rPr>
            <w:delText xml:space="preserve">(Mason </w:delText>
          </w:r>
          <w:r w:rsidRPr="007B3AF8" w:rsidDel="00AB168C">
            <w:rPr>
              <w:rFonts w:ascii="Times New Roman" w:hAnsi="Times New Roman" w:cs="Times New Roman"/>
              <w:i/>
              <w:noProof/>
              <w:sz w:val="24"/>
              <w:szCs w:val="24"/>
            </w:rPr>
            <w:delText>et al.</w:delText>
          </w:r>
          <w:r w:rsidRPr="007B3AF8" w:rsidDel="00AB168C">
            <w:rPr>
              <w:rFonts w:ascii="Times New Roman" w:hAnsi="Times New Roman" w:cs="Times New Roman"/>
              <w:noProof/>
              <w:sz w:val="24"/>
              <w:szCs w:val="24"/>
            </w:rPr>
            <w:delText xml:space="preserve"> 2005)</w:delText>
          </w:r>
          <w:r w:rsidRPr="00E74A14" w:rsidDel="00AB168C">
            <w:rPr>
              <w:rFonts w:ascii="Times New Roman" w:eastAsia="Times New Roman" w:hAnsi="Times New Roman" w:cs="Times New Roman"/>
              <w:sz w:val="24"/>
              <w:szCs w:val="24"/>
            </w:rPr>
            <w:fldChar w:fldCharType="end"/>
          </w:r>
          <w:r w:rsidRPr="00E74A14" w:rsidDel="00AB168C">
            <w:rPr>
              <w:rFonts w:ascii="Times New Roman" w:eastAsia="Times New Roman" w:hAnsi="Times New Roman" w:cs="Times New Roman"/>
              <w:sz w:val="24"/>
              <w:szCs w:val="24"/>
            </w:rPr>
            <w:delText>.</w:delText>
          </w:r>
        </w:del>
      </w:moveTo>
      <w:moveToRangeEnd w:id="59"/>
      <w:del w:id="156" w:author="Phil" w:date="2016-04-21T11:31:00Z">
        <w:r w:rsidR="003E27F8" w:rsidRPr="00E74A14" w:rsidDel="00D84ADA">
          <w:rPr>
            <w:rFonts w:ascii="Times New Roman" w:eastAsia="Times New Roman" w:hAnsi="Times New Roman" w:cs="Times New Roman"/>
            <w:sz w:val="24"/>
            <w:szCs w:val="24"/>
          </w:rPr>
          <w:delText xml:space="preserve">Forest dependency data for all bird species were provided by BirdLife International, with each species </w:delText>
        </w:r>
        <w:r w:rsidR="003E27F8" w:rsidRPr="00E74A14" w:rsidDel="00D84ADA">
          <w:rPr>
            <w:rFonts w:ascii="Times New Roman" w:eastAsia="Times New Roman" w:hAnsi="Times New Roman" w:cs="Times New Roman"/>
            <w:sz w:val="24"/>
            <w:szCs w:val="24"/>
            <w:lang w:val="en-GB"/>
          </w:rPr>
          <w:delText>categorised</w:delText>
        </w:r>
        <w:r w:rsidR="003E27F8" w:rsidRPr="00E74A14" w:rsidDel="00D84ADA">
          <w:rPr>
            <w:rFonts w:ascii="Times New Roman" w:eastAsia="Times New Roman" w:hAnsi="Times New Roman" w:cs="Times New Roman"/>
            <w:sz w:val="24"/>
            <w:szCs w:val="24"/>
          </w:rPr>
          <w:delText xml:space="preserve"> as having high, medium or low forest dependency, or being a non-forest species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AD104C" w:rsidRPr="007B3AF8" w:rsidDel="00D84ADA">
          <w:rPr>
            <w:rFonts w:ascii="Times New Roman" w:hAnsi="Times New Roman" w:cs="Times New Roman"/>
            <w:noProof/>
            <w:sz w:val="24"/>
            <w:szCs w:val="24"/>
          </w:rPr>
          <w:delText>(BirdLife International 2013)</w:delText>
        </w:r>
        <w:r w:rsidR="00AD104C" w:rsidRPr="00E74A14" w:rsidDel="00D84ADA">
          <w:rPr>
            <w:rFonts w:ascii="Times New Roman" w:eastAsia="Times New Roman" w:hAnsi="Times New Roman" w:cs="Times New Roman"/>
            <w:sz w:val="24"/>
            <w:szCs w:val="24"/>
          </w:rPr>
          <w:fldChar w:fldCharType="end"/>
        </w:r>
        <w:r w:rsidR="003E27F8" w:rsidRPr="00E74A14" w:rsidDel="00D84ADA">
          <w:rPr>
            <w:rFonts w:ascii="Times New Roman" w:eastAsia="Times New Roman" w:hAnsi="Times New Roman" w:cs="Times New Roman"/>
            <w:sz w:val="24"/>
            <w:szCs w:val="24"/>
          </w:rPr>
          <w:delText xml:space="preserve">. Species with high forest dependency were then classed as forest specialists and the remaining species were </w:delText>
        </w:r>
        <w:r w:rsidR="003E27F8" w:rsidRPr="00E74A14" w:rsidDel="00D84ADA">
          <w:rPr>
            <w:rFonts w:ascii="Times New Roman" w:eastAsia="Times New Roman" w:hAnsi="Times New Roman" w:cs="Times New Roman"/>
            <w:sz w:val="24"/>
            <w:szCs w:val="24"/>
          </w:rPr>
          <w:lastRenderedPageBreak/>
          <w:delText>classed as forest generalists. The proportion of forest specialists in the community, based on species presence, was calculated per site.</w:delText>
        </w:r>
      </w:del>
    </w:p>
    <w:p w14:paraId="04F6E5C8" w14:textId="1549C269" w:rsidR="00DE71E9" w:rsidRPr="00E74A14" w:rsidDel="00D84ADA" w:rsidRDefault="003E27F8">
      <w:pPr>
        <w:spacing w:line="480" w:lineRule="auto"/>
        <w:jc w:val="both"/>
        <w:rPr>
          <w:del w:id="157" w:author="Phil" w:date="2016-04-21T11:31:00Z"/>
          <w:rFonts w:ascii="Times New Roman" w:eastAsia="Times New Roman" w:hAnsi="Times New Roman" w:cs="Times New Roman"/>
          <w:sz w:val="24"/>
          <w:szCs w:val="24"/>
        </w:rPr>
        <w:pPrChange w:id="158" w:author="Phil" w:date="2016-04-21T12:53:00Z">
          <w:pPr>
            <w:spacing w:line="480" w:lineRule="auto"/>
            <w:ind w:firstLine="720"/>
            <w:jc w:val="both"/>
          </w:pPr>
        </w:pPrChange>
      </w:pPr>
      <w:del w:id="159" w:author="Phil" w:date="2016-04-21T11:31:00Z">
        <w:r w:rsidRPr="00E74A14" w:rsidDel="00D84ADA">
          <w:rPr>
            <w:rFonts w:ascii="Times New Roman" w:eastAsia="Times New Roman" w:hAnsi="Times New Roman" w:cs="Times New Roman"/>
            <w:sz w:val="24"/>
            <w:szCs w:val="24"/>
          </w:rPr>
          <w:delText xml:space="preserve">To investigate the mechanisms behind changes in community composition over time, the similarity of pairs of communities in chronosequences (sets of forest sites that have similar properties but are </w:delText>
        </w:r>
        <w:r w:rsidR="00430182" w:rsidRPr="00E74A14" w:rsidDel="00D84ADA">
          <w:rPr>
            <w:rFonts w:ascii="Times New Roman" w:eastAsia="Times New Roman" w:hAnsi="Times New Roman" w:cs="Times New Roman"/>
            <w:sz w:val="24"/>
            <w:szCs w:val="24"/>
          </w:rPr>
          <w:delText xml:space="preserve">at </w:delText>
        </w:r>
        <w:r w:rsidRPr="00E74A14" w:rsidDel="00D84ADA">
          <w:rPr>
            <w:rFonts w:ascii="Times New Roman" w:eastAsia="Times New Roman" w:hAnsi="Times New Roman" w:cs="Times New Roman"/>
            <w:sz w:val="24"/>
            <w:szCs w:val="24"/>
          </w:rPr>
          <w:delText xml:space="preserve">different ages </w:delText>
        </w:r>
        <w:r w:rsidR="00430182" w:rsidRPr="00E74A14" w:rsidDel="00D84ADA">
          <w:rPr>
            <w:rFonts w:ascii="Times New Roman" w:eastAsia="Times New Roman" w:hAnsi="Times New Roman" w:cs="Times New Roman"/>
            <w:sz w:val="24"/>
            <w:szCs w:val="24"/>
          </w:rPr>
          <w:delText xml:space="preserve">since disturbance </w:delText>
        </w:r>
        <w:r w:rsidRPr="00E74A14" w:rsidDel="00D84ADA">
          <w:rPr>
            <w:rFonts w:ascii="Times New Roman" w:eastAsia="Times New Roman" w:hAnsi="Times New Roman" w:cs="Times New Roman"/>
            <w:sz w:val="24"/>
            <w:szCs w:val="24"/>
          </w:rPr>
          <w:delText xml:space="preserve">and therefore, can be considered as a time sequence) was calculated using </w:delText>
        </w:r>
        <w:r w:rsidR="00C44FE0" w:rsidRPr="00E74A14" w:rsidDel="00D84ADA">
          <w:rPr>
            <w:rFonts w:ascii="Times New Roman" w:eastAsia="Times New Roman" w:hAnsi="Times New Roman" w:cs="Times New Roman"/>
            <w:sz w:val="24"/>
            <w:szCs w:val="24"/>
          </w:rPr>
          <w:delText>the Sørensen</w:delText>
        </w:r>
        <w:r w:rsidRPr="00E74A14" w:rsidDel="00D84ADA">
          <w:rPr>
            <w:rFonts w:ascii="Times New Roman" w:eastAsia="Times New Roman" w:hAnsi="Times New Roman" w:cs="Times New Roman"/>
            <w:sz w:val="24"/>
            <w:szCs w:val="24"/>
          </w:rPr>
          <w:delText xml:space="preserve"> index:</w:delText>
        </w:r>
        <w:r w:rsidR="00DE71E9" w:rsidRPr="00E74A14" w:rsidDel="00D84ADA">
          <w:rPr>
            <w:rFonts w:ascii="Times New Roman" w:eastAsia="Times New Roman" w:hAnsi="Times New Roman" w:cs="Times New Roman"/>
            <w:sz w:val="24"/>
            <w:szCs w:val="24"/>
          </w:rPr>
          <w:delText xml:space="preserve"> </w:delText>
        </w:r>
      </w:del>
    </w:p>
    <w:p w14:paraId="070EF490" w14:textId="73616163" w:rsidR="004D19A5" w:rsidRPr="00E74A14" w:rsidDel="00D84ADA" w:rsidRDefault="00DE71E9">
      <w:pPr>
        <w:spacing w:line="480" w:lineRule="auto"/>
        <w:jc w:val="both"/>
        <w:rPr>
          <w:del w:id="160" w:author="Phil" w:date="2016-04-21T11:31:00Z"/>
          <w:sz w:val="24"/>
          <w:szCs w:val="24"/>
        </w:rPr>
        <w:pPrChange w:id="161" w:author="Phil" w:date="2016-04-21T12:53:00Z">
          <w:pPr>
            <w:spacing w:line="480" w:lineRule="auto"/>
            <w:ind w:firstLine="720"/>
            <w:jc w:val="both"/>
          </w:pPr>
        </w:pPrChange>
      </w:pPr>
      <w:del w:id="162" w:author="Phil" w:date="2016-04-21T11:31:00Z">
        <m:oMathPara>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2C</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en>
            </m:f>
          </m:oMath>
        </m:oMathPara>
      </w:del>
    </w:p>
    <w:p w14:paraId="63C8E591" w14:textId="6FDF7DCE" w:rsidR="004D19A5" w:rsidRPr="00E74A14" w:rsidDel="00D84ADA" w:rsidRDefault="003E27F8">
      <w:pPr>
        <w:spacing w:line="480" w:lineRule="auto"/>
        <w:jc w:val="both"/>
        <w:rPr>
          <w:del w:id="163" w:author="Phil" w:date="2016-04-21T11:31:00Z"/>
          <w:sz w:val="24"/>
          <w:szCs w:val="24"/>
        </w:rPr>
      </w:pPr>
      <w:del w:id="164" w:author="Phil" w:date="2016-04-21T11:31:00Z">
        <w:r w:rsidRPr="00E74A14" w:rsidDel="00D84ADA">
          <w:rPr>
            <w:rFonts w:ascii="Times New Roman" w:eastAsia="Times New Roman" w:hAnsi="Times New Roman" w:cs="Times New Roman"/>
            <w:sz w:val="24"/>
            <w:szCs w:val="24"/>
          </w:rPr>
          <w:delText xml:space="preserve">Where </w:delText>
        </w:r>
        <w:r w:rsidRPr="00E74A14" w:rsidDel="00D84ADA">
          <w:rPr>
            <w:rFonts w:ascii="Times New Roman" w:eastAsia="Times New Roman" w:hAnsi="Times New Roman" w:cs="Times New Roman"/>
            <w:i/>
            <w:sz w:val="24"/>
            <w:szCs w:val="24"/>
          </w:rPr>
          <w:delText>C</w:delText>
        </w:r>
        <w:r w:rsidRPr="00E74A14" w:rsidDel="00D84ADA">
          <w:rPr>
            <w:rFonts w:ascii="Times New Roman" w:eastAsia="Times New Roman" w:hAnsi="Times New Roman" w:cs="Times New Roman"/>
            <w:sz w:val="24"/>
            <w:szCs w:val="24"/>
          </w:rPr>
          <w:delText xml:space="preserve"> is the number of species shared by the two communities and </w:delText>
        </w:r>
        <w:r w:rsidRPr="00E74A14" w:rsidDel="00D84ADA">
          <w:rPr>
            <w:rFonts w:ascii="Times New Roman" w:eastAsia="Times New Roman" w:hAnsi="Times New Roman" w:cs="Times New Roman"/>
            <w:i/>
            <w:sz w:val="24"/>
            <w:szCs w:val="24"/>
          </w:rPr>
          <w:delText>n</w:delText>
        </w:r>
        <w:r w:rsidRPr="00E74A14" w:rsidDel="00D84ADA">
          <w:rPr>
            <w:rFonts w:ascii="Times New Roman" w:eastAsia="Times New Roman" w:hAnsi="Times New Roman" w:cs="Times New Roman"/>
            <w:i/>
            <w:sz w:val="24"/>
            <w:szCs w:val="24"/>
            <w:vertAlign w:val="subscript"/>
          </w:rPr>
          <w:delText>1</w:delText>
        </w:r>
        <w:r w:rsidRPr="00E74A14" w:rsidDel="00D84ADA">
          <w:rPr>
            <w:rFonts w:ascii="Times New Roman" w:eastAsia="Times New Roman" w:hAnsi="Times New Roman" w:cs="Times New Roman"/>
            <w:sz w:val="24"/>
            <w:szCs w:val="24"/>
          </w:rPr>
          <w:delText xml:space="preserve"> and </w:delText>
        </w:r>
        <w:r w:rsidRPr="00E74A14" w:rsidDel="00D84ADA">
          <w:rPr>
            <w:rFonts w:ascii="Times New Roman" w:eastAsia="Times New Roman" w:hAnsi="Times New Roman" w:cs="Times New Roman"/>
            <w:i/>
            <w:sz w:val="24"/>
            <w:szCs w:val="24"/>
          </w:rPr>
          <w:delText>n</w:delText>
        </w:r>
        <w:r w:rsidRPr="00E74A14" w:rsidDel="00D84ADA">
          <w:rPr>
            <w:rFonts w:ascii="Times New Roman" w:eastAsia="Times New Roman" w:hAnsi="Times New Roman" w:cs="Times New Roman"/>
            <w:i/>
            <w:sz w:val="24"/>
            <w:szCs w:val="24"/>
            <w:vertAlign w:val="subscript"/>
          </w:rPr>
          <w:delText>2</w:delText>
        </w:r>
        <w:r w:rsidRPr="00E74A14" w:rsidDel="00D84ADA">
          <w:rPr>
            <w:rFonts w:ascii="Times New Roman" w:eastAsia="Times New Roman" w:hAnsi="Times New Roman" w:cs="Times New Roman"/>
            <w:sz w:val="24"/>
            <w:szCs w:val="24"/>
          </w:rPr>
          <w:delText xml:space="preserve"> are the species richness of community 1 and 2, respectively.</w:delText>
        </w:r>
        <w:r w:rsidR="00BD74A8" w:rsidRPr="00E74A14" w:rsidDel="00D84ADA">
          <w:rPr>
            <w:rFonts w:ascii="Times New Roman" w:eastAsia="Times New Roman" w:hAnsi="Times New Roman" w:cs="Times New Roman"/>
            <w:sz w:val="24"/>
            <w:szCs w:val="24"/>
          </w:rPr>
          <w:delText xml:space="preserve"> </w:delText>
        </w:r>
        <w:r w:rsidR="00C44FE0" w:rsidRPr="00E74A14" w:rsidDel="00D84ADA">
          <w:rPr>
            <w:rFonts w:ascii="Times New Roman" w:eastAsia="Times New Roman" w:hAnsi="Times New Roman" w:cs="Times New Roman"/>
            <w:sz w:val="24"/>
            <w:szCs w:val="24"/>
          </w:rPr>
          <w:delText>The Sørensen</w:delText>
        </w:r>
        <w:r w:rsidR="00BD74A8" w:rsidRPr="00E74A14" w:rsidDel="00D84ADA">
          <w:rPr>
            <w:rFonts w:ascii="Times New Roman" w:eastAsia="Times New Roman" w:hAnsi="Times New Roman" w:cs="Times New Roman"/>
            <w:sz w:val="24"/>
            <w:szCs w:val="24"/>
          </w:rPr>
          <w:delText xml:space="preserve"> index </w:delText>
        </w:r>
        <w:r w:rsidR="003F4299" w:rsidRPr="00E74A14" w:rsidDel="00D84ADA">
          <w:rPr>
            <w:rFonts w:ascii="Times New Roman" w:eastAsia="Times New Roman" w:hAnsi="Times New Roman" w:cs="Times New Roman"/>
            <w:sz w:val="24"/>
            <w:szCs w:val="24"/>
          </w:rPr>
          <w:delText xml:space="preserve">requires only presence/absence data and </w:delText>
        </w:r>
        <w:r w:rsidR="00BD74A8" w:rsidRPr="00E74A14" w:rsidDel="00D84ADA">
          <w:rPr>
            <w:rFonts w:ascii="Times New Roman" w:eastAsia="Times New Roman" w:hAnsi="Times New Roman" w:cs="Times New Roman"/>
            <w:sz w:val="24"/>
            <w:szCs w:val="24"/>
          </w:rPr>
          <w:delText xml:space="preserve">was </w:delText>
        </w:r>
        <w:r w:rsidR="00C44FE0" w:rsidRPr="00E74A14" w:rsidDel="00D84ADA">
          <w:rPr>
            <w:rFonts w:ascii="Times New Roman" w:eastAsia="Times New Roman" w:hAnsi="Times New Roman" w:cs="Times New Roman"/>
            <w:sz w:val="24"/>
            <w:szCs w:val="24"/>
          </w:rPr>
          <w:delText xml:space="preserve">therefore </w:delText>
        </w:r>
        <w:r w:rsidR="00BD74A8" w:rsidRPr="00E74A14" w:rsidDel="00D84ADA">
          <w:rPr>
            <w:rFonts w:ascii="Times New Roman" w:eastAsia="Times New Roman" w:hAnsi="Times New Roman" w:cs="Times New Roman"/>
            <w:sz w:val="24"/>
            <w:szCs w:val="24"/>
          </w:rPr>
          <w:delText>chosen as abundance data were not available for all sites.</w:delText>
        </w:r>
      </w:del>
    </w:p>
    <w:p w14:paraId="2D1BE0CA" w14:textId="6BEA3621" w:rsidR="004D19A5" w:rsidRPr="00E74A14" w:rsidDel="00D84ADA" w:rsidRDefault="004D19A5">
      <w:pPr>
        <w:spacing w:line="480" w:lineRule="auto"/>
        <w:jc w:val="both"/>
        <w:rPr>
          <w:del w:id="165" w:author="Phil" w:date="2016-04-21T11:31:00Z"/>
          <w:sz w:val="24"/>
          <w:szCs w:val="24"/>
        </w:rPr>
      </w:pPr>
    </w:p>
    <w:p w14:paraId="218B7B8D" w14:textId="05AFA2F0" w:rsidR="004D19A5" w:rsidRPr="00E74A14" w:rsidDel="00D84ADA" w:rsidRDefault="003E27F8">
      <w:pPr>
        <w:spacing w:line="480" w:lineRule="auto"/>
        <w:jc w:val="both"/>
        <w:rPr>
          <w:del w:id="166" w:author="Phil" w:date="2016-04-21T11:31:00Z"/>
          <w:sz w:val="24"/>
          <w:szCs w:val="24"/>
        </w:rPr>
      </w:pPr>
      <w:del w:id="167" w:author="Phil" w:date="2016-04-21T11:31:00Z">
        <w:r w:rsidRPr="00E74A14" w:rsidDel="00D84ADA">
          <w:rPr>
            <w:rFonts w:ascii="Times New Roman" w:eastAsia="Times New Roman" w:hAnsi="Times New Roman" w:cs="Times New Roman"/>
            <w:b/>
            <w:i/>
            <w:sz w:val="24"/>
            <w:szCs w:val="24"/>
          </w:rPr>
          <w:delText>Feeding guilds</w:delText>
        </w:r>
      </w:del>
    </w:p>
    <w:p w14:paraId="7F0FA5B6" w14:textId="314FF256" w:rsidR="004D19A5" w:rsidRPr="00E74A14" w:rsidDel="00D84ADA" w:rsidRDefault="003E27F8">
      <w:pPr>
        <w:spacing w:line="480" w:lineRule="auto"/>
        <w:jc w:val="both"/>
        <w:rPr>
          <w:del w:id="168" w:author="Phil" w:date="2016-04-21T11:31:00Z"/>
          <w:sz w:val="24"/>
          <w:szCs w:val="24"/>
        </w:rPr>
        <w:pPrChange w:id="169" w:author="Phil" w:date="2016-04-21T12:53:00Z">
          <w:pPr>
            <w:spacing w:line="480" w:lineRule="auto"/>
            <w:ind w:firstLine="720"/>
            <w:jc w:val="both"/>
          </w:pPr>
        </w:pPrChange>
      </w:pPr>
      <w:del w:id="170" w:author="Phil" w:date="2016-04-21T11:31:00Z">
        <w:r w:rsidRPr="00E74A14" w:rsidDel="00D84ADA">
          <w:rPr>
            <w:rFonts w:ascii="Times New Roman" w:eastAsia="Times New Roman" w:hAnsi="Times New Roman" w:cs="Times New Roman"/>
            <w:sz w:val="24"/>
            <w:szCs w:val="24"/>
          </w:rPr>
          <w:delText xml:space="preserve">Dietary preferences were </w:delText>
        </w:r>
        <w:r w:rsidR="009E6348" w:rsidRPr="00E74A14" w:rsidDel="00D84ADA">
          <w:rPr>
            <w:rFonts w:ascii="Times New Roman" w:eastAsia="Times New Roman" w:hAnsi="Times New Roman" w:cs="Times New Roman"/>
            <w:sz w:val="24"/>
            <w:szCs w:val="24"/>
          </w:rPr>
          <w:delText xml:space="preserve">derived </w:delText>
        </w:r>
        <w:r w:rsidRPr="00E74A14" w:rsidDel="00D84ADA">
          <w:rPr>
            <w:rFonts w:ascii="Times New Roman" w:eastAsia="Times New Roman" w:hAnsi="Times New Roman" w:cs="Times New Roman"/>
            <w:sz w:val="24"/>
            <w:szCs w:val="24"/>
          </w:rPr>
          <w:delText xml:space="preserve">for all bird species present in the study sites </w:delText>
        </w:r>
        <w:r w:rsidR="009E6348" w:rsidRPr="00E74A14" w:rsidDel="00D84ADA">
          <w:rPr>
            <w:rFonts w:ascii="Times New Roman" w:eastAsia="Times New Roman" w:hAnsi="Times New Roman" w:cs="Times New Roman"/>
            <w:sz w:val="24"/>
            <w:szCs w:val="24"/>
          </w:rPr>
          <w:delText xml:space="preserve">using </w:delText>
        </w:r>
        <w:r w:rsidRPr="00E74A14" w:rsidDel="00D84ADA">
          <w:rPr>
            <w:rFonts w:ascii="Times New Roman" w:eastAsia="Times New Roman" w:hAnsi="Times New Roman" w:cs="Times New Roman"/>
            <w:sz w:val="24"/>
            <w:szCs w:val="24"/>
          </w:rPr>
          <w:delText xml:space="preserve">the Handbook of the Birds of the World volumes 1-16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"15splgvdlc", "citationItems" : [ { "id" : "ITEM-1", "itemData" : { "author" : [ { "dropping-particle" : "", "family" : "Hoyo", "given" : "J.", "non-dropping-particle" : "del", "parse-names" : false, "suffix" : "" }, { "dropping-particle" : "", "family" : "Elliott", "given" : "A.", "non-dropping-particle" : "", "parse-names" : false, "suffix" : "" }, { "dropping-particle" : "", "family" : "Sargatal", "given" : "J.", "non-dropping-particle" : "", "parse-names" : false, "suffix" : "" } ], "id" : "ITEM-1", "issued" : { "date-parts" : [ [ "1992" ] ] }, "language" : "English", "publisher" : "Lynx Edicions", "publisher-place" : "Barcelona", "title" : "Handbook of the birds of the world. Volume 1: ostrich to ducks.", "type" : "book" }, "uri" : [ "http://zotero.org/users/local/lSswCld9/items/THUZZJ2Q" ], "uris" : [ "http://zotero.org/users/local/lSswCld9/items/THUZZJ2Q", "http://www.mendeley.com/documents/?uuid=c06687cc-317d-47e0-afc1-f767f3bbc1c2" ] }, { "id" : "ITEM-2", "itemData" : { "ISBN" : "84-87334-15-6", "author" : [ { "dropping-particle" : "", "family" : "Hoyo", "given" : "J.", "non-dropping-particle" : "del", "parse-names" : false, "suffix" : "" }, { "dropping-particle" : "", "family" : "Elliott", "given" : "A.", "non-dropping-particle" : "", "parse-names" : false, "suffix" : "" }, { "dropping-particle" : "", "family" : "Sargatal", "given" : "J.", "non-dropping-particle" : "", "parse-names" : false, "suffix" : "" } ], "id" : "ITEM-2", "issued" : { "date-parts" : [ [ "1994" ] ] }, "language" : "English", "publisher" : "Lynx Edicions", "publisher-place" : "Barcelona", "title" : "Handbook of the birds of the world. Volume 2. New World vultures to guineafowl.", "type" : "book" }, "suppress-author" : 1, "uri" : [ "http://zotero.org/users/local/lSswCld9/items/WF83EAT8" ], "uris" : [ "http://zotero.org/users/local/lSswCld9/items/WF83EAT8", "http://www.mendeley.com/documents/?uuid=bb258161-133b-4753-9c2a-ccd6a119ee96" ] }, { "id" : "ITEM-3", "itemData" : { "ISBN" : "84-87334-20-2",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"ITEM-3", "issued" : { "date-parts" : [ [ "1996" ] ] }, "language" : "English", "publisher" : "Lynx Edicions", "publisher-place" : "Barcelona", "title" : "Handbook of the birds of the world. Volume 3. Hoatzin to auks.", "type" : "book" }, "suppress-author" : 1, "uri" : [ "http://zotero.org/users/local/lSswCld9/items/FA9RGC6Q" ], "uris" : [ "http://zotero.org/users/local/lSswCld9/items/FA9RGC6Q", "http://www.mendeley.com/documents/?uuid=1e7b7534-a7c7-4623-b6af-eb7e3246ce10" ] }, { "id" : "ITEM-4", "itemData" : { "ISBN" : "84-87334-22-9",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"ITEM-4", "issued" : { "date-parts" : [ [ "1997" ] ] }, "language" : "English", "publisher" : "Lynx Edicions", "publisher-place" : "Barcelona", "title" : "Handbook of the birds of the world. Volume 4: sandgrouse to cuckoos.", "type" : "book" }, "suppress-author" : 1, "uri" : [ "http://zotero.org/users/local/lSswCld9/items/I477NA3R" ], "uris" : [ "http://zotero.org/users/local/lSswCld9/items/I477NA3R", "http://www.mendeley.com/documents/?uuid=461d7efb-fef4-40c7-aff9-4c2a4dfd9d39" ] }, { "id" : "ITEM-5", "itemData" : { "ISBN" : "84-87334-25-3",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"ITEM-5", "issued" : { "date-parts" : [ [ "1999" ] ] }, "language" : "English", "publisher" : "Lynx Edicions", "publisher-place" : "Barcelona", "title" : "Handbook of the birds of the world. Volume 5: barn-owls to hummingbirds.", "type" : "book" }, "suppress-author" : 1, "uri" : [ "http://zotero.org/users/local/lSswCld9/items/F7KIK9AX" ], "uris" : [ "http://zotero.org/users/local/lSswCld9/items/F7KIK9AX", "http://www.mendeley.com/documents/?uuid=4e74d1c8-b767-4610-931c-ebc905367a19" ] }, { "id" : "ITEM-6", "itemData" : { "ISBN" : "84-87334-30X", "author" : [ { "dropping-particle" : "", "family" : "Hoyo", "given" : "Josep", "non-dropping-particle" : "del", "parse-names" : false, "suffix" : "" }, { "dropping-particle" : "", "family" : "Elliott", "given" : "Andrew", "non-dropping-particle" : "", "parse-names" : false, "suffix" : "" }, { "dropping-particle" : "", "family" : "Sargatal", "given" : "Jordi", "non-dropping-particle" : "", "parse-names" : false, "suffix" : "" } ], "id" : "ITEM-6", "issued" : { "date-parts" : [ [ "2001" ] ] }, "language" : "English", "publisher" : "Lynx Edicions", "publisher-place" : "Barcelona", "title" : "Handbook of the birds of the world. Volume 6. Mousebirds to hornbills.", "type" : "book" }, "suppress-author" : 1, "uri" : [ "http://zotero.org/users/local/lSswCld9/items/SPZNP4RT" ], "uris" : [ "http://zotero.org/users/local/lSswCld9/items/SPZNP4RT", "http://www.mendeley.com/documents/?uuid=da2a8eba-3e13-420e-a47d-3f159317e20f" ] }, { "id" : "ITEM-7", "itemData" : { "ISBN" : "8487334377 8487334377", "collection-title" : "Handbook of the birds of the world", "editor" : [ { "dropping-particle" : "", "family" : "Hoyo", "given" : "Josep", "non-dropping-particle" : "del", "parse-names" : false, "suffix" : "" }, { "dropping-particle" : "", "family" : "Burn", "given" : "Hilary", "non-dropping-particle" : "", "parse-names" : false, "suffix" : "" }, { "dropping-particle" : "", "family" : "Collar", "given" : "Nigel", "non-dropping-particle" : "", "parse-names" : false, "suffix" : "" }, { "dropping-particle" : "", "family" : "Fuller", "given" : "Errol", "non-dropping-particle" : "", "parse-names" : false, "suffix" : "" } ], "id" : "ITEM-7", "issued" : { "date-parts" : [ [ "2002" ] ] }, "language" : "eng", "number-of-pages" : "613", "publisher" : "Lynx Edicions", "publisher-place" : "Barcelona", "title" : "Handbook of the birds of the world. Volume 7: jacamars to Woodpeckers", "type" : "book" }, "suppress-author" : 1, "uri" : [ "http://zotero.org/users/local/lSswCld9/items/K9W5URA9" ], "uris" : [ "http://zotero.org/users/local/lSswCld9/items/K9W5URA9", "http://www.mendeley.com/documents/?uuid=673e86da-f1f1-4b28-8db1-a1e4f678d58a" ] }, { "id" : "ITEM-8", "itemData" : { "ISBN" : "84-87334-50-4",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"ITEM-8", "issued" : { "date-parts" : [ [ "2003" ] ] }, "language" : "English", "publisher" : "Lynx Edicions", "publisher-place" : "Barcelona", "title" : "Handbook of the birds of the world. Volume 8: broadbills to tapaculos.", "type" : "book" }, "suppress-author" : 1, "uri" : [ "http://zotero.org/users/local/lSswCld9/items/RC9IB6GP" ], "uris" : [ "http://zotero.org/users/local/lSswCld9/items/RC9IB6GP", "http://www.mendeley.com/documents/?uuid=fc8f9588-c486-43fd-9d59-fccd081403ba" ] }, { "id" : "ITEM-9", "itemData" : { "ISBN" : "84-87334-69-5",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"ITEM-9", "issued" : { "date-parts" : [ [ "2004" ] ] }, "language" : "English", "publisher" : "Lynx Edicions", "publisher-place" : "Barcelona", "title" : "Handbook of the birds of the world. Volume 9: cotingas to pipits and wagtails.", "type" : "book" }, "suppress-author" : 1, "uri" : [ "http://zotero.org/users/local/lSswCld9/items/JQXAQ6J6" ], "uris" : [ "http://zotero.org/users/local/lSswCld9/items/JQXAQ6J6", "http://www.mendeley.com/documents/?uuid=34a30eb0-d283-4124-bdaa-8bbe02b23d16" ] }, { "id" : "ITEM-10", "itemData" : { "ISBN" : "84-87334-72-5",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"ITEM-10", "issued" : { "date-parts" : [ [ "2005" ] ] }, "language" : "English", "publisher" : "Lynx Edicions", "publisher-place" : "Barcelona", "title" : "Handbook of the birds of the world. Volume 10: cuckoo-shrikes to thrushes.", "type" : "book" }, "suppress-author" : 1, "uri" : [ "http://zotero.org/users/local/lSswCld9/items/APNFCWSG" ], "uris" : [ "http://zotero.org/users/local/lSswCld9/items/APNFCWSG", "http://www.mendeley.com/documents/?uuid=ebddbb79-0821-4b83-9b5d-0e4d165db596" ] }, { "id" : "ITEM-11", "itemData" : { "ISBN" : "84-96553-06-X",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"ITEM-11", "issued" : { "date-parts" : [ [ "2006" ] ] }, "language" : "English", "publisher" : "Lynx Edicions", "publisher-place" : "Barcelona", "title" : "Handbook of the birds of the world. Volume 11: Old World flycatchers to Old World warblers.", "type" : "book" }, "suppress-author" : 1, "uri" : [ "http://zotero.org/users/local/lSswCld9/items/BSW5MWPB" ], "uris" : [ "http://zotero.org/users/local/lSswCld9/items/BSW5MWPB", "http://www.mendeley.com/documents/?uuid=fab371c0-e7d5-44fe-af5d-3ff3bf4eae1e" ] }, { "id" : "ITEM-12", "itemData" : { "ISBN" : "84-96553-42-6",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"ITEM-12", "issued" : { "date-parts" : [ [ "2007" ] ] }, "language" : "English", "publisher" : "Lynx Edicions", "publisher-place" : "Barcelona", "title" : "Handbook of the birds of the world. Volume 12. Picathartes to tits and chickadees.", "type" : "book" }, "suppress-author" : 1, "uri" : [ "http://zotero.org/users/local/lSswCld9/items/AEXEDZAS" ], "uris" : [ "http://zotero.org/users/local/lSswCld9/items/AEXEDZAS", "http://www.mendeley.com/documents/?uuid=59a62493-8489-4610-9ede-cce1fa078ae3" ] }, { "id" : "ITEM-13", "itemData" : { "ISBN" : "8496553450 9788496553453", "collection-title" : "Handbook of the birds of the world", "editor"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"ITEM-13", "issued" : { "date-parts" : [ [ "2008" ] ] }, "language" : "eng", "number-of-pages" : "879", "publisher" : "Lynx Edicions", "publisher-place" : "Barcelona", "title" : "Handbook of the birds of the world. Volume 13: penduline-tits to Shrikes", "type" : "book" }, "suppress-author" : 1, "uri" : [ "http://zotero.org/users/local/lSswCld9/items/V5ZRV2ZA" ], "uris" : [ "http://zotero.org/users/local/lSswCld9/items/V5ZRV2ZA", "http://www.mendeley.com/documents/?uuid=6b32f85c-7105-4a57-beb1-5fa9cf7af252" ] }, { "id" : "ITEM-14", "itemData" : { "ISBN" : "978-84-96553-50-7", "author" : [ { "dropping-particle" : "", "family" : "Hoyo", "given" : "Josep", "non-dropping-particle" : "del", "parse-names" : false, "suffix" : "" }, { "dropping-particle" : "", "family" : "Elliott", "given" : "Andrew", "non-dropping-particle" : "", "parse-names" : false, "suffix" : "" }, { "dropping-particle" : "", "family" : "Christie", "given" : "David", "non-dropping-particle" : "", "parse-names" : false, "suffix" : "" } ], "id" : "ITEM-14", "issued" : { "date-parts" : [ [ "2009" ] ] }, "language" : "English", "publisher" : "Lynx Edicions", "publisher-place" : "Barcelona", "title" : "Handbook of the birds of the world. Volume 14: bush-shrikes to Old World sparrows.", "type" : "book" }, "suppress-author" : 1, "uri" : [ "http://zotero.org/users/local/lSswCld9/items/T6GRP92R" ], "uris" : [ "http://zotero.org/users/local/lSswCld9/items/T6GRP92R", "http://www.mendeley.com/documents/?uuid=5b3f18d8-04e7-4ad7-9421-6c8f7d9af3a9" ] }, { "id" : "ITEM-15", "itemData" : { "ISBN" : "978-84-96553-68-2",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"ITEM-15", "issued" : { "date-parts" : [ [ "2010" ] ] }, "language" : "English", "publisher" : "Lynx Edicions", "publisher-place" : "Barcelona", "title" : "Handbook of the birds of the world. Volume 15: weavers to New World warblers.", "type" : "book" }, "suppress-author" : 1, "uri" : [ "http://zotero.org/users/local/lSswCld9/items/RZV7HVS4" ], "uris" : [ "http://zotero.org/users/local/lSswCld9/items/RZV7HVS4", "http://www.mendeley.com/documents/?uuid=b58a79f2-8128-4466-a2ce-b1e60f8da85a" ] }, { "id" : "ITEM-16", "itemData" : { "ISBN" : "978-84-96553-78-1", "author" : [ { "dropping-particle" : "", "family" : "Hoyo", "given" : "Josep", "non-dropping-particle" : "del", "parse-names" : false, "suffix" : "" }, { "dropping-particle" : "", "family" : "Elliot", "given" : "Andrew", "non-dropping-particle" : "", "parse-names" : false, "suffix" : "" }, { "dropping-particle" : "", "family" : "Christie", "given" : "David", "non-dropping-particle" : "", "parse-names" : false, "suffix" : "" } ], "id" : "ITEM-16", "issued" : { "date-parts" : [ [ "2011" ] ] }, "language" : "English", "publisher" : "Lynx Edicions", "publisher-place" : "Barcelona", "title" : "Handbook of the birds of the world. Volume 16: tanagers to New World blackbirds.", "type" : "book" }, "suppress-author" : 1, "uri" : [ "http://zotero.org/users/local/lSswCld9/items/2DVSZHF3" ], "uris" : [ "http://zotero.org/users/local/lSswCld9/items/2DVSZHF3", "http://www.mendeley.com/documents/?uuid=0fad4757-0d9b-4b5d-8504-78c8707f4fa5" ] } ], "mendeley" : { "formattedCitation" : "(del Hoyo, Elliott &amp; Sargatal 1992, 1994; 2006, 2007; 2008; 2009; 2010, 2011; 1996, 1997, 1999, 2001; 2002; 2003, 2004; 2005)", "plainTextFormattedCitation" : "(del Hoyo, Elliott &amp; Sargatal 1992, 1994; 2006, 2007; 2008; 2009; 2010, 2011; 1996, 1997, 1999, 2001; 2002; 2003, 2004; 2005)", "previouslyFormattedCitation" : "(del Hoyo, Elliott &amp; Sargatal 1992, 1994; 2006, 2007; 2008; 2009; 2010, 2011; 1996, 1997, 1999, 2001; 2002; 2003, 2004; 2005)" }, "properties" : { "formattedCitation" : "(del Hoyo et al. 1992; 1994; 1996; 1997; 1999; 2001; 2002; 2003; 2004; 2005; 2006; 2007; 2008; 2009; 2010; 2011)", "noteIndex" : 0, "plainCitation" : "(del Hoyo et al. 1992; 1994; 1996; 1997; 1999; 2001; 2002; 2003; 2004; 2005; 2006; 2007; 2008; 2009; 2010; 2011)"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delText>(del Hoyo, Elliott &amp; Sargatal 1992, 1994; 2006, 2007; 2008; 2009; 2010, 2011; 1996, 1997, 1999, 2001; 2002; 2003, 2004; 2005)</w:delText>
        </w:r>
        <w:r w:rsidR="00AD104C" w:rsidRPr="00E74A14" w:rsidDel="00D84ADA">
          <w:rPr>
            <w:rFonts w:ascii="Times New Roman" w:eastAsia="Times New Roman" w:hAnsi="Times New Roman" w:cs="Times New Roman"/>
            <w:sz w:val="24"/>
            <w:szCs w:val="24"/>
          </w:rPr>
          <w:fldChar w:fldCharType="end"/>
        </w:r>
        <w:r w:rsidR="00AD104C" w:rsidRPr="00E74A14" w:rsidDel="00D84ADA">
          <w:rPr>
            <w:rFonts w:ascii="Times New Roman" w:eastAsia="Times New Roman" w:hAnsi="Times New Roman" w:cs="Times New Roman"/>
            <w:sz w:val="24"/>
            <w:szCs w:val="24"/>
          </w:rPr>
          <w:delText xml:space="preserve">. </w:delText>
        </w:r>
        <w:r w:rsidRPr="00E74A14" w:rsidDel="00D84ADA">
          <w:rPr>
            <w:rFonts w:ascii="Times New Roman" w:eastAsia="Times New Roman" w:hAnsi="Times New Roman" w:cs="Times New Roman"/>
            <w:sz w:val="24"/>
            <w:szCs w:val="24"/>
          </w:rPr>
          <w:delText xml:space="preserve">A species’ preferred diet was </w:delText>
        </w:r>
        <w:r w:rsidR="003D5756" w:rsidRPr="00E74A14" w:rsidDel="00D84ADA">
          <w:rPr>
            <w:rFonts w:ascii="Times New Roman" w:eastAsia="Times New Roman" w:hAnsi="Times New Roman" w:cs="Times New Roman"/>
            <w:sz w:val="24"/>
            <w:szCs w:val="24"/>
          </w:rPr>
          <w:delText>classified</w:delText>
        </w:r>
        <w:r w:rsidRPr="00E74A14" w:rsidDel="00D84ADA">
          <w:rPr>
            <w:rFonts w:ascii="Times New Roman" w:eastAsia="Times New Roman" w:hAnsi="Times New Roman" w:cs="Times New Roman"/>
            <w:sz w:val="24"/>
            <w:szCs w:val="24"/>
          </w:rPr>
          <w:delText xml:space="preserve"> </w:delText>
        </w:r>
        <w:r w:rsidR="003D5756" w:rsidRPr="00E74A14" w:rsidDel="00D84ADA">
          <w:rPr>
            <w:rFonts w:ascii="Times New Roman" w:eastAsia="Times New Roman" w:hAnsi="Times New Roman" w:cs="Times New Roman"/>
            <w:sz w:val="24"/>
            <w:szCs w:val="24"/>
          </w:rPr>
          <w:delText xml:space="preserve">using </w:delText>
        </w:r>
        <w:r w:rsidRPr="00E74A14" w:rsidDel="00D84ADA">
          <w:rPr>
            <w:rFonts w:ascii="Times New Roman" w:eastAsia="Times New Roman" w:hAnsi="Times New Roman" w:cs="Times New Roman"/>
            <w:sz w:val="24"/>
            <w:szCs w:val="24"/>
          </w:rPr>
          <w:delText xml:space="preserve">seven </w:delText>
        </w:r>
        <w:r w:rsidR="003D5756" w:rsidRPr="00E74A14" w:rsidDel="00D84ADA">
          <w:rPr>
            <w:rFonts w:ascii="Times New Roman" w:eastAsia="Times New Roman" w:hAnsi="Times New Roman" w:cs="Times New Roman"/>
            <w:sz w:val="24"/>
            <w:szCs w:val="24"/>
          </w:rPr>
          <w:delText xml:space="preserve">dietary </w:delText>
        </w:r>
        <w:r w:rsidRPr="00E74A14" w:rsidDel="00D84ADA">
          <w:rPr>
            <w:rFonts w:ascii="Times New Roman" w:eastAsia="Times New Roman" w:hAnsi="Times New Roman" w:cs="Times New Roman"/>
            <w:sz w:val="24"/>
            <w:szCs w:val="24"/>
          </w:rPr>
          <w:delText xml:space="preserve">groups: fruit, nectar, seeds, non-reproductive plant parts, invertebrates, vertebrates or carrion. For species with unknown dietary preferences the modal dietary group for the genus was </w:delText>
        </w:r>
        <w:r w:rsidR="003D5756" w:rsidRPr="00E74A14" w:rsidDel="00D84ADA">
          <w:rPr>
            <w:rFonts w:ascii="Times New Roman" w:eastAsia="Times New Roman" w:hAnsi="Times New Roman" w:cs="Times New Roman"/>
            <w:sz w:val="24"/>
            <w:szCs w:val="24"/>
          </w:rPr>
          <w:delText>used</w:delText>
        </w:r>
        <w:r w:rsidRPr="00E74A14" w:rsidDel="00D84ADA">
          <w:rPr>
            <w:rFonts w:ascii="Times New Roman" w:eastAsia="Times New Roman" w:hAnsi="Times New Roman" w:cs="Times New Roman"/>
            <w:sz w:val="24"/>
            <w:szCs w:val="24"/>
          </w:rPr>
          <w:delText xml:space="preserve">, as closely related species are likely to share dietary preferences </w:delTex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delInstrText>ADDIN CSL_CITATION { "citationID" : "furt7hngd", "citationItems" : [ { "id" : "ITEM-1", "itemData" : { "abstract" : "The aim of this study was to assess the influence of phylogenetic history on 21 avian morphological, life-history, behavioural and ecological traits using Mantel permutation tests. The results demonstrated that, for 13 of 21 traits, closely related species were significantly more similar than distantly related species. For diet and for all morphological and life-history traits except number of clutches per year, phylogeny accounted for a notable amount of variation in trait values. However, for most behavioural and ecological traits, relatedness explained less than 1% of the variation among species. Because phylogenetic effects were weak in traits traditionally associated with the niche of a species, we conclude that phylogenetic effects do not reflect phylogenetic niche conservatism. When tested at different phylogenetic levels (complete phylogeny, within families, among families, among orders), phylogenetic effects were very variable. Only two traits had consistently strong phylogenetic effects at all phylogenetic levels and only two traits had consistently weak phylogenetic effects at all phylogenetic levels. Phylogenetic effects tended to be positive but relatively weak within families, positive and strong among families, and negative and weak among orders. Methods that intend to control for phylogenetic effects by working solely within families, among families, or among orders are not reliable in removing phylogenetic effects.", "author" : [ { "dropping-particle" : "", "family" : "Boehning-Gaese", "given" : "K.", "non-dropping-particle" : "", "parse-names" : false, "suffix" : "" }, { "dropping-particle" : "", "family" : "Oberrath", "given" : "R.", "non-dropping-particle" : "", "parse-names" : false, "suffix" : "" } ], "container-title" : "Evolutionary Ecology Research", "id" : "ITEM-1", "issued" : { "date-parts" : [ [ "1999" ] ] }, "page" : "347\u2013364", "title" : "Phylogenetic effects on morphological, life-history, behavioural and ecological traits of birds", "type" : "article-journal", "volume" : "1" }, "uri" : [ "http://zotero.org/users/local/lSswCld9/items/P6SVJM8K" ], "uris" : [ "http://zotero.org/users/local/lSswCld9/items/P6SVJM8K", "http://www.mendeley.com/documents/?uuid=15f4bbef-5def-4d89-9a9a-b21ac316cb48" ] } ], "mendeley" : { "formattedCitation" : "(Boehning-Gaese &amp; Oberrath 1999)", "plainTextFormattedCitation" : "(Boehning-Gaese &amp; Oberrath 1999)", "previouslyFormattedCitation" : "(Boehning-Gaese &amp; Oberrath 1999)" }, "properties" : { "formattedCitation" : "(Boehning-Gaese and Oberrath 1999)", "noteIndex" : 0, "plainCitation" : "(Boehning-Gaese and Oberrath 1999)" }, "schema" : "https://github.com/citation-style-language/schema/raw/master/csl-citation.json" }</w:del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delText>(Boehning-Gaese &amp; Oberrath 1999)</w:delTex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delText>. Singular Species Richness (SSR), the number of functionally distinct species measured as the number of species with unique combinations of dietary groups, was calculated for each study site.</w:delText>
        </w:r>
      </w:del>
    </w:p>
    <w:p w14:paraId="165540FD" w14:textId="77777777" w:rsidR="004D19A5" w:rsidRPr="00E74A14" w:rsidRDefault="004D19A5">
      <w:pPr>
        <w:spacing w:line="480" w:lineRule="auto"/>
        <w:jc w:val="both"/>
        <w:rPr>
          <w:sz w:val="24"/>
          <w:szCs w:val="24"/>
        </w:rPr>
        <w:pPrChange w:id="171" w:author="Phil" w:date="2016-04-21T12:53:00Z">
          <w:pPr>
            <w:spacing w:line="480" w:lineRule="auto"/>
            <w:ind w:firstLine="720"/>
            <w:jc w:val="both"/>
          </w:pPr>
        </w:pPrChange>
      </w:pPr>
    </w:p>
    <w:p w14:paraId="5FAAE5C7"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Statistical analyses</w:t>
      </w:r>
    </w:p>
    <w:p w14:paraId="435E3AD3" w14:textId="0622D2D1" w:rsidR="0035031B" w:rsidRPr="00E74A14" w:rsidDel="0035031B" w:rsidRDefault="00842F06" w:rsidP="0035031B">
      <w:pPr>
        <w:spacing w:line="480" w:lineRule="auto"/>
        <w:ind w:firstLine="720"/>
        <w:jc w:val="both"/>
        <w:rPr>
          <w:del w:id="172" w:author="Phil" w:date="2016-04-22T12:34:00Z"/>
          <w:sz w:val="24"/>
          <w:szCs w:val="24"/>
        </w:rPr>
      </w:pPr>
      <w:ins w:id="173" w:author="Phil" w:date="2016-04-22T12:20:00Z">
        <w:r>
          <w:rPr>
            <w:rFonts w:ascii="Times New Roman" w:eastAsia="Times New Roman" w:hAnsi="Times New Roman" w:cs="Times New Roman"/>
            <w:sz w:val="24"/>
            <w:szCs w:val="24"/>
          </w:rPr>
          <w:lastRenderedPageBreak/>
          <w:t xml:space="preserve">Prior to analysis </w:t>
        </w:r>
      </w:ins>
      <w:ins w:id="174" w:author="Phil" w:date="2016-04-22T12:24:00Z">
        <w:r>
          <w:rPr>
            <w:rFonts w:ascii="Times New Roman" w:eastAsia="Times New Roman" w:hAnsi="Times New Roman" w:cs="Times New Roman"/>
            <w:sz w:val="24"/>
            <w:szCs w:val="24"/>
          </w:rPr>
          <w:t xml:space="preserve">the log response ratio </w:t>
        </w:r>
      </w:ins>
      <w:ins w:id="175" w:author="Phil" w:date="2016-04-22T12:25:00Z">
        <w:r>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Gurevitch &amp; Curtis 1999)", "plainTextFormattedCitation" : "(Hedges, Gurevitch &amp; Curtis 1999)", "previouslyFormattedCitation" : "(Hedges, Gurevitch &amp; Curtis 1999)"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842F06">
        <w:rPr>
          <w:rFonts w:ascii="Times New Roman" w:eastAsia="Times New Roman" w:hAnsi="Times New Roman" w:cs="Times New Roman"/>
          <w:noProof/>
          <w:sz w:val="24"/>
          <w:szCs w:val="24"/>
        </w:rPr>
        <w:t>(Hedges, Gurevitch &amp; Curtis 1999)</w:t>
      </w:r>
      <w:ins w:id="176" w:author="Phil" w:date="2016-04-22T12:25:00Z">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ins w:id="177" w:author="Phil" w:date="2016-04-22T12:24:00Z">
        <w:r>
          <w:rPr>
            <w:rFonts w:ascii="Times New Roman" w:eastAsia="Times New Roman" w:hAnsi="Times New Roman" w:cs="Times New Roman"/>
            <w:sz w:val="24"/>
            <w:szCs w:val="24"/>
          </w:rPr>
          <w:t xml:space="preserve">for </w:t>
        </w:r>
      </w:ins>
      <w:ins w:id="178" w:author="Phil" w:date="2016-04-22T12:20:00Z">
        <w:r>
          <w:rPr>
            <w:rFonts w:ascii="Times New Roman" w:eastAsia="Times New Roman" w:hAnsi="Times New Roman" w:cs="Times New Roman"/>
            <w:sz w:val="24"/>
            <w:szCs w:val="24"/>
          </w:rPr>
          <w:t xml:space="preserve">species richness and all functional diversity metrics </w:t>
        </w:r>
      </w:ins>
      <w:ins w:id="179" w:author="Phil" w:date="2016-04-22T12:24:00Z">
        <w:r>
          <w:rPr>
            <w:rFonts w:ascii="Times New Roman" w:eastAsia="Times New Roman" w:hAnsi="Times New Roman" w:cs="Times New Roman"/>
            <w:sz w:val="24"/>
            <w:szCs w:val="24"/>
          </w:rPr>
          <w:t xml:space="preserve">in secondary forest relative to primary forest was calculated. </w:t>
        </w:r>
      </w:ins>
      <w:ins w:id="180" w:author="Phil" w:date="2016-04-22T12:20:00Z">
        <w:r w:rsidR="0035031B">
          <w:rPr>
            <w:rFonts w:ascii="Times New Roman" w:eastAsia="Times New Roman" w:hAnsi="Times New Roman" w:cs="Times New Roman"/>
            <w:sz w:val="24"/>
            <w:szCs w:val="24"/>
          </w:rPr>
          <w:t xml:space="preserve">The </w:t>
        </w:r>
      </w:ins>
      <w:ins w:id="181" w:author="Phil" w:date="2016-04-22T12:26:00Z">
        <w:r w:rsidR="0035031B">
          <w:rPr>
            <w:rFonts w:ascii="Times New Roman" w:eastAsia="Times New Roman" w:hAnsi="Times New Roman" w:cs="Times New Roman"/>
            <w:sz w:val="24"/>
            <w:szCs w:val="24"/>
          </w:rPr>
          <w:t xml:space="preserve">log </w:t>
        </w:r>
      </w:ins>
      <w:ins w:id="182" w:author="Phil" w:date="2016-04-22T12:20:00Z">
        <w:r w:rsidR="0035031B">
          <w:rPr>
            <w:rFonts w:ascii="Times New Roman" w:eastAsia="Times New Roman" w:hAnsi="Times New Roman" w:cs="Times New Roman"/>
            <w:sz w:val="24"/>
            <w:szCs w:val="24"/>
          </w:rPr>
          <w:t xml:space="preserve">response ratio is </w:t>
        </w:r>
      </w:ins>
      <w:ins w:id="183" w:author="Phil" w:date="2016-04-22T12:26:00Z">
        <w:r w:rsidR="0035031B">
          <w:rPr>
            <w:rFonts w:ascii="Times New Roman" w:eastAsia="Times New Roman" w:hAnsi="Times New Roman" w:cs="Times New Roman"/>
            <w:sz w:val="24"/>
            <w:szCs w:val="24"/>
          </w:rPr>
          <w:t xml:space="preserve">similar </w:t>
        </w:r>
      </w:ins>
      <w:ins w:id="184" w:author="Phil" w:date="2016-04-22T12:20:00Z">
        <w:r w:rsidR="0035031B">
          <w:rPr>
            <w:rFonts w:ascii="Times New Roman" w:eastAsia="Times New Roman" w:hAnsi="Times New Roman" w:cs="Times New Roman"/>
            <w:sz w:val="24"/>
            <w:szCs w:val="24"/>
          </w:rPr>
          <w:t>to proportional, but conforms to statistical assumptions as it is centred at zero and can take any value</w:t>
        </w:r>
      </w:ins>
      <w:ins w:id="185" w:author="Phil" w:date="2016-04-22T12:27:00Z">
        <w:r w:rsidR="0035031B">
          <w:rPr>
            <w:rFonts w:ascii="Times New Roman" w:eastAsia="Times New Roman" w:hAnsi="Times New Roman" w:cs="Times New Roman"/>
            <w:sz w:val="24"/>
            <w:szCs w:val="24"/>
          </w:rPr>
          <w:t xml:space="preserve"> </w:t>
        </w:r>
        <w:r w:rsidR="0035031B">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&lt;i&gt;et al.&lt;/i&gt; 1999)", "plainTextFormattedCitation" : "(Hedges et al. 1999)", "previouslyFormattedCitation" : "(Hedges &lt;i&gt;et al.&lt;/i&gt; 1999)" }, "properties" : { "noteIndex" : 0 }, "schema" : "https://github.com/citation-style-language/schema/raw/master/csl-citation.json" }</w:instrText>
      </w:r>
      <w:r w:rsidR="0035031B">
        <w:rPr>
          <w:rFonts w:ascii="Times New Roman" w:eastAsia="Times New Roman" w:hAnsi="Times New Roman" w:cs="Times New Roman"/>
          <w:sz w:val="24"/>
          <w:szCs w:val="24"/>
        </w:rPr>
        <w:fldChar w:fldCharType="separate"/>
      </w:r>
      <w:r w:rsidR="0035031B" w:rsidRPr="0035031B">
        <w:rPr>
          <w:rFonts w:ascii="Times New Roman" w:eastAsia="Times New Roman" w:hAnsi="Times New Roman" w:cs="Times New Roman"/>
          <w:noProof/>
          <w:sz w:val="24"/>
          <w:szCs w:val="24"/>
        </w:rPr>
        <w:t xml:space="preserve">(Hedges </w:t>
      </w:r>
      <w:r w:rsidR="0035031B" w:rsidRPr="0035031B">
        <w:rPr>
          <w:rFonts w:ascii="Times New Roman" w:eastAsia="Times New Roman" w:hAnsi="Times New Roman" w:cs="Times New Roman"/>
          <w:i/>
          <w:noProof/>
          <w:sz w:val="24"/>
          <w:szCs w:val="24"/>
        </w:rPr>
        <w:t>et al.</w:t>
      </w:r>
      <w:r w:rsidR="0035031B" w:rsidRPr="0035031B">
        <w:rPr>
          <w:rFonts w:ascii="Times New Roman" w:eastAsia="Times New Roman" w:hAnsi="Times New Roman" w:cs="Times New Roman"/>
          <w:noProof/>
          <w:sz w:val="24"/>
          <w:szCs w:val="24"/>
        </w:rPr>
        <w:t xml:space="preserve"> 1999)</w:t>
      </w:r>
      <w:ins w:id="186" w:author="Phil" w:date="2016-04-22T12:27:00Z">
        <w:r w:rsidR="0035031B">
          <w:rPr>
            <w:rFonts w:ascii="Times New Roman" w:eastAsia="Times New Roman" w:hAnsi="Times New Roman" w:cs="Times New Roman"/>
            <w:sz w:val="24"/>
            <w:szCs w:val="24"/>
          </w:rPr>
          <w:fldChar w:fldCharType="end"/>
        </w:r>
      </w:ins>
      <w:ins w:id="187" w:author="Phil" w:date="2016-04-22T12:20:00Z">
        <w:r w:rsidR="0035031B">
          <w:rPr>
            <w:rFonts w:ascii="Times New Roman" w:eastAsia="Times New Roman" w:hAnsi="Times New Roman" w:cs="Times New Roman"/>
            <w:sz w:val="24"/>
            <w:szCs w:val="24"/>
          </w:rPr>
          <w:t>.</w:t>
        </w:r>
      </w:ins>
      <w:ins w:id="188" w:author="Phil" w:date="2016-04-22T12:27:00Z">
        <w:r w:rsidR="0035031B">
          <w:rPr>
            <w:rFonts w:ascii="Times New Roman" w:eastAsia="Times New Roman" w:hAnsi="Times New Roman" w:cs="Times New Roman"/>
            <w:sz w:val="24"/>
            <w:szCs w:val="24"/>
          </w:rPr>
          <w:t xml:space="preserve"> Forest age was log transformed as data exploration indicated only 3 forests over 50 years old</w:t>
        </w:r>
      </w:ins>
      <w:ins w:id="189" w:author="Phil" w:date="2016-04-22T12:28:00Z">
        <w:r w:rsidR="0035031B">
          <w:rPr>
            <w:rFonts w:ascii="Times New Roman" w:eastAsia="Times New Roman" w:hAnsi="Times New Roman" w:cs="Times New Roman"/>
            <w:sz w:val="24"/>
            <w:szCs w:val="24"/>
          </w:rPr>
          <w:t>, which would otherwise exert a large influence over coefficient values</w:t>
        </w:r>
      </w:ins>
      <w:ins w:id="190" w:author="Phil" w:date="2016-04-22T12:27:00Z">
        <w:r w:rsidR="0035031B">
          <w:rPr>
            <w:rFonts w:ascii="Times New Roman" w:eastAsia="Times New Roman" w:hAnsi="Times New Roman" w:cs="Times New Roman"/>
            <w:sz w:val="24"/>
            <w:szCs w:val="24"/>
          </w:rPr>
          <w:t>.</w:t>
        </w:r>
      </w:ins>
      <w:ins w:id="191" w:author="Phil" w:date="2016-04-22T12:30:00Z">
        <w:r w:rsidR="0035031B" w:rsidRPr="0035031B">
          <w:rPr>
            <w:rFonts w:ascii="Times New Roman" w:eastAsia="Times New Roman" w:hAnsi="Times New Roman" w:cs="Times New Roman"/>
            <w:sz w:val="24"/>
            <w:szCs w:val="24"/>
          </w:rPr>
          <w:t xml:space="preserve"> </w:t>
        </w:r>
      </w:ins>
      <w:moveToRangeStart w:id="192" w:author="Phil" w:date="2016-04-22T12:30:00Z" w:name="move449091578"/>
      <w:moveTo w:id="193" w:author="Phil" w:date="2016-04-22T12:30:00Z">
        <w:r w:rsidR="0035031B" w:rsidRPr="00E74A14">
          <w:rPr>
            <w:rFonts w:ascii="Times New Roman" w:eastAsia="Times New Roman" w:hAnsi="Times New Roman" w:cs="Times New Roman"/>
            <w:sz w:val="24"/>
            <w:szCs w:val="24"/>
          </w:rPr>
          <w:t xml:space="preserve">For all response variables, linear mixed-effects models, using the package </w:t>
        </w:r>
        <w:del w:id="194" w:author="Phil" w:date="2016-04-22T12:30:00Z">
          <w:r w:rsidR="0035031B" w:rsidRPr="00E74A14" w:rsidDel="0035031B">
            <w:rPr>
              <w:rFonts w:ascii="Times New Roman" w:eastAsia="Times New Roman" w:hAnsi="Times New Roman" w:cs="Times New Roman"/>
              <w:sz w:val="24"/>
              <w:szCs w:val="24"/>
            </w:rPr>
            <w:delText>nlme</w:delText>
          </w:r>
        </w:del>
      </w:moveTo>
      <w:ins w:id="195" w:author="Phil" w:date="2016-04-22T12:30:00Z">
        <w:r w:rsidR="0035031B">
          <w:rPr>
            <w:rFonts w:ascii="Times New Roman" w:eastAsia="Times New Roman" w:hAnsi="Times New Roman" w:cs="Times New Roman"/>
            <w:sz w:val="24"/>
            <w:szCs w:val="24"/>
          </w:rPr>
          <w:t>lme4</w:t>
        </w:r>
      </w:ins>
      <w:moveTo w:id="196" w:author="Phil" w:date="2016-04-22T12:30:00Z">
        <w:del w:id="197" w:author="Phil" w:date="2016-04-22T12:31:00Z">
          <w:r w:rsidR="0035031B" w:rsidRPr="00E74A14" w:rsidDel="0035031B">
            <w:rPr>
              <w:rFonts w:ascii="Times New Roman" w:eastAsia="Times New Roman" w:hAnsi="Times New Roman" w:cs="Times New Roman"/>
              <w:sz w:val="24"/>
              <w:szCs w:val="24"/>
            </w:rPr>
            <w:delText xml:space="preserve"> </w:delText>
          </w:r>
        </w:del>
      </w:moveTo>
      <w:ins w:id="198" w:author="Phil" w:date="2016-04-22T12:31:00Z">
        <w:r w:rsidR="0035031B">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5031B">
        <w:rPr>
          <w:rFonts w:ascii="Times New Roman" w:eastAsia="Times New Roman" w:hAnsi="Times New Roman" w:cs="Times New Roman"/>
          <w:sz w:val="24"/>
          <w:szCs w:val="24"/>
        </w:rPr>
        <w:fldChar w:fldCharType="separate"/>
      </w:r>
      <w:r w:rsidR="0035031B" w:rsidRPr="0035031B">
        <w:rPr>
          <w:rFonts w:ascii="Times New Roman" w:eastAsia="Times New Roman" w:hAnsi="Times New Roman" w:cs="Times New Roman"/>
          <w:noProof/>
          <w:sz w:val="24"/>
          <w:szCs w:val="24"/>
        </w:rPr>
        <w:t xml:space="preserve">(Bates </w:t>
      </w:r>
      <w:r w:rsidR="0035031B" w:rsidRPr="0035031B">
        <w:rPr>
          <w:rFonts w:ascii="Times New Roman" w:eastAsia="Times New Roman" w:hAnsi="Times New Roman" w:cs="Times New Roman"/>
          <w:i/>
          <w:noProof/>
          <w:sz w:val="24"/>
          <w:szCs w:val="24"/>
        </w:rPr>
        <w:t>et al.</w:t>
      </w:r>
      <w:r w:rsidR="0035031B" w:rsidRPr="0035031B">
        <w:rPr>
          <w:rFonts w:ascii="Times New Roman" w:eastAsia="Times New Roman" w:hAnsi="Times New Roman" w:cs="Times New Roman"/>
          <w:noProof/>
          <w:sz w:val="24"/>
          <w:szCs w:val="24"/>
        </w:rPr>
        <w:t xml:space="preserve"> 2014)</w:t>
      </w:r>
      <w:ins w:id="199" w:author="Phil" w:date="2016-04-22T12:31:00Z">
        <w:r w:rsidR="0035031B">
          <w:rPr>
            <w:rFonts w:ascii="Times New Roman" w:eastAsia="Times New Roman" w:hAnsi="Times New Roman" w:cs="Times New Roman"/>
            <w:sz w:val="24"/>
            <w:szCs w:val="24"/>
          </w:rPr>
          <w:fldChar w:fldCharType="end"/>
        </w:r>
      </w:ins>
      <w:moveTo w:id="200" w:author="Phil" w:date="2016-04-22T12:30:00Z">
        <w:del w:id="201" w:author="Phil" w:date="2016-04-22T12:31:00Z">
          <w:r w:rsidR="0035031B" w:rsidRPr="00E74A14" w:rsidDel="0035031B">
            <w:rPr>
              <w:rFonts w:ascii="Times New Roman" w:eastAsia="Times New Roman" w:hAnsi="Times New Roman" w:cs="Times New Roman"/>
              <w:sz w:val="24"/>
              <w:szCs w:val="24"/>
            </w:rPr>
            <w:fldChar w:fldCharType="begin" w:fldLock="1"/>
          </w:r>
          <w:r w:rsidR="0035031B" w:rsidDel="0035031B">
            <w:rPr>
              <w:rFonts w:ascii="Times New Roman" w:eastAsia="Times New Roman" w:hAnsi="Times New Roman" w:cs="Times New Roman"/>
              <w:sz w:val="24"/>
              <w:szCs w:val="24"/>
            </w:rPr>
            <w:delInstrText>ADDIN CSL_CITATION { "citationID" : "v1qqrc7ni", "citationItems" : [ { "id" : "ITEM-1", "itemData" : { "author" : [ { "dropping-particle" : "", "family" : "Pinheiro", "given" : "Jose", "non-dropping-particle" : "", "parse-names" : false, "suffix" : "" }, { "dropping-particle" : "", "family" : "Bates", "given" : "Douglas", "non-dropping-particle" : "", "parse-names" : false, "suffix" : "" }, { "dropping-particle" : "", "family" : "DebRoy", "given" : "Saikat", "non-dropping-particle" : "", "parse-names" : false, "suffix" : "" }, { "dropping-particle" : "", "family" : "Sarkar", "given" : "Deepayan", "non-dropping-particle" : "", "parse-names" : false, "suffix" : "" }, { "dropping-particle" : "", "family" : "R Core Team", "given" : "", "non-dropping-particle" : "", "parse-names" : false, "suffix" : "" } ], "id" : "ITEM-1", "issued" : { "date-parts" : [ [ "2015" ] ] }, "title" : "nlme: Linear and Nonlinear Mixed Effects Models", "type" : "book" }, "uri" : [ "http://zotero.org/users/local/lSswCld9/items/ZEGWEZZ8" ], "uris" : [ "http://zotero.org/users/local/lSswCld9/items/ZEGWEZZ8", "http://www.mendeley.com/documents/?uuid=c65a9e15-0243-473e-b390-613cce5d1385" ] } ], "mendeley" : { "formattedCitation" : "(Pinheiro &lt;i&gt;et al.&lt;/i&gt; 2015)", "plainTextFormattedCitation" : "(Pinheiro et al. 2015)", "previouslyFormattedCitation" : "(Pinheiro &lt;i&gt;et al.&lt;/i&gt; 2015)" }, "properties" : { "formattedCitation" : "(Pinheiro et al. 2015)", "noteIndex" : 0, "plainCitation" : "(Pinheiro et al. 2015)" }, "schema" : "https://github.com/citation-style-language/schema/raw/master/csl-citation.json" }</w:delInstrText>
          </w:r>
          <w:r w:rsidR="0035031B" w:rsidRPr="00E74A14" w:rsidDel="0035031B">
            <w:rPr>
              <w:rFonts w:ascii="Times New Roman" w:eastAsia="Times New Roman" w:hAnsi="Times New Roman" w:cs="Times New Roman"/>
              <w:sz w:val="24"/>
              <w:szCs w:val="24"/>
            </w:rPr>
            <w:fldChar w:fldCharType="separate"/>
          </w:r>
          <w:r w:rsidR="0035031B" w:rsidRPr="007B3AF8" w:rsidDel="0035031B">
            <w:rPr>
              <w:rFonts w:ascii="Times New Roman" w:hAnsi="Times New Roman" w:cs="Times New Roman"/>
              <w:noProof/>
              <w:sz w:val="24"/>
              <w:szCs w:val="24"/>
            </w:rPr>
            <w:delText xml:space="preserve">(Pinheiro </w:delText>
          </w:r>
          <w:r w:rsidR="0035031B" w:rsidRPr="007B3AF8" w:rsidDel="0035031B">
            <w:rPr>
              <w:rFonts w:ascii="Times New Roman" w:hAnsi="Times New Roman" w:cs="Times New Roman"/>
              <w:i/>
              <w:noProof/>
              <w:sz w:val="24"/>
              <w:szCs w:val="24"/>
            </w:rPr>
            <w:delText>et al.</w:delText>
          </w:r>
          <w:r w:rsidR="0035031B" w:rsidRPr="007B3AF8" w:rsidDel="0035031B">
            <w:rPr>
              <w:rFonts w:ascii="Times New Roman" w:hAnsi="Times New Roman" w:cs="Times New Roman"/>
              <w:noProof/>
              <w:sz w:val="24"/>
              <w:szCs w:val="24"/>
            </w:rPr>
            <w:delText xml:space="preserve"> 2015)</w:delText>
          </w:r>
          <w:r w:rsidR="0035031B" w:rsidRPr="00E74A14" w:rsidDel="0035031B">
            <w:rPr>
              <w:rFonts w:ascii="Times New Roman" w:eastAsia="Times New Roman" w:hAnsi="Times New Roman" w:cs="Times New Roman"/>
              <w:sz w:val="24"/>
              <w:szCs w:val="24"/>
            </w:rPr>
            <w:fldChar w:fldCharType="end"/>
          </w:r>
        </w:del>
        <w:r w:rsidR="0035031B" w:rsidRPr="00E74A14">
          <w:rPr>
            <w:rFonts w:ascii="Times New Roman" w:eastAsia="Times New Roman" w:hAnsi="Times New Roman" w:cs="Times New Roman"/>
            <w:sz w:val="24"/>
            <w:szCs w:val="24"/>
          </w:rPr>
          <w:t xml:space="preserve">, were used to </w:t>
        </w:r>
      </w:moveTo>
      <w:ins w:id="202" w:author="Phil" w:date="2016-04-22T12:31:00Z">
        <w:r w:rsidR="0035031B">
          <w:rPr>
            <w:rFonts w:ascii="Times New Roman" w:eastAsia="Times New Roman" w:hAnsi="Times New Roman" w:cs="Times New Roman"/>
            <w:sz w:val="24"/>
            <w:szCs w:val="24"/>
          </w:rPr>
          <w:t xml:space="preserve">along with the package MuMIn </w:t>
        </w:r>
      </w:ins>
      <w:ins w:id="203" w:author="Phil" w:date="2016-04-22T12:32:00Z">
        <w:r w:rsidR="0035031B">
          <w:rPr>
            <w:rFonts w:ascii="Times New Roman" w:eastAsia="Times New Roman" w:hAnsi="Times New Roman" w:cs="Times New Roman"/>
            <w:sz w:val="24"/>
            <w:szCs w:val="24"/>
          </w:rPr>
          <w:fldChar w:fldCharType="begin" w:fldLock="1"/>
        </w:r>
      </w:ins>
      <w:r w:rsidR="0035031B">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Pr>
          <w:rFonts w:ascii="Times New Roman" w:eastAsia="Times New Roman" w:hAnsi="Times New Roman" w:cs="Times New Roman"/>
          <w:sz w:val="24"/>
          <w:szCs w:val="24"/>
        </w:rPr>
        <w:fldChar w:fldCharType="separate"/>
      </w:r>
      <w:r w:rsidR="0035031B" w:rsidRPr="0035031B">
        <w:rPr>
          <w:rFonts w:ascii="Times New Roman" w:eastAsia="Times New Roman" w:hAnsi="Times New Roman" w:cs="Times New Roman"/>
          <w:noProof/>
          <w:sz w:val="24"/>
          <w:szCs w:val="24"/>
        </w:rPr>
        <w:t>(Barton 2014)</w:t>
      </w:r>
      <w:ins w:id="204" w:author="Phil" w:date="2016-04-22T12:32:00Z">
        <w:r w:rsidR="0035031B">
          <w:rPr>
            <w:rFonts w:ascii="Times New Roman" w:eastAsia="Times New Roman" w:hAnsi="Times New Roman" w:cs="Times New Roman"/>
            <w:sz w:val="24"/>
            <w:szCs w:val="24"/>
          </w:rPr>
          <w:fldChar w:fldCharType="end"/>
        </w:r>
        <w:r w:rsidR="0035031B">
          <w:rPr>
            <w:rFonts w:ascii="Times New Roman" w:eastAsia="Times New Roman" w:hAnsi="Times New Roman" w:cs="Times New Roman"/>
            <w:sz w:val="24"/>
            <w:szCs w:val="24"/>
          </w:rPr>
          <w:t xml:space="preserve"> to</w:t>
        </w:r>
      </w:ins>
      <w:moveTo w:id="205" w:author="Phil" w:date="2016-04-22T12:30:00Z">
        <w:del w:id="206" w:author="Phil" w:date="2016-04-22T12:31:00Z">
          <w:r w:rsidR="0035031B" w:rsidRPr="00E74A14" w:rsidDel="0035031B">
            <w:rPr>
              <w:rFonts w:ascii="Times New Roman" w:eastAsia="Times New Roman" w:hAnsi="Times New Roman" w:cs="Times New Roman"/>
              <w:sz w:val="24"/>
              <w:szCs w:val="24"/>
            </w:rPr>
            <w:delText>investigate</w:delText>
          </w:r>
        </w:del>
      </w:moveTo>
      <w:ins w:id="207" w:author="Phil" w:date="2016-04-22T12:32:00Z">
        <w:r w:rsidR="0035031B">
          <w:rPr>
            <w:rFonts w:ascii="Times New Roman" w:eastAsia="Times New Roman" w:hAnsi="Times New Roman" w:cs="Times New Roman"/>
            <w:sz w:val="24"/>
            <w:szCs w:val="24"/>
          </w:rPr>
          <w:t xml:space="preserve"> </w:t>
        </w:r>
      </w:ins>
      <w:ins w:id="208" w:author="Phil" w:date="2016-04-22T12:31:00Z">
        <w:r w:rsidR="0035031B">
          <w:rPr>
            <w:rFonts w:ascii="Times New Roman" w:eastAsia="Times New Roman" w:hAnsi="Times New Roman" w:cs="Times New Roman"/>
            <w:sz w:val="24"/>
            <w:szCs w:val="24"/>
          </w:rPr>
          <w:t>test the pars</w:t>
        </w:r>
      </w:ins>
      <w:ins w:id="209" w:author="Phil" w:date="2016-04-22T12:32:00Z">
        <w:r w:rsidR="0035031B">
          <w:rPr>
            <w:rFonts w:ascii="Times New Roman" w:eastAsia="Times New Roman" w:hAnsi="Times New Roman" w:cs="Times New Roman"/>
            <w:sz w:val="24"/>
            <w:szCs w:val="24"/>
          </w:rPr>
          <w:t>imony</w:t>
        </w:r>
      </w:ins>
      <w:moveTo w:id="210" w:author="Phil" w:date="2016-04-22T12:30:00Z">
        <w:r w:rsidR="0035031B" w:rsidRPr="00E74A14">
          <w:rPr>
            <w:rFonts w:ascii="Times New Roman" w:eastAsia="Times New Roman" w:hAnsi="Times New Roman" w:cs="Times New Roman"/>
            <w:sz w:val="24"/>
            <w:szCs w:val="24"/>
          </w:rPr>
          <w:t xml:space="preserve"> </w:t>
        </w:r>
      </w:moveTo>
      <w:ins w:id="211" w:author="Phil" w:date="2016-04-22T12:32:00Z">
        <w:r w:rsidR="0035031B">
          <w:rPr>
            <w:rFonts w:ascii="Times New Roman" w:eastAsia="Times New Roman" w:hAnsi="Times New Roman" w:cs="Times New Roman"/>
            <w:sz w:val="24"/>
            <w:szCs w:val="24"/>
          </w:rPr>
          <w:t xml:space="preserve">of models including </w:t>
        </w:r>
      </w:ins>
      <w:moveTo w:id="212" w:author="Phil" w:date="2016-04-22T12:30:00Z">
        <w:del w:id="213" w:author="Phil" w:date="2016-04-22T12:32:00Z">
          <w:r w:rsidR="0035031B" w:rsidRPr="00E74A14" w:rsidDel="0035031B">
            <w:rPr>
              <w:rFonts w:ascii="Times New Roman" w:eastAsia="Times New Roman" w:hAnsi="Times New Roman" w:cs="Times New Roman"/>
              <w:sz w:val="24"/>
              <w:szCs w:val="24"/>
            </w:rPr>
            <w:delText xml:space="preserve">their relationship with </w:delText>
          </w:r>
        </w:del>
        <w:r w:rsidR="0035031B" w:rsidRPr="00E74A14">
          <w:rPr>
            <w:rFonts w:ascii="Times New Roman" w:eastAsia="Times New Roman" w:hAnsi="Times New Roman" w:cs="Times New Roman"/>
            <w:sz w:val="24"/>
            <w:szCs w:val="24"/>
          </w:rPr>
          <w:t>secondary forest age, disturbance history</w:t>
        </w:r>
      </w:moveTo>
      <w:ins w:id="214" w:author="Phil" w:date="2016-04-22T12:32:00Z">
        <w:r w:rsidR="0035031B">
          <w:rPr>
            <w:rFonts w:ascii="Times New Roman" w:eastAsia="Times New Roman" w:hAnsi="Times New Roman" w:cs="Times New Roman"/>
            <w:sz w:val="24"/>
            <w:szCs w:val="24"/>
          </w:rPr>
          <w:t>,</w:t>
        </w:r>
      </w:ins>
      <w:moveTo w:id="215" w:author="Phil" w:date="2016-04-22T12:30:00Z">
        <w:del w:id="216" w:author="Phil" w:date="2016-04-22T12:32:00Z">
          <w:r w:rsidR="0035031B" w:rsidRPr="00E74A14" w:rsidDel="0035031B">
            <w:rPr>
              <w:rFonts w:ascii="Times New Roman" w:eastAsia="Times New Roman" w:hAnsi="Times New Roman" w:cs="Times New Roman"/>
              <w:sz w:val="24"/>
              <w:szCs w:val="24"/>
            </w:rPr>
            <w:delText xml:space="preserve"> and </w:delText>
          </w:r>
        </w:del>
        <w:r w:rsidR="0035031B" w:rsidRPr="00E74A14">
          <w:rPr>
            <w:rFonts w:ascii="Times New Roman" w:eastAsia="Times New Roman" w:hAnsi="Times New Roman" w:cs="Times New Roman"/>
            <w:sz w:val="24"/>
            <w:szCs w:val="24"/>
          </w:rPr>
          <w:t>proximity to primary forest</w:t>
        </w:r>
      </w:moveTo>
      <w:ins w:id="217" w:author="Phil" w:date="2016-04-22T12:32:00Z">
        <w:r w:rsidR="0035031B">
          <w:rPr>
            <w:rFonts w:ascii="Times New Roman" w:eastAsia="Times New Roman" w:hAnsi="Times New Roman" w:cs="Times New Roman"/>
            <w:sz w:val="24"/>
            <w:szCs w:val="24"/>
          </w:rPr>
          <w:t xml:space="preserve"> as well as null, intercept only models</w:t>
        </w:r>
      </w:ins>
      <w:moveTo w:id="218" w:author="Phil" w:date="2016-04-22T12:30:00Z">
        <w:r w:rsidR="0035031B" w:rsidRPr="00E74A14">
          <w:rPr>
            <w:rFonts w:ascii="Times New Roman" w:eastAsia="Times New Roman" w:hAnsi="Times New Roman" w:cs="Times New Roman"/>
            <w:sz w:val="24"/>
            <w:szCs w:val="24"/>
          </w:rPr>
          <w:t xml:space="preserve">. </w:t>
        </w:r>
        <w:del w:id="219" w:author="Phil" w:date="2016-04-22T12:33:00Z">
          <w:r w:rsidR="0035031B" w:rsidRPr="00E74A14" w:rsidDel="0035031B">
            <w:rPr>
              <w:rFonts w:ascii="Times New Roman" w:eastAsia="Times New Roman" w:hAnsi="Times New Roman" w:cs="Times New Roman"/>
              <w:sz w:val="24"/>
              <w:szCs w:val="24"/>
            </w:rPr>
            <w:delText xml:space="preserve">Where deemed appropriate from examination of the data, log relationships with secondary forest age were included. </w:delText>
          </w:r>
        </w:del>
        <w:r w:rsidR="0035031B" w:rsidRPr="00E74A14">
          <w:rPr>
            <w:rFonts w:ascii="Times New Roman" w:eastAsia="Times New Roman" w:hAnsi="Times New Roman" w:cs="Times New Roman"/>
            <w:sz w:val="24"/>
            <w:szCs w:val="24"/>
          </w:rPr>
          <w:t xml:space="preserve">Study identity was included as a random effect to avoid pseudoreplication as some studies compared multiple secondary forest sites with a single primary forest site. Models were run using maximum likelihood methods and model selection was based on Akaike information criterion </w:t>
        </w:r>
      </w:moveTo>
      <w:ins w:id="220" w:author="Phil" w:date="2016-04-22T12:38:00Z">
        <w:r w:rsidR="00600D0D">
          <w:rPr>
            <w:rFonts w:ascii="Times New Roman" w:eastAsia="Times New Roman" w:hAnsi="Times New Roman" w:cs="Times New Roman"/>
            <w:sz w:val="24"/>
            <w:szCs w:val="24"/>
          </w:rPr>
          <w:t xml:space="preserve">adjusted for small sample size </w:t>
        </w:r>
      </w:ins>
      <w:moveTo w:id="221" w:author="Phil" w:date="2016-04-22T12:30:00Z">
        <w:r w:rsidR="0035031B" w:rsidRPr="00E74A14">
          <w:rPr>
            <w:rFonts w:ascii="Times New Roman" w:eastAsia="Times New Roman" w:hAnsi="Times New Roman" w:cs="Times New Roman"/>
            <w:sz w:val="24"/>
            <w:szCs w:val="24"/>
          </w:rPr>
          <w:t>(AIC</w:t>
        </w:r>
      </w:moveTo>
      <w:ins w:id="222" w:author="Phil" w:date="2016-04-22T12:38:00Z">
        <w:r w:rsidR="00600D0D">
          <w:rPr>
            <w:rFonts w:ascii="Times New Roman" w:eastAsia="Times New Roman" w:hAnsi="Times New Roman" w:cs="Times New Roman"/>
            <w:sz w:val="24"/>
            <w:szCs w:val="24"/>
          </w:rPr>
          <w:t>c</w:t>
        </w:r>
      </w:ins>
      <w:moveTo w:id="223" w:author="Phil" w:date="2016-04-22T12:30:00Z">
        <w:r w:rsidR="0035031B" w:rsidRPr="00E74A14">
          <w:rPr>
            <w:rFonts w:ascii="Times New Roman" w:eastAsia="Times New Roman" w:hAnsi="Times New Roman" w:cs="Times New Roman"/>
            <w:sz w:val="24"/>
            <w:szCs w:val="24"/>
          </w:rPr>
          <w:t xml:space="preserve">). The goodness of fit of the </w:t>
        </w:r>
        <w:del w:id="224" w:author="Phil" w:date="2016-04-22T12:38:00Z">
          <w:r w:rsidR="0035031B" w:rsidRPr="00E74A14" w:rsidDel="00600D0D">
            <w:rPr>
              <w:rFonts w:ascii="Times New Roman" w:eastAsia="Times New Roman" w:hAnsi="Times New Roman" w:cs="Times New Roman"/>
              <w:sz w:val="24"/>
              <w:szCs w:val="24"/>
            </w:rPr>
            <w:delText>selected</w:delText>
          </w:r>
        </w:del>
      </w:moveTo>
      <w:ins w:id="225" w:author="Phil" w:date="2016-04-22T12:38:00Z">
        <w:r w:rsidR="00600D0D">
          <w:rPr>
            <w:rFonts w:ascii="Times New Roman" w:eastAsia="Times New Roman" w:hAnsi="Times New Roman" w:cs="Times New Roman"/>
            <w:sz w:val="24"/>
            <w:szCs w:val="24"/>
          </w:rPr>
          <w:t>most parsimonous</w:t>
        </w:r>
      </w:ins>
      <w:moveTo w:id="226" w:author="Phil" w:date="2016-04-22T12:30:00Z">
        <w:r w:rsidR="0035031B" w:rsidRPr="00E74A14">
          <w:rPr>
            <w:rFonts w:ascii="Times New Roman" w:eastAsia="Times New Roman" w:hAnsi="Times New Roman" w:cs="Times New Roman"/>
            <w:sz w:val="24"/>
            <w:szCs w:val="24"/>
          </w:rPr>
          <w:t xml:space="preserve"> models was estimated by calculating </w:t>
        </w:r>
        <w:r w:rsidR="0035031B" w:rsidRPr="00E74A14">
          <w:rPr>
            <w:rFonts w:ascii="Times New Roman" w:eastAsia="Times New Roman" w:hAnsi="Times New Roman" w:cs="Times New Roman"/>
            <w:i/>
            <w:sz w:val="24"/>
            <w:szCs w:val="24"/>
          </w:rPr>
          <w:t>R</w:t>
        </w:r>
        <w:r w:rsidR="0035031B" w:rsidRPr="00E74A14">
          <w:rPr>
            <w:rFonts w:ascii="Times New Roman" w:eastAsia="Times New Roman" w:hAnsi="Times New Roman" w:cs="Times New Roman"/>
            <w:sz w:val="24"/>
            <w:szCs w:val="24"/>
            <w:vertAlign w:val="superscript"/>
          </w:rPr>
          <w:t>2</w:t>
        </w:r>
        <w:r w:rsidR="0035031B" w:rsidRPr="00E74A14">
          <w:rPr>
            <w:rFonts w:ascii="Times New Roman" w:eastAsia="Times New Roman" w:hAnsi="Times New Roman" w:cs="Times New Roman"/>
            <w:sz w:val="24"/>
            <w:szCs w:val="24"/>
            <w:vertAlign w:val="subscript"/>
          </w:rPr>
          <w:t xml:space="preserve">GLMM </w:t>
        </w:r>
        <w:r w:rsidR="0035031B" w:rsidRPr="00E74A14">
          <w:rPr>
            <w:rFonts w:ascii="Times New Roman" w:eastAsia="Times New Roman" w:hAnsi="Times New Roman" w:cs="Times New Roman"/>
            <w:sz w:val="24"/>
            <w:szCs w:val="24"/>
          </w:rPr>
          <w:t xml:space="preserve">using the package MuMIn </w:t>
        </w:r>
        <w:r w:rsidR="0035031B" w:rsidRPr="00E74A14">
          <w:rPr>
            <w:rFonts w:ascii="Times New Roman" w:eastAsia="Times New Roman" w:hAnsi="Times New Roman" w:cs="Times New Roman"/>
            <w:sz w:val="24"/>
            <w:szCs w:val="24"/>
          </w:rPr>
          <w:fldChar w:fldCharType="begin" w:fldLock="1"/>
        </w:r>
        <w:r w:rsidR="0035031B">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E74A14">
          <w:rPr>
            <w:rFonts w:ascii="Times New Roman" w:eastAsia="Times New Roman" w:hAnsi="Times New Roman" w:cs="Times New Roman"/>
            <w:sz w:val="24"/>
            <w:szCs w:val="24"/>
          </w:rPr>
          <w:fldChar w:fldCharType="separate"/>
        </w:r>
        <w:r w:rsidR="0035031B" w:rsidRPr="007B3AF8">
          <w:rPr>
            <w:rFonts w:ascii="Times New Roman" w:hAnsi="Times New Roman" w:cs="Times New Roman"/>
            <w:noProof/>
            <w:sz w:val="24"/>
            <w:szCs w:val="24"/>
          </w:rPr>
          <w:t>(Barton 2014)</w:t>
        </w:r>
        <w:r w:rsidR="0035031B" w:rsidRPr="00E74A14">
          <w:rPr>
            <w:rFonts w:ascii="Times New Roman" w:eastAsia="Times New Roman" w:hAnsi="Times New Roman" w:cs="Times New Roman"/>
            <w:sz w:val="24"/>
            <w:szCs w:val="24"/>
          </w:rPr>
          <w:fldChar w:fldCharType="end"/>
        </w:r>
        <w:r w:rsidR="0035031B" w:rsidRPr="00E74A14">
          <w:rPr>
            <w:rFonts w:ascii="Times New Roman" w:eastAsia="Times New Roman" w:hAnsi="Times New Roman" w:cs="Times New Roman"/>
            <w:sz w:val="24"/>
            <w:szCs w:val="24"/>
          </w:rPr>
          <w:t xml:space="preserve"> following Nakagawa and Schielzeth </w:t>
        </w:r>
        <w:r w:rsidR="0035031B" w:rsidRPr="00E74A14">
          <w:rPr>
            <w:rFonts w:ascii="Times New Roman" w:eastAsia="Times New Roman" w:hAnsi="Times New Roman" w:cs="Times New Roman"/>
            <w:sz w:val="24"/>
            <w:szCs w:val="24"/>
          </w:rPr>
          <w:fldChar w:fldCharType="begin" w:fldLock="1"/>
        </w:r>
      </w:moveTo>
      <w:r w:rsidR="00600D0D">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moveTo w:id="227" w:author="Phil" w:date="2016-04-22T12:30:00Z">
        <w:r w:rsidR="0035031B" w:rsidRPr="00E74A14">
          <w:rPr>
            <w:rFonts w:ascii="Times New Roman" w:eastAsia="Times New Roman" w:hAnsi="Times New Roman" w:cs="Times New Roman"/>
            <w:sz w:val="24"/>
            <w:szCs w:val="24"/>
          </w:rPr>
          <w:fldChar w:fldCharType="separate"/>
        </w:r>
      </w:moveTo>
      <w:r w:rsidR="0035031B" w:rsidRPr="0035031B">
        <w:rPr>
          <w:rFonts w:ascii="Times New Roman" w:hAnsi="Times New Roman" w:cs="Times New Roman"/>
          <w:noProof/>
          <w:sz w:val="24"/>
          <w:szCs w:val="24"/>
        </w:rPr>
        <w:t>(2013)</w:t>
      </w:r>
      <w:moveTo w:id="228" w:author="Phil" w:date="2016-04-22T12:30:00Z">
        <w:r w:rsidR="0035031B" w:rsidRPr="00E74A14">
          <w:rPr>
            <w:rFonts w:ascii="Times New Roman" w:eastAsia="Times New Roman" w:hAnsi="Times New Roman" w:cs="Times New Roman"/>
            <w:sz w:val="24"/>
            <w:szCs w:val="24"/>
          </w:rPr>
          <w:fldChar w:fldCharType="end"/>
        </w:r>
        <w:r w:rsidR="0035031B" w:rsidRPr="00E74A14">
          <w:rPr>
            <w:rFonts w:ascii="Times New Roman" w:eastAsia="Times New Roman" w:hAnsi="Times New Roman" w:cs="Times New Roman"/>
            <w:sz w:val="24"/>
            <w:szCs w:val="24"/>
          </w:rPr>
          <w:t>.</w:t>
        </w:r>
      </w:moveTo>
      <w:ins w:id="229" w:author="Phil" w:date="2016-04-22T12:38:00Z">
        <w:r w:rsidR="00600D0D">
          <w:rPr>
            <w:rFonts w:ascii="Times New Roman" w:eastAsia="Times New Roman" w:hAnsi="Times New Roman" w:cs="Times New Roman"/>
            <w:sz w:val="24"/>
            <w:szCs w:val="24"/>
          </w:rPr>
          <w:t xml:space="preserve"> Prior to model selection the impact of different methods on results was tested by fitting models with methods (point count, transect, mist-netting) including as random effects with </w:t>
        </w:r>
      </w:ins>
      <w:ins w:id="230" w:author="Phil" w:date="2016-04-22T12:40:00Z">
        <w:r w:rsidR="00600D0D">
          <w:rPr>
            <w:rFonts w:ascii="Times New Roman" w:eastAsia="Times New Roman" w:hAnsi="Times New Roman" w:cs="Times New Roman"/>
            <w:sz w:val="24"/>
            <w:szCs w:val="24"/>
          </w:rPr>
          <w:t>the model with lowest AICc selected. On no occasion did a model including study methods outperform on which solely contained a random effect for each individual study (Table S1)</w:t>
        </w:r>
      </w:ins>
    </w:p>
    <w:p w14:paraId="32101ECF" w14:textId="047593F6" w:rsidR="00842F06" w:rsidRDefault="0035031B" w:rsidP="0035031B">
      <w:pPr>
        <w:spacing w:line="480" w:lineRule="auto"/>
        <w:jc w:val="both"/>
        <w:rPr>
          <w:ins w:id="231" w:author="Phil" w:date="2016-04-22T12:20:00Z"/>
          <w:rFonts w:ascii="Times New Roman" w:eastAsia="Times New Roman" w:hAnsi="Times New Roman" w:cs="Times New Roman"/>
          <w:sz w:val="24"/>
          <w:szCs w:val="24"/>
        </w:rPr>
        <w:pPrChange w:id="232" w:author="Phil" w:date="2016-04-22T12:34:00Z">
          <w:pPr>
            <w:spacing w:line="480" w:lineRule="auto"/>
            <w:ind w:firstLine="720"/>
            <w:jc w:val="both"/>
          </w:pPr>
        </w:pPrChange>
      </w:pPr>
      <w:moveToRangeStart w:id="233" w:author="Phil" w:date="2016-04-22T12:30:00Z" w:name="move449091551"/>
      <w:moveToRangeEnd w:id="192"/>
      <w:moveTo w:id="234" w:author="Phil" w:date="2016-04-22T12:30:00Z">
        <w:r w:rsidRPr="00E74A14">
          <w:rPr>
            <w:rFonts w:ascii="Times New Roman" w:eastAsia="Times New Roman" w:hAnsi="Times New Roman" w:cs="Times New Roman"/>
            <w:sz w:val="24"/>
            <w:szCs w:val="24"/>
          </w:rPr>
          <w:t>Phylogenetic correction was not used as we were assessing functional trait changes in terms of their putative impact on ecosystem function and not to explain changes in the avian community.</w:t>
        </w:r>
      </w:moveTo>
      <w:moveToRangeEnd w:id="233"/>
      <w:ins w:id="235" w:author="Phil" w:date="2016-04-22T12:29:00Z">
        <w:r>
          <w:rPr>
            <w:rFonts w:ascii="Times New Roman" w:eastAsia="Times New Roman" w:hAnsi="Times New Roman" w:cs="Times New Roman"/>
            <w:sz w:val="24"/>
            <w:szCs w:val="24"/>
          </w:rPr>
          <w:t xml:space="preserve"> </w:t>
        </w:r>
      </w:ins>
      <w:moveToRangeStart w:id="236" w:author="Phil" w:date="2016-04-22T12:29:00Z" w:name="move449091523"/>
      <w:moveTo w:id="237" w:author="Phil" w:date="2016-04-22T12:29:00Z">
        <w:r w:rsidRPr="00E74A14">
          <w:rPr>
            <w:rFonts w:ascii="Times New Roman" w:eastAsia="Times New Roman" w:hAnsi="Times New Roman" w:cs="Times New Roman"/>
            <w:sz w:val="24"/>
            <w:szCs w:val="24"/>
          </w:rPr>
          <w:t xml:space="preserve">All statistical analyses were performed using R version 3.1.1 </w:t>
        </w:r>
        <w:r w:rsidRPr="00E74A14">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Pr="00E74A14">
          <w:rPr>
            <w:rFonts w:ascii="Times New Roman" w:eastAsia="Times New Roman" w:hAnsi="Times New Roman" w:cs="Times New Roman"/>
            <w:sz w:val="24"/>
            <w:szCs w:val="24"/>
          </w:rPr>
          <w:fldChar w:fldCharType="separate"/>
        </w:r>
        <w:r w:rsidRPr="007B3AF8">
          <w:rPr>
            <w:rFonts w:ascii="Times New Roman" w:hAnsi="Times New Roman" w:cs="Times New Roman"/>
            <w:noProof/>
            <w:sz w:val="24"/>
            <w:szCs w:val="24"/>
          </w:rPr>
          <w:t>(R Core Team 2014)</w:t>
        </w:r>
        <w:r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moveTo>
      <w:moveToRangeEnd w:id="236"/>
    </w:p>
    <w:p w14:paraId="3A3DE227" w14:textId="45513B24" w:rsidR="004D19A5" w:rsidRPr="00E74A14" w:rsidDel="0035031B" w:rsidRDefault="003E27F8" w:rsidP="00B55543">
      <w:pPr>
        <w:spacing w:line="480" w:lineRule="auto"/>
        <w:ind w:firstLine="720"/>
        <w:jc w:val="both"/>
        <w:rPr>
          <w:del w:id="238" w:author="Phil" w:date="2016-04-22T12:29:00Z"/>
          <w:sz w:val="24"/>
          <w:szCs w:val="24"/>
        </w:rPr>
      </w:pPr>
      <w:del w:id="239" w:author="Phil" w:date="2016-04-22T12:29:00Z">
        <w:r w:rsidRPr="00E74A14" w:rsidDel="0035031B">
          <w:rPr>
            <w:rFonts w:ascii="Times New Roman" w:eastAsia="Times New Roman" w:hAnsi="Times New Roman" w:cs="Times New Roman"/>
            <w:sz w:val="24"/>
            <w:szCs w:val="24"/>
          </w:rPr>
          <w:lastRenderedPageBreak/>
          <w:delText>The forest dependency data were transformed prior to analysis to meet model assumptions. The proportional differences between secondary and reference primary forest sites were calculated and then the logit transformation performed to produce the response variable. After model fitting, predicted values were back-transformed to give values relative to primary forest. For analyses of all other response variables the value in secondary forest relative to that in primary forest was used.</w:delText>
        </w:r>
      </w:del>
    </w:p>
    <w:p w14:paraId="7319CA5B" w14:textId="238CD157" w:rsidR="004D19A5" w:rsidRPr="00E74A14" w:rsidRDefault="003E27F8" w:rsidP="00B55543">
      <w:pPr>
        <w:spacing w:line="480" w:lineRule="auto"/>
        <w:ind w:firstLine="720"/>
        <w:jc w:val="both"/>
        <w:rPr>
          <w:sz w:val="24"/>
          <w:szCs w:val="24"/>
        </w:rPr>
      </w:pPr>
      <w:moveFromRangeStart w:id="240" w:author="Phil" w:date="2016-04-22T12:29:00Z" w:name="move449091523"/>
      <w:moveFrom w:id="241" w:author="Phil" w:date="2016-04-22T12:29:00Z">
        <w:r w:rsidRPr="00E74A14" w:rsidDel="0035031B">
          <w:rPr>
            <w:rFonts w:ascii="Times New Roman" w:eastAsia="Times New Roman" w:hAnsi="Times New Roman" w:cs="Times New Roman"/>
            <w:sz w:val="24"/>
            <w:szCs w:val="24"/>
          </w:rPr>
          <w:t xml:space="preserve">All statistical analyses were performed using R version 3.1.1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AD104C" w:rsidRPr="007B3AF8" w:rsidDel="0035031B">
          <w:rPr>
            <w:rFonts w:ascii="Times New Roman" w:hAnsi="Times New Roman" w:cs="Times New Roman"/>
            <w:noProof/>
            <w:sz w:val="24"/>
            <w:szCs w:val="24"/>
          </w:rPr>
          <w:t>(R Core Team 2014)</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 xml:space="preserve">. </w:t>
        </w:r>
      </w:moveFrom>
      <w:moveFromRangeStart w:id="242" w:author="Phil" w:date="2016-04-21T11:31:00Z" w:name="move449001632"/>
      <w:moveFromRangeEnd w:id="240"/>
      <w:moveFrom w:id="243" w:author="Phil" w:date="2016-04-21T11:31:00Z">
        <w:r w:rsidRPr="00E74A14" w:rsidDel="00D84ADA">
          <w:rPr>
            <w:rFonts w:ascii="Times New Roman" w:eastAsia="Times New Roman" w:hAnsi="Times New Roman" w:cs="Times New Roman"/>
            <w:sz w:val="24"/>
            <w:szCs w:val="24"/>
          </w:rPr>
          <w:t xml:space="preserve">The package FD </w: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instrText>ADDIN CSL_CITATION { "citationID" : "3up1du0ap", "citationItems" : [ { "id" : "ITEM-1", "itemData" : { "author" : [ { "dropping-particle" : "", "family" : "Lalibert\u00e9", "given" : "Etienne", "non-dropping-particle" : "", "parse-names" : false, "suffix" : "" }, { "dropping-particle" : "", "family" : "Legendre", "given" : "Pierre", "non-dropping-particle" : "", "parse-names" : false, "suffix" : "" }, { "dropping-particle" : "", "family" : "Shipley", "given" : "Bill", "non-dropping-particle" : "", "parse-names" : false, "suffix" : "" } ], "id" : "ITEM-1", "issued" : { "date-parts" : [ [ "2014" ] ] }, "title" : "FD: measuring functional diversity from multiple traits, and other tools for functional ecology", "type" : "book" }, "uri" : [ "http://zotero.org/users/local/lSswCld9/items/VZE7QW8R" ], "uris" : [ "http://zotero.org/users/local/lSswCld9/items/VZE7QW8R", "http://www.mendeley.com/documents/?uuid=f1458226-e049-479a-9cf4-d9427f540c52" ] } ], "mendeley" : { "formattedCitation" : "(Lalibert\u00e9, Legendre &amp; Shipley 2014)", "plainTextFormattedCitation" : "(Lalibert\u00e9, Legendre &amp; Shipley 2014)", "previouslyFormattedCitation" : "(Lalibert\u00e9, Legendre &amp; Shipley 2014)" }, "properties" : { "formattedCitation" : "{\\rtf (Lalibert\\uc0\\u233{} et al. 2014)}", "noteIndex" : 0, "plainCitation" : "(Lalibert\u00e9 et al. 2014)" }, "schema" : "https://github.com/citation-style-language/schema/raw/master/csl-citation.json" }</w: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t>(Laliberté, Legendre &amp; Shipley 2014)</w: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t xml:space="preserve"> was used to compute three multidimensional functional diversity indices: Functional Richness (FRic), Functional Evenness (FEve) and Functional Divergence (FDiv). FRic represents the amount of niche space which is filled by </w:t>
        </w:r>
        <w:r w:rsidR="00D946D1" w:rsidRPr="00E74A14" w:rsidDel="00D84ADA">
          <w:rPr>
            <w:rFonts w:ascii="Times New Roman" w:eastAsia="Times New Roman" w:hAnsi="Times New Roman" w:cs="Times New Roman"/>
            <w:sz w:val="24"/>
            <w:szCs w:val="24"/>
          </w:rPr>
          <w:t xml:space="preserve">the </w:t>
        </w:r>
        <w:r w:rsidRPr="00E74A14" w:rsidDel="00D84ADA">
          <w:rPr>
            <w:rFonts w:ascii="Times New Roman" w:eastAsia="Times New Roman" w:hAnsi="Times New Roman" w:cs="Times New Roman"/>
            <w:sz w:val="24"/>
            <w:szCs w:val="24"/>
          </w:rPr>
          <w:t xml:space="preserve">species in the community, FEve represents the evenness of the abundance distribution within the filled niche space, and FDiv indicates the degree to which the abundance distribution in the niche space maximises divergence in functional characteristics in the community </w:t>
        </w:r>
        <w:r w:rsidR="00AD104C" w:rsidRPr="00E74A14" w:rsidDel="00D84ADA">
          <w:rPr>
            <w:rFonts w:ascii="Times New Roman" w:eastAsia="Times New Roman" w:hAnsi="Times New Roman" w:cs="Times New Roman"/>
            <w:sz w:val="24"/>
            <w:szCs w:val="24"/>
          </w:rPr>
          <w:fldChar w:fldCharType="begin" w:fldLock="1"/>
        </w:r>
        <w:r w:rsidR="007B48E3" w:rsidDel="00D84ADA">
          <w:rPr>
            <w:rFonts w:ascii="Times New Roman" w:eastAsia="Times New Roman" w:hAnsi="Times New Roman" w:cs="Times New Roman"/>
            <w:sz w:val="24"/>
            <w:szCs w:val="24"/>
          </w:rPr>
          <w:instrText>ADDIN CSL_CITATION { "citationID" : "2evpja7m71", "citationItems" : [ { "id" : "ITEM-1", "itemData" : { "DOI" : "10.1111/j.0030-1299.2005.13886.x", "ISSN" : "1600-0706", "author" : [ { "dropping-particle" : "", "family" : "Mason", "given" : "Norman W. H.", "non-dropping-particle" : "", "parse-names" : false, "suffix" : "" }, { "dropping-particle" : "", "family" : "Mouillot", "given" : "David", "non-dropping-particle" : "", "parse-names" : false, "suffix" : "" }, { "dropping-particle" : "", "family" : "Lee", "given" : "William G.", "non-dropping-particle" : "", "parse-names" : false, "suffix" : "" }, { "dropping-particle" : "", "family" : "Wilson", "given" : "J. Bastow", "non-dropping-particle" : "", "parse-names" : false, "suffix" : "" } ], "container-title" : "Oikos", "id" : "ITEM-1", "issue" : "1", "issued" : { "date-parts" : [ [ "2005" ] ] }, "page" : "112-118", "title" : "Functional richness, functional evenness and functional divergence: the primary components of functional diversity", "type" : "article-journal", "volume" : "111" }, "uri" : [ "http://zotero.org/users/local/lSswCld9/items/IGWNA5UI" ], "uris" : [ "http://zotero.org/users/local/lSswCld9/items/IGWNA5UI", "http://www.mendeley.com/documents/?uuid=36ae27e1-802e-4e0e-b115-e8fcb471e9bd" ] } ], "mendeley" : { "formattedCitation" : "(Mason &lt;i&gt;et al.&lt;/i&gt; 2005)", "plainTextFormattedCitation" : "(Mason et al. 2005)", "previouslyFormattedCitation" : "(Mason &lt;i&gt;et al.&lt;/i&gt; 2005)" }, "properties" : { "formattedCitation" : "(Mason et al. 2005)", "noteIndex" : 0, "plainCitation" : "(Mason et al. 2005)" }, "schema" : "https://github.com/citation-style-language/schema/raw/master/csl-citation.json" }</w:instrText>
        </w:r>
        <w:r w:rsidR="00AD104C" w:rsidRPr="00E74A14" w:rsidDel="00D84ADA">
          <w:rPr>
            <w:rFonts w:ascii="Times New Roman" w:eastAsia="Times New Roman" w:hAnsi="Times New Roman" w:cs="Times New Roman"/>
            <w:sz w:val="24"/>
            <w:szCs w:val="24"/>
          </w:rPr>
          <w:fldChar w:fldCharType="separate"/>
        </w:r>
        <w:r w:rsidR="007B3AF8" w:rsidRPr="007B3AF8" w:rsidDel="00D84ADA">
          <w:rPr>
            <w:rFonts w:ascii="Times New Roman" w:hAnsi="Times New Roman" w:cs="Times New Roman"/>
            <w:noProof/>
            <w:sz w:val="24"/>
            <w:szCs w:val="24"/>
          </w:rPr>
          <w:t xml:space="preserve">(Mason </w:t>
        </w:r>
        <w:r w:rsidR="007B3AF8" w:rsidRPr="007B3AF8" w:rsidDel="00D84ADA">
          <w:rPr>
            <w:rFonts w:ascii="Times New Roman" w:hAnsi="Times New Roman" w:cs="Times New Roman"/>
            <w:i/>
            <w:noProof/>
            <w:sz w:val="24"/>
            <w:szCs w:val="24"/>
          </w:rPr>
          <w:t>et al.</w:t>
        </w:r>
        <w:r w:rsidR="007B3AF8" w:rsidRPr="007B3AF8" w:rsidDel="00D84ADA">
          <w:rPr>
            <w:rFonts w:ascii="Times New Roman" w:hAnsi="Times New Roman" w:cs="Times New Roman"/>
            <w:noProof/>
            <w:sz w:val="24"/>
            <w:szCs w:val="24"/>
          </w:rPr>
          <w:t xml:space="preserve"> 2005)</w:t>
        </w:r>
        <w:r w:rsidR="00AD104C" w:rsidRPr="00E74A14" w:rsidDel="00D84ADA">
          <w:rPr>
            <w:rFonts w:ascii="Times New Roman" w:eastAsia="Times New Roman" w:hAnsi="Times New Roman" w:cs="Times New Roman"/>
            <w:sz w:val="24"/>
            <w:szCs w:val="24"/>
          </w:rPr>
          <w:fldChar w:fldCharType="end"/>
        </w:r>
        <w:r w:rsidRPr="00E74A14" w:rsidDel="00D84ADA">
          <w:rPr>
            <w:rFonts w:ascii="Times New Roman" w:eastAsia="Times New Roman" w:hAnsi="Times New Roman" w:cs="Times New Roman"/>
            <w:sz w:val="24"/>
            <w:szCs w:val="24"/>
          </w:rPr>
          <w:t>.</w:t>
        </w:r>
        <w:r w:rsidR="004E79E5" w:rsidRPr="00E74A14" w:rsidDel="00D84ADA">
          <w:rPr>
            <w:rFonts w:ascii="Times New Roman" w:eastAsia="Times New Roman" w:hAnsi="Times New Roman" w:cs="Times New Roman"/>
            <w:sz w:val="24"/>
            <w:szCs w:val="24"/>
          </w:rPr>
          <w:t xml:space="preserve"> </w:t>
        </w:r>
      </w:moveFrom>
      <w:moveFromRangeStart w:id="244" w:author="Phil" w:date="2016-04-22T12:30:00Z" w:name="move449091551"/>
      <w:moveFromRangeEnd w:id="242"/>
      <w:moveFrom w:id="245" w:author="Phil" w:date="2016-04-22T12:30:00Z">
        <w:r w:rsidR="004E79E5" w:rsidRPr="00E74A14" w:rsidDel="0035031B">
          <w:rPr>
            <w:rFonts w:ascii="Times New Roman" w:eastAsia="Times New Roman" w:hAnsi="Times New Roman" w:cs="Times New Roman"/>
            <w:sz w:val="24"/>
            <w:szCs w:val="24"/>
          </w:rPr>
          <w:t xml:space="preserve">Phylogenetic correction was not </w:t>
        </w:r>
        <w:r w:rsidR="009E6348" w:rsidRPr="00E74A14" w:rsidDel="0035031B">
          <w:rPr>
            <w:rFonts w:ascii="Times New Roman" w:eastAsia="Times New Roman" w:hAnsi="Times New Roman" w:cs="Times New Roman"/>
            <w:sz w:val="24"/>
            <w:szCs w:val="24"/>
          </w:rPr>
          <w:t xml:space="preserve">used </w:t>
        </w:r>
        <w:r w:rsidR="004E79E5" w:rsidRPr="00E74A14" w:rsidDel="0035031B">
          <w:rPr>
            <w:rFonts w:ascii="Times New Roman" w:eastAsia="Times New Roman" w:hAnsi="Times New Roman" w:cs="Times New Roman"/>
            <w:sz w:val="24"/>
            <w:szCs w:val="24"/>
          </w:rPr>
          <w:t>as we were assessing functional trait changes in terms of their putative impact on ecosystem function and not to explain changes in the avian community.</w:t>
        </w:r>
      </w:moveFrom>
      <w:moveFromRangeEnd w:id="244"/>
    </w:p>
    <w:p w14:paraId="3F74FD3E" w14:textId="4CF3B4FA" w:rsidR="004D19A5" w:rsidRPr="00E74A14" w:rsidDel="0035031B" w:rsidRDefault="003E27F8" w:rsidP="00B55543">
      <w:pPr>
        <w:spacing w:line="480" w:lineRule="auto"/>
        <w:ind w:firstLine="720"/>
        <w:jc w:val="both"/>
        <w:rPr>
          <w:sz w:val="24"/>
          <w:szCs w:val="24"/>
        </w:rPr>
      </w:pPr>
      <w:moveFromRangeStart w:id="246" w:author="Phil" w:date="2016-04-22T12:30:00Z" w:name="move449091578"/>
      <w:moveFrom w:id="247" w:author="Phil" w:date="2016-04-22T12:30:00Z">
        <w:r w:rsidRPr="00E74A14" w:rsidDel="0035031B">
          <w:rPr>
            <w:rFonts w:ascii="Times New Roman" w:eastAsia="Times New Roman" w:hAnsi="Times New Roman" w:cs="Times New Roman"/>
            <w:sz w:val="24"/>
            <w:szCs w:val="24"/>
          </w:rPr>
          <w:t xml:space="preserve">For all response variables, linear mixed-effects models, using the package nlme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"v1qqrc7ni", "citationItems" : [ { "id" : "ITEM-1", "itemData" : { "author" : [ { "dropping-particle" : "", "family" : "Pinheiro", "given" : "Jose", "non-dropping-particle" : "", "parse-names" : false, "suffix" : "" }, { "dropping-particle" : "", "family" : "Bates", "given" : "Douglas", "non-dropping-particle" : "", "parse-names" : false, "suffix" : "" }, { "dropping-particle" : "", "family" : "DebRoy", "given" : "Saikat", "non-dropping-particle" : "", "parse-names" : false, "suffix" : "" }, { "dropping-particle" : "", "family" : "Sarkar", "given" : "Deepayan", "non-dropping-particle" : "", "parse-names" : false, "suffix" : "" }, { "dropping-particle" : "", "family" : "R Core Team", "given" : "", "non-dropping-particle" : "", "parse-names" : false, "suffix" : "" } ], "id" : "ITEM-1", "issued" : { "date-parts" : [ [ "2015" ] ] }, "title" : "nlme: Linear and Nonlinear Mixed Effects Models", "type" : "book" }, "uri" : [ "http://zotero.org/users/local/lSswCld9/items/ZEGWEZZ8" ], "uris" : [ "http://zotero.org/users/local/lSswCld9/items/ZEGWEZZ8", "http://www.mendeley.com/documents/?uuid=c65a9e15-0243-473e-b390-613cce5d1385" ] } ], "mendeley" : { "formattedCitation" : "(Pinheiro &lt;i&gt;et al.&lt;/i&gt; 2015)", "plainTextFormattedCitation" : "(Pinheiro et al. 2015)", "previouslyFormattedCitation" : "(Pinheiro &lt;i&gt;et al.&lt;/i&gt; 2015)" }, "properties" : { "formattedCitation" : "(Pinheiro et al. 2015)", "noteIndex" : 0, "plainCitation" : "(Pinheiro et al. 2015)"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7B3AF8" w:rsidRPr="007B3AF8" w:rsidDel="0035031B">
          <w:rPr>
            <w:rFonts w:ascii="Times New Roman" w:hAnsi="Times New Roman" w:cs="Times New Roman"/>
            <w:noProof/>
            <w:sz w:val="24"/>
            <w:szCs w:val="24"/>
          </w:rPr>
          <w:t xml:space="preserve">(Pinheiro </w:t>
        </w:r>
        <w:r w:rsidR="007B3AF8" w:rsidRPr="007B3AF8" w:rsidDel="0035031B">
          <w:rPr>
            <w:rFonts w:ascii="Times New Roman" w:hAnsi="Times New Roman" w:cs="Times New Roman"/>
            <w:i/>
            <w:noProof/>
            <w:sz w:val="24"/>
            <w:szCs w:val="24"/>
          </w:rPr>
          <w:t>et al.</w:t>
        </w:r>
        <w:r w:rsidR="007B3AF8" w:rsidRPr="007B3AF8" w:rsidDel="0035031B">
          <w:rPr>
            <w:rFonts w:ascii="Times New Roman" w:hAnsi="Times New Roman" w:cs="Times New Roman"/>
            <w:noProof/>
            <w:sz w:val="24"/>
            <w:szCs w:val="24"/>
          </w:rPr>
          <w:t xml:space="preserve"> 2015)</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 xml:space="preserve">, were used to investigate their relationship with secondary forest age, disturbance history and proximity to primary forest. Where deemed appropriate from examination of the data, log relationships with secondary forest age were included. Study </w:t>
        </w:r>
        <w:r w:rsidR="009E6348" w:rsidRPr="00E74A14" w:rsidDel="0035031B">
          <w:rPr>
            <w:rFonts w:ascii="Times New Roman" w:eastAsia="Times New Roman" w:hAnsi="Times New Roman" w:cs="Times New Roman"/>
            <w:sz w:val="24"/>
            <w:szCs w:val="24"/>
          </w:rPr>
          <w:t xml:space="preserve">identity </w:t>
        </w:r>
        <w:r w:rsidRPr="00E74A14" w:rsidDel="0035031B">
          <w:rPr>
            <w:rFonts w:ascii="Times New Roman" w:eastAsia="Times New Roman" w:hAnsi="Times New Roman" w:cs="Times New Roman"/>
            <w:sz w:val="24"/>
            <w:szCs w:val="24"/>
          </w:rPr>
          <w:t xml:space="preserve">was included as a random effect to </w:t>
        </w:r>
        <w:r w:rsidR="009E6348" w:rsidRPr="00E74A14" w:rsidDel="0035031B">
          <w:rPr>
            <w:rFonts w:ascii="Times New Roman" w:eastAsia="Times New Roman" w:hAnsi="Times New Roman" w:cs="Times New Roman"/>
            <w:sz w:val="24"/>
            <w:szCs w:val="24"/>
          </w:rPr>
          <w:t>avoid</w:t>
        </w:r>
        <w:r w:rsidRPr="00E74A14" w:rsidDel="0035031B">
          <w:rPr>
            <w:rFonts w:ascii="Times New Roman" w:eastAsia="Times New Roman" w:hAnsi="Times New Roman" w:cs="Times New Roman"/>
            <w:sz w:val="24"/>
            <w:szCs w:val="24"/>
          </w:rPr>
          <w:t xml:space="preserve"> pseudoreplication as some studies compared multiple secondary forest sites with a single primary forest site. Models were run using maximum likelihood methods and model selection was based on Akaike information criterion (AIC). The goodness of fit of the selected models was estimated by calculating </w:t>
        </w:r>
        <w:r w:rsidRPr="00E74A14" w:rsidDel="0035031B">
          <w:rPr>
            <w:rFonts w:ascii="Times New Roman" w:eastAsia="Times New Roman" w:hAnsi="Times New Roman" w:cs="Times New Roman"/>
            <w:i/>
            <w:sz w:val="24"/>
            <w:szCs w:val="24"/>
          </w:rPr>
          <w:t>R</w:t>
        </w:r>
        <w:r w:rsidRPr="00E74A14" w:rsidDel="0035031B">
          <w:rPr>
            <w:rFonts w:ascii="Times New Roman" w:eastAsia="Times New Roman" w:hAnsi="Times New Roman" w:cs="Times New Roman"/>
            <w:sz w:val="24"/>
            <w:szCs w:val="24"/>
            <w:vertAlign w:val="superscript"/>
          </w:rPr>
          <w:t>2</w:t>
        </w:r>
        <w:r w:rsidRPr="00E74A14" w:rsidDel="0035031B">
          <w:rPr>
            <w:rFonts w:ascii="Times New Roman" w:eastAsia="Times New Roman" w:hAnsi="Times New Roman" w:cs="Times New Roman"/>
            <w:sz w:val="24"/>
            <w:szCs w:val="24"/>
            <w:vertAlign w:val="subscript"/>
          </w:rPr>
          <w:t xml:space="preserve">GLMM </w:t>
        </w:r>
        <w:r w:rsidRPr="00E74A14" w:rsidDel="0035031B">
          <w:rPr>
            <w:rFonts w:ascii="Times New Roman" w:eastAsia="Times New Roman" w:hAnsi="Times New Roman" w:cs="Times New Roman"/>
            <w:sz w:val="24"/>
            <w:szCs w:val="24"/>
          </w:rPr>
          <w:t xml:space="preserve">using the package MuMIn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7B3AF8" w:rsidRPr="007B3AF8" w:rsidDel="0035031B">
          <w:rPr>
            <w:rFonts w:ascii="Times New Roman" w:hAnsi="Times New Roman" w:cs="Times New Roman"/>
            <w:noProof/>
            <w:sz w:val="24"/>
            <w:szCs w:val="24"/>
          </w:rPr>
          <w:t>(Barton 2014)</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 xml:space="preserve"> following Nakagawa and Schielzeth </w:t>
        </w:r>
        <w:r w:rsidR="00AD104C" w:rsidRPr="00E74A14" w:rsidDel="0035031B">
          <w:rPr>
            <w:rFonts w:ascii="Times New Roman" w:eastAsia="Times New Roman" w:hAnsi="Times New Roman" w:cs="Times New Roman"/>
            <w:sz w:val="24"/>
            <w:szCs w:val="24"/>
          </w:rPr>
          <w:fldChar w:fldCharType="begin" w:fldLock="1"/>
        </w:r>
        <w:r w:rsidR="007B48E3" w:rsidDel="0035031B">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"uris" : [ "http://www.mendeley.com/documents/?uuid=f070f0f9-f2c2-418c-a935-5c265c8338cd" ] } ], "mendeley" : { "formattedCitation" : "(Nakagawa &amp; Schielzeth 2013)", "plainTextFormattedCitation" : "(Nakagawa &amp; Schielzeth 2013)", "previouslyFormattedCitation" : "(Nakagawa &amp; Schielzeth 2013)" }, "properties" : { "formattedCitation" : "(2013)", "noteIndex" : 0, "plainCitation" : "(2013)" }, "schema" : "https://github.com/citation-style-language/schema/raw/master/csl-citation.json" }</w:instrText>
        </w:r>
        <w:r w:rsidR="00AD104C" w:rsidRPr="00E74A14" w:rsidDel="0035031B">
          <w:rPr>
            <w:rFonts w:ascii="Times New Roman" w:eastAsia="Times New Roman" w:hAnsi="Times New Roman" w:cs="Times New Roman"/>
            <w:sz w:val="24"/>
            <w:szCs w:val="24"/>
          </w:rPr>
          <w:fldChar w:fldCharType="separate"/>
        </w:r>
        <w:r w:rsidR="007B3AF8" w:rsidRPr="007B3AF8" w:rsidDel="0035031B">
          <w:rPr>
            <w:rFonts w:ascii="Times New Roman" w:hAnsi="Times New Roman" w:cs="Times New Roman"/>
            <w:noProof/>
            <w:sz w:val="24"/>
            <w:szCs w:val="24"/>
          </w:rPr>
          <w:t>(Nakagawa &amp; Schielzeth 2013)</w:t>
        </w:r>
        <w:r w:rsidR="00AD104C" w:rsidRPr="00E74A14" w:rsidDel="0035031B">
          <w:rPr>
            <w:rFonts w:ascii="Times New Roman" w:eastAsia="Times New Roman" w:hAnsi="Times New Roman" w:cs="Times New Roman"/>
            <w:sz w:val="24"/>
            <w:szCs w:val="24"/>
          </w:rPr>
          <w:fldChar w:fldCharType="end"/>
        </w:r>
        <w:r w:rsidRPr="00E74A14" w:rsidDel="0035031B">
          <w:rPr>
            <w:rFonts w:ascii="Times New Roman" w:eastAsia="Times New Roman" w:hAnsi="Times New Roman" w:cs="Times New Roman"/>
            <w:sz w:val="24"/>
            <w:szCs w:val="24"/>
          </w:rPr>
          <w:t>.</w:t>
        </w:r>
      </w:moveFrom>
    </w:p>
    <w:moveFromRangeEnd w:id="246"/>
    <w:p w14:paraId="06241ADA" w14:textId="77777777" w:rsidR="004D19A5" w:rsidRPr="00E74A14" w:rsidRDefault="004D19A5" w:rsidP="00B55543">
      <w:pPr>
        <w:spacing w:line="480" w:lineRule="auto"/>
        <w:ind w:firstLine="720"/>
        <w:jc w:val="both"/>
        <w:rPr>
          <w:sz w:val="24"/>
          <w:szCs w:val="24"/>
        </w:rPr>
      </w:pPr>
    </w:p>
    <w:p w14:paraId="3226E32E"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sz w:val="24"/>
          <w:szCs w:val="24"/>
        </w:rPr>
        <w:t>Results</w:t>
      </w:r>
    </w:p>
    <w:p w14:paraId="18E62837" w14:textId="77777777" w:rsidR="004D19A5" w:rsidRPr="00E74A14" w:rsidRDefault="003E27F8" w:rsidP="00B55543">
      <w:pPr>
        <w:spacing w:line="480" w:lineRule="auto"/>
        <w:rPr>
          <w:sz w:val="24"/>
          <w:szCs w:val="24"/>
        </w:rPr>
      </w:pPr>
      <w:r w:rsidRPr="00E74A14">
        <w:rPr>
          <w:rFonts w:ascii="Times New Roman" w:eastAsia="Times New Roman" w:hAnsi="Times New Roman" w:cs="Times New Roman"/>
          <w:b/>
          <w:i/>
          <w:sz w:val="24"/>
          <w:szCs w:val="24"/>
        </w:rPr>
        <w:t>Literature summary</w:t>
      </w:r>
    </w:p>
    <w:p w14:paraId="50A18AEA" w14:textId="0753B0DE"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 total of 28 studies that aimed to sample the entire avian community with data on 72 sites, including 45 secondary forest sites,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 xml:space="preserve">1). Secondary forest sites had regenerated for between 1 and 100 years but half of the sites had been disturbed within 10 years prior to the studies taking place (Table 1). Only </w:t>
      </w:r>
      <w:r w:rsidR="009E6348" w:rsidRPr="00E74A14">
        <w:rPr>
          <w:rFonts w:ascii="Times New Roman" w:eastAsia="Times New Roman" w:hAnsi="Times New Roman" w:cs="Times New Roman"/>
          <w:sz w:val="24"/>
          <w:szCs w:val="24"/>
        </w:rPr>
        <w:t xml:space="preserve">five </w:t>
      </w:r>
      <w:r w:rsidRPr="00E74A14">
        <w:rPr>
          <w:rFonts w:ascii="Times New Roman" w:eastAsia="Times New Roman" w:hAnsi="Times New Roman" w:cs="Times New Roman"/>
          <w:sz w:val="24"/>
          <w:szCs w:val="24"/>
        </w:rPr>
        <w:t xml:space="preserve">sites were older than 40 years </w:t>
      </w:r>
      <w:r w:rsidR="008125EE" w:rsidRPr="00E74A14">
        <w:rPr>
          <w:rFonts w:ascii="Times New Roman" w:eastAsia="Times New Roman" w:hAnsi="Times New Roman" w:cs="Times New Roman"/>
          <w:sz w:val="24"/>
          <w:szCs w:val="24"/>
        </w:rPr>
        <w:t>since disturbance</w:t>
      </w:r>
      <w:r w:rsidRPr="00E74A14">
        <w:rPr>
          <w:rFonts w:ascii="Times New Roman" w:eastAsia="Times New Roman" w:hAnsi="Times New Roman" w:cs="Times New Roman"/>
          <w:sz w:val="24"/>
          <w:szCs w:val="24"/>
        </w:rPr>
        <w:t xml:space="preserve">. </w:t>
      </w:r>
    </w:p>
    <w:p w14:paraId="71315656" w14:textId="77777777" w:rsidR="00FE02AE" w:rsidRPr="00E74A14" w:rsidRDefault="00FE02AE" w:rsidP="00B55543">
      <w:pPr>
        <w:spacing w:line="480" w:lineRule="auto"/>
        <w:ind w:firstLine="720"/>
        <w:jc w:val="both"/>
        <w:rPr>
          <w:sz w:val="24"/>
          <w:szCs w:val="24"/>
        </w:rPr>
      </w:pPr>
    </w:p>
    <w:p w14:paraId="605B110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Species richness</w:t>
      </w:r>
    </w:p>
    <w:p w14:paraId="20A9AB44" w14:textId="01737FAF"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Species richness relative to primary forest increased with secondary forest age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 The best model describing species richness contained only age as a predictor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GLMM</w:t>
      </w:r>
      <w:r w:rsidRPr="00E74A14">
        <w:rPr>
          <w:rFonts w:ascii="Times New Roman" w:eastAsia="Times New Roman" w:hAnsi="Times New Roman" w:cs="Times New Roman"/>
          <w:sz w:val="24"/>
          <w:szCs w:val="24"/>
        </w:rPr>
        <w:t xml:space="preserve">=0.05; Table 2). </w:t>
      </w:r>
      <w:r w:rsidR="008125EE" w:rsidRPr="00E74A14">
        <w:rPr>
          <w:rFonts w:ascii="Times New Roman" w:eastAsia="Times New Roman" w:hAnsi="Times New Roman" w:cs="Times New Roman"/>
          <w:sz w:val="24"/>
          <w:szCs w:val="24"/>
        </w:rPr>
        <w:t>The increase</w:t>
      </w:r>
      <w:r w:rsidRPr="00E74A14">
        <w:rPr>
          <w:rFonts w:ascii="Times New Roman" w:eastAsia="Times New Roman" w:hAnsi="Times New Roman" w:cs="Times New Roman"/>
          <w:sz w:val="24"/>
          <w:szCs w:val="24"/>
        </w:rPr>
        <w:t xml:space="preserve"> with age</w:t>
      </w:r>
      <w:r w:rsidR="008125EE" w:rsidRPr="00E74A14">
        <w:rPr>
          <w:rFonts w:ascii="Times New Roman" w:eastAsia="Times New Roman" w:hAnsi="Times New Roman" w:cs="Times New Roman"/>
          <w:sz w:val="24"/>
          <w:szCs w:val="24"/>
        </w:rPr>
        <w:t xml:space="preserve"> was slow with</w:t>
      </w:r>
      <w:r w:rsidRPr="00E74A14">
        <w:rPr>
          <w:rFonts w:ascii="Times New Roman" w:eastAsia="Times New Roman" w:hAnsi="Times New Roman" w:cs="Times New Roman"/>
          <w:sz w:val="24"/>
          <w:szCs w:val="24"/>
        </w:rPr>
        <w:t xml:space="preserve"> a parameter estimate of 0.003</w:t>
      </w:r>
      <w:r w:rsidR="008125EE" w:rsidRPr="00E74A14">
        <w:rPr>
          <w:rFonts w:ascii="Times New Roman" w:eastAsia="Times New Roman" w:hAnsi="Times New Roman" w:cs="Times New Roman"/>
          <w:sz w:val="24"/>
          <w:szCs w:val="24"/>
        </w:rPr>
        <w:t xml:space="preserve"> species/yr</w:t>
      </w:r>
      <w:r w:rsidRPr="00E74A14">
        <w:rPr>
          <w:rFonts w:ascii="Times New Roman" w:eastAsia="Times New Roman" w:hAnsi="Times New Roman" w:cs="Times New Roman"/>
          <w:sz w:val="24"/>
          <w:szCs w:val="24"/>
        </w:rPr>
        <w:t xml:space="preserve"> </w:t>
      </w:r>
      <w:r w:rsidR="006C6217" w:rsidRPr="00E74A14">
        <w:rPr>
          <w:rFonts w:ascii="Times New Roman" w:eastAsia="Times New Roman" w:hAnsi="Times New Roman" w:cs="Times New Roman"/>
          <w:sz w:val="24"/>
          <w:szCs w:val="24"/>
        </w:rPr>
        <w:t xml:space="preserve">(Table 2) </w:t>
      </w:r>
      <w:r w:rsidRPr="00E74A14">
        <w:rPr>
          <w:rFonts w:ascii="Times New Roman" w:eastAsia="Times New Roman" w:hAnsi="Times New Roman" w:cs="Times New Roman"/>
          <w:sz w:val="24"/>
          <w:szCs w:val="24"/>
        </w:rPr>
        <w:t>and reached equivalence with primary forest approximately 50 years after disturbance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w:t>
      </w:r>
    </w:p>
    <w:p w14:paraId="3780A9E1" w14:textId="77777777" w:rsidR="00304131" w:rsidRPr="00E74A14" w:rsidRDefault="00304131" w:rsidP="00B55543">
      <w:pPr>
        <w:spacing w:line="480" w:lineRule="auto"/>
        <w:ind w:firstLine="720"/>
        <w:jc w:val="both"/>
        <w:rPr>
          <w:sz w:val="24"/>
          <w:szCs w:val="24"/>
        </w:rPr>
      </w:pPr>
    </w:p>
    <w:p w14:paraId="281C0222"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Forest dependency and community composition</w:t>
      </w:r>
    </w:p>
    <w:p w14:paraId="558A8F31" w14:textId="59291E65"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The proportion of forest specialists in secondary forest relative to primary forest was best described by a model including only the log transform of secondary forest age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GLMM</w:t>
      </w:r>
      <w:r w:rsidRPr="00E74A14">
        <w:rPr>
          <w:rFonts w:ascii="Times New Roman" w:eastAsia="Times New Roman" w:hAnsi="Times New Roman" w:cs="Times New Roman"/>
          <w:sz w:val="24"/>
          <w:szCs w:val="24"/>
        </w:rPr>
        <w:t xml:space="preserve">=0.18; Table 2). This proportion increased towards equivalence with primary forest </w:t>
      </w:r>
      <w:r w:rsidR="007F49DE" w:rsidRPr="00E74A14">
        <w:rPr>
          <w:rFonts w:ascii="Times New Roman" w:eastAsia="Times New Roman" w:hAnsi="Times New Roman" w:cs="Times New Roman"/>
          <w:sz w:val="24"/>
          <w:szCs w:val="24"/>
        </w:rPr>
        <w:t xml:space="preserve">with </w:t>
      </w:r>
      <w:r w:rsidRPr="00E74A14">
        <w:rPr>
          <w:rFonts w:ascii="Times New Roman" w:eastAsia="Times New Roman" w:hAnsi="Times New Roman" w:cs="Times New Roman"/>
          <w:sz w:val="24"/>
          <w:szCs w:val="24"/>
        </w:rPr>
        <w:t>age</w:t>
      </w:r>
      <w:r w:rsidR="007F49DE" w:rsidRPr="00E74A14">
        <w:rPr>
          <w:rFonts w:ascii="Times New Roman" w:eastAsia="Times New Roman" w:hAnsi="Times New Roman" w:cs="Times New Roman"/>
          <w:sz w:val="24"/>
          <w:szCs w:val="24"/>
        </w:rPr>
        <w:t xml:space="preserve"> since disturbance, and</w:t>
      </w:r>
      <w:r w:rsidRPr="00E74A14">
        <w:rPr>
          <w:rFonts w:ascii="Times New Roman" w:eastAsia="Times New Roman" w:hAnsi="Times New Roman" w:cs="Times New Roman"/>
          <w:sz w:val="24"/>
          <w:szCs w:val="24"/>
        </w:rPr>
        <w:t xml:space="preserve"> </w:t>
      </w:r>
      <w:r w:rsidR="007F49DE" w:rsidRPr="00E74A14">
        <w:rPr>
          <w:rFonts w:ascii="Times New Roman" w:eastAsia="Times New Roman" w:hAnsi="Times New Roman" w:cs="Times New Roman"/>
          <w:sz w:val="24"/>
          <w:szCs w:val="24"/>
        </w:rPr>
        <w:t>the increase was</w:t>
      </w:r>
      <w:r w:rsidRPr="00E74A14">
        <w:rPr>
          <w:rFonts w:ascii="Times New Roman" w:eastAsia="Times New Roman" w:hAnsi="Times New Roman" w:cs="Times New Roman"/>
          <w:sz w:val="24"/>
          <w:szCs w:val="24"/>
        </w:rPr>
        <w:t xml:space="preserve"> fastest in the first 30 years after disturbance and then more gradually </w:t>
      </w:r>
      <w:r w:rsidR="007F49DE" w:rsidRPr="00E74A14">
        <w:rPr>
          <w:rFonts w:ascii="Times New Roman" w:eastAsia="Times New Roman" w:hAnsi="Times New Roman" w:cs="Times New Roman"/>
          <w:sz w:val="24"/>
          <w:szCs w:val="24"/>
        </w:rPr>
        <w:t xml:space="preserve">approached </w:t>
      </w:r>
      <w:r w:rsidRPr="00E74A14">
        <w:rPr>
          <w:rFonts w:ascii="Times New Roman" w:eastAsia="Times New Roman" w:hAnsi="Times New Roman" w:cs="Times New Roman"/>
          <w:sz w:val="24"/>
          <w:szCs w:val="24"/>
        </w:rPr>
        <w:t xml:space="preserve">primary forest values </w:t>
      </w:r>
      <w:r w:rsidR="00F35454" w:rsidRPr="00E74A14">
        <w:rPr>
          <w:rFonts w:ascii="Times New Roman" w:eastAsia="Times New Roman" w:hAnsi="Times New Roman" w:cs="Times New Roman"/>
          <w:sz w:val="24"/>
          <w:szCs w:val="24"/>
        </w:rPr>
        <w:t xml:space="preserve">over </w:t>
      </w:r>
      <w:r w:rsidRPr="00E74A14">
        <w:rPr>
          <w:rFonts w:ascii="Times New Roman" w:eastAsia="Times New Roman" w:hAnsi="Times New Roman" w:cs="Times New Roman"/>
          <w:sz w:val="24"/>
          <w:szCs w:val="24"/>
        </w:rPr>
        <w:t>100 years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3).</w:t>
      </w:r>
    </w:p>
    <w:p w14:paraId="3FA43786" w14:textId="197FE3E2"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lastRenderedPageBreak/>
        <w:t>As the greatest increase in the proportion of forest specialists occurred within the first 30 years after disturbance, the Sørensen index was calculated between sites at the start and end of this period. Three studies contained chronosequences with sites of approximately 5 and 30 years in age and these pairs had a mean Sørensen index value of 0.55 (±0.06, 95% CI). Together with the small predicted increase in species richness over this time period (</w:t>
      </w:r>
      <w:r w:rsidR="007F49DE" w:rsidRPr="00E74A14">
        <w:rPr>
          <w:rFonts w:ascii="Times New Roman" w:eastAsia="Times New Roman" w:hAnsi="Times New Roman" w:cs="Times New Roman"/>
          <w:sz w:val="24"/>
          <w:szCs w:val="24"/>
        </w:rPr>
        <w:t xml:space="preserve">Fig. </w:t>
      </w:r>
      <w:r w:rsidRPr="00E74A14">
        <w:rPr>
          <w:rFonts w:ascii="Times New Roman" w:eastAsia="Times New Roman" w:hAnsi="Times New Roman" w:cs="Times New Roman"/>
          <w:sz w:val="24"/>
          <w:szCs w:val="24"/>
        </w:rPr>
        <w:t>2), this suggests that the increase in the proportion of forest specialists was mainly due to turnover of the community and replacement of forest generalists with forest specialists, as opposed to addition of forest specialists to the early successional community.</w:t>
      </w:r>
    </w:p>
    <w:p w14:paraId="5E01DD7A" w14:textId="77777777" w:rsidR="00304131" w:rsidRPr="00E74A14" w:rsidRDefault="00304131" w:rsidP="00B55543">
      <w:pPr>
        <w:spacing w:line="480" w:lineRule="auto"/>
        <w:ind w:firstLine="720"/>
        <w:jc w:val="both"/>
        <w:rPr>
          <w:sz w:val="24"/>
          <w:szCs w:val="24"/>
        </w:rPr>
      </w:pPr>
    </w:p>
    <w:p w14:paraId="19F2D8AA"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Singular species richness</w:t>
      </w:r>
    </w:p>
    <w:p w14:paraId="146EA217" w14:textId="672EE746" w:rsidR="004D19A5"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As 85% and 35% of all sites contained no species </w:t>
      </w:r>
      <w:r w:rsidR="0021636E" w:rsidRPr="00E74A14">
        <w:rPr>
          <w:rFonts w:ascii="Times New Roman" w:eastAsia="Times New Roman" w:hAnsi="Times New Roman" w:cs="Times New Roman"/>
          <w:sz w:val="24"/>
          <w:szCs w:val="24"/>
        </w:rPr>
        <w:t>described</w:t>
      </w:r>
      <w:r w:rsidRPr="00E74A14">
        <w:rPr>
          <w:rFonts w:ascii="Times New Roman" w:eastAsia="Times New Roman" w:hAnsi="Times New Roman" w:cs="Times New Roman"/>
          <w:sz w:val="24"/>
          <w:szCs w:val="24"/>
        </w:rPr>
        <w:t xml:space="preserve"> as primarily eating carrion </w:t>
      </w:r>
      <w:r w:rsidR="009E6348" w:rsidRPr="00E74A14">
        <w:rPr>
          <w:rFonts w:ascii="Times New Roman" w:eastAsia="Times New Roman" w:hAnsi="Times New Roman" w:cs="Times New Roman"/>
          <w:sz w:val="24"/>
          <w:szCs w:val="24"/>
        </w:rPr>
        <w:t xml:space="preserve">or </w:t>
      </w:r>
      <w:r w:rsidRPr="00E74A14">
        <w:rPr>
          <w:rFonts w:ascii="Times New Roman" w:eastAsia="Times New Roman" w:hAnsi="Times New Roman" w:cs="Times New Roman"/>
          <w:sz w:val="24"/>
          <w:szCs w:val="24"/>
        </w:rPr>
        <w:t>non-reproductive plant parts, respectively, it was not possible to investigate these guilds with respect to functional diversity. No relationship was found between any of the explanatory variables and the SSR in secondary forest relat</w:t>
      </w:r>
      <w:r w:rsidR="007157AF" w:rsidRPr="00E74A14">
        <w:rPr>
          <w:rFonts w:ascii="Times New Roman" w:eastAsia="Times New Roman" w:hAnsi="Times New Roman" w:cs="Times New Roman"/>
          <w:sz w:val="24"/>
          <w:szCs w:val="24"/>
        </w:rPr>
        <w:t>ive to primary forest</w:t>
      </w:r>
      <w:r w:rsidRPr="00E74A14">
        <w:rPr>
          <w:rFonts w:ascii="Times New Roman" w:eastAsia="Times New Roman" w:hAnsi="Times New Roman" w:cs="Times New Roman"/>
          <w:sz w:val="24"/>
          <w:szCs w:val="24"/>
        </w:rPr>
        <w:t>. No significant difference was found between SSR in secondary and primary forests (intercept = 0.94 ±0.07; Table 2).</w:t>
      </w:r>
    </w:p>
    <w:p w14:paraId="089A68C4" w14:textId="77777777" w:rsidR="00304131" w:rsidRPr="00E74A14" w:rsidRDefault="00304131" w:rsidP="00B55543">
      <w:pPr>
        <w:spacing w:line="480" w:lineRule="auto"/>
        <w:ind w:firstLine="720"/>
        <w:jc w:val="both"/>
        <w:rPr>
          <w:sz w:val="24"/>
          <w:szCs w:val="24"/>
        </w:rPr>
      </w:pPr>
    </w:p>
    <w:p w14:paraId="734D05E6" w14:textId="31E743B0"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 xml:space="preserve">Functional </w:t>
      </w:r>
      <w:r w:rsidR="0021636E" w:rsidRPr="00E74A14">
        <w:rPr>
          <w:rFonts w:ascii="Times New Roman" w:eastAsia="Times New Roman" w:hAnsi="Times New Roman" w:cs="Times New Roman"/>
          <w:b/>
          <w:i/>
          <w:sz w:val="24"/>
          <w:szCs w:val="24"/>
        </w:rPr>
        <w:t>metrics</w:t>
      </w:r>
    </w:p>
    <w:p w14:paraId="6CE83593" w14:textId="0A1E351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No relationship was found between any of the explanatory variables and the FRic in secondary for</w:t>
      </w:r>
      <w:r w:rsidR="007157AF" w:rsidRPr="00E74A14">
        <w:rPr>
          <w:rFonts w:ascii="Times New Roman" w:eastAsia="Times New Roman" w:hAnsi="Times New Roman" w:cs="Times New Roman"/>
          <w:sz w:val="24"/>
          <w:szCs w:val="24"/>
        </w:rPr>
        <w:t>est relative to primary forest</w:t>
      </w:r>
      <w:r w:rsidRPr="00E74A14">
        <w:rPr>
          <w:rFonts w:ascii="Times New Roman" w:eastAsia="Times New Roman" w:hAnsi="Times New Roman" w:cs="Times New Roman"/>
          <w:sz w:val="24"/>
          <w:szCs w:val="24"/>
        </w:rPr>
        <w:t xml:space="preserve">. FRic did not differ between secondary and primary forests (intercept = 1.09 ±0.27, Table 2). </w:t>
      </w:r>
      <w:r w:rsidR="0021636E" w:rsidRPr="00E74A14">
        <w:rPr>
          <w:rFonts w:ascii="Times New Roman" w:eastAsia="Times New Roman" w:hAnsi="Times New Roman" w:cs="Times New Roman"/>
          <w:sz w:val="24"/>
          <w:szCs w:val="24"/>
        </w:rPr>
        <w:t>Similarly, no relationship was found between any of the explanatory variables and the FDiv in secondary forest rel</w:t>
      </w:r>
      <w:r w:rsidR="007157AF" w:rsidRPr="00E74A14">
        <w:rPr>
          <w:rFonts w:ascii="Times New Roman" w:eastAsia="Times New Roman" w:hAnsi="Times New Roman" w:cs="Times New Roman"/>
          <w:sz w:val="24"/>
          <w:szCs w:val="24"/>
        </w:rPr>
        <w:t>ative to primary forest</w:t>
      </w:r>
      <w:r w:rsidR="0021636E" w:rsidRPr="00E74A14">
        <w:rPr>
          <w:rFonts w:ascii="Times New Roman" w:eastAsia="Times New Roman" w:hAnsi="Times New Roman" w:cs="Times New Roman"/>
          <w:sz w:val="24"/>
          <w:szCs w:val="24"/>
        </w:rPr>
        <w:t>. The mean predicted response of 1.00 (±0.02, 95% CI) suggested equivalence of FDiv in primary and secondary forests (Table 2).</w:t>
      </w:r>
    </w:p>
    <w:p w14:paraId="2243E322" w14:textId="2A5E8CD9"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lastRenderedPageBreak/>
        <w:t>FEve in secondary forest relative to primary forest was best described by a model including only the log transform of secondary forest age (</w:t>
      </w:r>
      <w:r w:rsidRPr="00E74A14">
        <w:rPr>
          <w:rFonts w:ascii="Times New Roman" w:eastAsia="Times New Roman" w:hAnsi="Times New Roman" w:cs="Times New Roman"/>
          <w:i/>
          <w:sz w:val="24"/>
          <w:szCs w:val="24"/>
        </w:rPr>
        <w:t>R</w:t>
      </w:r>
      <w:r w:rsidRPr="00E74A14">
        <w:rPr>
          <w:rFonts w:ascii="Times New Roman" w:eastAsia="Times New Roman" w:hAnsi="Times New Roman" w:cs="Times New Roman"/>
          <w:sz w:val="24"/>
          <w:szCs w:val="24"/>
          <w:vertAlign w:val="superscript"/>
        </w:rPr>
        <w:t>2</w:t>
      </w:r>
      <w:r w:rsidRPr="00E74A14">
        <w:rPr>
          <w:rFonts w:ascii="Times New Roman" w:eastAsia="Times New Roman" w:hAnsi="Times New Roman" w:cs="Times New Roman"/>
          <w:sz w:val="24"/>
          <w:szCs w:val="24"/>
          <w:vertAlign w:val="subscript"/>
        </w:rPr>
        <w:t>GLMM</w:t>
      </w:r>
      <w:r w:rsidRPr="00E74A14">
        <w:rPr>
          <w:rFonts w:ascii="Times New Roman" w:eastAsia="Times New Roman" w:hAnsi="Times New Roman" w:cs="Times New Roman"/>
          <w:sz w:val="24"/>
          <w:szCs w:val="24"/>
        </w:rPr>
        <w:t xml:space="preserve">=0.18; Table 2). FEve relative to primary forest decreased with secondary forest age from 1.35 (95% confidence intervals: 1.14, 1.57) times that of primary forest in new secondary forest to 0.87 (95% confidence intervals: 0.30, 1.43) times that of primary forest in 100 year old secondary forest. Equivalence in FEve to primary forest was predicted in secondary forest of approximately 30 </w:t>
      </w:r>
      <w:r w:rsidR="007157AF" w:rsidRPr="00E74A14">
        <w:rPr>
          <w:rFonts w:ascii="Times New Roman" w:eastAsia="Times New Roman" w:hAnsi="Times New Roman" w:cs="Times New Roman"/>
          <w:sz w:val="24"/>
          <w:szCs w:val="24"/>
        </w:rPr>
        <w:t>years post disturbance (Fig. 4</w:t>
      </w:r>
      <w:r w:rsidRPr="00E74A14">
        <w:rPr>
          <w:rFonts w:ascii="Times New Roman" w:eastAsia="Times New Roman" w:hAnsi="Times New Roman" w:cs="Times New Roman"/>
          <w:sz w:val="24"/>
          <w:szCs w:val="24"/>
        </w:rPr>
        <w:t>).</w:t>
      </w:r>
    </w:p>
    <w:p w14:paraId="407CB616" w14:textId="77777777" w:rsidR="00645BBC" w:rsidRPr="00E74A14" w:rsidRDefault="00645BBC" w:rsidP="00B55543">
      <w:pPr>
        <w:spacing w:line="480" w:lineRule="auto"/>
        <w:jc w:val="both"/>
        <w:rPr>
          <w:sz w:val="24"/>
          <w:szCs w:val="24"/>
        </w:rPr>
      </w:pPr>
    </w:p>
    <w:p w14:paraId="37BC4213" w14:textId="77777777" w:rsidR="00645BBC" w:rsidRPr="00E74A14" w:rsidRDefault="003E27F8" w:rsidP="00B55543">
      <w:pPr>
        <w:spacing w:line="480" w:lineRule="auto"/>
        <w:jc w:val="both"/>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t>Discussion</w:t>
      </w:r>
    </w:p>
    <w:p w14:paraId="1C34D745" w14:textId="4C3FA3D3"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This study represents the largest meta-analysis of avian responses to secondary tropical forest succession to date. Our results indicate that young secondary forest retains high species richness but that primary forest is vital for </w:t>
      </w:r>
      <w:r w:rsidR="00A057F1" w:rsidRPr="00E74A14">
        <w:rPr>
          <w:rFonts w:ascii="Times New Roman" w:eastAsia="Times New Roman" w:hAnsi="Times New Roman" w:cs="Times New Roman"/>
          <w:sz w:val="24"/>
          <w:szCs w:val="24"/>
        </w:rPr>
        <w:t>forest-</w:t>
      </w:r>
      <w:r w:rsidRPr="00E74A14">
        <w:rPr>
          <w:rFonts w:ascii="Times New Roman" w:eastAsia="Times New Roman" w:hAnsi="Times New Roman" w:cs="Times New Roman"/>
          <w:sz w:val="24"/>
          <w:szCs w:val="24"/>
        </w:rPr>
        <w:t xml:space="preserve">dependent species, hosting more forest specialists than </w:t>
      </w:r>
      <w:r w:rsidR="00A057F1" w:rsidRPr="00E74A14">
        <w:rPr>
          <w:rFonts w:ascii="Times New Roman" w:eastAsia="Times New Roman" w:hAnsi="Times New Roman" w:cs="Times New Roman"/>
          <w:sz w:val="24"/>
          <w:szCs w:val="24"/>
        </w:rPr>
        <w:t xml:space="preserve">recovering forests </w:t>
      </w:r>
      <w:r w:rsidRPr="00E74A14">
        <w:rPr>
          <w:rFonts w:ascii="Times New Roman" w:eastAsia="Times New Roman" w:hAnsi="Times New Roman" w:cs="Times New Roman"/>
          <w:sz w:val="24"/>
          <w:szCs w:val="24"/>
        </w:rPr>
        <w:t xml:space="preserve">of any age. However, </w:t>
      </w:r>
      <w:r w:rsidR="00A057F1" w:rsidRPr="00E74A14">
        <w:rPr>
          <w:rFonts w:ascii="Times New Roman" w:eastAsia="Times New Roman" w:hAnsi="Times New Roman" w:cs="Times New Roman"/>
          <w:sz w:val="24"/>
          <w:szCs w:val="24"/>
        </w:rPr>
        <w:t xml:space="preserve">our </w:t>
      </w:r>
      <w:r w:rsidRPr="00E74A14">
        <w:rPr>
          <w:rFonts w:ascii="Times New Roman" w:eastAsia="Times New Roman" w:hAnsi="Times New Roman" w:cs="Times New Roman"/>
          <w:sz w:val="24"/>
          <w:szCs w:val="24"/>
        </w:rPr>
        <w:t>study found little difference</w:t>
      </w:r>
      <w:r w:rsidR="00D2274D" w:rsidRPr="00E74A14">
        <w:rPr>
          <w:rFonts w:ascii="Times New Roman" w:eastAsia="Times New Roman" w:hAnsi="Times New Roman" w:cs="Times New Roman"/>
          <w:sz w:val="24"/>
          <w:szCs w:val="24"/>
        </w:rPr>
        <w:t xml:space="preserve"> in measures of functional diversity</w:t>
      </w:r>
      <w:r w:rsidRPr="00E74A14">
        <w:rPr>
          <w:rFonts w:ascii="Times New Roman" w:eastAsia="Times New Roman" w:hAnsi="Times New Roman" w:cs="Times New Roman"/>
          <w:sz w:val="24"/>
          <w:szCs w:val="24"/>
        </w:rPr>
        <w:t xml:space="preserve"> </w:t>
      </w:r>
      <w:r w:rsidR="00A22D32" w:rsidRPr="00E74A14">
        <w:rPr>
          <w:rFonts w:ascii="Times New Roman" w:eastAsia="Times New Roman" w:hAnsi="Times New Roman" w:cs="Times New Roman"/>
          <w:sz w:val="24"/>
          <w:szCs w:val="24"/>
        </w:rPr>
        <w:t xml:space="preserve">related to dietary preference </w:t>
      </w:r>
      <w:r w:rsidRPr="00E74A14">
        <w:rPr>
          <w:rFonts w:ascii="Times New Roman" w:eastAsia="Times New Roman" w:hAnsi="Times New Roman" w:cs="Times New Roman"/>
          <w:sz w:val="24"/>
          <w:szCs w:val="24"/>
        </w:rPr>
        <w:t>between primary forest and secondary forest of all ages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indicating </w:t>
      </w:r>
      <w:r w:rsidR="005777DE" w:rsidRPr="00E74A14">
        <w:rPr>
          <w:rFonts w:ascii="Times New Roman" w:eastAsia="Times New Roman" w:hAnsi="Times New Roman" w:cs="Times New Roman"/>
          <w:sz w:val="24"/>
          <w:szCs w:val="24"/>
        </w:rPr>
        <w:t>potential</w:t>
      </w:r>
      <w:r w:rsidR="00E05153" w:rsidRPr="00E74A14">
        <w:rPr>
          <w:rFonts w:ascii="Times New Roman" w:eastAsia="Times New Roman" w:hAnsi="Times New Roman" w:cs="Times New Roman"/>
          <w:sz w:val="24"/>
          <w:szCs w:val="24"/>
        </w:rPr>
        <w:t>ly</w:t>
      </w:r>
      <w:r w:rsidR="005777DE"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similar levels of ecosystem functioning in both forest types. </w:t>
      </w:r>
      <w:r w:rsidR="00A057F1" w:rsidRPr="00E74A14">
        <w:rPr>
          <w:rFonts w:ascii="Times New Roman" w:eastAsia="Times New Roman" w:hAnsi="Times New Roman" w:cs="Times New Roman"/>
          <w:sz w:val="24"/>
          <w:szCs w:val="24"/>
        </w:rPr>
        <w:t>Note that</w:t>
      </w:r>
      <w:r w:rsidR="00D36AFC" w:rsidRPr="00E74A14">
        <w:rPr>
          <w:rFonts w:ascii="Times New Roman" w:eastAsia="Times New Roman" w:hAnsi="Times New Roman" w:cs="Times New Roman"/>
          <w:sz w:val="24"/>
          <w:szCs w:val="24"/>
        </w:rPr>
        <w:t xml:space="preserve"> the mean values close to unity</w:t>
      </w:r>
      <w:r w:rsidR="00A057F1" w:rsidRPr="00E74A14">
        <w:rPr>
          <w:rFonts w:ascii="Times New Roman" w:eastAsia="Times New Roman" w:hAnsi="Times New Roman" w:cs="Times New Roman"/>
          <w:sz w:val="24"/>
          <w:szCs w:val="24"/>
        </w:rPr>
        <w:t xml:space="preserve"> and the relatively small confidence intervals suggest this is a robust result. </w:t>
      </w:r>
      <w:r w:rsidRPr="00E74A14">
        <w:rPr>
          <w:rFonts w:ascii="Times New Roman" w:eastAsia="Times New Roman" w:hAnsi="Times New Roman" w:cs="Times New Roman"/>
          <w:sz w:val="24"/>
          <w:szCs w:val="24"/>
        </w:rPr>
        <w:t>As the time since disturbance increases and species are added to the community</w:t>
      </w:r>
      <w:r w:rsidR="00A057F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new species are functionally similar to those already present. Niche space in secondary forest of over approximately 30 years in age is evenly exploited relative to primary forest, although may be underutilised when compared to young secondary forest.</w:t>
      </w:r>
    </w:p>
    <w:p w14:paraId="3233246B" w14:textId="77777777" w:rsidR="004D19A5" w:rsidRPr="00E74A14" w:rsidRDefault="004D19A5" w:rsidP="00B55543">
      <w:pPr>
        <w:spacing w:line="480" w:lineRule="auto"/>
        <w:jc w:val="both"/>
        <w:rPr>
          <w:sz w:val="24"/>
          <w:szCs w:val="24"/>
        </w:rPr>
      </w:pPr>
    </w:p>
    <w:p w14:paraId="6F08F91B"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Changes in species richness and forest specialists</w:t>
      </w:r>
    </w:p>
    <w:p w14:paraId="464971A7" w14:textId="476657AD"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Avian species richness increased with secondary forest age and reached primary forest levels in approximately 50 years, in line with tree species richness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"2o7ee67vmc",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 : [ "http://zotero.org/users/local/lSswCld9/items/47A88K38" ], "uris" : [ "http://zotero.org/users/local/lSswCld9/items/47A88K38", "http://www.mendeley.com/documents/?uuid=1102e826-df98-4384-864c-628ebb99bb06" ] } ], "mendeley" : { "formattedCitation" : "(Martin, Newton &amp; Bullock 2013)", "plainTextFormattedCitation" : "(Martin, Newton &amp; Bullock 2013)", "previouslyFormattedCitation" : "(Martin, Newton &amp; Bullock 2013)" }, "properties" : { "formattedCitation" : "(Martin et al. 2013)", "noteIndex" : 0, "plainCitation" : "(Martin et al. 2013)"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(Martin, Newton &amp; Bullock </w:t>
      </w:r>
      <w:r w:rsidR="007B3AF8" w:rsidRPr="007B3AF8">
        <w:rPr>
          <w:rFonts w:ascii="Times New Roman" w:hAnsi="Times New Roman" w:cs="Times New Roman"/>
          <w:noProof/>
          <w:sz w:val="24"/>
          <w:szCs w:val="24"/>
        </w:rPr>
        <w:lastRenderedPageBreak/>
        <w:t>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In contrast, Dunn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"uris" : [ "http://www.mendeley.com/documents/?uuid=ec6116bb-0c03-4643-8600-ea5732ef7afa", "http://zotero.org/users/local/lSswCld9/items/7HS44K6E" ] } ], "mendeley" : { "formattedCitation" : "(Dunn 2004a)", "plainTextFormattedCitation" : "(Dunn 2004a)", "previouslyFormattedCitation" : "(Dunn 2004a)" }, "properties" : { "formattedCitation" : "(2004a)", "noteIndex" : 0, "plainCitation" : "(2004a)"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(Dunn 2004a)</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t>
      </w:r>
      <w:r w:rsidR="001E0F88" w:rsidRPr="00E74A14">
        <w:rPr>
          <w:rFonts w:ascii="Times New Roman" w:eastAsia="Times New Roman" w:hAnsi="Times New Roman" w:cs="Times New Roman"/>
          <w:sz w:val="24"/>
          <w:szCs w:val="24"/>
        </w:rPr>
        <w:t xml:space="preserve">in reviewing </w:t>
      </w:r>
      <w:r w:rsidRPr="00E74A14">
        <w:rPr>
          <w:rFonts w:ascii="Times New Roman" w:eastAsia="Times New Roman" w:hAnsi="Times New Roman" w:cs="Times New Roman"/>
          <w:sz w:val="24"/>
          <w:szCs w:val="24"/>
        </w:rPr>
        <w:t xml:space="preserve">the recovery of faunal communities during tropical forest </w:t>
      </w:r>
      <w:r w:rsidR="00161919" w:rsidRPr="00E74A14">
        <w:rPr>
          <w:rFonts w:ascii="Times New Roman" w:eastAsia="Times New Roman" w:hAnsi="Times New Roman" w:cs="Times New Roman"/>
          <w:sz w:val="24"/>
          <w:szCs w:val="24"/>
        </w:rPr>
        <w:t xml:space="preserve">regeneration, </w:t>
      </w:r>
      <w:r w:rsidRPr="00E74A14">
        <w:rPr>
          <w:rFonts w:ascii="Times New Roman" w:eastAsia="Times New Roman" w:hAnsi="Times New Roman" w:cs="Times New Roman"/>
          <w:sz w:val="24"/>
          <w:szCs w:val="24"/>
        </w:rPr>
        <w:t xml:space="preserve">found avian species richness recovered </w:t>
      </w:r>
      <w:r w:rsidR="001E0F88" w:rsidRPr="00E74A14">
        <w:rPr>
          <w:rFonts w:ascii="Times New Roman" w:eastAsia="Times New Roman" w:hAnsi="Times New Roman" w:cs="Times New Roman"/>
          <w:sz w:val="24"/>
          <w:szCs w:val="24"/>
        </w:rPr>
        <w:t>over a shorter time period of</w:t>
      </w:r>
      <w:r w:rsidRPr="00E74A14">
        <w:rPr>
          <w:rFonts w:ascii="Times New Roman" w:eastAsia="Times New Roman" w:hAnsi="Times New Roman" w:cs="Times New Roman"/>
          <w:sz w:val="24"/>
          <w:szCs w:val="24"/>
        </w:rPr>
        <w:t xml:space="preserve"> 20 years. The wider range of site conditions and greater sample size of our study (45 compared to 22 secondary forest sites) mean it is likely to give a more </w:t>
      </w:r>
      <w:r w:rsidR="001E0F88" w:rsidRPr="00E74A14">
        <w:rPr>
          <w:rFonts w:ascii="Times New Roman" w:eastAsia="Times New Roman" w:hAnsi="Times New Roman" w:cs="Times New Roman"/>
          <w:sz w:val="24"/>
          <w:szCs w:val="24"/>
        </w:rPr>
        <w:t xml:space="preserve">robust </w:t>
      </w:r>
      <w:r w:rsidRPr="00E74A14">
        <w:rPr>
          <w:rFonts w:ascii="Times New Roman" w:eastAsia="Times New Roman" w:hAnsi="Times New Roman" w:cs="Times New Roman"/>
          <w:sz w:val="24"/>
          <w:szCs w:val="24"/>
        </w:rPr>
        <w:t>representation of this relationship.</w:t>
      </w:r>
    </w:p>
    <w:p w14:paraId="0A99DC6D" w14:textId="101563F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Changes in community composition with age were the result of species turnover and replacement of species from the early successional community, a pattern consistent with that of site-level studies of regenerating forest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"1atvlcekc8", "citationItems" : [ { "id" : "ITEM-1", "itemData" : { "DOI" : "10.1016/0006-3207(91)90107-K", "ISSN" : "00063207", "author" : [ { "dropping-particle" : "", "family" : "Blankespoor", "given" : "Gilbert W.", "non-dropping-particle" : "", "parse-names" : false, "suffix" : "" } ], "container-title" : "Biological Conservation", "id" : "ITEM-1", "issue" : "1", "issued" : { "date-parts" : [ [ "1991", "1" ] ] }, "language" : "en", "page" : "41-71", "title" : "Slash-and-burn shifting agriculture and bird communities in Liberia, West Africa", "type" : "article-journal", "volume" : "57" }, "uri" : [ "http://zotero.org/users/local/lSswCld9/items/ZRK73P2E" ], "uris" : [ "http://zotero.org/users/local/lSswCld9/items/ZRK73P2E", "http://www.mendeley.com/documents/?uuid=465a652a-aaaa-4505-84f4-875767dcbf49" ] }, { "id" : "ITEM-2", "itemData" : { "DOI" : "10.1071/MU11057", "ISSN" : "0158-4197", "author" : [ { "dropping-particle" : "", "family" : "Serong", "given" : "Merrilyn", "non-dropping-particle" : "", "parse-names" : false, "suffix" : "" }, { "dropping-particle" : "", "family" : "Lill", "given" : "Alan", "non-dropping-particle" : "", "parse-names" : false, "suffix" : "" } ], "container-title" : "Emu", "id" : "ITEM-2", "issue" : "2", "issued" : { "date-parts" : [ [ "2012" ] ] }, "language" : "en", "page" : "117", "title" : "Changes in bird assemblages during succession following disturbance in secondary wet forests in south-eastern Australia", "type" : "article-journal", "volume" : "112" }, "uri" : [ "http://zotero.org/users/local/lSswCld9/items/333ETE8C" ], "uris" : [ "http://zotero.org/users/local/lSswCld9/items/333ETE8C", "http://www.mendeley.com/documents/?uuid=d3a7adfa-1147-4c87-b238-2542928da740" ] } ], "mendeley" : { "formattedCitation" : "(Blankespoor 1991; Serong &amp; Lill 2012)", "plainTextFormattedCitation" : "(Blankespoor 1991; Serong &amp; Lill 2012)", "previouslyFormattedCitation" : "(Blankespoor 1991; Serong &amp; Lill 2012)" }, "properties" : { "formattedCitation" : "(Blankespoor 1991; Serong and Lill 2012)", "noteIndex" : 0, "plainCitation" : "(Blankespoor 1991; Serong and Lill 2012)"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(Blankespoor 1991; Serong &amp; Lill 2012)</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Changes in avian communities and accumulation of forest specialists probably reflect changes in </w:t>
      </w:r>
      <w:r w:rsidR="00E05153" w:rsidRPr="00E74A14">
        <w:rPr>
          <w:rFonts w:ascii="Times New Roman" w:eastAsia="Times New Roman" w:hAnsi="Times New Roman" w:cs="Times New Roman"/>
          <w:sz w:val="24"/>
          <w:szCs w:val="24"/>
        </w:rPr>
        <w:t xml:space="preserve">vegetation </w:t>
      </w:r>
      <w:r w:rsidRPr="00E74A14">
        <w:rPr>
          <w:rFonts w:ascii="Times New Roman" w:eastAsia="Times New Roman" w:hAnsi="Times New Roman" w:cs="Times New Roman"/>
          <w:sz w:val="24"/>
          <w:szCs w:val="24"/>
        </w:rPr>
        <w:t xml:space="preserve">structure, in terms of floristic composition and horizontal and vertical complexity, leading to increased habitat suitability for forest species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&amp; MacArthur 1961; Terborgh 1985; Sodhi &lt;i&gt;et al.&lt;/i&gt; 2005)", "plainTextFormattedCitation" : "(MacArthur &amp; MacArthur 1961; Terborgh 1985; Sodhi et al. 2005)", "previouslyFormattedCitation" : "(MacArthur &amp; MacArthur 1961; Terborgh 1985; Sodhi &lt;i&gt;et al.&lt;/i&gt; 2005)"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(MacArthur &amp; MacArthur 1961; Terborgh 1985; Sodhi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2005)</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greatest increase in the proportion of forest specialists relative to primary forest occurred in the first 30 years after disturbance, in line with the </w:t>
      </w:r>
      <w:r w:rsidR="00F35454" w:rsidRPr="00E74A14">
        <w:rPr>
          <w:rFonts w:ascii="Times New Roman" w:eastAsia="Times New Roman" w:hAnsi="Times New Roman" w:cs="Times New Roman"/>
          <w:sz w:val="24"/>
          <w:szCs w:val="24"/>
        </w:rPr>
        <w:t xml:space="preserve">rates of </w:t>
      </w:r>
      <w:r w:rsidRPr="00E74A14">
        <w:rPr>
          <w:rFonts w:ascii="Times New Roman" w:eastAsia="Times New Roman" w:hAnsi="Times New Roman" w:cs="Times New Roman"/>
          <w:sz w:val="24"/>
          <w:szCs w:val="24"/>
        </w:rPr>
        <w:t xml:space="preserve">increase in tree species richness and biomass </w:t>
      </w:r>
      <w:r w:rsidR="00F35454" w:rsidRPr="00E74A14">
        <w:rPr>
          <w:rFonts w:ascii="Times New Roman" w:eastAsia="Times New Roman" w:hAnsi="Times New Roman" w:cs="Times New Roman"/>
          <w:sz w:val="24"/>
          <w:szCs w:val="24"/>
        </w:rPr>
        <w:t xml:space="preserve">demonstrated in a meta-analysis by </w:t>
      </w:r>
      <w:r w:rsidRPr="00E74A14">
        <w:rPr>
          <w:rFonts w:ascii="Times New Roman" w:eastAsia="Times New Roman" w:hAnsi="Times New Roman" w:cs="Times New Roman"/>
          <w:sz w:val="24"/>
          <w:szCs w:val="24"/>
        </w:rPr>
        <w:t xml:space="preserve">Martin et al.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"2mns6262qb",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"(2013)", "noteIndex" : 0, "plainCitation" : "(2013)"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(Martin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predicted response beyond 40 years should be </w:t>
      </w:r>
      <w:r w:rsidR="00F35454" w:rsidRPr="00E74A14">
        <w:rPr>
          <w:rFonts w:ascii="Times New Roman" w:eastAsia="Times New Roman" w:hAnsi="Times New Roman" w:cs="Times New Roman"/>
          <w:sz w:val="24"/>
          <w:szCs w:val="24"/>
        </w:rPr>
        <w:t xml:space="preserve">treated </w:t>
      </w:r>
      <w:r w:rsidRPr="00E74A14">
        <w:rPr>
          <w:rFonts w:ascii="Times New Roman" w:eastAsia="Times New Roman" w:hAnsi="Times New Roman" w:cs="Times New Roman"/>
          <w:sz w:val="24"/>
          <w:szCs w:val="24"/>
        </w:rPr>
        <w:t>with caution due to the paucity of data</w:t>
      </w:r>
      <w:r w:rsidR="00F35454"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suggests that the proportion of specialists did not reach equivalence with primary forest</w:t>
      </w:r>
      <w:r w:rsidR="00F35454" w:rsidRPr="00E74A14">
        <w:rPr>
          <w:rFonts w:ascii="Times New Roman" w:eastAsia="Times New Roman" w:hAnsi="Times New Roman" w:cs="Times New Roman"/>
          <w:sz w:val="24"/>
          <w:szCs w:val="24"/>
        </w:rPr>
        <w:t xml:space="preserve"> over the period of a century, </w:t>
      </w:r>
      <w:r w:rsidR="00E05153" w:rsidRPr="00E74A14">
        <w:rPr>
          <w:rFonts w:ascii="Times New Roman" w:eastAsia="Times New Roman" w:hAnsi="Times New Roman" w:cs="Times New Roman"/>
          <w:sz w:val="24"/>
          <w:szCs w:val="24"/>
        </w:rPr>
        <w:t xml:space="preserve">which is </w:t>
      </w:r>
      <w:r w:rsidRPr="00E74A14">
        <w:rPr>
          <w:rFonts w:ascii="Times New Roman" w:eastAsia="Times New Roman" w:hAnsi="Times New Roman" w:cs="Times New Roman"/>
          <w:sz w:val="24"/>
          <w:szCs w:val="24"/>
        </w:rPr>
        <w:t xml:space="preserve">in agreement with other reviews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"(Barlow &lt;i&gt;et al.&lt;/i&gt; 2007a; Bowen &lt;i&gt;et al.&lt;/i&gt; 2007)", "plainTextFormattedCitation" : "(Barlow et al. 2007a; Bowen et al. 2007)", "previouslyFormattedCitation" : "(Barlow &lt;i&gt;et al.&lt;/i&gt; 2007a; Bowen &lt;i&gt;et al.&lt;/i&gt; 2007)" }, "properties" : { "formattedCitation" : "(Bowen et al. 2007; Barlow et al. 2007a)", "noteIndex" : 0, "plainCitation" : "(Bowen et al. 2007; Barlow et al. 2007a)"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2007a; 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w:t>
      </w:r>
      <w:r w:rsidR="00F35454" w:rsidRPr="00E74A14">
        <w:rPr>
          <w:rFonts w:ascii="Times New Roman" w:eastAsia="Times New Roman" w:hAnsi="Times New Roman" w:cs="Times New Roman"/>
          <w:sz w:val="24"/>
          <w:szCs w:val="24"/>
        </w:rPr>
        <w:t>suggests</w:t>
      </w:r>
      <w:r w:rsidRPr="00E74A14">
        <w:rPr>
          <w:rFonts w:ascii="Times New Roman" w:eastAsia="Times New Roman" w:hAnsi="Times New Roman" w:cs="Times New Roman"/>
          <w:sz w:val="24"/>
          <w:szCs w:val="24"/>
        </w:rPr>
        <w:t xml:space="preserve"> that preservation of primary forest is important for the conservation of forest specialists.</w:t>
      </w:r>
    </w:p>
    <w:p w14:paraId="4BAA0362" w14:textId="601763B4"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Previous qualitative reviews </w:t>
      </w:r>
      <w:r w:rsidR="008E39E7" w:rsidRPr="00E74A14">
        <w:rPr>
          <w:rFonts w:ascii="Times New Roman" w:eastAsia="Times New Roman" w:hAnsi="Times New Roman" w:cs="Times New Roman"/>
          <w:sz w:val="24"/>
          <w:szCs w:val="24"/>
        </w:rPr>
        <w:t xml:space="preserve">have </w:t>
      </w:r>
      <w:r w:rsidRPr="00E74A14">
        <w:rPr>
          <w:rFonts w:ascii="Times New Roman" w:eastAsia="Times New Roman" w:hAnsi="Times New Roman" w:cs="Times New Roman"/>
          <w:sz w:val="24"/>
          <w:szCs w:val="24"/>
        </w:rPr>
        <w:t>suggest</w:t>
      </w:r>
      <w:r w:rsidR="008E39E7" w:rsidRPr="00E74A14">
        <w:rPr>
          <w:rFonts w:ascii="Times New Roman" w:eastAsia="Times New Roman" w:hAnsi="Times New Roman" w:cs="Times New Roman"/>
          <w:sz w:val="24"/>
          <w:szCs w:val="24"/>
        </w:rPr>
        <w:t>ed</w:t>
      </w:r>
      <w:r w:rsidRPr="00E74A14">
        <w:rPr>
          <w:rFonts w:ascii="Times New Roman" w:eastAsia="Times New Roman" w:hAnsi="Times New Roman" w:cs="Times New Roman"/>
          <w:sz w:val="24"/>
          <w:szCs w:val="24"/>
        </w:rPr>
        <w:t xml:space="preserve"> that land use history and landscape factors influence the recovery of faunal communities </w:t>
      </w:r>
      <w:r w:rsidR="001375E1"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"1aa804o2v6",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"ITEM-2",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&lt;i&gt;et al.&lt;/i&gt; 2007; Chazdon &lt;i&gt;et al.&lt;/i&gt; 2009)", "plainTextFormattedCitation" : "(Bowen et al. 2007; Chazdon et al. 2009)", "previouslyFormattedCitation" : "(Bowen &lt;i&gt;et al.&lt;/i&gt; 2007; Chazdon &lt;i&gt;et al.&lt;/i&gt; 2009)" }, "properties" : { "formattedCitation" : "(Bowen et al. 2007; Chazdon et al. 2009)", "noteIndex" : 0, "plainCitation" : "(Bowen et al. 2007; Chazdon et al. 2009)" }, "schema" : "https://github.com/citation-style-language/schema/raw/master/csl-citation.json" }</w:instrText>
      </w:r>
      <w:r w:rsidR="001375E1"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(Bowen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 Chazdon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1375E1"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but our results did not support such relationships. The floristic and structural recovery of vegetation </w:t>
      </w:r>
      <w:r w:rsidR="00E05153" w:rsidRPr="00E74A14">
        <w:rPr>
          <w:rFonts w:ascii="Times New Roman" w:eastAsia="Times New Roman" w:hAnsi="Times New Roman" w:cs="Times New Roman"/>
          <w:sz w:val="24"/>
          <w:szCs w:val="24"/>
        </w:rPr>
        <w:t xml:space="preserve">has been found to </w:t>
      </w:r>
      <w:r w:rsidRPr="00E74A14">
        <w:rPr>
          <w:rFonts w:ascii="Times New Roman" w:eastAsia="Times New Roman" w:hAnsi="Times New Roman" w:cs="Times New Roman"/>
          <w:sz w:val="24"/>
          <w:szCs w:val="24"/>
        </w:rPr>
        <w:t xml:space="preserve">differ depending on land use history in terms of disturbance duration, intensity and type, which particularly impacts the state of the seed bank and soil fertility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"1g4ffu7lsa", "citationItems" : [ { "id" : "ITEM-1", "itemData" : { "DOI" : "10.1016/S0378-1127(00)00535-1", "ISBN" : "0378-1127", "ISSN" : "03781127", "author" : [ { "dropping-particle" : "", "family" : "Guariguata", "given" : "Manuel R", "non-dropping-particle" : "", "parse-names" : false, "suffix" : "" }, { "dropping-particle" : "", "family" : "Ostertag", "given" : "Rebecca", "non-dropping-particle" : "", "parse-names" : false, "suffix" : "" } ], "container-title" : "Forest Ecology and Management", "id" : "ITEM-1", "issue" : "1-3", "issued" : { "date-parts" : [ [ "2001", "7" ] ] }, "page" : "185-206", "publisher" : "Elsevier", "title" : "Neotropical secondary forest succession: changes in structural and functional characteristics", "type" : "article-journal", "volume" : "148" }, "uris" : [ "http://www.mendeley.com/documents/?uuid=75657e3f-c987-4a61-83e7-b5e9261d6619" ] }, { "id" : "ITEM-2", "itemData" : { "author" : [ { "dropping-particle" : "", "family" : "Kammesheidt", "given" : "L", "non-dropping-particle" : "", "parse-names" : false, "suffix" : "" } ], "container-title" : "AMBIO", "id" : "ITEM-2", "issued" : { "date-parts" : [ [ "2002" ] ] }, "page" : "243\u2013250", "title" : "Perspectives on secondary forest management in tropical humid lowland America", "type" : "article-journal", "volume" : "31" }, "uri" : [ "http://zotero.org/users/local/lSswCld9/items/TUE35I54" ], "uris" : [ "http://zotero.org/users/local/lSswCld9/items/TUE35I54", "http://www.mendeley.com/documents/?uuid=86593175-a511-4646-898f-c3e58e7509a0" ] } ], "mendeley" : { "formattedCitation" : "(Guariguata &amp; Ostertag 2001; Kammesheidt 2002)", "plainTextFormattedCitation" : "(Guariguata &amp; Ostertag 2001; Kammesheidt 2002)", "previouslyFormattedCitation" : "(Guariguata &amp; Ostertag 2001; Kammesheidt 2002)" }, "properties" : { "formattedCitation" : "(Guariguata and Ostertag 2001; Kammesheidt 2002)", "noteIndex" : 0, "plainCitation" : "(Guariguata and Ostertag 2001; Kammesheidt 2002)"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(Guariguata &amp; Ostertag </w:t>
      </w:r>
      <w:r w:rsidR="007B3AF8" w:rsidRPr="007B3AF8">
        <w:rPr>
          <w:rFonts w:ascii="Times New Roman" w:hAnsi="Times New Roman" w:cs="Times New Roman"/>
          <w:noProof/>
          <w:sz w:val="24"/>
          <w:szCs w:val="24"/>
        </w:rPr>
        <w:lastRenderedPageBreak/>
        <w:t>2001; Kammesheidt 2002)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example, Borges </w:t>
      </w:r>
      <w:r w:rsidR="00C93D4A" w:rsidRPr="00E74A14">
        <w:rPr>
          <w:rFonts w:ascii="Times New Roman" w:eastAsia="Times New Roman" w:hAnsi="Times New Roman" w:cs="Times New Roman"/>
          <w:sz w:val="24"/>
          <w:szCs w:val="24"/>
        </w:rPr>
        <w:t>and</w:t>
      </w:r>
      <w:r w:rsidRPr="00E74A14">
        <w:rPr>
          <w:rFonts w:ascii="Times New Roman" w:eastAsia="Times New Roman" w:hAnsi="Times New Roman" w:cs="Times New Roman"/>
          <w:sz w:val="24"/>
          <w:szCs w:val="24"/>
        </w:rPr>
        <w:t xml:space="preserve"> Stouffer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"2inje1626r", "citationItems" : [ { "id" : "ITEM-1", "itemData" : { "DOI" : "10.2307/1370182", "ISSN" : "00105422, 1938-5129", "author" : [ { "dropping-particle" : "", "family" : "Borges", "given" : "S\u00e9rgio Henrique", "non-dropping-particle" : "", "parse-names" : false, "suffix" : "" }, { "dropping-particle" : "", "family" : "Stouffer", "given" : "Philip C.", "non-dropping-particle" : "", "parse-names" : false, "suffix" : "" } ], "container-title" : "The Condor", "id" : "ITEM-1", "issue" : "3", "issued" : { "date-parts" : [ [ "1999", "8" ] ] }, "page" : "529-536", "title" : "Bird Communities in Two Types of Anthropogenic Successional Vegetation in Central Amazonia", "type" : "article-journal", "volume" : "101" }, "suppress-author" : 1, "uri" : [ "http://zotero.org/users/local/lSswCld9/items/RWSBKJCU" ], "uris" : [ "http://zotero.org/users/local/lSswCld9/items/RWSBKJCU", "http://www.mendeley.com/documents/?uuid=460dc9ad-10c8-48d2-bdd8-f3ea3d5e146a" ] } ], "mendeley" : { "formattedCitation" : "(1999)", "plainTextFormattedCitation" : "(1999)", "previouslyFormattedCitation" : "(1999)" }, "properties" : { "formattedCitation" : "(1999)", "noteIndex" : 0, "plainCitation" : "(1999)"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C93D4A" w:rsidRPr="007B3AF8">
        <w:rPr>
          <w:rFonts w:ascii="Times New Roman" w:hAnsi="Times New Roman" w:cs="Times New Roman"/>
          <w:noProof/>
          <w:sz w:val="24"/>
          <w:szCs w:val="24"/>
        </w:rPr>
        <w:t>(1999)</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a small change in disturbance regime resulted in distinct floral and avian communities. Details of disturbance history beyond broad classifications were largely absent from </w:t>
      </w:r>
      <w:r w:rsidR="008E39E7" w:rsidRPr="00E74A14">
        <w:rPr>
          <w:rFonts w:ascii="Times New Roman" w:eastAsia="Times New Roman" w:hAnsi="Times New Roman" w:cs="Times New Roman"/>
          <w:sz w:val="24"/>
          <w:szCs w:val="24"/>
        </w:rPr>
        <w:t>the publications we accessed</w:t>
      </w:r>
      <w:r w:rsidRPr="00E74A14">
        <w:rPr>
          <w:rFonts w:ascii="Times New Roman" w:eastAsia="Times New Roman" w:hAnsi="Times New Roman" w:cs="Times New Roman"/>
          <w:sz w:val="24"/>
          <w:szCs w:val="24"/>
        </w:rPr>
        <w:t xml:space="preserve">, which could explain the disparity and highlights the need for improved metadata collection. Forest specialists refrain from travelling through open or intensively used areas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"2pdkljrelb", "citationItems" : [ { "id" : "ITEM-1", "itemData" : { "DOI" : "10.1111/j.1744-7429.2005.04099.x", "ISSN" : "00063606", "author" : [ { "dropping-particle" : "", "family" : "Laurance", "given" : "Susan G. W.", "non-dropping-particle" : "", "parse-names" : false, "suffix" : "" }, { "dropping-particle" : "", "family" : "Gomez", "given" : "Marcela S.", "non-dropping-particle" : "", "parse-names" : false, "suffix" : "" } ], "container-title" : "Biotropica", "id" : "ITEM-1", "issue" : "1", "issued" : { "date-parts" : [ [ "2005", "2" ] ] }, "language" : "en", "page" : "149-152", "title" : "Clearing Width and Movements of Understory Rainforest Birds", "type" : "article-journal", "volume" : "37" }, "uri" : [ "http://zotero.org/users/local/lSswCld9/items/2T8AV65U" ], "uris" : [ "http://zotero.org/users/local/lSswCld9/items/2T8AV65U", "http://www.mendeley.com/documents/?uuid=a6a75dee-f296-48ff-a8b1-e2de1f745f91" ] }, { "id" : "ITEM-2", "itemData" : { "DOI" : "10.1111/j.1523-1739.2006.00427.x", "ISSN" : "08888892", "author" : [ { "dropping-particle" : "", "family" : "Stouffer", "given" : "Philip C.", "non-dropping-particle" : "", "parse-names" : false, "suffix" : "" }, { "dropping-particle" : "", "family" : "Bierregaard", "given" : "Richard O.", "non-dropping-particle" : "", "parse-names" : false, "suffix" : "" }, { "dropping-particle" : "", "family" : "Strong", "given" : "Cheryl", "non-dropping-particle" : "", "parse-names" : false, "suffix" : "" }, { "dropping-particle" : "", "family" : "Lovejoy", "given" : "Thomas E.", "non-dropping-particle" : "", "parse-names" : false, "suffix" : "" } ], "container-title" : "Conservation Biology", "id" : "ITEM-2", "issue" : "4", "issued" : { "date-parts" : [ [ "2006", "2" ] ] }, "language" : "en", "page" : "1212-1223", "title" : "Long-Term Landscape Change and Bird Abundance in Amazonian Rainforest Fragments: Birds in Amazonian Forest Fragments", "type" : "article-journal", "volume" : "20" }, "uri" : [ "http://zotero.org/users/local/lSswCld9/items/FP2BZT6S" ], "uris" : [ "http://zotero.org/users/local/lSswCld9/items/FP2BZT6S", "http://www.mendeley.com/documents/?uuid=c6796a6d-84a8-448c-9cfa-1fc39d3f86cc" ] } ], "mendeley" : { "formattedCitation" : "(Laurance &amp; Gomez 2005; Stouffer &lt;i&gt;et al.&lt;/i&gt; 2006)", "plainTextFormattedCitation" : "(Laurance &amp; Gomez 2005; Stouffer et al. 2006)", "previouslyFormattedCitation" : "(Laurance &amp; Gomez 2005; Stouffer &lt;i&gt;et al.&lt;/i&gt; 2006)" }, "properties" : { "formattedCitation" : "(Laurance and Gomez 2005; Stouffer et al. 2006)", "noteIndex" : 0, "plainCitation" : "(Laurance and Gomez 2005; Stouffer et al. 2006)"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(Laurance &amp; Gomez 2005; Stouffer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2006)</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to avoid risks posed by open and edge habitats where abiotic and biotic conditions differ </w:t>
      </w:r>
      <w:r w:rsidR="00C93D4A"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"2q64rheu1a", "citationItems" : [ { "id" : "ITEM-1", "itemData" : { "DOI" : "10.1111/j.1523-1739.2004.00268.x", "ISSN" : "0888-8892, 1523-1739", "author" : [ { "dropping-particle" : "", "family" : "Laurance", "given" : "Susan G. W.", "non-dropping-particle" : "", "parse-names" : false, "suffix" : "" }, { "dropping-particle" : "", "family" : "Stouffer", "given" : "Philip C.", "non-dropping-particle" : "", "parse-names" : false, "suffix" : "" }, { "dropping-particle" : "", "family" : "Laurance", "given" : "William F.", "non-dropping-particle" : "", "parse-names" : false, "suffix" : "" } ], "container-title" : "Conservation Biology", "id" : "ITEM-1", "issue" : "4", "issued" : { "date-parts" : [ [ "2004", "8" ] ] }, "language" : "en", "page" : "1099-1109", "title" : "Effects of Road Clearings on Movement Patterns of Understory Rainforest Birds in Central Amazonia", "type" : "article-journal", "volume" : "18" }, "uri" : [ "http://zotero.org/users/local/lSswCld9/items/R74ZBPHX" ], "uris" : [ "http://zotero.org/users/local/lSswCld9/items/R74ZBPHX", "http://www.mendeley.com/documents/?uuid=053a5ff7-47f7-4677-b864-2f4ee48c7c49" ] }, { "id" : "ITEM-2", "itemData" : { "DOI" : "10.1111/j.1469-1795.2012.00562.x", "ISSN" : "13679430", "author" : [ { "dropping-particle" : "", "family" : "Aben", "given" : "J.", "non-dropping-particle" : "", "parse-names" : false, "suffix" : "" }, { "dropping-particle" : "", "family" : "Adriaensen", "given" : "F.", "non-dropping-particle" : "", "parse-names" : false, "suffix" : "" }, { "dropping-particle" : "", "family" : "Thijs", "given" : "K. W.", "non-dropping-particle" : "", "parse-names" : false, "suffix" : "" }, { "dropping-particle" : "", "family" : "Pellikka", "given" : "P.", "non-dropping-particle" : "", "parse-names" : false, "suffix" : "" }, { "dropping-particle" : "", "family" : "Siljander", "given" : "M.", "non-dropping-particle" : "", "parse-names" : false, "suffix" : "" }, { "dropping-particle" : "", "family" : "Lens", "given" : "L.", "non-dropping-particle" : "", "parse-names" : false, "suffix" : "" }, { "dropping-particle" : "", "family" : "Matthysen", "given" : "E.", "non-dropping-particle" : "", "parse-names" : false, "suffix" : "" } ], "container-title" : "Animal Conservation", "editor" : [ { "dropping-particle" : "", "family" : "Altwegg", "given" : "Res", "non-dropping-particle" : "", "parse-names" : false, "suffix" : "" }, { "dropping-particle" : "", "family" : "Bessa-Gomes", "given" : "Carman", "non-dropping-particle" : "", "parse-names" : false, "suffix" : "" } ], "id" : "ITEM-2", "issue" : "6", "issued" : { "date-parts" : [ [ "2012", "12" ] ] }, "language" : "en", "page" : "658-668", "title" : "Effects of matrix composition and configuration on forest bird movements in a fragmented Afromontane biodiversity hot spot: Forest bird movements across an Afrotropical matrix", "type" : "article-journal", "volume" : "15" }, "uri" : [ "http://zotero.org/users/local/lSswCld9/items/2FMQVAMT" ], "uris" : [ "http://zotero.org/users/local/lSswCld9/items/2FMQVAMT", "http://www.mendeley.com/documents/?uuid=3e943222-53e3-4737-9b74-685317b57e81" ] } ], "mendeley" : { "formattedCitation" : "(Laurance, Stouffer &amp; Laurance 2004; Aben &lt;i&gt;et al.&lt;/i&gt; 2012)", "plainTextFormattedCitation" : "(Laurance, Stouffer &amp; Laurance 2004; Aben et al. 2012)", "previouslyFormattedCitation" : "(Laurance, Stouffer &amp; Laurance 2004; Aben &lt;i&gt;et al.&lt;/i&gt; 2012)" }, "properties" : { "formattedCitation" : "(Laurance et al. 2004; Aben et al. 2012)", "noteIndex" : 0, "plainCitation" : "(Laurance et al. 2004; Aben et al. 2012)" }, "schema" : "https://github.com/citation-style-language/schema/raw/master/csl-citation.json" }</w:instrText>
      </w:r>
      <w:r w:rsidR="00C93D4A"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(Laurance, Stouffer &amp; Laurance 2004; Aben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2012)</w:t>
      </w:r>
      <w:r w:rsidR="00C93D4A"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However, the proportion of forest specialists in secondary forest relative to primary forest was not related to whether the secondary forest was continuous or discontinuous with primary forest. </w:t>
      </w:r>
      <w:r w:rsidR="008E39E7" w:rsidRPr="00E74A14">
        <w:rPr>
          <w:rFonts w:ascii="Times New Roman" w:eastAsia="Times New Roman" w:hAnsi="Times New Roman" w:cs="Times New Roman"/>
          <w:sz w:val="24"/>
          <w:szCs w:val="24"/>
        </w:rPr>
        <w:t>A</w:t>
      </w:r>
      <w:r w:rsidRPr="00E74A14">
        <w:rPr>
          <w:rFonts w:ascii="Times New Roman" w:eastAsia="Times New Roman" w:hAnsi="Times New Roman" w:cs="Times New Roman"/>
          <w:sz w:val="24"/>
          <w:szCs w:val="24"/>
        </w:rPr>
        <w:t xml:space="preserve"> better measure of isolation </w:t>
      </w:r>
      <w:r w:rsidR="008E39E7"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have been the distance to primary forest as some bird species are vagile and can disperse over gaps </w:t>
      </w:r>
      <w:r w:rsidR="007221BE"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"1lfrojeufv", "citationItems" : [ { "id" : "ITEM-1", "itemData" : { "DOI" : "10.1111/j.1600-0706.2008.16842.x", "ISBN" : "0030-1299", "ISSN" : "00301299", "abstract" : "In fragmented landscapes, species persistence within isolated habitat patches is governed by a myriad of species lifehistory, habitat patch and landscape characteristics. We investigated the inter-specific variation in non-forest gap-crossing abilities of an entire tropical forest-dependent avifauna. We then related this measure of dispersal ability to species lifehistory characteristics and occupancy data from 31 variable-sized forest patches sampled within the same fragmented forest landscape. A total of 5436 gap-crossing movements of 231 forest-dependent bird species were observed across ten linear forest gaps of varying widths, adjacent to large areas of undisturbed forest. Species persistence in isolated fragments was strongly linked to gap-crossing ability. The most capable gap-crossers were medium to large-bodied species in the large insectivore, frugivore and granivore guilds, matching the most prevalent subset of species in small forest patches. However, some competent gap-crossing species failed to occur in small patches, and minimum forest-patch area requirements were more important in determining patch occupancy for these species. Narrow forest gaps (470 m) created by roads and power-lines may become territory boundaries, thereby eliminating home-range gap-crossing movements for many forest species, but permit rarer dispersal events. Wider gaps (70 m) may inhibit gap-crossing behaviour for all but the most vagile species. Although patch size and quality may be the most important factors in structuring species assemblages in forest fragments, our results show that the degree of patch isolation and permeability of the surrounding matrix also explain which species can persist in forest isolates. Reducing the number and width of forestdividing gaps; maintaining and/or creating forest corridors and increasing matrix permeability through the creation and maintenance of \u2018stepping-stone\u2019 structures will maximise the species retention in fragmented tropical forest landscapes.", "author" : [ { "dropping-particle" : "", "family" : "Lees", "given" : "Alexander C.", "non-dropping-particle" : "", "parse-names" : false, "suffix" : "" }, { "dropping-particle" : "", "family" : "Peres", "given" : "Carlos a.", "non-dropping-particle" : "", "parse-names" : false, "suffix" : "" } ], "container-title" : "Oikos", "id" : "ITEM-1", "issue" : "July 2008", "issued" : { "date-parts" : [ [ "2009" ] ] }, "page" : "280-290", "title" : "Gap-crossing movements predict species occupancy in Amazonian forest fragments", "type" : "article-journal", "volume" : "118" }, "uris" : [ "http://www.mendeley.com/documents/?uuid=8274d678-74a1-4634-a8de-2ca9c10b49e2" ] } ], "mendeley" : { "formattedCitation" : "(Lees &amp; Peres 2009)", "plainTextFormattedCitation" : "(Lees &amp; Peres 2009)", "previouslyFormattedCitation" : "(Lees &amp; Peres 2009)" }, "properties" : { "formattedCitation" : "(Lees and Peres 2009)", "noteIndex" : 0, "plainCitation" : "(Lees and Peres 2009)" }, "schema" : "https://github.com/citation-style-language/schema/raw/master/csl-citation.json" }</w:instrText>
      </w:r>
      <w:r w:rsidR="007221BE"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(Lees &amp; Peres 2009)</w:t>
      </w:r>
      <w:r w:rsidR="007221BE" w:rsidRPr="00E74A14">
        <w:rPr>
          <w:rFonts w:ascii="Times New Roman" w:eastAsia="Times New Roman" w:hAnsi="Times New Roman" w:cs="Times New Roman"/>
          <w:sz w:val="24"/>
          <w:szCs w:val="24"/>
        </w:rPr>
        <w:fldChar w:fldCharType="end"/>
      </w:r>
      <w:r w:rsidR="008E39E7" w:rsidRPr="00E74A14">
        <w:rPr>
          <w:rFonts w:ascii="Times New Roman" w:eastAsia="Times New Roman" w:hAnsi="Times New Roman" w:cs="Times New Roman"/>
          <w:sz w:val="24"/>
          <w:szCs w:val="24"/>
        </w:rPr>
        <w:t>, but the relevant data were not available</w:t>
      </w:r>
      <w:r w:rsidRPr="00E74A14">
        <w:rPr>
          <w:rFonts w:ascii="Times New Roman" w:eastAsia="Times New Roman" w:hAnsi="Times New Roman" w:cs="Times New Roman"/>
          <w:sz w:val="24"/>
          <w:szCs w:val="24"/>
        </w:rPr>
        <w:t>.</w:t>
      </w:r>
    </w:p>
    <w:p w14:paraId="5450B2DF" w14:textId="77777777" w:rsidR="004D19A5" w:rsidRPr="00E74A14" w:rsidRDefault="004D19A5" w:rsidP="00B55543">
      <w:pPr>
        <w:spacing w:line="480" w:lineRule="auto"/>
        <w:jc w:val="both"/>
        <w:rPr>
          <w:sz w:val="24"/>
          <w:szCs w:val="24"/>
        </w:rPr>
      </w:pPr>
    </w:p>
    <w:p w14:paraId="36EB00E9"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t>Functional diversity</w:t>
      </w:r>
    </w:p>
    <w:p w14:paraId="708EB3B2" w14:textId="4909E534" w:rsidR="004D19A5"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Both SSR and FRic were comparable in primary forest and secondary forest of all ages. Together with our analyses of species richness</w:t>
      </w:r>
      <w:r w:rsidR="00D2274D"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this suggests that although new species </w:t>
      </w:r>
      <w:r w:rsidR="00D2274D" w:rsidRPr="00E74A14">
        <w:rPr>
          <w:rFonts w:ascii="Times New Roman" w:eastAsia="Times New Roman" w:hAnsi="Times New Roman" w:cs="Times New Roman"/>
          <w:sz w:val="24"/>
          <w:szCs w:val="24"/>
        </w:rPr>
        <w:t xml:space="preserve">colonise </w:t>
      </w:r>
      <w:r w:rsidRPr="00E74A14">
        <w:rPr>
          <w:rFonts w:ascii="Times New Roman" w:eastAsia="Times New Roman" w:hAnsi="Times New Roman" w:cs="Times New Roman"/>
          <w:sz w:val="24"/>
          <w:szCs w:val="24"/>
        </w:rPr>
        <w:t xml:space="preserve">secondary forest over time these species are functionally similar </w:t>
      </w:r>
      <w:r w:rsidR="00197E05" w:rsidRPr="00E74A14">
        <w:rPr>
          <w:rFonts w:ascii="Times New Roman" w:eastAsia="Times New Roman" w:hAnsi="Times New Roman" w:cs="Times New Roman"/>
          <w:sz w:val="24"/>
          <w:szCs w:val="24"/>
        </w:rPr>
        <w:t xml:space="preserve">in terms of their dietary preferences </w:t>
      </w:r>
      <w:r w:rsidRPr="00E74A14">
        <w:rPr>
          <w:rFonts w:ascii="Times New Roman" w:eastAsia="Times New Roman" w:hAnsi="Times New Roman" w:cs="Times New Roman"/>
          <w:sz w:val="24"/>
          <w:szCs w:val="24"/>
        </w:rPr>
        <w:t>to those already within the avian community. As a result</w:t>
      </w:r>
      <w:r w:rsidR="000D6859"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the identity of functional traits in the secondary forest community is not </w:t>
      </w:r>
      <w:r w:rsidR="00D2274D" w:rsidRPr="00E74A14">
        <w:rPr>
          <w:rFonts w:ascii="Times New Roman" w:eastAsia="Times New Roman" w:hAnsi="Times New Roman" w:cs="Times New Roman"/>
          <w:sz w:val="24"/>
          <w:szCs w:val="24"/>
        </w:rPr>
        <w:t>altered</w:t>
      </w:r>
      <w:r w:rsidRPr="00E74A14">
        <w:rPr>
          <w:rFonts w:ascii="Times New Roman" w:eastAsia="Times New Roman" w:hAnsi="Times New Roman" w:cs="Times New Roman"/>
          <w:sz w:val="24"/>
          <w:szCs w:val="24"/>
        </w:rPr>
        <w:t xml:space="preserve">. Edwards et al. </w:t>
      </w:r>
      <w:r w:rsidR="00502F9B"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"2pcvpj2lq8",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&lt;i&gt;et al.&lt;/i&gt; 2013a)", "plainTextFormattedCitation" : "(Edwards et al. 2013a)", "previouslyFormattedCitation" : "(Edwards &lt;i&gt;et al.&lt;/i&gt; 2013a)" }, "properties" : { "formattedCitation" : "(2013b)", "noteIndex" : 0, "plainCitation" : "(2013b)" }, "schema" : "https://github.com/citation-style-language/schema/raw/master/csl-citation.json" }</w:instrText>
      </w:r>
      <w:r w:rsidR="00502F9B"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2013a)</w:t>
      </w:r>
      <w:r w:rsidR="00502F9B" w:rsidRPr="00E74A14">
        <w:rPr>
          <w:rFonts w:ascii="Times New Roman" w:eastAsia="Times New Roman" w:hAnsi="Times New Roman" w:cs="Times New Roman"/>
          <w:sz w:val="24"/>
          <w:szCs w:val="24"/>
        </w:rPr>
        <w:fldChar w:fldCharType="end"/>
      </w:r>
      <w:r w:rsidR="00502F9B" w:rsidRPr="00E74A14">
        <w:rPr>
          <w:rFonts w:ascii="Times New Roman" w:eastAsia="Times New Roman" w:hAnsi="Times New Roman" w:cs="Times New Roman"/>
          <w:sz w:val="24"/>
          <w:szCs w:val="24"/>
        </w:rPr>
        <w:t xml:space="preserve"> </w:t>
      </w:r>
      <w:r w:rsidR="000D6859" w:rsidRPr="00E74A14">
        <w:rPr>
          <w:rFonts w:ascii="Times New Roman" w:eastAsia="Times New Roman" w:hAnsi="Times New Roman" w:cs="Times New Roman"/>
          <w:sz w:val="24"/>
          <w:szCs w:val="24"/>
        </w:rPr>
        <w:t xml:space="preserve">also </w:t>
      </w:r>
      <w:r w:rsidRPr="00E74A14">
        <w:rPr>
          <w:rFonts w:ascii="Times New Roman" w:eastAsia="Times New Roman" w:hAnsi="Times New Roman" w:cs="Times New Roman"/>
          <w:sz w:val="24"/>
          <w:szCs w:val="24"/>
        </w:rPr>
        <w:t xml:space="preserve">found that functional diversity of birds was similar for selectively logged and primary forests in Borneo. Taken together with our results, this suggests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functions </w:t>
      </w:r>
      <w:r w:rsidR="000D6859" w:rsidRPr="00E74A14">
        <w:rPr>
          <w:rFonts w:ascii="Times New Roman" w:eastAsia="Times New Roman" w:hAnsi="Times New Roman" w:cs="Times New Roman"/>
          <w:sz w:val="24"/>
          <w:szCs w:val="24"/>
        </w:rPr>
        <w:t xml:space="preserve">provided </w:t>
      </w:r>
      <w:r w:rsidRPr="00E74A14">
        <w:rPr>
          <w:rFonts w:ascii="Times New Roman" w:eastAsia="Times New Roman" w:hAnsi="Times New Roman" w:cs="Times New Roman"/>
          <w:sz w:val="24"/>
          <w:szCs w:val="24"/>
        </w:rPr>
        <w:t xml:space="preserve">by birds may be similar in </w:t>
      </w:r>
      <w:r w:rsidR="000D6859" w:rsidRPr="00E74A14">
        <w:rPr>
          <w:rFonts w:ascii="Times New Roman" w:eastAsia="Times New Roman" w:hAnsi="Times New Roman" w:cs="Times New Roman"/>
          <w:sz w:val="24"/>
          <w:szCs w:val="24"/>
        </w:rPr>
        <w:t xml:space="preserve">recovering </w:t>
      </w:r>
      <w:r w:rsidRPr="00E74A14">
        <w:rPr>
          <w:rFonts w:ascii="Times New Roman" w:eastAsia="Times New Roman" w:hAnsi="Times New Roman" w:cs="Times New Roman"/>
          <w:sz w:val="24"/>
          <w:szCs w:val="24"/>
        </w:rPr>
        <w:t xml:space="preserve">tropical forests and those that have not been </w:t>
      </w:r>
      <w:r w:rsidR="002C371F" w:rsidRPr="00E74A14">
        <w:rPr>
          <w:rFonts w:ascii="Times New Roman" w:eastAsia="Times New Roman" w:hAnsi="Times New Roman" w:cs="Times New Roman"/>
          <w:sz w:val="24"/>
          <w:szCs w:val="24"/>
        </w:rPr>
        <w:t>degraded</w:t>
      </w:r>
      <w:r w:rsidRPr="00E74A14">
        <w:rPr>
          <w:rFonts w:ascii="Times New Roman" w:eastAsia="Times New Roman" w:hAnsi="Times New Roman" w:cs="Times New Roman"/>
          <w:sz w:val="24"/>
          <w:szCs w:val="24"/>
        </w:rPr>
        <w:t>. However,</w:t>
      </w:r>
      <w:r w:rsidR="00DD3D76" w:rsidRPr="00E74A14">
        <w:rPr>
          <w:rFonts w:ascii="Times New Roman" w:eastAsia="Times New Roman" w:hAnsi="Times New Roman" w:cs="Times New Roman"/>
          <w:sz w:val="24"/>
          <w:szCs w:val="24"/>
        </w:rPr>
        <w:t xml:space="preserve"> this will likely depend on the landscape within which the secondary forest is found. If degradation increases over large areas, due to processes including deforestation and climate change, then avian </w:t>
      </w:r>
      <w:r w:rsidR="00DD3D76" w:rsidRPr="00E74A14">
        <w:rPr>
          <w:rFonts w:ascii="Times New Roman" w:eastAsia="Times New Roman" w:hAnsi="Times New Roman" w:cs="Times New Roman"/>
          <w:sz w:val="24"/>
          <w:szCs w:val="24"/>
        </w:rPr>
        <w:lastRenderedPageBreak/>
        <w:t xml:space="preserve">communities may become depauperate over these large areas, resulting in decreased functioning </w:t>
      </w:r>
      <w:r w:rsidR="004C5670"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"2ffm8ek7v3", "citationItems" : [ { "id" : "ITEM-1", "itemData" : { "DOI" : "10.1038/ncomms4971", "ISSN" : "2041-1723", "author" : [ { "dropping-particle" : "", "family" : "Mokany", "given" : "Karel", "non-dropping-particle" : "", "parse-names" : false, "suffix" : "" }, { "dropping-particle" : "", "family" : "Prasad", "given" : "Soumya", "non-dropping-particle" : "", "parse-names" : false, "suffix" : "" }, { "dropping-particle" : "", "family" : "Westcott", "given" : "David A.", "non-dropping-particle" : "", "parse-names" : false, "suffix" : "" } ], "container-title" : "Nature Communications", "id" : "ITEM-1", "issued" : { "date-parts" : [ [ "2014", "5" ] ] }, "title" : "Loss of frugivore seed dispersal services under climate change", "type" : "article-journal", "volume" : "5" }, "uri" : [ "http://zotero.org/users/local/lSswCld9/items/A94DA2NF" ], "uris" : [ "http://zotero.org/users/local/lSswCld9/items/A94DA2NF", "http://www.mendeley.com/documents/?uuid=0e00885a-8e30-41d4-8700-b40241594886" ] } ], "mendeley" : { "formattedCitation" : "(Mokany, Prasad &amp; Westcott 2014)", "plainTextFormattedCitation" : "(Mokany, Prasad &amp; Westcott 2014)", "previouslyFormattedCitation" : "(Mokany, Prasad &amp; Westcott 2014)" }, "properties" : { "formattedCitation" : "(Mokany et al. 2014)", "noteIndex" : 0, "plainCitation" : "(Mokany et al. 2014)" }, "schema" : "https://github.com/citation-style-language/schema/raw/master/csl-citation.json"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(Mokany, Prasad &amp; Westcott 2014)</w:t>
      </w:r>
      <w:r w:rsidR="004C5670" w:rsidRPr="00E74A14">
        <w:rPr>
          <w:rFonts w:ascii="Times New Roman" w:eastAsia="Times New Roman" w:hAnsi="Times New Roman" w:cs="Times New Roman"/>
          <w:sz w:val="24"/>
          <w:szCs w:val="24"/>
        </w:rPr>
        <w:fldChar w:fldCharType="end"/>
      </w:r>
      <w:r w:rsidR="00DD3D76" w:rsidRPr="00E74A14">
        <w:rPr>
          <w:rFonts w:ascii="Times New Roman" w:eastAsia="Times New Roman" w:hAnsi="Times New Roman" w:cs="Times New Roman"/>
          <w:sz w:val="24"/>
          <w:szCs w:val="24"/>
        </w:rPr>
        <w:t>.</w:t>
      </w:r>
      <w:r w:rsidR="0050593B" w:rsidRPr="00E74A14">
        <w:rPr>
          <w:rFonts w:ascii="Times New Roman" w:eastAsia="Times New Roman" w:hAnsi="Times New Roman" w:cs="Times New Roman"/>
          <w:sz w:val="24"/>
          <w:szCs w:val="24"/>
        </w:rPr>
        <w:t xml:space="preserve"> Additionally, </w:t>
      </w:r>
      <w:r w:rsidRPr="00E74A14">
        <w:rPr>
          <w:rFonts w:ascii="Times New Roman" w:eastAsia="Times New Roman" w:hAnsi="Times New Roman" w:cs="Times New Roman"/>
          <w:sz w:val="24"/>
          <w:szCs w:val="24"/>
        </w:rPr>
        <w:t xml:space="preserve">given </w:t>
      </w:r>
      <w:r w:rsidR="000D6859" w:rsidRPr="00E74A14">
        <w:rPr>
          <w:rFonts w:ascii="Times New Roman" w:eastAsia="Times New Roman" w:hAnsi="Times New Roman" w:cs="Times New Roman"/>
          <w:sz w:val="24"/>
          <w:szCs w:val="24"/>
        </w:rPr>
        <w:t xml:space="preserve">that </w:t>
      </w:r>
      <w:r w:rsidRPr="00E74A14">
        <w:rPr>
          <w:rFonts w:ascii="Times New Roman" w:eastAsia="Times New Roman" w:hAnsi="Times New Roman" w:cs="Times New Roman"/>
          <w:sz w:val="24"/>
          <w:szCs w:val="24"/>
        </w:rPr>
        <w:t xml:space="preserve">tropical forest degradation may also alter the trophic level and breadth of bird species relative to primary forest </w:t>
      </w:r>
      <w:r w:rsidR="004C5670"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"qtm0prpj", "citationItems" : [ { "id" : "ITEM-1", "itemData" : { "DOI" : "10.1111/cobi.12059", "ISSN" : "08888892", "author" : [ { "dropping-particle" : "", "family" : "Edwards", "given" : "David P.", "non-dropping-particle" : "", "parse-names" : false, "suffix" : "" }, { "dropping-particle" : "", "family" : "Woodcock", "given" : "Paul", "non-dropping-particle" : "", "parse-names" : false, "suffix" : "" }, { "dropping-particle" : "", "family" : "Newton", "given" : "Rob J.", "non-dropping-particle" : "", "parse-names" : false, "suffix" : "" }, { "dropping-particle" : "", "family" : "Edwards", "given" : "Felicity A.", "non-dropping-particle" : "", "parse-names" : false, "suffix" : "" }, { "dropping-particle" : "", "family" : "Andrews", "given" : "David J. R.", "non-dropping-particle" : "", "parse-names" : false, "suffix" : "" }, { "dropping-particle" : "", "family" : "Docherty", "given" : "Teegan D. S.", "non-dropping-particle" : "", "parse-names" : false, "suffix" : "" }, { "dropping-particle" : "", "family" : "Mitchell", "given" : "Simon L.", "non-dropping-particle" : "", "parse-names" : false, "suffix" : "" }, { "dropping-particle" : "", "family" : "Ota", "given" : "Takahiro", "non-dropping-particle" : "", "parse-names" : false, "suffix" : "" }, { "dropping-particle" : "", "family" : "Benedick", "given" : "Suzan", "non-dropping-particle" : "", "parse-names" : false, "suffix" : "" }, { "dropping-particle" : "", "family" : "Bottrell", "given" : "Simon H.", "non-dropping-particle" : "", "parse-names" : false, "suffix" : "" }, { "dropping-particle" : "", "family" : "Hamer", "given" : "Keith C.", "non-dropping-particle" : "", "parse-names" : false, "suffix" : "" } ], "container-title" : "Conservation Biology", "id" : "ITEM-1", "issue" : "5", "issued" : { "date-parts" : [ [ "2013", "10" ] ] }, "language" : "en", "page" : "1079-1086", "title" : "Trophic Flexibility and the Persistence of Understory Birds in Intensively Logged Rainforest: Trophic Responses of Birds to Logging", "type" : "article-journal", "volume" : "27" }, "uri" : [ "http://zotero.org/users/local/lSswCld9/items/UDC3ED29" ], "uris" : [ "http://zotero.org/users/local/lSswCld9/items/UDC3ED29", "http://www.mendeley.com/documents/?uuid=fabecb75-90e8-4ca2-abad-913e701b6fe8" ] } ], "mendeley" : { "formattedCitation" : "(Edwards &lt;i&gt;et al.&lt;/i&gt; 2013b)", "plainTextFormattedCitation" : "(Edwards et al. 2013b)", "previouslyFormattedCitation" : "(Edwards &lt;i&gt;et al.&lt;/i&gt; 2013b)" }, "properties" : { "formattedCitation" : "(Edwards et al. 2013a)", "noteIndex" : 0, "plainCitation" : "(Edwards et al. 2013a)" }, "schema" : "https://github.com/citation-style-language/schema/raw/master/csl-citation.json" }</w:instrText>
      </w:r>
      <w:r w:rsidR="004C5670"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2013b)</w:t>
      </w:r>
      <w:r w:rsidR="004C5670"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any </w:t>
      </w:r>
      <w:r w:rsidR="00EB4C71" w:rsidRPr="00E74A14">
        <w:rPr>
          <w:rFonts w:ascii="Times New Roman" w:eastAsia="Times New Roman" w:hAnsi="Times New Roman" w:cs="Times New Roman"/>
          <w:sz w:val="24"/>
          <w:szCs w:val="24"/>
        </w:rPr>
        <w:t xml:space="preserve">conclusions based on existing studies </w:t>
      </w:r>
      <w:r w:rsidRPr="00E74A14">
        <w:rPr>
          <w:rFonts w:ascii="Times New Roman" w:eastAsia="Times New Roman" w:hAnsi="Times New Roman" w:cs="Times New Roman"/>
          <w:sz w:val="24"/>
          <w:szCs w:val="24"/>
        </w:rPr>
        <w:t xml:space="preserve">that functioning may be similar should be treated with caution. </w:t>
      </w:r>
    </w:p>
    <w:p w14:paraId="780AC051" w14:textId="0A9A4EED" w:rsidR="00BB0E2D" w:rsidRPr="00E74A14" w:rsidRDefault="003E27F8"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 xml:space="preserve">While FRic remained constant in secondary forests over time, FEve decreased with forest age and was predicted to reach equivalence with primary forest approximately 30 years post disturbance. A constant FRic suggests that bird species </w:t>
      </w:r>
      <w:r w:rsidR="00645DD0" w:rsidRPr="00E74A14">
        <w:rPr>
          <w:rFonts w:ascii="Times New Roman" w:eastAsia="Times New Roman" w:hAnsi="Times New Roman" w:cs="Times New Roman"/>
          <w:sz w:val="24"/>
          <w:szCs w:val="24"/>
        </w:rPr>
        <w:t>joining</w:t>
      </w:r>
      <w:r w:rsidRPr="00E74A14">
        <w:rPr>
          <w:rFonts w:ascii="Times New Roman" w:eastAsia="Times New Roman" w:hAnsi="Times New Roman" w:cs="Times New Roman"/>
          <w:sz w:val="24"/>
          <w:szCs w:val="24"/>
        </w:rPr>
        <w:t xml:space="preserve"> the community are functionally similar to those already </w:t>
      </w:r>
      <w:r w:rsidR="00645DD0" w:rsidRPr="00E74A14">
        <w:rPr>
          <w:rFonts w:ascii="Times New Roman" w:eastAsia="Times New Roman" w:hAnsi="Times New Roman" w:cs="Times New Roman"/>
          <w:sz w:val="24"/>
          <w:szCs w:val="24"/>
        </w:rPr>
        <w:t>present</w:t>
      </w:r>
      <w:r w:rsidR="00B82652" w:rsidRPr="00E74A14">
        <w:rPr>
          <w:rFonts w:ascii="Times New Roman" w:eastAsia="Times New Roman" w:hAnsi="Times New Roman" w:cs="Times New Roman"/>
          <w:sz w:val="24"/>
          <w:szCs w:val="24"/>
        </w:rPr>
        <w:t>. If resource availability were to be even throughout the niche space,</w:t>
      </w:r>
      <w:r w:rsidR="00645DD0"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the change in FEve </w:t>
      </w:r>
      <w:r w:rsidR="00B82652" w:rsidRPr="00E74A14">
        <w:rPr>
          <w:rFonts w:ascii="Times New Roman" w:eastAsia="Times New Roman" w:hAnsi="Times New Roman" w:cs="Times New Roman"/>
          <w:sz w:val="24"/>
          <w:szCs w:val="24"/>
        </w:rPr>
        <w:t xml:space="preserve">would </w:t>
      </w:r>
      <w:r w:rsidRPr="00E74A14">
        <w:rPr>
          <w:rFonts w:ascii="Times New Roman" w:eastAsia="Times New Roman" w:hAnsi="Times New Roman" w:cs="Times New Roman"/>
          <w:sz w:val="24"/>
          <w:szCs w:val="24"/>
        </w:rPr>
        <w:t xml:space="preserve">suggest that as the age of secondary forest increases some parts of the occupied niche space become less utilised by the avian community. We </w:t>
      </w:r>
      <w:r w:rsidR="00C03E56" w:rsidRPr="00E74A14">
        <w:rPr>
          <w:rFonts w:ascii="Times New Roman" w:eastAsia="Times New Roman" w:hAnsi="Times New Roman" w:cs="Times New Roman"/>
          <w:sz w:val="24"/>
          <w:szCs w:val="24"/>
        </w:rPr>
        <w:t xml:space="preserve">might </w:t>
      </w:r>
      <w:r w:rsidRPr="00E74A14">
        <w:rPr>
          <w:rFonts w:ascii="Times New Roman" w:eastAsia="Times New Roman" w:hAnsi="Times New Roman" w:cs="Times New Roman"/>
          <w:sz w:val="24"/>
          <w:szCs w:val="24"/>
        </w:rPr>
        <w:t xml:space="preserve">therefore expect younger forests to have increased functional redundancy, as species are regularly distributed amongst functional groups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"1dun3u5f1o", "citationItems" : [ { "id" : "ITEM-1", "itemData" : { "DOI" : "10.1046/j.1365-2745.2001.00528.x", "ISSN" : "0022-0477, 1365-2745", "author" : [ { "dropping-particle" : "", "family" : "Fonseca", "given" : "Carlos Roberto", "non-dropping-particle" : "", "parse-names" : false, "suffix" : "" }, { "dropping-particle" : "", "family" : "Ganade", "given" : "Gislene", "non-dropping-particle" : "", "parse-names" : false, "suffix" : "" } ], "container-title" : "Journal of Ecology", "id" : "ITEM-1", "issue" : "1", "issued" : { "date-parts" : [ [ "2001", "2" ] ] }, "language" : "en", "page" : "118-125", "title" : "Species functional redundancy, random extinctions and the stability of ecosystems", "type" : "article-journal", "volume" : "89" }, "uri" : [ "http://zotero.org/users/local/lSswCld9/items/IXF548GK" ], "uris" : [ "http://zotero.org/users/local/lSswCld9/items/IXF548GK", "http://www.mendeley.com/documents/?uuid=77cd7522-c615-4b50-8b18-c077ccf95ec7" ] } ], "mendeley" : { "formattedCitation" : "(Fonseca &amp; Ganade 2001)", "plainTextFormattedCitation" : "(Fonseca &amp; Ganade 2001)", "previouslyFormattedCitation" : "(Fonseca &amp; Ganade 2001)" }, "properties" : { "formattedCitation" : "(Fonseca and Ganade 2001)", "noteIndex" : 0, "plainCitation" : "(Fonseca and Ganade 2001)"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(Fonseca &amp; Ganade 2001)</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this can increase the resilience of a community to environmental change. However, this </w:t>
      </w:r>
      <w:r w:rsidR="00C03E56" w:rsidRPr="00E74A14">
        <w:rPr>
          <w:rFonts w:ascii="Times New Roman" w:eastAsia="Times New Roman" w:hAnsi="Times New Roman" w:cs="Times New Roman"/>
          <w:sz w:val="24"/>
          <w:szCs w:val="24"/>
        </w:rPr>
        <w:t>outcome</w:t>
      </w:r>
      <w:r w:rsidR="00EE1238" w:rsidRPr="00E74A14">
        <w:rPr>
          <w:rFonts w:ascii="Times New Roman" w:eastAsia="Times New Roman" w:hAnsi="Times New Roman" w:cs="Times New Roman"/>
          <w:sz w:val="24"/>
          <w:szCs w:val="24"/>
        </w:rPr>
        <w:t xml:space="preserve"> may be</w:t>
      </w:r>
      <w:r w:rsidRPr="00E74A14">
        <w:rPr>
          <w:rFonts w:ascii="Times New Roman" w:eastAsia="Times New Roman" w:hAnsi="Times New Roman" w:cs="Times New Roman"/>
          <w:sz w:val="24"/>
          <w:szCs w:val="24"/>
        </w:rPr>
        <w:t xml:space="preserve"> the result of effects of other </w:t>
      </w:r>
      <w:r w:rsidR="00EE1238" w:rsidRPr="00E74A14">
        <w:rPr>
          <w:rFonts w:ascii="Times New Roman" w:eastAsia="Times New Roman" w:hAnsi="Times New Roman" w:cs="Times New Roman"/>
          <w:sz w:val="24"/>
          <w:szCs w:val="24"/>
        </w:rPr>
        <w:t>taxa</w:t>
      </w:r>
      <w:r w:rsidRPr="00E74A14">
        <w:rPr>
          <w:rFonts w:ascii="Times New Roman" w:eastAsia="Times New Roman" w:hAnsi="Times New Roman" w:cs="Times New Roman"/>
          <w:sz w:val="24"/>
          <w:szCs w:val="24"/>
        </w:rPr>
        <w:t xml:space="preserve"> in the overall forest community, which </w:t>
      </w:r>
      <w:r w:rsidR="00EE1238" w:rsidRPr="00E74A14">
        <w:rPr>
          <w:rFonts w:ascii="Times New Roman" w:eastAsia="Times New Roman" w:hAnsi="Times New Roman" w:cs="Times New Roman"/>
          <w:sz w:val="24"/>
          <w:szCs w:val="24"/>
        </w:rPr>
        <w:t>were not</w:t>
      </w:r>
      <w:r w:rsidRPr="00E74A14">
        <w:rPr>
          <w:rFonts w:ascii="Times New Roman" w:eastAsia="Times New Roman" w:hAnsi="Times New Roman" w:cs="Times New Roman"/>
          <w:sz w:val="24"/>
          <w:szCs w:val="24"/>
        </w:rPr>
        <w:t xml:space="preserve"> investigated in this study</w:t>
      </w:r>
      <w:r w:rsidR="00C03E56"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For example, birds may make up a greater proportion of the early successional faunal community</w:t>
      </w:r>
      <w:r w:rsidR="00DF4DC9" w:rsidRPr="00E74A14">
        <w:rPr>
          <w:rFonts w:ascii="Times New Roman" w:eastAsia="Times New Roman" w:hAnsi="Times New Roman" w:cs="Times New Roman"/>
          <w:sz w:val="24"/>
          <w:szCs w:val="24"/>
        </w:rPr>
        <w:t xml:space="preserve">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"9e3othps7",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"(Dent and Wright 2009)", "noteIndex" : 0, "plainCitation" : "(Dent and Wright 2009)"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(Dent &amp; Wright 2009)</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due to their vagile nature, whereas </w:t>
      </w:r>
      <w:r w:rsidR="00C03E56" w:rsidRPr="00E74A14">
        <w:rPr>
          <w:rFonts w:ascii="Times New Roman" w:eastAsia="Times New Roman" w:hAnsi="Times New Roman" w:cs="Times New Roman"/>
          <w:sz w:val="24"/>
          <w:szCs w:val="24"/>
        </w:rPr>
        <w:t>mammals</w:t>
      </w:r>
      <w:r w:rsidRPr="00E74A14">
        <w:rPr>
          <w:rFonts w:ascii="Times New Roman" w:eastAsia="Times New Roman" w:hAnsi="Times New Roman" w:cs="Times New Roman"/>
          <w:sz w:val="24"/>
          <w:szCs w:val="24"/>
        </w:rPr>
        <w:t xml:space="preserve"> may arrive later, leading to competition for food resources and redistribution of functional roles. </w:t>
      </w:r>
      <w:r w:rsidR="00BB0E2D" w:rsidRPr="00E74A14">
        <w:rPr>
          <w:rFonts w:ascii="Times New Roman" w:eastAsia="Times New Roman" w:hAnsi="Times New Roman" w:cs="Times New Roman"/>
          <w:sz w:val="24"/>
          <w:szCs w:val="24"/>
        </w:rPr>
        <w:t xml:space="preserve">This analysis did not consider mammalian communities </w:t>
      </w:r>
      <w:r w:rsidR="00EB4C71" w:rsidRPr="00E74A14">
        <w:rPr>
          <w:rFonts w:ascii="Times New Roman" w:eastAsia="Times New Roman" w:hAnsi="Times New Roman" w:cs="Times New Roman"/>
          <w:sz w:val="24"/>
          <w:szCs w:val="24"/>
        </w:rPr>
        <w:t xml:space="preserve">because </w:t>
      </w:r>
      <w:r w:rsidR="00BB0E2D" w:rsidRPr="00E74A14">
        <w:rPr>
          <w:rFonts w:ascii="Times New Roman" w:eastAsia="Times New Roman" w:hAnsi="Times New Roman" w:cs="Times New Roman"/>
          <w:sz w:val="24"/>
          <w:szCs w:val="24"/>
        </w:rPr>
        <w:t xml:space="preserve">they have not been as well studied </w:t>
      </w:r>
      <w:r w:rsidR="00EB4C71" w:rsidRPr="00E74A14">
        <w:rPr>
          <w:rFonts w:ascii="Times New Roman" w:eastAsia="Times New Roman" w:hAnsi="Times New Roman" w:cs="Times New Roman"/>
          <w:sz w:val="24"/>
          <w:szCs w:val="24"/>
        </w:rPr>
        <w:t xml:space="preserve">in the tropics </w:t>
      </w:r>
      <w:r w:rsidR="00BB0E2D" w:rsidRPr="00E74A14">
        <w:rPr>
          <w:rFonts w:ascii="Times New Roman" w:eastAsia="Times New Roman" w:hAnsi="Times New Roman" w:cs="Times New Roman"/>
          <w:sz w:val="24"/>
          <w:szCs w:val="24"/>
        </w:rPr>
        <w:t xml:space="preserve">as birds and data on their ecological traits, including dietary preferences, </w:t>
      </w:r>
      <w:r w:rsidR="002A4711" w:rsidRPr="00E74A14">
        <w:rPr>
          <w:rFonts w:ascii="Times New Roman" w:eastAsia="Times New Roman" w:hAnsi="Times New Roman" w:cs="Times New Roman"/>
          <w:sz w:val="24"/>
          <w:szCs w:val="24"/>
        </w:rPr>
        <w:t>were</w:t>
      </w:r>
      <w:r w:rsidR="00BB0E2D" w:rsidRPr="00E74A14">
        <w:rPr>
          <w:rFonts w:ascii="Times New Roman" w:eastAsia="Times New Roman" w:hAnsi="Times New Roman" w:cs="Times New Roman"/>
          <w:sz w:val="24"/>
          <w:szCs w:val="24"/>
        </w:rPr>
        <w:t xml:space="preserve"> </w:t>
      </w:r>
      <w:r w:rsidR="00EB4C71" w:rsidRPr="00E74A14">
        <w:rPr>
          <w:rFonts w:ascii="Times New Roman" w:eastAsia="Times New Roman" w:hAnsi="Times New Roman" w:cs="Times New Roman"/>
          <w:sz w:val="24"/>
          <w:szCs w:val="24"/>
        </w:rPr>
        <w:t>not available</w:t>
      </w:r>
      <w:r w:rsidR="00BB0E2D" w:rsidRPr="00E74A14">
        <w:rPr>
          <w:rFonts w:ascii="Times New Roman" w:eastAsia="Times New Roman" w:hAnsi="Times New Roman" w:cs="Times New Roman"/>
          <w:sz w:val="24"/>
          <w:szCs w:val="24"/>
        </w:rPr>
        <w:t>.</w:t>
      </w:r>
    </w:p>
    <w:p w14:paraId="2D90B7B0" w14:textId="26119A3F"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Additionally, the relationship after 50 years of forest regeneration is based on a single data point only. At 50 years, FEve in secondary forest is 0.94 (95% confidence intervals: 1.45, 0.42) times that in primary forest, suggesting that in reality the relationship tends towards equivalence </w:t>
      </w:r>
      <w:r w:rsidRPr="00E74A14">
        <w:rPr>
          <w:rFonts w:ascii="Times New Roman" w:eastAsia="Times New Roman" w:hAnsi="Times New Roman" w:cs="Times New Roman"/>
          <w:sz w:val="24"/>
          <w:szCs w:val="24"/>
        </w:rPr>
        <w:lastRenderedPageBreak/>
        <w:t xml:space="preserve">with primary forest. This relationship is in agreement with Audino et al.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"23sn3r1grq", "citationItems" : [ { "id" : "ITEM-1", "itemData" : { "DOI" : "10.1016/j.biocon.2013.11.023", "ISBN" : "0006-3207", "ISSN" : "00063207", "abstract" : "Tropical forest restoration is becoming increasingly more applied to offset biodiversity loss and maintain ecosystem processes, but knowledge about its efficacy is still limited. We evaluated the success of tropical forest active restoration using dung beetles (Coleoptera: Scarabaeinae) as bioindicators and combining measures of species diversity, composition and functional diversity. We assessed patterns of dung beetles community assembly along a restoration chronosequence and also compared restoration areas with reference (primary and old secondary forest) and degraded (pasture) ecosystems. Species composition in the restoration areas was clearly progressing towards the preserved forests and deviating from the pasture with increasing restoration age. We also found a turnover of open environment specialists and habitat generalists to forest generalists and forest specialist species along the restoration chronosequence. However, the majority of individuals in the older restored habitats were typically forest generalists. Biomass was the only variable that increased with restoration age. Species richness, number of individuals, biomass and functional richness in the restored areas were similar to, or even smaller, than in pastures and substantially lower than forest reference sites. Rarefied richness, functional evenness and functional dispersion did not vary between the habitats. We found that while restored areas have the capacity to host forest-restricted species, 18. years since active restoration has not been long enough to recover a stable and diverse dung beetle assemblage. Our study also demonstrates that measures of composition, species diversity and functional diversity can complement each other and contribute to a better understanding of the efficacy of restoration practices. \u00a9 2013 Elsevier Ltd.", "author" : [ { "dropping-particle" : "", "family" : "Audino", "given" : "L\u00edvia Dorneles", "non-dropping-particle" : "", "parse-names" : false, "suffix" : "" }, { "dropping-particle" : "", "family" : "Louzada", "given" : "Julio", "non-dropping-particle" : "", "parse-names" : false, "suffix" : "" }, { "dropping-particle" : "", "family" : "Comita", "given" : "Liza", "non-dropping-particle" : "", "parse-names" : false, "suffix" : "" } ], "container-title" : "Biological Conservation", "id" : "ITEM-1", "issued" : { "date-parts" : [ [ "2014" ] ] }, "page" : "248-257", "title" : "Dung beetles as indicators of tropical forest restoration success: Is it possible to recover species and functional diversity?", "type" : "article-journal", "volume" : "169" }, "uris" : [ "http://www.mendeley.com/documents/?uuid=b26c19d6-1abb-4ccd-9ccd-e81b47786e03" ] } ], "mendeley" : { "formattedCitation" : "(Audino, Louzada &amp; Comita 2014)", "plainTextFormattedCitation" : "(Audino, Louzada &amp; Comita 2014)", "previouslyFormattedCitation" : "(Audino, Louzada &amp; Comita 2014)" }, "properties" : { "formattedCitation" : "(2014)", "noteIndex" : 0, "plainCitation" : "(2014)"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(Audino, Louzada &amp; Comita 2014)</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Katovai et al. </w:t>
      </w:r>
      <w:r w:rsidR="001A243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"jhebh667r", "citationItems" : [ { "id" : "ITEM-1", "itemData" : { "DOI" : "10.1016/j.biocon.2011.11.008", "ISSN" : "00063207", "author" : [ { "dropping-particle" : "", "family" : "Katovai", "given" : "Eric", "non-dropping-particle" : "", "parse-names" : false, "suffix" : "" }, { "dropping-particle" : "", "family" : "Burley", "given" : "Alana L.", "non-dropping-particle" : "", "parse-names" : false, "suffix" : "" }, { "dropping-particle" : "", "family" : "Mayfield", "given" : "Margaret M.", "non-dropping-particle" : "", "parse-names" : false, "suffix" : "" } ], "container-title" : "Biological Conservation", "id" : "ITEM-1", "issue" : "1", "issued" : { "date-parts" : [ [ "2012", "1" ] ] }, "page" : "214-224", "publisher" : "Elsevier Ltd", "title" : "Understory plant species and functional diversity in the degraded wet tropical forests of Kolombangara Island, Solomon Islands", "type" : "article-journal", "volume" : "145" }, "uris" : [ "http://www.mendeley.com/documents/?uuid=778cbdb1-94b2-4366-9785-90fc13313327" ] } ], "mendeley" : { "formattedCitation" : "(Katovai, Burley &amp; Mayfield 2012)", "plainTextFormattedCitation" : "(Katovai, Burley &amp; Mayfield 2012)", "previouslyFormattedCitation" : "(Katovai, Burley &amp; Mayfield 2012)" }, "properties" : { "formattedCitation" : "(2012)", "noteIndex" : 0, "plainCitation" : "(2012)" }, "schema" : "https://github.com/citation-style-language/schema/raw/master/csl-citation.json" }</w:instrText>
      </w:r>
      <w:r w:rsidR="001A243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(Katovai, Burley &amp; Mayfield 2012)</w:t>
      </w:r>
      <w:r w:rsidR="001A243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who found no difference in FEve in communities of dung beetles and understory plant species, respectively, between primary forest and secondary forest of close to 30 years of age or greater.</w:t>
      </w:r>
    </w:p>
    <w:p w14:paraId="23E3B6E0" w14:textId="77777777" w:rsidR="004D19A5" w:rsidRPr="00E74A14" w:rsidRDefault="004D19A5" w:rsidP="00B55543">
      <w:pPr>
        <w:spacing w:line="480" w:lineRule="auto"/>
        <w:jc w:val="both"/>
        <w:rPr>
          <w:sz w:val="24"/>
          <w:szCs w:val="24"/>
        </w:rPr>
      </w:pPr>
    </w:p>
    <w:p w14:paraId="71EB8457" w14:textId="366D592D" w:rsidR="004D19A5" w:rsidRPr="00E74A14" w:rsidRDefault="00347FE3" w:rsidP="00B55543">
      <w:pPr>
        <w:spacing w:line="480" w:lineRule="auto"/>
        <w:jc w:val="both"/>
        <w:rPr>
          <w:sz w:val="24"/>
          <w:szCs w:val="24"/>
        </w:rPr>
      </w:pPr>
      <w:r w:rsidRPr="00E74A14">
        <w:rPr>
          <w:rFonts w:ascii="Times New Roman" w:eastAsia="Times New Roman" w:hAnsi="Times New Roman" w:cs="Times New Roman"/>
          <w:b/>
          <w:i/>
          <w:sz w:val="24"/>
          <w:szCs w:val="24"/>
        </w:rPr>
        <w:t>Caveats</w:t>
      </w:r>
    </w:p>
    <w:p w14:paraId="1F39013E" w14:textId="01FD14BD" w:rsidR="004D19A5" w:rsidRPr="00E74A14" w:rsidRDefault="000A6DEF" w:rsidP="00B55543">
      <w:pPr>
        <w:spacing w:line="480" w:lineRule="auto"/>
        <w:ind w:firstLine="720"/>
        <w:jc w:val="both"/>
        <w:rPr>
          <w:rFonts w:ascii="Times New Roman" w:eastAsia="Times New Roman" w:hAnsi="Times New Roman" w:cs="Times New Roman"/>
          <w:sz w:val="24"/>
          <w:szCs w:val="24"/>
        </w:rPr>
      </w:pPr>
      <w:r w:rsidRPr="00E74A14">
        <w:rPr>
          <w:rFonts w:ascii="Times New Roman" w:eastAsia="Times New Roman" w:hAnsi="Times New Roman" w:cs="Times New Roman"/>
          <w:sz w:val="24"/>
          <w:szCs w:val="24"/>
        </w:rPr>
        <w:t>Any meta-analysis is affected by the quality and consistency of approaches across the studies used</w:t>
      </w:r>
      <w:r w:rsidR="00B43DC5" w:rsidRPr="00E74A14">
        <w:rPr>
          <w:rFonts w:ascii="Times New Roman" w:eastAsia="Times New Roman" w:hAnsi="Times New Roman" w:cs="Times New Roman"/>
          <w:sz w:val="24"/>
          <w:szCs w:val="24"/>
        </w:rPr>
        <w:t xml:space="preserve"> </w:t>
      </w:r>
      <w:r w:rsidR="00B43DC5"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"u1rd831qu",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"(Martin &lt;i&gt;et al.&lt;/i&gt; 2013)", "plainTextFormattedCitation" : "(Martin et al. 2013)", "previouslyFormattedCitation" : "(Martin &lt;i&gt;et al.&lt;/i&gt; 2013)" }, "properties" : { "formattedCitation" : "(Martin et al. 2013)", "noteIndex" : 0, "plainCitation" : "(Martin et al. 2013)" }, "schema" : "https://github.com/citation-style-language/schema/raw/master/csl-citation.json" }</w:instrText>
      </w:r>
      <w:r w:rsidR="00B43DC5"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(Martin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w:t>
      </w:r>
      <w:r w:rsidR="00B43DC5"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This issue can be addressed to some degree by careful selection of studies, but this should not be so rigorous that much important information is discarded. Therefore, a couple of caveats must be considered. </w:t>
      </w:r>
      <w:r w:rsidR="003E27F8" w:rsidRPr="00E74A14">
        <w:rPr>
          <w:rFonts w:ascii="Times New Roman" w:eastAsia="Times New Roman" w:hAnsi="Times New Roman" w:cs="Times New Roman"/>
          <w:sz w:val="24"/>
          <w:szCs w:val="24"/>
        </w:rPr>
        <w:t>It is a possibility that the species data extracted from studies were biased by edge effects and area effects. Based only</w:t>
      </w:r>
      <w:r w:rsidR="00B43DC5" w:rsidRPr="00E74A14">
        <w:rPr>
          <w:rFonts w:ascii="Times New Roman" w:eastAsia="Times New Roman" w:hAnsi="Times New Roman" w:cs="Times New Roman"/>
          <w:sz w:val="24"/>
          <w:szCs w:val="24"/>
        </w:rPr>
        <w:t xml:space="preserve"> </w:t>
      </w:r>
      <w:r w:rsidR="003E27F8" w:rsidRPr="00E74A14">
        <w:rPr>
          <w:rFonts w:ascii="Times New Roman" w:eastAsia="Times New Roman" w:hAnsi="Times New Roman" w:cs="Times New Roman"/>
          <w:sz w:val="24"/>
          <w:szCs w:val="24"/>
        </w:rPr>
        <w:t xml:space="preserve">on the species-area relationship, larger areas of forest would have greater predicted species richness than smaller areas </w:t>
      </w:r>
      <w:r w:rsidR="003E4A9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"2lre3jci5o", "citationItems" : [ { "id" : "ITEM-1", "itemData" : { "ISBN" : "0691088365", "author" : [ { "dropping-particle" : "", "family" : "MacArthur", "given" : "Robert H.", "non-dropping-particle" : "", "parse-names" : false, "suffix" : "" }, { "dropping-particle" : "", "family" : "Wilson", "given" : "Edward O.", "non-dropping-particle" : "", "parse-names" : false, "suffix" : "" } ], "id" : "ITEM-1", "issued" : { "date-parts" : [ [ "2001" ] ] }, "number-of-pages" : "203", "publisher" : "Princeton University Press", "publisher-place" : "Princeton", "title" : "The theory of island biogeography", "type" : "book" }, "uri" : [ "http://zotero.org/users/local/lSswCld9/items/N45DCPCT" ], "uris" : [ "http://zotero.org/users/local/lSswCld9/items/N45DCPCT", "http://www.mendeley.com/documents/?uuid=bf2b292b-5ba6-4b45-8566-c4169fb1390e" ] } ], "mendeley" : { "formattedCitation" : "(MacArthur &amp; Wilson 2001)", "plainTextFormattedCitation" : "(MacArthur &amp; Wilson 2001)", "previouslyFormattedCitation" : "(MacArthur &amp; Wilson 2001)" }, "properties" : { "formattedCitation" : "(MacArthur and Wilson 2001)", "noteIndex" : 0, "plainCitation" : "(MacArthur and Wilson 2001)" }, "schema" : "https://github.com/citation-style-language/schema/raw/master/csl-citation.json"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(MacArthur &amp; Wilson 2001)</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xml:space="preserve">, regardless of disturbance history, and small fragments of forest are also likely to be influenced by edge effects </w:t>
      </w:r>
      <w:r w:rsidR="003E4A9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Ewers &amp; Metzger 2010)", "plainTextFormattedCitation" : "(Banks-Leite, Ewers &amp; Metzger 2010)", "previouslyFormattedCitation" : "(Banks-Leite, Ewers &amp; Metzger 2010)" }, "properties" : { "formattedCitation" : "(Banks-Leite et al. 2010)", "noteIndex" : 0, "plainCitation" : "(Banks-Leite et al. 2010)" }, "schema" : "https://github.com/citation-style-language/schema/raw/master/csl-citation.json" }</w:instrText>
      </w:r>
      <w:r w:rsidR="003E4A9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(Banks-Leite, Ewers &amp; Metzger 2010)</w:t>
      </w:r>
      <w:r w:rsidR="003E4A9D" w:rsidRPr="00E74A14">
        <w:rPr>
          <w:rFonts w:ascii="Times New Roman" w:eastAsia="Times New Roman" w:hAnsi="Times New Roman" w:cs="Times New Roman"/>
          <w:sz w:val="24"/>
          <w:szCs w:val="24"/>
        </w:rPr>
        <w:fldChar w:fldCharType="end"/>
      </w:r>
      <w:r w:rsidR="003E27F8" w:rsidRPr="00E74A14">
        <w:rPr>
          <w:rFonts w:ascii="Times New Roman" w:eastAsia="Times New Roman" w:hAnsi="Times New Roman" w:cs="Times New Roman"/>
          <w:sz w:val="24"/>
          <w:szCs w:val="24"/>
        </w:rPr>
        <w:t>. In all studies the sampling patch size was consistent across habitat types</w:t>
      </w:r>
      <w:r w:rsidR="003E4A9D" w:rsidRPr="00E74A14">
        <w:rPr>
          <w:rFonts w:ascii="Times New Roman" w:eastAsia="Times New Roman" w:hAnsi="Times New Roman" w:cs="Times New Roman"/>
          <w:sz w:val="24"/>
          <w:szCs w:val="24"/>
        </w:rPr>
        <w:t>,</w:t>
      </w:r>
      <w:r w:rsidR="003E27F8" w:rsidRPr="00E74A14">
        <w:rPr>
          <w:rFonts w:ascii="Times New Roman" w:eastAsia="Times New Roman" w:hAnsi="Times New Roman" w:cs="Times New Roman"/>
          <w:sz w:val="24"/>
          <w:szCs w:val="24"/>
        </w:rPr>
        <w:t xml:space="preserve"> but it was not possible to correct </w:t>
      </w:r>
      <w:r w:rsidR="00E60E7A" w:rsidRPr="00E74A14">
        <w:rPr>
          <w:rFonts w:ascii="Times New Roman" w:eastAsia="Times New Roman" w:hAnsi="Times New Roman" w:cs="Times New Roman"/>
          <w:sz w:val="24"/>
          <w:szCs w:val="24"/>
        </w:rPr>
        <w:t xml:space="preserve">statistically </w:t>
      </w:r>
      <w:r w:rsidR="003E27F8" w:rsidRPr="00E74A14">
        <w:rPr>
          <w:rFonts w:ascii="Times New Roman" w:eastAsia="Times New Roman" w:hAnsi="Times New Roman" w:cs="Times New Roman"/>
          <w:sz w:val="24"/>
          <w:szCs w:val="24"/>
        </w:rPr>
        <w:t>for these effects based on data presented in source articles.</w:t>
      </w:r>
    </w:p>
    <w:p w14:paraId="68F16470" w14:textId="42722CE6"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Primary forest </w:t>
      </w:r>
      <w:r w:rsidR="000A6DEF" w:rsidRPr="00E74A14">
        <w:rPr>
          <w:rFonts w:ascii="Times New Roman" w:eastAsia="Times New Roman" w:hAnsi="Times New Roman" w:cs="Times New Roman"/>
          <w:sz w:val="24"/>
          <w:szCs w:val="24"/>
        </w:rPr>
        <w:t xml:space="preserve">sites </w:t>
      </w:r>
      <w:r w:rsidRPr="00E74A14">
        <w:rPr>
          <w:rFonts w:ascii="Times New Roman" w:eastAsia="Times New Roman" w:hAnsi="Times New Roman" w:cs="Times New Roman"/>
          <w:sz w:val="24"/>
          <w:szCs w:val="24"/>
        </w:rPr>
        <w:t>varied in quality</w:t>
      </w:r>
      <w:r w:rsidR="000A6DEF" w:rsidRPr="00E74A14">
        <w:rPr>
          <w:rFonts w:ascii="Times New Roman" w:eastAsia="Times New Roman" w:hAnsi="Times New Roman" w:cs="Times New Roman"/>
          <w:sz w:val="24"/>
          <w:szCs w:val="24"/>
        </w:rPr>
        <w:t xml:space="preserve"> as statistical controls</w:t>
      </w:r>
      <w:r w:rsidRPr="00E74A14">
        <w:rPr>
          <w:rFonts w:ascii="Times New Roman" w:eastAsia="Times New Roman" w:hAnsi="Times New Roman" w:cs="Times New Roman"/>
          <w:sz w:val="24"/>
          <w:szCs w:val="24"/>
        </w:rPr>
        <w:t xml:space="preserve">. As community similarity decreases with geographic distance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"14nr0v9b5b", "citationItems" : [ { "id" : "ITEM-1", "itemData" : { "DOI" : "10.1111/j.1365-2699.2006.01473.x", "ISSN" : "0305-0270, 1365-2699", "author" : [ { "dropping-particle" : "", "family" : "Steinitz", "given" : "Ofer", "non-dropping-particle" : "", "parse-names" : false, "suffix" : "" }, { "dropping-particle" : "", "family" : "Heller", "given" : "Joseph", "non-dropping-particle" : "", "parse-names" : false, "suffix" : "" }, { "dropping-particle" : "", "family" : "Tsoar", "given" : "Asaf", "non-dropping-particle" : "", "parse-names" : false, "suffix" : "" }, { "dropping-particle" : "", "family" : "Rotem", "given" : "Dotan", "non-dropping-particle" : "", "parse-names" : false, "suffix" : "" }, { "dropping-particle" : "", "family" : "Kadmon", "given" : "Ronen", "non-dropping-particle" : "", "parse-names" : false, "suffix" : "" } ], "container-title" : "Journal of Biogeography", "id" : "ITEM-1", "issue" : "6", "issued" : { "date-parts" : [ [ "2006", "6" ] ] }, "language" : "en", "page" : "1044-1054", "title" : "Environment, dispersal and patterns of species similarity", "type" : "article-journal", "volume" : "33" }, "uri" : [ "http://zotero.org/users/local/lSswCld9/items/59A9TZK8" ], "uris" : [ "http://zotero.org/users/local/lSswCld9/items/59A9TZK8", "http://www.mendeley.com/documents/?uuid=216730dd-9fac-4378-97e9-fa9f488b5d3d" ] } ], "mendeley" : { "formattedCitation" : "(Steinitz &lt;i&gt;et al.&lt;/i&gt; 2006)", "plainTextFormattedCitation" : "(Steinitz et al. 2006)", "previouslyFormattedCitation" : "(Steinitz &lt;i&gt;et al.&lt;/i&gt; 2006)" }, "properties" : { "formattedCitation" : "(Steinitz et al. 2006)", "noteIndex" : 0, "plainCitation" : "(Steinitz et al. 2006)"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(Steinitz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2006)</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the </w:t>
      </w:r>
      <w:r w:rsidR="00E60E7A" w:rsidRPr="00E74A14">
        <w:rPr>
          <w:rFonts w:ascii="Times New Roman" w:eastAsia="Times New Roman" w:hAnsi="Times New Roman" w:cs="Times New Roman"/>
          <w:sz w:val="24"/>
          <w:szCs w:val="24"/>
        </w:rPr>
        <w:t xml:space="preserve">relevance </w:t>
      </w:r>
      <w:r w:rsidRPr="00E74A14">
        <w:rPr>
          <w:rFonts w:ascii="Times New Roman" w:eastAsia="Times New Roman" w:hAnsi="Times New Roman" w:cs="Times New Roman"/>
          <w:sz w:val="24"/>
          <w:szCs w:val="24"/>
        </w:rPr>
        <w:t xml:space="preserve">of primary forest controls </w:t>
      </w:r>
      <w:r w:rsidR="000A6DEF" w:rsidRPr="00E74A14">
        <w:rPr>
          <w:rFonts w:ascii="Times New Roman" w:eastAsia="Times New Roman" w:hAnsi="Times New Roman" w:cs="Times New Roman"/>
          <w:sz w:val="24"/>
          <w:szCs w:val="24"/>
        </w:rPr>
        <w:t xml:space="preserve">will </w:t>
      </w:r>
      <w:r w:rsidRPr="00E74A14">
        <w:rPr>
          <w:rFonts w:ascii="Times New Roman" w:eastAsia="Times New Roman" w:hAnsi="Times New Roman" w:cs="Times New Roman"/>
          <w:sz w:val="24"/>
          <w:szCs w:val="24"/>
        </w:rPr>
        <w:t xml:space="preserve">decrease with increasing distance between </w:t>
      </w:r>
      <w:r w:rsidR="000A6DEF" w:rsidRPr="00E74A14">
        <w:rPr>
          <w:rFonts w:ascii="Times New Roman" w:eastAsia="Times New Roman" w:hAnsi="Times New Roman" w:cs="Times New Roman"/>
          <w:sz w:val="24"/>
          <w:szCs w:val="24"/>
        </w:rPr>
        <w:t xml:space="preserve">primary </w:t>
      </w:r>
      <w:r w:rsidRPr="00E74A14">
        <w:rPr>
          <w:rFonts w:ascii="Times New Roman" w:eastAsia="Times New Roman" w:hAnsi="Times New Roman" w:cs="Times New Roman"/>
          <w:sz w:val="24"/>
          <w:szCs w:val="24"/>
        </w:rPr>
        <w:t xml:space="preserve">and secondary forest sites. Additionally, definitions of primary forest differed between studies and it was hard to </w:t>
      </w:r>
      <w:r w:rsidR="00E60E7A" w:rsidRPr="00E74A14">
        <w:rPr>
          <w:rFonts w:ascii="Times New Roman" w:eastAsia="Times New Roman" w:hAnsi="Times New Roman" w:cs="Times New Roman"/>
          <w:sz w:val="24"/>
          <w:szCs w:val="24"/>
        </w:rPr>
        <w:t xml:space="preserve">determine </w:t>
      </w:r>
      <w:r w:rsidRPr="00E74A14">
        <w:rPr>
          <w:rFonts w:ascii="Times New Roman" w:eastAsia="Times New Roman" w:hAnsi="Times New Roman" w:cs="Times New Roman"/>
          <w:sz w:val="24"/>
          <w:szCs w:val="24"/>
        </w:rPr>
        <w:t>the true history of sites, particularly in terms of small-scale disturbance such as historical timber extraction. Again</w:t>
      </w:r>
      <w:r w:rsidR="00E60E7A"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based on data presented in source articles, it was not possible to account for this variation.</w:t>
      </w:r>
    </w:p>
    <w:p w14:paraId="0FA71061" w14:textId="77777777" w:rsidR="004D19A5" w:rsidRPr="00E74A14" w:rsidRDefault="004D19A5" w:rsidP="00B55543">
      <w:pPr>
        <w:spacing w:line="480" w:lineRule="auto"/>
        <w:jc w:val="both"/>
        <w:rPr>
          <w:sz w:val="24"/>
          <w:szCs w:val="24"/>
        </w:rPr>
      </w:pPr>
    </w:p>
    <w:p w14:paraId="172C1E1A" w14:textId="77777777" w:rsidR="004D19A5" w:rsidRPr="00E74A14" w:rsidRDefault="003E27F8" w:rsidP="00B55543">
      <w:pPr>
        <w:spacing w:line="480" w:lineRule="auto"/>
        <w:jc w:val="both"/>
        <w:rPr>
          <w:sz w:val="24"/>
          <w:szCs w:val="24"/>
        </w:rPr>
      </w:pPr>
      <w:r w:rsidRPr="00E74A14">
        <w:rPr>
          <w:rFonts w:ascii="Times New Roman" w:eastAsia="Times New Roman" w:hAnsi="Times New Roman" w:cs="Times New Roman"/>
          <w:b/>
          <w:i/>
          <w:sz w:val="24"/>
          <w:szCs w:val="24"/>
        </w:rPr>
        <w:lastRenderedPageBreak/>
        <w:t>Implications for conservation</w:t>
      </w:r>
    </w:p>
    <w:p w14:paraId="128B7C27" w14:textId="40DDC48A"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The secondary forest sites investigated in this study are broadly representative of tropical secondary forest. Few sites were previously intensively farmed</w:t>
      </w:r>
      <w:r w:rsidR="00FA4227"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most regrowth is in hilly, upland areas that are unsuitable for large-scale agriculture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&lt;i&gt;et al.&lt;/i&gt; 2009)", "plainTextFormattedCitation" : "(Asner et al. 2009)", "previouslyFormattedCitation" : "(Asner &lt;i&gt;et al.&lt;/i&gt; 2009)" }, "properties" : { "formattedCitation" : "(Asner et al. 2009)", "noteIndex" : 0, "plainCitation" : "(Asner et al. 2009)"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(Asner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2009)</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Approximately half of the sites were continuous and half were discontinuous with primary forest. The age distribution of forests </w:t>
      </w:r>
      <w:r w:rsidR="0012389A" w:rsidRPr="00E74A14">
        <w:rPr>
          <w:rFonts w:ascii="Times New Roman" w:eastAsia="Times New Roman" w:hAnsi="Times New Roman" w:cs="Times New Roman"/>
          <w:sz w:val="24"/>
          <w:szCs w:val="24"/>
        </w:rPr>
        <w:t>available for</w:t>
      </w:r>
      <w:r w:rsidRPr="00E74A14">
        <w:rPr>
          <w:rFonts w:ascii="Times New Roman" w:eastAsia="Times New Roman" w:hAnsi="Times New Roman" w:cs="Times New Roman"/>
          <w:sz w:val="24"/>
          <w:szCs w:val="24"/>
        </w:rPr>
        <w:t xml:space="preserve"> this study was skewed with only </w:t>
      </w:r>
      <w:r w:rsidR="001D6455" w:rsidRPr="00E74A14">
        <w:rPr>
          <w:rFonts w:ascii="Times New Roman" w:eastAsia="Times New Roman" w:hAnsi="Times New Roman" w:cs="Times New Roman"/>
          <w:sz w:val="24"/>
          <w:szCs w:val="24"/>
        </w:rPr>
        <w:t>5</w:t>
      </w:r>
      <w:r w:rsidRPr="00E74A14">
        <w:rPr>
          <w:rFonts w:ascii="Times New Roman" w:eastAsia="Times New Roman" w:hAnsi="Times New Roman" w:cs="Times New Roman"/>
          <w:sz w:val="24"/>
          <w:szCs w:val="24"/>
        </w:rPr>
        <w: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(Smith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Barlow et al.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"rnpgot0rh",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"mendeley" : { "formattedCitation" : "(Barlow &lt;i&gt;et al.&lt;/i&gt; 2007a)", "plainTextFormattedCitation" : "(Barlow et al. 2007a)", "previouslyFormattedCitation" : "(Barlow &lt;i&gt;et al.&lt;/i&gt; 2007a)" }, "properties" : { "formattedCitation" : "(2007a)", "noteIndex" : 0, "plainCitation" : "(2007a)"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(Barlow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2007a)</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found that birds show similar responses to land use change in terms of community structure as a diverse range of other taxa. Therefore, the results of our meta-analysis of avian responses to secondary tropical forest succession </w:t>
      </w:r>
      <w:r w:rsidR="00366959" w:rsidRPr="00E74A14">
        <w:rPr>
          <w:rFonts w:ascii="Times New Roman" w:eastAsia="Times New Roman" w:hAnsi="Times New Roman" w:cs="Times New Roman"/>
          <w:sz w:val="24"/>
          <w:szCs w:val="24"/>
        </w:rPr>
        <w:t xml:space="preserve">may </w:t>
      </w:r>
      <w:r w:rsidRPr="00E74A14">
        <w:rPr>
          <w:rFonts w:ascii="Times New Roman" w:eastAsia="Times New Roman" w:hAnsi="Times New Roman" w:cs="Times New Roman"/>
          <w:sz w:val="24"/>
          <w:szCs w:val="24"/>
        </w:rPr>
        <w:t>be broadly applicable to secondary tropical forest communities in general.</w:t>
      </w:r>
    </w:p>
    <w:p w14:paraId="3FF62237" w14:textId="5FFD63FC" w:rsidR="004D19A5" w:rsidRPr="00E74A14" w:rsidRDefault="003E27F8" w:rsidP="00B55543">
      <w:pPr>
        <w:spacing w:line="480" w:lineRule="auto"/>
        <w:ind w:firstLine="720"/>
        <w:jc w:val="both"/>
        <w:rPr>
          <w:sz w:val="24"/>
          <w:szCs w:val="24"/>
        </w:rPr>
      </w:pPr>
      <w:r w:rsidRPr="00E74A14">
        <w:rPr>
          <w:rFonts w:ascii="Times New Roman" w:eastAsia="Times New Roman" w:hAnsi="Times New Roman" w:cs="Times New Roman"/>
          <w:sz w:val="24"/>
          <w:szCs w:val="24"/>
        </w:rPr>
        <w:t xml:space="preserve">Our results suggest that secondary tropical forests retain similar levels of functional diversity </w:t>
      </w:r>
      <w:r w:rsidR="001D6455" w:rsidRPr="00E74A14">
        <w:rPr>
          <w:rFonts w:ascii="Times New Roman" w:eastAsia="Times New Roman" w:hAnsi="Times New Roman" w:cs="Times New Roman"/>
          <w:sz w:val="24"/>
          <w:szCs w:val="24"/>
        </w:rPr>
        <w:t xml:space="preserve">with regards to dietary preferences </w:t>
      </w:r>
      <w:r w:rsidRPr="00E74A14">
        <w:rPr>
          <w:rFonts w:ascii="Times New Roman" w:eastAsia="Times New Roman" w:hAnsi="Times New Roman" w:cs="Times New Roman"/>
          <w:sz w:val="24"/>
          <w:szCs w:val="24"/>
        </w:rPr>
        <w:t xml:space="preserve">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 However, secondary tropical forests are at high risk of conversion to other land uses. In South America, mid-age stands are often converted back to agriculture or regularly disturbed for bushmeat, timber or fruit extraction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&lt;i&gt;et al.&lt;/i&gt; 2003)", "plainTextFormattedCitation" : "(Smith et al. 2003)", "previouslyFormattedCitation" : "(Smith &lt;i&gt;et al.&lt;/i&gt; 2003)" }, "properties" : { "formattedCitation" : "(Smith et al. 2003)", "noteIndex" : 0, "plainCitation" : "(Smith et al. 2003)"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(Smith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2003)</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and in Southeast Asia, degraded forests are likely to be converted to oil palm plantations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"mendeley" : { "formattedCitation" : "(Koh &amp; Wilcove 2008)", "plainTextFormattedCitation" : "(Koh &amp; Wilcove 2008)", "previouslyFormattedCitation" : "(Koh &amp; Wilcove 2008)" }, "properties" : { "formattedCitation" : "(Koh and Wilcove 2008)", "noteIndex" : 0, "plainCitation" : "(Koh and Wilcove 2008)"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(Koh &amp; Wilcove 2008)</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xml:space="preserve">. For avian communities, functional diversity has been shown to be lower in both oil palm plantations and agroecosystems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"(Tscharntke &lt;i&gt;et al.&lt;/i&gt; 2008; Edwards &lt;i&gt;et al.&lt;/i&gt; 2013a)", "plainTextFormattedCitation" : "(Tscharntke et al. 2008; Edwards et al. 2013a)", "previouslyFormattedCitation" : "(Tscharntke &lt;i&gt;et al.&lt;/i&gt; 2008; Edwards &lt;i&gt;et al.&lt;/i&gt; 2013a)" }, "properties" : { "formattedCitation" : "(Tscharntke et al. 2008; Edwards et al. 2013b)", "noteIndex" : 0, "plainCitation" : "(Tscharntke et al. 2008; Edwards et al. 2013b)"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 xml:space="preserve">(Tscharntke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2008; Edwards </w:t>
      </w:r>
      <w:r w:rsidR="007B3AF8" w:rsidRPr="007B3AF8">
        <w:rPr>
          <w:rFonts w:ascii="Times New Roman" w:hAnsi="Times New Roman" w:cs="Times New Roman"/>
          <w:i/>
          <w:noProof/>
          <w:sz w:val="24"/>
          <w:szCs w:val="24"/>
        </w:rPr>
        <w:t>et al.</w:t>
      </w:r>
      <w:r w:rsidR="007B3AF8" w:rsidRPr="007B3AF8">
        <w:rPr>
          <w:rFonts w:ascii="Times New Roman" w:hAnsi="Times New Roman" w:cs="Times New Roman"/>
          <w:noProof/>
          <w:sz w:val="24"/>
          <w:szCs w:val="24"/>
        </w:rPr>
        <w:t xml:space="preserve"> 2013a)</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w:t>
      </w:r>
      <w:r w:rsidR="00366959" w:rsidRPr="00E74A14">
        <w:rPr>
          <w:rFonts w:ascii="Times New Roman" w:eastAsia="Times New Roman" w:hAnsi="Times New Roman" w:cs="Times New Roman"/>
          <w:sz w:val="24"/>
          <w:szCs w:val="24"/>
        </w:rPr>
        <w:t xml:space="preserve"> </w:t>
      </w:r>
      <w:r w:rsidRPr="00E74A14">
        <w:rPr>
          <w:rFonts w:ascii="Times New Roman" w:eastAsia="Times New Roman" w:hAnsi="Times New Roman" w:cs="Times New Roman"/>
          <w:sz w:val="24"/>
          <w:szCs w:val="24"/>
        </w:rPr>
        <w:t xml:space="preserve">Young </w:t>
      </w:r>
      <w:r w:rsidRPr="00E74A14">
        <w:rPr>
          <w:rFonts w:ascii="Times New Roman" w:eastAsia="Times New Roman" w:hAnsi="Times New Roman" w:cs="Times New Roman"/>
          <w:sz w:val="24"/>
          <w:szCs w:val="24"/>
        </w:rPr>
        <w:lastRenderedPageBreak/>
        <w:t>secondary forest retains high species richness</w:t>
      </w:r>
      <w:r w:rsidR="005C5491" w:rsidRPr="00E74A14">
        <w:rPr>
          <w:rFonts w:ascii="Times New Roman" w:eastAsia="Times New Roman" w:hAnsi="Times New Roman" w:cs="Times New Roman"/>
          <w:sz w:val="24"/>
          <w:szCs w:val="24"/>
        </w:rPr>
        <w:t>,</w:t>
      </w:r>
      <w:r w:rsidRPr="00E74A14">
        <w:rPr>
          <w:rFonts w:ascii="Times New Roman" w:eastAsia="Times New Roman" w:hAnsi="Times New Roman" w:cs="Times New Roman"/>
          <w:sz w:val="24"/>
          <w:szCs w:val="24"/>
        </w:rPr>
        <w:t xml:space="preserve"> but regrowth cannot support as many forest specialists as primary forest. It is vital to preserve primary forest for protection of these species. Although sp</w:t>
      </w:r>
      <w:r w:rsidR="00D50E5D" w:rsidRPr="00E74A14">
        <w:rPr>
          <w:rFonts w:ascii="Times New Roman" w:eastAsia="Times New Roman" w:hAnsi="Times New Roman" w:cs="Times New Roman"/>
          <w:sz w:val="24"/>
          <w:szCs w:val="24"/>
        </w:rPr>
        <w:t xml:space="preserve">ecies richness is high in new secondary </w:t>
      </w:r>
      <w:r w:rsidRPr="00E74A14">
        <w:rPr>
          <w:rFonts w:ascii="Times New Roman" w:eastAsia="Times New Roman" w:hAnsi="Times New Roman" w:cs="Times New Roman"/>
          <w:sz w:val="24"/>
          <w:szCs w:val="24"/>
        </w:rPr>
        <w:t xml:space="preserve">forest, this increases with forest age and so the conservation value of secondary forest will never be </w:t>
      </w:r>
      <w:r w:rsidRPr="00E74A14">
        <w:rPr>
          <w:rFonts w:ascii="Times New Roman" w:eastAsia="Times New Roman" w:hAnsi="Times New Roman" w:cs="Times New Roman"/>
          <w:sz w:val="24"/>
          <w:szCs w:val="24"/>
          <w:lang w:val="en-GB"/>
        </w:rPr>
        <w:t>maximised</w:t>
      </w:r>
      <w:r w:rsidRPr="00E74A14">
        <w:rPr>
          <w:rFonts w:ascii="Times New Roman" w:eastAsia="Times New Roman" w:hAnsi="Times New Roman" w:cs="Times New Roman"/>
          <w:sz w:val="24"/>
          <w:szCs w:val="24"/>
        </w:rPr>
        <w:t xml:space="preserve"> if regrowth is deforested or disturbed. </w:t>
      </w:r>
    </w:p>
    <w:p w14:paraId="335619F4" w14:textId="6671D0C0" w:rsidR="004D19A5" w:rsidRPr="00E74A14" w:rsidRDefault="003E27F8" w:rsidP="000F40F4">
      <w:pPr>
        <w:spacing w:line="480" w:lineRule="auto"/>
        <w:ind w:firstLine="720"/>
        <w:jc w:val="both"/>
        <w:rPr>
          <w:sz w:val="24"/>
          <w:szCs w:val="24"/>
        </w:rPr>
      </w:pPr>
      <w:r w:rsidRPr="00E74A14">
        <w:rPr>
          <w:rFonts w:ascii="Times New Roman" w:eastAsia="Times New Roman" w:hAnsi="Times New Roman" w:cs="Times New Roman"/>
          <w:sz w:val="24"/>
          <w:szCs w:val="24"/>
        </w:rPr>
        <w:t xml:space="preserve">Therefore, to </w:t>
      </w:r>
      <w:r w:rsidRPr="00E74A14">
        <w:rPr>
          <w:rFonts w:ascii="Times New Roman" w:eastAsia="Times New Roman" w:hAnsi="Times New Roman" w:cs="Times New Roman"/>
          <w:sz w:val="24"/>
          <w:szCs w:val="24"/>
          <w:lang w:val="en-GB"/>
        </w:rPr>
        <w:t>maximise</w:t>
      </w:r>
      <w:r w:rsidRPr="00E74A14">
        <w:rPr>
          <w:rFonts w:ascii="Times New Roman" w:eastAsia="Times New Roman" w:hAnsi="Times New Roman" w:cs="Times New Roman"/>
          <w:sz w:val="24"/>
          <w:szCs w:val="24"/>
        </w:rPr>
        <w:t xml:space="preserve"> the biodiversity value of tropical </w:t>
      </w:r>
      <w:r w:rsidR="00993E1E" w:rsidRPr="00E74A14">
        <w:rPr>
          <w:rFonts w:ascii="Times New Roman" w:eastAsia="Times New Roman" w:hAnsi="Times New Roman" w:cs="Times New Roman"/>
          <w:sz w:val="24"/>
          <w:szCs w:val="24"/>
        </w:rPr>
        <w:t>landscapes</w:t>
      </w:r>
      <w:r w:rsidRPr="00E74A14">
        <w:rPr>
          <w:rFonts w:ascii="Times New Roman" w:eastAsia="Times New Roman" w:hAnsi="Times New Roman" w:cs="Times New Roman"/>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E74A14">
        <w:rPr>
          <w:rFonts w:ascii="Times New Roman" w:eastAsia="Times New Roman" w:hAnsi="Times New Roman" w:cs="Times New Roman"/>
          <w:sz w:val="24"/>
          <w:szCs w:val="24"/>
          <w:lang w:val="en-GB"/>
        </w:rPr>
        <w:t>colonise</w:t>
      </w:r>
      <w:r w:rsidRPr="00E74A14">
        <w:rPr>
          <w:rFonts w:ascii="Times New Roman" w:eastAsia="Times New Roman" w:hAnsi="Times New Roman" w:cs="Times New Roman"/>
          <w:sz w:val="24"/>
          <w:szCs w:val="24"/>
        </w:rPr>
        <w:t xml:space="preserve"> unassisted, for example late-successional species or those lacking dispersers </w:t>
      </w:r>
      <w:r w:rsidR="00722B6D" w:rsidRPr="00E74A14">
        <w:rPr>
          <w:rFonts w:ascii="Times New Roman" w:eastAsia="Times New Roman" w:hAnsi="Times New Roman" w:cs="Times New Roman"/>
          <w:sz w:val="24"/>
          <w:szCs w:val="24"/>
        </w:rPr>
        <w:fldChar w:fldCharType="begin" w:fldLock="1"/>
      </w:r>
      <w:r w:rsidR="007B48E3">
        <w:rPr>
          <w:rFonts w:ascii="Times New Roman" w:eastAsia="Times New Roman" w:hAnsi="Times New Roman" w:cs="Times New Roman"/>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"(Lamb, Erskine &amp; Parrotta 2005; Griscom &amp; Ashton 2011)", "plainTextFormattedCitation" : "(Lamb, Erskine &amp; Parrotta 2005; Griscom &amp; Ashton 2011)", "previouslyFormattedCitation" : "(Lamb, Erskine &amp; Parrotta 2005; Griscom &amp; Ashton 2011)" }, "properties" : { "formattedCitation" : "(Lamb et al. 2005; Griscom and Ashton 2011)", "noteIndex" : 0, "plainCitation" : "(Lamb et al. 2005; Griscom and Ashton 2011)" }, "schema" : "https://github.com/citation-style-language/schema/raw/master/csl-citation.json" }</w:instrText>
      </w:r>
      <w:r w:rsidR="00722B6D" w:rsidRPr="00E74A14">
        <w:rPr>
          <w:rFonts w:ascii="Times New Roman" w:eastAsia="Times New Roman" w:hAnsi="Times New Roman" w:cs="Times New Roman"/>
          <w:sz w:val="24"/>
          <w:szCs w:val="24"/>
        </w:rPr>
        <w:fldChar w:fldCharType="separate"/>
      </w:r>
      <w:r w:rsidR="007B3AF8" w:rsidRPr="007B3AF8">
        <w:rPr>
          <w:rFonts w:ascii="Times New Roman" w:hAnsi="Times New Roman" w:cs="Times New Roman"/>
          <w:noProof/>
          <w:sz w:val="24"/>
          <w:szCs w:val="24"/>
        </w:rPr>
        <w:t>(Lamb, Erskine &amp; Parrotta 2005; Griscom &amp; Ashton 2011)</w:t>
      </w:r>
      <w:r w:rsidR="00722B6D" w:rsidRPr="00E74A14">
        <w:rPr>
          <w:rFonts w:ascii="Times New Roman" w:eastAsia="Times New Roman" w:hAnsi="Times New Roman" w:cs="Times New Roman"/>
          <w:sz w:val="24"/>
          <w:szCs w:val="24"/>
        </w:rPr>
        <w:fldChar w:fldCharType="end"/>
      </w:r>
      <w:r w:rsidRPr="00E74A14">
        <w:rPr>
          <w:rFonts w:ascii="Times New Roman" w:eastAsia="Times New Roman" w:hAnsi="Times New Roman" w:cs="Times New Roman"/>
          <w:sz w:val="24"/>
          <w:szCs w:val="24"/>
        </w:rPr>
        <w:t>. Assisting vegetative recovery to a late-successional species composition could improve habitat suitability for forest birds and hence, accelerate their recovery.</w:t>
      </w:r>
      <w:r w:rsidR="00AC587C" w:rsidRPr="00E74A14">
        <w:rPr>
          <w:sz w:val="24"/>
          <w:szCs w:val="24"/>
        </w:rPr>
        <w:t xml:space="preserve"> </w:t>
      </w:r>
      <w:r w:rsidRPr="00E74A14">
        <w:rPr>
          <w:rFonts w:ascii="Times New Roman" w:eastAsia="Times New Roman" w:hAnsi="Times New Roman" w:cs="Times New Roman"/>
          <w:sz w:val="24"/>
          <w:szCs w:val="24"/>
        </w:rPr>
        <w:t xml:space="preserve">Secondary forest has a role to play in the conservation of forest species and this should be </w:t>
      </w:r>
      <w:r w:rsidRPr="00E74A14">
        <w:rPr>
          <w:rFonts w:ascii="Times New Roman" w:eastAsia="Times New Roman" w:hAnsi="Times New Roman" w:cs="Times New Roman"/>
          <w:sz w:val="24"/>
          <w:szCs w:val="24"/>
          <w:lang w:val="en-GB"/>
        </w:rPr>
        <w:t>recognised</w:t>
      </w:r>
      <w:r w:rsidRPr="00E74A14">
        <w:rPr>
          <w:rFonts w:ascii="Times New Roman" w:eastAsia="Times New Roman" w:hAnsi="Times New Roman" w:cs="Times New Roman"/>
          <w:sz w:val="24"/>
          <w:szCs w:val="24"/>
        </w:rPr>
        <w:t xml:space="preserve"> in tropical conservation strategies.</w:t>
      </w:r>
    </w:p>
    <w:p w14:paraId="092E6795" w14:textId="77777777" w:rsidR="004D19A5" w:rsidRPr="00E74A14" w:rsidRDefault="003E27F8" w:rsidP="00B55543">
      <w:pPr>
        <w:spacing w:line="480" w:lineRule="auto"/>
        <w:rPr>
          <w:sz w:val="24"/>
          <w:szCs w:val="24"/>
        </w:rPr>
      </w:pPr>
      <w:r w:rsidRPr="00E74A14">
        <w:rPr>
          <w:sz w:val="24"/>
          <w:szCs w:val="24"/>
        </w:rPr>
        <w:br w:type="page"/>
      </w:r>
    </w:p>
    <w:p w14:paraId="6821C38D" w14:textId="77777777" w:rsidR="00E73EB1" w:rsidRDefault="00E73EB1" w:rsidP="00B55543">
      <w:pPr>
        <w:spacing w:line="480" w:lineRule="auto"/>
        <w:rPr>
          <w:rFonts w:ascii="Times New Roman" w:eastAsia="Times New Roman" w:hAnsi="Times New Roman" w:cs="Times New Roman"/>
          <w:sz w:val="24"/>
          <w:szCs w:val="24"/>
        </w:rPr>
      </w:pPr>
      <w:r w:rsidRPr="00E73EB1">
        <w:rPr>
          <w:rFonts w:ascii="Times New Roman" w:eastAsia="Times New Roman" w:hAnsi="Times New Roman" w:cs="Times New Roman"/>
          <w:b/>
          <w:sz w:val="24"/>
          <w:szCs w:val="24"/>
        </w:rPr>
        <w:lastRenderedPageBreak/>
        <w:t xml:space="preserve">Conflict of Interest: </w:t>
      </w:r>
      <w:r w:rsidRPr="00E73EB1">
        <w:rPr>
          <w:rFonts w:ascii="Times New Roman" w:eastAsia="Times New Roman" w:hAnsi="Times New Roman" w:cs="Times New Roman"/>
          <w:sz w:val="24"/>
          <w:szCs w:val="24"/>
        </w:rPr>
        <w:t>The authors declare that they have no conflict of interest.</w:t>
      </w:r>
    </w:p>
    <w:p w14:paraId="303C094D" w14:textId="0A3DA512" w:rsidR="00E73EB1" w:rsidRDefault="00E73E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17A36A4" w14:textId="7257E012" w:rsidR="004D19A5" w:rsidRPr="00E74A14" w:rsidRDefault="003E27F8"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lastRenderedPageBreak/>
        <w:t>References</w:t>
      </w:r>
    </w:p>
    <w:p w14:paraId="32AB1BC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fldChar w:fldCharType="begin"/>
      </w:r>
      <w:r w:rsidRPr="00E74A14">
        <w:rPr>
          <w:rFonts w:ascii="Times New Roman" w:hAnsi="Times New Roman" w:cs="Times New Roman"/>
          <w:sz w:val="24"/>
          <w:szCs w:val="24"/>
        </w:rPr>
        <w:instrText xml:space="preserve"> ADDIN ZOTERO_BIBL {"custom":[]} CSL_BIBLIOGRAPHY </w:instrText>
      </w:r>
      <w:r w:rsidRPr="00E74A14">
        <w:rPr>
          <w:rFonts w:ascii="Times New Roman" w:hAnsi="Times New Roman" w:cs="Times New Roman"/>
          <w:sz w:val="24"/>
          <w:szCs w:val="24"/>
        </w:rPr>
        <w:fldChar w:fldCharType="separate"/>
      </w:r>
      <w:r w:rsidRPr="00E74A14">
        <w:rPr>
          <w:rFonts w:ascii="Times New Roman" w:hAnsi="Times New Roman" w:cs="Times New Roman"/>
          <w:sz w:val="24"/>
          <w:szCs w:val="24"/>
        </w:rPr>
        <w:t>Aben J, Adriaensen F, Thijs KW, et al (2012) Effects of matrix composition and configuration on forest bird movements in a fragmented Afromontane biodiversity hot spot: Forest bird movements across an Afrotropical matrix. Anim Conserv 15:658–668. doi: 10.1111/j.1469-1795.2012.00562.x</w:t>
      </w:r>
    </w:p>
    <w:p w14:paraId="6954A9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Asner GP, Rudel TK, Aide TM, et al (2009) A Contemporary Assessment of Change in Humid Tropical Forests. Conserv Biol 23:1386–1395. doi: 10.1111/j.1523-1739.2009.01333.x</w:t>
      </w:r>
    </w:p>
    <w:p w14:paraId="6FF9A2B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Audino LD, Louzada J, Comita L (2014) Dung beetles as indicators of tropical forest restoration success: Is it possible to recover species and functional diversity? Biol Conserv 169:248–257. doi: 10.1016/j.biocon.2013.11.023</w:t>
      </w:r>
    </w:p>
    <w:p w14:paraId="56E5646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Banks-Leite C, Ewers RM, Metzger J-P (2010) Edge effects as the principal cause of area effects on birds in fragmented secondary forest. Oikos 119:918–926. doi: 10.1111/j.1600-0706.2009.18061.x</w:t>
      </w:r>
    </w:p>
    <w:p w14:paraId="3948EC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Gardner TA, Araujo IS, et al (2007a) Quantifying the biodiversity value of tropical primary, secondary, and plantation forests. Proc Natl Acad Sci 104:18555–18560. doi: 10.1073/pnas.0703333104</w:t>
      </w:r>
    </w:p>
    <w:p w14:paraId="3D97706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Barlow J, Mestre LAM, Gardner TA, Peres CA (2007b) The value of primary, secondary and plantation forests for Amazonian birds. Biol Conserv 136:212 – 231. doi: http://dx.doi.org/10.1016/j.biocon.2006.11.021</w:t>
      </w:r>
    </w:p>
    <w:p w14:paraId="75BEEA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Barton K (2015) MuMIn: Multi-Model Inference. </w:t>
      </w:r>
    </w:p>
    <w:p w14:paraId="382A3E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BirdLife International (2013) IUCN Red List for birds. http://www.birdlife.org. Accessed 1 Jun 2013</w:t>
      </w:r>
    </w:p>
    <w:p w14:paraId="47AE7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Blankespoor GW (1991) Slash-and-burn shifting agriculture and bird communities in Liberia, West Africa. Biol Conserv 57:41–71. doi: 10.1016/0006-3207(91)90107-K</w:t>
      </w:r>
    </w:p>
    <w:p w14:paraId="0A892C4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Boehning-Gaese K, Oberrath R (1999) Phylogenetic effects on morphological, life-history, behavioural and ecological traits of birds. Evol Ecol Res 1:347–364.</w:t>
      </w:r>
    </w:p>
    <w:p w14:paraId="4B74968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Borges SH, Stouffer PC (1999) Bird Communities in Two Types of Anthropogenic Successional Vegetation in Central Amazonia. The Condor 101:529–536. doi: 10.2307/1370182</w:t>
      </w:r>
    </w:p>
    <w:p w14:paraId="52C09B9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Bowen ME, McAlpine CA, House APN, Smith GC (2007) Regrowth forests on abandoned agricultural land: A review of their habitat values for recovering forest fauna. Biol Conserv 140:273 – 296. doi: http://dx.doi.org/10.1016/j.biocon.2007.08.012</w:t>
      </w:r>
    </w:p>
    <w:p w14:paraId="421E50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Chazdon RL, Peres CA, Dent D, et al (2009) The potential for species conservation in tropical secondary forests. Conserv Biol J Soc Conserv Biol 23:1406–1417. doi: 10.1111/j.1523-1739.2009.01338.x</w:t>
      </w:r>
    </w:p>
    <w:p w14:paraId="20111A09"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Corlett RT (1994) What is Secondary Forest? J Trop Ecol 10:445–447. doi: 10.2307/2560329</w:t>
      </w:r>
    </w:p>
    <w:p w14:paraId="4B2086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Cox RL, Underwood EC (2011) The Importance of Conserving Biodiversity Outside of Protected Areas in Mediterranean Ecosystems. PLoS ONE 6:e14508. doi: 10.1371/journal.pone.0014508</w:t>
      </w:r>
    </w:p>
    <w:p w14:paraId="39D069D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Curran LM, Trigg SN, McDonald AK, et al (2004) Lowland Forest Loss in Protected Areas of Indonesian Borneo. Science 303:1000–1003. doi: 10.1126/science.1091714</w:t>
      </w:r>
    </w:p>
    <w:p w14:paraId="0B7A4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Burn H, Collar N, Fuller E (eds) (2002) Handbook of the birds of the world. Volume 7: jacamars to Woodpeckers. Lynx Edicions, Barcelona</w:t>
      </w:r>
    </w:p>
    <w:p w14:paraId="6CA9E20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(2005) Handbook of the birds of the world. Volume 10: cuckoo-shrikes to thrushes. Lynx Edicions, Barcelona</w:t>
      </w:r>
    </w:p>
    <w:p w14:paraId="4C50714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(2010) Handbook of the birds of the world. Volume 15: weavers to New World warblers. Lynx Edicions, Barcelona</w:t>
      </w:r>
    </w:p>
    <w:p w14:paraId="4516385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(2011) Handbook of the birds of the world. Volume 16: tanagers to New World blackbirds. Lynx Edicions, Barcelona</w:t>
      </w:r>
    </w:p>
    <w:p w14:paraId="007D088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 A, Christie D (eds) (2008) Handbook of the birds of the world. Volume 13: penduline-tits to Shrikes. Lynx Edicions, Barcelona</w:t>
      </w:r>
    </w:p>
    <w:p w14:paraId="57BCD41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(2003) Handbook of the birds of the world. Volume 8: broadbills to tapaculos. Lynx Edicions, Barcelona</w:t>
      </w:r>
    </w:p>
    <w:p w14:paraId="022282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(2004) Handbook of the birds of the world. Volume 9: cotingas to pipits and wagtails. Lynx Edicions, Barcelona</w:t>
      </w:r>
    </w:p>
    <w:p w14:paraId="00E6FB4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(2006) Handbook of the birds of the world. Volume 11: Old World flycatchers to Old World warblers. Lynx Edicions, Barcelona</w:t>
      </w:r>
    </w:p>
    <w:p w14:paraId="384219E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(2007) Handbook of the birds of the world. Volume 12. Picathartes to tits and chickadees. Lynx Edicions, Barcelona</w:t>
      </w:r>
    </w:p>
    <w:p w14:paraId="5AE968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Christie D (2009) Handbook of the birds of the world. Volume 14: bush-shrikes to Old World sparrows. Lynx Edicions, Barcelona</w:t>
      </w:r>
    </w:p>
    <w:p w14:paraId="47640A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Del Hoyo J, Elliott A, Sargatal J (1992) Handbook of the birds of the world. Volume 1: ostrich to ducks. Lynx Edicions, Barcelona</w:t>
      </w:r>
    </w:p>
    <w:p w14:paraId="6405FD5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(1994) Handbook of the birds of the world. Volume 2. New World vultures to guineafowl. Lynx Edicions, Barcelona</w:t>
      </w:r>
    </w:p>
    <w:p w14:paraId="54D61C9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(1996) Handbook of the birds of the world. Volume 3. Hoatzin to auks. Lynx Edicions, Barcelona</w:t>
      </w:r>
    </w:p>
    <w:p w14:paraId="3512FE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(1997) Handbook of the birds of the world. Volume 4: sandgrouse to cuckoos. Lynx Edicions, Barcelona</w:t>
      </w:r>
    </w:p>
    <w:p w14:paraId="34CACDE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(1999) Handbook of the birds of the world. Volume 5: barn-owls to hummingbirds. Lynx Edicions, Barcelona</w:t>
      </w:r>
    </w:p>
    <w:p w14:paraId="6349B76F"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Del Hoyo J, Elliott A, Sargatal J (2001) Handbook of the birds of the world. Volume 6. Mousebirds to hornbills. Lynx Edicions, Barcelona</w:t>
      </w:r>
    </w:p>
    <w:p w14:paraId="1E0F171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Dent DH, Wright SJ (2009) The future of tropical species in secondary forests: A quantitative review. Biol Conserv 142:2833 – 2843. doi: http://dx.doi.org/10.1016/j.biocon.2009.05.035</w:t>
      </w:r>
    </w:p>
    <w:p w14:paraId="43F560D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Dudley N (2008) Guidelines for Applying Protected  Area Management Categories. IUCN, Gland, Switzerland</w:t>
      </w:r>
    </w:p>
    <w:p w14:paraId="3790D4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Dunn RR (2004a) Recovery of faunal communities during tropical forest regeneration. Conserv Biol 18:302–309. doi: 10.1111/j.1523-1739.2004.00151.x</w:t>
      </w:r>
    </w:p>
    <w:p w14:paraId="4A2C55C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Dunn RR (2004b) Managing the tropical landscape: a comparison of the effects of logging and forest conversion to agriculture on ants, birds, and lepidoptera. For Ecol Manag 191:215–224. doi: 10.1016/j.foreco.2003.12.008</w:t>
      </w:r>
    </w:p>
    <w:p w14:paraId="21E4612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DP, Woodcock P, Newton RJ, et al (2013a) Trophic Flexibility and the Persistence of Understory Birds in Intensively Logged Rainforest: Trophic Responses of Birds to Logging. Conserv Biol 27:1079–1086. doi: 10.1111/cobi.12059</w:t>
      </w:r>
    </w:p>
    <w:p w14:paraId="5170F5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Edwards FA, Edwards DP, Hamer KC, Davies RG (2013b) Impacts of logging and conversion of rainforest to oil palm on the functional diversity of birds in Sundaland. Ibis 155:313–326. doi: 10.1111/ibi.12027</w:t>
      </w:r>
    </w:p>
    <w:p w14:paraId="75750D2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Fonseca CR, Ganade G (2001) Species functional redundancy, random extinctions and the stability of ecosystems. J Ecol 89:118–125. doi: 10.1046/j.1365-2745.2001.00528.x</w:t>
      </w:r>
    </w:p>
    <w:p w14:paraId="26862B1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Gagic V, Bartomeus I, Jonsson T, et al (2015) Functional identity and diversity of animals predict ecosystem functioning better than species-based indices. Proc R Soc B Biol Sci 282:20142620–20142620. doi: 10.1098/rspb.2014.2620</w:t>
      </w:r>
    </w:p>
    <w:p w14:paraId="04300BB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Gardner TA, Barlow J, Parry LW, Peres CA (2007) Predicting the Uncertain Future of Tropical Forest Species in a Data Vacuum. Biotropica 39:25–30. doi: 10.1111/j.1744-7429.2006.00228.x</w:t>
      </w:r>
    </w:p>
    <w:p w14:paraId="423E36B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Gascon C, Brooks TM, Contreras-MacBeath T, et al (2015) The Importance and Benefits of Species. Curr Biol 25:R431–R438. doi: 10.1016/j.cub.2015.03.041</w:t>
      </w:r>
    </w:p>
    <w:p w14:paraId="67C5A5A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Gibbs HK, Ruesch AS, Achard F, et al (2010) Tropical forests were the primary sources of new agricultural land in the 1980s and 1990s. Proc Natl Acad Sci 107:16732–16737. doi: 10.1073/pnas.0910275107</w:t>
      </w:r>
    </w:p>
    <w:p w14:paraId="2471DB9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Gibson L, Lee TM, Koh LP, et al (2011) Primary forests are irreplaceable for sustaining tropical biodiversity. Nature 478:378–381. doi: 10.1038/nature10425</w:t>
      </w:r>
    </w:p>
    <w:p w14:paraId="3F018EA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Gray MA, Baldauf SL, Mayhew PJ, Hill JK (2007) The Response of Avian Feeding Guilds to Tropical Forest Disturbance. Conserv Biol 21:133–141. doi: 10.1111/j.1523-1739.2006.00557.x</w:t>
      </w:r>
    </w:p>
    <w:p w14:paraId="39CAD7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Griffin JN, Méndez V, Johnson AF, et al (2009) Functional diversity predicts overyielding effect of species combination on primary productivity. Oikos 118:37–44. doi: 10.1111/j.1600-0706.2008.16960.x</w:t>
      </w:r>
    </w:p>
    <w:p w14:paraId="35C1632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Griscom HP, Ashton MS (2011) Restoration of dry tropical forests in Central America: A review of pattern and process. For Ecol Manag 261:1564–1579. doi: 10.1016/j.foreco.2010.08.027</w:t>
      </w:r>
    </w:p>
    <w:p w14:paraId="57060F2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Guariguata MR, Ostertag R (2001) Neotropical secondary forest succession: changes in structural and functional characteristics. For Ecol Manag 148:185–206.</w:t>
      </w:r>
    </w:p>
    <w:p w14:paraId="1E7F732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Hill JK, Hamer KC (2004) Determining impacts of habitat modification on diversity of tropical forest fauna: the importance of spatial scale. J Appl Ecol 41:744–754. doi: 10.1111/j.0021-8901.2004.00926.x</w:t>
      </w:r>
    </w:p>
    <w:p w14:paraId="1A7082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ITTO (2002) ITTO guidelines for the restoration, management and rehabilitation of degraded and secondary tropical forests. </w:t>
      </w:r>
    </w:p>
    <w:p w14:paraId="69481D02"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Kammesheidt L (2002) Perspectives on secondary forest management in tropical humid lowland America. AMBIO 31:243–250.</w:t>
      </w:r>
    </w:p>
    <w:p w14:paraId="0E8DC34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Katovai E, Burley AL, Mayfield MM (2012) Understory plant species and functional diversity in the degraded wet tropical forests of Kolombangara Island, Solomon Islands. Biol Conserv 145:214–224. doi: 10.1016/j.biocon.2011.11.008</w:t>
      </w:r>
    </w:p>
    <w:p w14:paraId="6F891D55"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Koh LP, Wilcove DS (2008) Is oil palm agriculture really destroying tropical biodiversity?: Oil palm agriculture and tropical biodiversity. Conserv Lett 1:60–64. doi: 10.1111/j.1755-263X.2008.00011.x</w:t>
      </w:r>
    </w:p>
    <w:p w14:paraId="7A373BF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Laliberté E, Legendre P, Shipley B (2014) FD: measuring functional diversity from multiple traits, and other tools for functional ecology. </w:t>
      </w:r>
    </w:p>
    <w:p w14:paraId="340456C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Lamb D, Erskine PD, Parrotta JA (2005) Restoration of Degraded Tropical Forest Landscapes. Science 310:1628–1632. doi: 10.1126/science.1111773</w:t>
      </w:r>
    </w:p>
    <w:p w14:paraId="25813D3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Gomez MS (2005) Clearing Width and Movements of Understory Rainforest Birds. Biotropica 37:149–152. doi: 10.1111/j.1744-7429.2005.04099.x</w:t>
      </w:r>
    </w:p>
    <w:p w14:paraId="6A15968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Laurance SGW, Stouffer PC, Laurance WF (2004) Effects of Road Clearings on Movement Patterns of Understory Rainforest Birds in Central Amazonia. Conserv Biol 18:1099–1109. doi: 10.1111/j.1523-1739.2004.00268.x</w:t>
      </w:r>
    </w:p>
    <w:p w14:paraId="593BCFE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Laurance WF, Carolina Useche D, Rendeiro J, et al (2012) Averting biodiversity collapse in tropical forest protected areas. Nature 489:290–294. doi: 10.1038/nature11318</w:t>
      </w:r>
    </w:p>
    <w:p w14:paraId="66A44A4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Lees AC, Peres CA (2009) Gap-crossing movements predict species occupancy in Amazonian forest fragments. Oikos 118:280–290. doi: 10.1111/j.1600-0706.2008.16842.x</w:t>
      </w:r>
    </w:p>
    <w:p w14:paraId="47C272D0"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MacArthur JW (1961) On Bird Species Diversity. Ecology 42:594–598. doi: 10.2307/1932254</w:t>
      </w:r>
    </w:p>
    <w:p w14:paraId="09BB7A6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MacArthur RH, Wilson EO (2001) The theory of island biogeography. Princeton University Press, Princeton</w:t>
      </w:r>
    </w:p>
    <w:p w14:paraId="7854211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Martin PA, Newton AC, Bullock JM (2013) Carbon pools recover more quickly than plant biodiversity in tropical secondary forests. Proc R Soc B Biol Sci 280:20132236–20132236. doi: 10.1098/rspb.2013.2236</w:t>
      </w:r>
    </w:p>
    <w:p w14:paraId="4E85DDA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Mason NWH, Mouillot D, Lee WG, Wilson JB (2005) Functional richness, functional evenness and functional divergence: the primary components of functional diversity. Oikos 111:112–118. doi: 10.1111/j.0030-1299.2005.13886.x</w:t>
      </w:r>
    </w:p>
    <w:p w14:paraId="0095EE6C"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Mokany K, Prasad S, Westcott DA (2014) Loss of frugivore seed dispersal services under climate change. Nat Commun. doi: 10.1038/ncomms4971</w:t>
      </w:r>
    </w:p>
    <w:p w14:paraId="12E85E08"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Myers N, Mittermeier RA, Mittermeier CG, et al (2000) Biodiversity hotspots for conservation priorities. Nature 403:853–858. doi: 10.1038/35002501</w:t>
      </w:r>
    </w:p>
    <w:p w14:paraId="776C269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 xml:space="preserve">Nakagawa S, Schielzeth H (2013) A general and simple method for obtaining </w:t>
      </w:r>
      <w:r w:rsidRPr="00E74A14">
        <w:rPr>
          <w:rFonts w:ascii="Times New Roman" w:hAnsi="Times New Roman" w:cs="Times New Roman"/>
          <w:i/>
          <w:iCs/>
          <w:sz w:val="24"/>
          <w:szCs w:val="24"/>
        </w:rPr>
        <w:t>R</w:t>
      </w:r>
      <w:r w:rsidRPr="00E74A14">
        <w:rPr>
          <w:rFonts w:ascii="Times New Roman" w:hAnsi="Times New Roman" w:cs="Times New Roman"/>
          <w:sz w:val="24"/>
          <w:szCs w:val="24"/>
        </w:rPr>
        <w:t xml:space="preserve"> </w:t>
      </w:r>
      <w:r w:rsidRPr="00E74A14">
        <w:rPr>
          <w:rFonts w:ascii="Times New Roman" w:hAnsi="Times New Roman" w:cs="Times New Roman"/>
          <w:sz w:val="24"/>
          <w:szCs w:val="24"/>
          <w:vertAlign w:val="superscript"/>
        </w:rPr>
        <w:t>2</w:t>
      </w:r>
      <w:r w:rsidRPr="00E74A14">
        <w:rPr>
          <w:rFonts w:ascii="Times New Roman" w:hAnsi="Times New Roman" w:cs="Times New Roman"/>
          <w:sz w:val="24"/>
          <w:szCs w:val="24"/>
        </w:rPr>
        <w:t xml:space="preserve"> from generalized linear mixed-effects models. Methods Ecol Evol 4:133–142. doi: 10.1111/j.2041-210x.2012.00261.x</w:t>
      </w:r>
    </w:p>
    <w:p w14:paraId="0B11FB84"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Newbold T, Scharlemann JPW, Butchart SHM, et al (2012) Ecological traits affect the response of tropical forest bird species to land-use intensity. Proc R Soc Lond B Biol Sci. doi: 10.1098/rspb.2012.2131</w:t>
      </w:r>
    </w:p>
    <w:p w14:paraId="4BEAA1B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Petchey OL, Gaston KJ (2006) Functional diversity: back to basics and looking forward. Ecol Lett 9:741–758. doi: 10.1111/j.1461-0248.2006.00924.x</w:t>
      </w:r>
    </w:p>
    <w:p w14:paraId="034B9EA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 xml:space="preserve">Pinheiro J, Bates D, DebRoy S, et al (2015) nlme: Linear and Nonlinear Mixed Effects Models. </w:t>
      </w:r>
    </w:p>
    <w:p w14:paraId="071197E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Possingham HP, Bode M, Klein CJ (2015) Optimal Conservation Outcomes Require Both Restoration and Protection. PLOS Biol 13:e1002052. doi: 10.1371/journal.pbio.1002052</w:t>
      </w:r>
    </w:p>
    <w:p w14:paraId="48FE283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Pullin AS, Stewart GB (2006) Guidelines for Systematic Review in Conservation and Environmental Management. Conserv Biol 20:1647–1656. doi: 10.1111/j.1523-1739.2006.00485.x</w:t>
      </w:r>
    </w:p>
    <w:p w14:paraId="595A34B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R Core Team (2014) R: A Language and Environment for Statistical Computing. R Foundation for Statistical Computing, Vienna, Austria</w:t>
      </w:r>
    </w:p>
    <w:p w14:paraId="74A44FFA"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Sekercioglu CH, Daily GC, Ehrlich PR (2004) Ecosystem consequences of bird declines. Proc Natl Acad Sci 101:18042–18047. doi: 10.1073/pnas.0408049101</w:t>
      </w:r>
    </w:p>
    <w:p w14:paraId="5E9D1651"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Serong M, Lill A (2012) Changes in bird assemblages during succession following disturbance in secondary wet forests in south-eastern Australia. Emu 112:117. doi: 10.1071/MU11057</w:t>
      </w:r>
    </w:p>
    <w:p w14:paraId="4B6DFBD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Smith J, Ferreira S, van de Kop P, et al (2003) The persistence of secondary forests on colonist farms in the Brazilian Amazon. Agrofor Syst 58:125–135. doi: 10.1023/A:1026049507421</w:t>
      </w:r>
    </w:p>
    <w:p w14:paraId="55643057"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Sodhi NS, Koh LP, Prawiradilaga DM, et al (2005) Land use and conservation value for forest birds in Central Sulawesi (Indonesia). Biol Conserv 122:547–558. doi: 10.1016/j.biocon.2004.07.023</w:t>
      </w:r>
    </w:p>
    <w:p w14:paraId="7F9F5863"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Steinitz O, Heller J, Tsoar A, et al (2006) Environment, dispersal and patterns of species similarity. J Biogeogr 33:1044–1054. doi: 10.1111/j.1365-2699.2006.01473.x</w:t>
      </w:r>
    </w:p>
    <w:p w14:paraId="1F0EC58D"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Stouffer PC, Bierregaard RO, Strong C, Lovejoy TE (2006) Long-Term Landscape Change and Bird Abundance in Amazonian Rainforest Fragments: Birds in Amazonian Forest Fragments. Conserv Biol 20:1212–1223. doi: 10.1111/j.1523-1739.2006.00427.x</w:t>
      </w:r>
    </w:p>
    <w:p w14:paraId="14BD882B"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Struhsaker TT, Struhsaker PJ, Siex KS (2005) Conserving Africa’s rain forests: problems in protected areas and possible solutions. Biol Conserv 123:45 – 54. doi: http://dx.doi.org/10.1016/j.biocon.2004.10.007</w:t>
      </w:r>
    </w:p>
    <w:p w14:paraId="461D9A36"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Terborgh J (1985) Habitat selection in Amazonian birds. Academic Press, Inc., Orlando, Florida &amp; London</w:t>
      </w:r>
    </w:p>
    <w:p w14:paraId="78B1D31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lastRenderedPageBreak/>
        <w:t>Tscharntke T, Sekercioglu CH, Dietsch TV, et al (2008) Landscape constraints on functional diversity of birds and insects in tropical agroecosytems. Ecology 89:944–951. doi: 10.1890/07-0455.1</w:t>
      </w:r>
    </w:p>
    <w:p w14:paraId="58FD2D5E" w14:textId="77777777" w:rsidR="00035D60" w:rsidRPr="00E74A14" w:rsidRDefault="00035D60" w:rsidP="00B55543">
      <w:pPr>
        <w:pStyle w:val="Bibliography"/>
        <w:spacing w:line="480" w:lineRule="auto"/>
        <w:rPr>
          <w:rFonts w:ascii="Times New Roman" w:hAnsi="Times New Roman" w:cs="Times New Roman"/>
          <w:sz w:val="24"/>
          <w:szCs w:val="24"/>
        </w:rPr>
      </w:pPr>
      <w:r w:rsidRPr="00E74A14">
        <w:rPr>
          <w:rFonts w:ascii="Times New Roman" w:hAnsi="Times New Roman" w:cs="Times New Roman"/>
          <w:sz w:val="24"/>
          <w:szCs w:val="24"/>
        </w:rPr>
        <w:t>Wright SJ, Muller-Landau HC (2006) The Future of Tropical Forest Species. Biotropica 38:287–301. doi: 10.1111/j.1744-7429.2006.00154.x</w:t>
      </w:r>
    </w:p>
    <w:p w14:paraId="588F12FC" w14:textId="24F3CB21" w:rsidR="004D19A5" w:rsidRPr="00E74A14" w:rsidRDefault="00035D60" w:rsidP="00B55543">
      <w:pPr>
        <w:spacing w:line="480" w:lineRule="auto"/>
        <w:rPr>
          <w:sz w:val="24"/>
          <w:szCs w:val="24"/>
        </w:rPr>
      </w:pPr>
      <w:r w:rsidRPr="00E74A14">
        <w:rPr>
          <w:rFonts w:ascii="Times New Roman" w:hAnsi="Times New Roman" w:cs="Times New Roman"/>
          <w:sz w:val="24"/>
          <w:szCs w:val="24"/>
        </w:rPr>
        <w:fldChar w:fldCharType="end"/>
      </w:r>
    </w:p>
    <w:p w14:paraId="03D82C7C" w14:textId="77777777" w:rsidR="004D19A5" w:rsidRPr="00E74A14" w:rsidRDefault="003E27F8" w:rsidP="00B55543">
      <w:pPr>
        <w:spacing w:line="480" w:lineRule="auto"/>
        <w:rPr>
          <w:sz w:val="24"/>
          <w:szCs w:val="24"/>
        </w:rPr>
      </w:pPr>
      <w:r w:rsidRPr="00E74A14">
        <w:rPr>
          <w:sz w:val="24"/>
          <w:szCs w:val="24"/>
        </w:rPr>
        <w:br w:type="page"/>
      </w:r>
    </w:p>
    <w:p w14:paraId="5BAF7C08" w14:textId="77777777" w:rsidR="005D2B11" w:rsidRPr="00E74A14" w:rsidRDefault="005D2B11" w:rsidP="00B55543">
      <w:pPr>
        <w:spacing w:line="480" w:lineRule="auto"/>
        <w:rPr>
          <w:sz w:val="24"/>
          <w:szCs w:val="24"/>
        </w:rPr>
      </w:pPr>
      <w:r w:rsidRPr="00E74A14">
        <w:rPr>
          <w:rFonts w:ascii="Times New Roman" w:eastAsia="Times New Roman" w:hAnsi="Times New Roman" w:cs="Times New Roman"/>
          <w:b/>
          <w:sz w:val="24"/>
          <w:szCs w:val="24"/>
        </w:rPr>
        <w:lastRenderedPageBreak/>
        <w:t>Figures</w:t>
      </w:r>
    </w:p>
    <w:p w14:paraId="18625AE4" w14:textId="25F5944B" w:rsidR="005D2B11" w:rsidRPr="00E74A14" w:rsidRDefault="005D2B11" w:rsidP="00B55543">
      <w:pPr>
        <w:spacing w:line="480" w:lineRule="auto"/>
        <w:jc w:val="both"/>
        <w:rPr>
          <w:sz w:val="24"/>
          <w:szCs w:val="24"/>
        </w:rPr>
      </w:pPr>
      <w:r w:rsidRPr="00E74A14">
        <w:rPr>
          <w:rFonts w:ascii="Times New Roman" w:eastAsia="Times New Roman" w:hAnsi="Times New Roman" w:cs="Times New Roman"/>
          <w:b/>
          <w:sz w:val="24"/>
          <w:szCs w:val="24"/>
        </w:rPr>
        <w:t>Fig. 1</w:t>
      </w:r>
      <w:r w:rsidRPr="00E74A14">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E74A14" w:rsidRDefault="00BA76D5" w:rsidP="00B55543">
      <w:pPr>
        <w:spacing w:line="480" w:lineRule="auto"/>
        <w:rPr>
          <w:sz w:val="24"/>
          <w:szCs w:val="24"/>
        </w:rPr>
      </w:pPr>
      <w:r w:rsidRPr="00E74A14">
        <w:rPr>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E74A14" w:rsidRDefault="005D2B11" w:rsidP="00B55543">
      <w:pPr>
        <w:spacing w:line="480" w:lineRule="auto"/>
        <w:rPr>
          <w:sz w:val="24"/>
          <w:szCs w:val="24"/>
        </w:rPr>
      </w:pPr>
      <w:r w:rsidRPr="00E74A14">
        <w:rPr>
          <w:sz w:val="24"/>
          <w:szCs w:val="24"/>
        </w:rPr>
        <w:br w:type="page"/>
      </w:r>
    </w:p>
    <w:p w14:paraId="07584CAB" w14:textId="7E888DBF" w:rsidR="005D2B11" w:rsidRPr="00E74A14" w:rsidRDefault="005D2B11"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Fig. 2</w:t>
      </w:r>
      <w:r w:rsidRPr="00E74A14">
        <w:rPr>
          <w:rFonts w:ascii="Times New Roman" w:eastAsia="Times New Roman" w:hAnsi="Times New Roman" w:cs="Times New Roman"/>
          <w:sz w:val="24"/>
          <w:szCs w:val="24"/>
        </w:rPr>
        <w:t xml:space="preserve"> The relationship between secondary forest age and </w:t>
      </w:r>
      <w:ins w:id="248" w:author="Phil" w:date="2016-04-21T15:09:00Z">
        <w:r w:rsidR="003975A9">
          <w:rPr>
            <w:rFonts w:ascii="Times New Roman" w:eastAsia="Times New Roman" w:hAnsi="Times New Roman" w:cs="Times New Roman"/>
            <w:sz w:val="24"/>
            <w:szCs w:val="24"/>
          </w:rPr>
          <w:t xml:space="preserve">(a) functional divergence and (b) </w:t>
        </w:r>
      </w:ins>
      <w:r w:rsidRPr="00E74A14">
        <w:rPr>
          <w:rFonts w:ascii="Times New Roman" w:eastAsia="Times New Roman" w:hAnsi="Times New Roman" w:cs="Times New Roman"/>
          <w:sz w:val="24"/>
          <w:szCs w:val="24"/>
        </w:rPr>
        <w:t xml:space="preserve">species richness in secondary forest relative to primary forest. The dotted black line represents the point at which </w:t>
      </w:r>
      <w:del w:id="249" w:author="Phil" w:date="2016-04-21T15:09:00Z">
        <w:r w:rsidRPr="00E74A14" w:rsidDel="003975A9">
          <w:rPr>
            <w:rFonts w:ascii="Times New Roman" w:eastAsia="Times New Roman" w:hAnsi="Times New Roman" w:cs="Times New Roman"/>
            <w:sz w:val="24"/>
            <w:szCs w:val="24"/>
          </w:rPr>
          <w:delText>species richness</w:delText>
        </w:r>
      </w:del>
      <w:ins w:id="250" w:author="Phil" w:date="2016-04-21T15:09:00Z">
        <w:r w:rsidR="003975A9">
          <w:rPr>
            <w:rFonts w:ascii="Times New Roman" w:eastAsia="Times New Roman" w:hAnsi="Times New Roman" w:cs="Times New Roman"/>
            <w:sz w:val="24"/>
            <w:szCs w:val="24"/>
          </w:rPr>
          <w:t>metrics are</w:t>
        </w:r>
      </w:ins>
      <w:r w:rsidRPr="00E74A14">
        <w:rPr>
          <w:rFonts w:ascii="Times New Roman" w:eastAsia="Times New Roman" w:hAnsi="Times New Roman" w:cs="Times New Roman"/>
          <w:sz w:val="24"/>
          <w:szCs w:val="24"/>
        </w:rPr>
        <w:t xml:space="preserve"> </w:t>
      </w:r>
      <w:del w:id="251" w:author="Phil" w:date="2016-04-21T15:09:00Z">
        <w:r w:rsidRPr="00E74A14" w:rsidDel="003975A9">
          <w:rPr>
            <w:rFonts w:ascii="Times New Roman" w:eastAsia="Times New Roman" w:hAnsi="Times New Roman" w:cs="Times New Roman"/>
            <w:sz w:val="24"/>
            <w:szCs w:val="24"/>
          </w:rPr>
          <w:delText xml:space="preserve">is </w:delText>
        </w:r>
      </w:del>
      <w:r w:rsidRPr="00E74A14">
        <w:rPr>
          <w:rFonts w:ascii="Times New Roman" w:eastAsia="Times New Roman" w:hAnsi="Times New Roman" w:cs="Times New Roman"/>
          <w:sz w:val="24"/>
          <w:szCs w:val="24"/>
        </w:rPr>
        <w:t>equal in secondary and primary forest sites</w:t>
      </w:r>
      <w:ins w:id="252" w:author="Phil" w:date="2016-04-21T15:09:00Z">
        <w:r w:rsidR="003975A9">
          <w:rPr>
            <w:rFonts w:ascii="Times New Roman" w:eastAsia="Times New Roman" w:hAnsi="Times New Roman" w:cs="Times New Roman"/>
            <w:sz w:val="24"/>
            <w:szCs w:val="24"/>
          </w:rPr>
          <w:t>. Solid lines represent predictions from models with the lowest AICc and grey shaded areas represent the 95% confidence intervals for these predictions.</w:t>
        </w:r>
      </w:ins>
    </w:p>
    <w:p w14:paraId="72661C40" w14:textId="14AC04BF" w:rsidR="005D2B11" w:rsidRPr="00E74A14" w:rsidRDefault="00B95B93" w:rsidP="00AC714A">
      <w:pPr>
        <w:spacing w:line="480" w:lineRule="auto"/>
        <w:jc w:val="both"/>
        <w:rPr>
          <w:sz w:val="24"/>
          <w:szCs w:val="24"/>
        </w:rPr>
      </w:pPr>
      <w:del w:id="253" w:author="Phil" w:date="2016-04-21T15:08:00Z">
        <w:r w:rsidRPr="00E74A14" w:rsidDel="003975A9">
          <w:rPr>
            <w:noProof/>
            <w:sz w:val="24"/>
            <w:szCs w:val="24"/>
            <w:lang w:val="en-GB" w:eastAsia="en-GB"/>
            <w:rPrChange w:id="254" w:author="Unknown">
              <w:rPr>
                <w:noProof/>
                <w:lang w:val="en-GB" w:eastAsia="en-GB"/>
              </w:rPr>
            </w:rPrChange>
          </w:rPr>
          <w:lastRenderedPageBreak/>
          <w:drawing>
            <wp:inline distT="0" distB="0" distL="0" distR="0" wp14:anchorId="4C2CA5C9" wp14:editId="1C790117">
              <wp:extent cx="5486411" cy="3657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es_richn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ins w:id="255" w:author="Phil" w:date="2016-04-21T15:09:00Z">
        <w:r w:rsidR="003975A9">
          <w:rPr>
            <w:noProof/>
            <w:sz w:val="24"/>
            <w:szCs w:val="24"/>
            <w:lang w:val="en-GB" w:eastAsia="en-GB"/>
            <w:rPrChange w:id="256" w:author="Unknown">
              <w:rPr>
                <w:noProof/>
                <w:lang w:val="en-GB" w:eastAsia="en-GB"/>
              </w:rPr>
            </w:rPrChange>
          </w:rPr>
          <w:drawing>
            <wp:inline distT="0" distB="0" distL="0" distR="0" wp14:anchorId="263ECB83" wp14:editId="3166327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models_abu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14E8B6F" w14:textId="77777777" w:rsidR="005D2B11" w:rsidRPr="00E74A14" w:rsidRDefault="005D2B11" w:rsidP="00B55543">
      <w:pPr>
        <w:spacing w:line="480" w:lineRule="auto"/>
        <w:rPr>
          <w:sz w:val="24"/>
          <w:szCs w:val="24"/>
        </w:rPr>
      </w:pPr>
      <w:r w:rsidRPr="00E74A14">
        <w:rPr>
          <w:sz w:val="24"/>
          <w:szCs w:val="24"/>
        </w:rPr>
        <w:br w:type="page"/>
      </w:r>
    </w:p>
    <w:p w14:paraId="79B347C3" w14:textId="2175614F" w:rsidR="005D2B11" w:rsidRPr="00E74A14" w:rsidRDefault="005D2B11" w:rsidP="00B55543">
      <w:pPr>
        <w:spacing w:line="480" w:lineRule="auto"/>
        <w:jc w:val="both"/>
        <w:rPr>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 xml:space="preserve">Fig. 3 </w:t>
      </w:r>
      <w:ins w:id="257" w:author="Phil" w:date="2016-04-21T15:41:00Z">
        <w:r w:rsidR="00E93C3D">
          <w:rPr>
            <w:rFonts w:ascii="Times New Roman" w:eastAsia="Times New Roman" w:hAnsi="Times New Roman" w:cs="Times New Roman"/>
            <w:sz w:val="24"/>
            <w:szCs w:val="24"/>
          </w:rPr>
          <w:t xml:space="preserve">Difference between secondary and primary forest site diversity for variables where the null model was considered most parsimonious. Dots represent mean differences between secondary and primary sites and error bars represent 95% confidence intervals. </w:t>
        </w:r>
      </w:ins>
      <w:ins w:id="258" w:author="Phil" w:date="2016-04-21T15:42:00Z">
        <w:r w:rsidR="00E93C3D">
          <w:rPr>
            <w:rFonts w:ascii="Times New Roman" w:eastAsia="Times New Roman" w:hAnsi="Times New Roman" w:cs="Times New Roman"/>
            <w:sz w:val="24"/>
            <w:szCs w:val="24"/>
          </w:rPr>
          <w:t xml:space="preserve">Only functional richness </w:t>
        </w:r>
      </w:ins>
      <w:ins w:id="259" w:author="Phil" w:date="2016-04-21T15:43:00Z">
        <w:r w:rsidR="00E93C3D">
          <w:rPr>
            <w:rFonts w:ascii="Times New Roman" w:eastAsia="Times New Roman" w:hAnsi="Times New Roman" w:cs="Times New Roman"/>
            <w:sz w:val="24"/>
            <w:szCs w:val="24"/>
          </w:rPr>
          <w:t xml:space="preserve">(FRic) </w:t>
        </w:r>
      </w:ins>
      <w:ins w:id="260" w:author="Phil" w:date="2016-04-21T15:42:00Z">
        <w:r w:rsidR="00E93C3D">
          <w:rPr>
            <w:rFonts w:ascii="Times New Roman" w:eastAsia="Times New Roman" w:hAnsi="Times New Roman" w:cs="Times New Roman"/>
            <w:sz w:val="24"/>
            <w:szCs w:val="24"/>
          </w:rPr>
          <w:t xml:space="preserve">was significantly different </w:t>
        </w:r>
      </w:ins>
      <w:ins w:id="261" w:author="Phil" w:date="2016-04-21T15:43:00Z">
        <w:r w:rsidR="00E93C3D">
          <w:rPr>
            <w:rFonts w:ascii="Times New Roman" w:eastAsia="Times New Roman" w:hAnsi="Times New Roman" w:cs="Times New Roman"/>
            <w:sz w:val="24"/>
            <w:szCs w:val="24"/>
          </w:rPr>
          <w:t>(P&lt;0.05)</w:t>
        </w:r>
      </w:ins>
      <w:ins w:id="262" w:author="Phil" w:date="2016-04-21T15:44:00Z">
        <w:r w:rsidR="00E93C3D">
          <w:rPr>
            <w:rFonts w:ascii="Times New Roman" w:eastAsia="Times New Roman" w:hAnsi="Times New Roman" w:cs="Times New Roman"/>
            <w:sz w:val="24"/>
            <w:szCs w:val="24"/>
          </w:rPr>
          <w:t>.</w:t>
        </w:r>
      </w:ins>
      <w:del w:id="263" w:author="Phil" w:date="2016-04-21T15:41:00Z">
        <w:r w:rsidRPr="00E74A14" w:rsidDel="00E93C3D">
          <w:rPr>
            <w:rFonts w:ascii="Times New Roman" w:eastAsia="Times New Roman" w:hAnsi="Times New Roman" w:cs="Times New Roman"/>
            <w:sz w:val="24"/>
            <w:szCs w:val="24"/>
          </w:rPr>
          <w:delText>T</w:delText>
        </w:r>
      </w:del>
      <w:del w:id="264" w:author="Phil" w:date="2016-04-21T15:42:00Z">
        <w:r w:rsidRPr="00E74A14" w:rsidDel="00E93C3D">
          <w:rPr>
            <w:rFonts w:ascii="Times New Roman" w:eastAsia="Times New Roman" w:hAnsi="Times New Roman" w:cs="Times New Roman"/>
            <w:sz w:val="24"/>
            <w:szCs w:val="24"/>
          </w:rPr>
          <w:delText>he relationship between secondary forest age and the proportion of forest specialists in secondary forest relative to primary forest. The dotted black line represents the point at which the proportion of forest specialists in the community is equal in secondary and primary forest sites</w:delText>
        </w:r>
      </w:del>
    </w:p>
    <w:p w14:paraId="0853E74C" w14:textId="013327E0" w:rsidR="005D2B11" w:rsidRPr="00AC714A" w:rsidRDefault="00B95B93" w:rsidP="00B55543">
      <w:pPr>
        <w:spacing w:line="480" w:lineRule="auto"/>
        <w:jc w:val="both"/>
        <w:rPr>
          <w:sz w:val="24"/>
          <w:szCs w:val="24"/>
        </w:rPr>
      </w:pPr>
      <w:del w:id="265" w:author="Phil" w:date="2016-04-21T15:10:00Z">
        <w:r w:rsidRPr="00E74A14" w:rsidDel="003975A9">
          <w:rPr>
            <w:noProof/>
            <w:sz w:val="24"/>
            <w:szCs w:val="24"/>
            <w:lang w:val="en-GB" w:eastAsia="en-GB"/>
            <w:rPrChange w:id="266" w:author="Unknown">
              <w:rPr>
                <w:noProof/>
                <w:lang w:val="en-GB" w:eastAsia="en-GB"/>
              </w:rPr>
            </w:rPrChange>
          </w:rPr>
          <w:lastRenderedPageBreak/>
          <w:drawing>
            <wp:inline distT="0" distB="0" distL="0" distR="0" wp14:anchorId="081920C9" wp14:editId="5A0449CC">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specialis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ins w:id="267" w:author="Phil" w:date="2016-04-21T15:11:00Z">
        <w:r w:rsidR="003975A9">
          <w:rPr>
            <w:noProof/>
            <w:sz w:val="24"/>
            <w:szCs w:val="24"/>
            <w:lang w:val="en-GB" w:eastAsia="en-GB"/>
            <w:rPrChange w:id="268" w:author="Unknown">
              <w:rPr>
                <w:noProof/>
                <w:lang w:val="en-GB" w:eastAsia="en-GB"/>
              </w:rPr>
            </w:rPrChange>
          </w:rPr>
          <w:lastRenderedPageBreak/>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ins>
    </w:p>
    <w:p w14:paraId="7F404BDA" w14:textId="7479A461" w:rsidR="005D2B11" w:rsidRPr="00E74A14" w:rsidRDefault="005D2B11" w:rsidP="00B55543">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43901BF1" w14:textId="68D3C7E2" w:rsidR="00B95B93" w:rsidRPr="00E74A14" w:rsidDel="00C50C6B" w:rsidRDefault="005D2B11" w:rsidP="00B55543">
      <w:pPr>
        <w:spacing w:line="480" w:lineRule="auto"/>
        <w:jc w:val="both"/>
        <w:rPr>
          <w:del w:id="269" w:author="Phil" w:date="2016-04-21T15:35:00Z"/>
          <w:rFonts w:ascii="Times New Roman" w:eastAsia="Times New Roman" w:hAnsi="Times New Roman" w:cs="Times New Roman"/>
          <w:sz w:val="24"/>
          <w:szCs w:val="24"/>
        </w:rPr>
      </w:pPr>
      <w:del w:id="270" w:author="Phil" w:date="2016-04-21T15:35:00Z">
        <w:r w:rsidRPr="00E74A14" w:rsidDel="00C50C6B">
          <w:rPr>
            <w:rFonts w:ascii="Times New Roman" w:eastAsia="Times New Roman" w:hAnsi="Times New Roman" w:cs="Times New Roman"/>
            <w:b/>
            <w:sz w:val="24"/>
            <w:szCs w:val="24"/>
          </w:rPr>
          <w:lastRenderedPageBreak/>
          <w:delText xml:space="preserve">Fig. </w:delText>
        </w:r>
        <w:r w:rsidR="007157AF" w:rsidRPr="00E74A14" w:rsidDel="00C50C6B">
          <w:rPr>
            <w:rFonts w:ascii="Times New Roman" w:eastAsia="Times New Roman" w:hAnsi="Times New Roman" w:cs="Times New Roman"/>
            <w:b/>
            <w:sz w:val="24"/>
            <w:szCs w:val="24"/>
          </w:rPr>
          <w:delText>4</w:delText>
        </w:r>
        <w:r w:rsidRPr="00E74A14" w:rsidDel="00C50C6B">
          <w:rPr>
            <w:rFonts w:ascii="Times New Roman" w:eastAsia="Times New Roman" w:hAnsi="Times New Roman" w:cs="Times New Roman"/>
            <w:sz w:val="24"/>
            <w:szCs w:val="24"/>
          </w:rPr>
          <w:delText xml:space="preserve"> The relationship between secondary forest age and functional evenness in secondary forest relative to primary forest. The dotted black line represents the point at which functional evenness is equal in secondary and primary forest sites</w:delText>
        </w:r>
      </w:del>
    </w:p>
    <w:p w14:paraId="1FC0AF1C" w14:textId="116AC554" w:rsidR="004D19A5" w:rsidRPr="00E74A14" w:rsidDel="00C50C6B" w:rsidRDefault="00BA76D5" w:rsidP="00B55543">
      <w:pPr>
        <w:spacing w:line="480" w:lineRule="auto"/>
        <w:rPr>
          <w:del w:id="271" w:author="Phil" w:date="2016-04-21T15:35:00Z"/>
          <w:sz w:val="24"/>
          <w:szCs w:val="24"/>
        </w:rPr>
      </w:pPr>
      <w:del w:id="272" w:author="Phil" w:date="2016-04-21T15:35:00Z">
        <w:r w:rsidRPr="00E74A14" w:rsidDel="00C50C6B">
          <w:rPr>
            <w:noProof/>
            <w:sz w:val="24"/>
            <w:szCs w:val="24"/>
            <w:lang w:val="en-GB" w:eastAsia="en-GB"/>
            <w:rPrChange w:id="273" w:author="Unknown">
              <w:rPr>
                <w:noProof/>
                <w:lang w:val="en-GB" w:eastAsia="en-GB"/>
              </w:rPr>
            </w:rPrChange>
          </w:rPr>
          <w:drawing>
            <wp:inline distT="0" distB="0" distL="0" distR="0" wp14:anchorId="5B6EF911" wp14:editId="4B55E641">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_e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del>
    </w:p>
    <w:p w14:paraId="37C46451" w14:textId="426232DF" w:rsidR="002B254F" w:rsidRPr="00E74A14" w:rsidDel="00C50C6B" w:rsidRDefault="002B254F">
      <w:pPr>
        <w:rPr>
          <w:del w:id="274" w:author="Phil" w:date="2016-04-21T15:35:00Z"/>
          <w:sz w:val="24"/>
          <w:szCs w:val="24"/>
        </w:rPr>
      </w:pPr>
      <w:del w:id="275" w:author="Phil" w:date="2016-04-21T15:35:00Z">
        <w:r w:rsidRPr="00E74A14" w:rsidDel="00C50C6B">
          <w:rPr>
            <w:sz w:val="24"/>
            <w:szCs w:val="24"/>
          </w:rPr>
          <w:br w:type="page"/>
        </w:r>
      </w:del>
    </w:p>
    <w:p w14:paraId="36FC8985" w14:textId="77777777" w:rsidR="002B254F" w:rsidRPr="00E74A14" w:rsidRDefault="002B254F" w:rsidP="002B254F">
      <w:pPr>
        <w:spacing w:line="480" w:lineRule="auto"/>
        <w:rPr>
          <w:sz w:val="24"/>
          <w:szCs w:val="24"/>
        </w:rPr>
      </w:pPr>
      <w:r w:rsidRPr="00E74A14">
        <w:rPr>
          <w:rFonts w:ascii="Times New Roman" w:eastAsia="Times New Roman" w:hAnsi="Times New Roman" w:cs="Times New Roman"/>
          <w:b/>
          <w:sz w:val="24"/>
          <w:szCs w:val="24"/>
        </w:rPr>
        <w:lastRenderedPageBreak/>
        <w:t>Tables</w:t>
      </w:r>
    </w:p>
    <w:p w14:paraId="1134861E" w14:textId="77777777" w:rsidR="002B254F" w:rsidRPr="00E74A14" w:rsidRDefault="002B254F" w:rsidP="002B254F">
      <w:pPr>
        <w:spacing w:line="480" w:lineRule="auto"/>
        <w:jc w:val="both"/>
        <w:rPr>
          <w:sz w:val="24"/>
          <w:szCs w:val="24"/>
        </w:rPr>
      </w:pPr>
      <w:r w:rsidRPr="00E74A14">
        <w:rPr>
          <w:rFonts w:ascii="Times New Roman" w:eastAsia="Times New Roman" w:hAnsi="Times New Roman" w:cs="Times New Roman"/>
          <w:b/>
          <w:sz w:val="24"/>
          <w:szCs w:val="24"/>
        </w:rPr>
        <w:t>Table 1</w:t>
      </w:r>
      <w:r w:rsidRPr="00E74A14">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E74A14"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b/>
                <w:sz w:val="24"/>
                <w:szCs w:val="24"/>
              </w:rPr>
              <w:t>Age of secondary forest site(s) / years</w:t>
            </w:r>
          </w:p>
        </w:tc>
      </w:tr>
      <w:tr w:rsidR="002B254F" w:rsidRPr="00E74A14"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Andrade GI, Rubio-Torgler H (1994) Sustainable Use of the Tropical Rain Forest: Evidence from the Avifauna in a Shifting-Cultivation Habitat Mosaic in the Colombian Amazon. Conserv Biol 8:545–554. doi: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3, 11.5</w:t>
            </w:r>
          </w:p>
        </w:tc>
      </w:tr>
      <w:tr w:rsidR="002B254F" w:rsidRPr="00E74A14"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Banks-Leite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Barlow J, Mestre LAM, Gardner TA, Peres CA (2007) The value of primary, secondary and plantation forests for Amazonian birds. Biol Conserv 136:212 – 231. doi: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16.5</w:t>
            </w:r>
          </w:p>
        </w:tc>
      </w:tr>
      <w:tr w:rsidR="002B254F" w:rsidRPr="00E74A14"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Becker CD, Agreda A Bird community differences in mature and second growth Garua forest in Machalilla National Park, Ecuador. Ornitol Neotropical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Becker CD, Loughin TM, Santander T (2008) Identifying forest-obligate birds in tropical moist cloud forest of Andean Ecuador. J Field Ornithol 79:229–244. doi: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17.5, 17.5, 40</w:t>
            </w:r>
          </w:p>
        </w:tc>
      </w:tr>
      <w:tr w:rsidR="002B254F" w:rsidRPr="00E74A14"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Blake JG, Loiselle BA (2001) Bird assemblages in second-growth and old-growth forests, Costa Rica: Perspectives from mist nets and point counts. The Auk 118:304–326. doi: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5, 27.5</w:t>
            </w:r>
          </w:p>
        </w:tc>
      </w:tr>
      <w:tr w:rsidR="002B254F" w:rsidRPr="00E74A14"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Borges SH (2007) Bird assemblages in secondary forests developing after slash-and-burn agriculture in the Brazilian Amazon. J Trop Ecol 23:469–477. doi: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4.5, 11, 27.5</w:t>
            </w:r>
          </w:p>
        </w:tc>
      </w:tr>
      <w:tr w:rsidR="002B254F" w:rsidRPr="00E74A14"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Dallimer M, Parnell M, Bicknell JE, Melo M (2012) The importance of novel and agricultural habitats for the avifauna of an oceanic island. J Nat Conserv 20:191–199. doi: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w:t>
            </w:r>
          </w:p>
        </w:tc>
      </w:tr>
      <w:tr w:rsidR="002B254F" w:rsidRPr="00E74A14"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Dawson J, Turner C, Pileng O, et al Bird communities of the lower Waria Valley, Morobe Province, Papua New Guinea: a comparison between habitat types. Trop Conserv Sci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20</w:t>
            </w:r>
          </w:p>
        </w:tc>
      </w:tr>
      <w:tr w:rsidR="002B254F" w:rsidRPr="00E74A14"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De Lima RF, Dallimer M, Atkinson PW, Barlow J (2013) Biodiversity and land-use change: understanding the complex responses of an endemic-rich bird assemblage. Divers Distrib 19:411–422. doi: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Hutto RL (1989) The Effect of Habitat Alteration on Migratory Land Birds in a West Mexican Tropical Deciduous Forest: A Conservation Perspective. Conserv Biol 3:138–148. doi: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2, 5</w:t>
            </w:r>
          </w:p>
        </w:tc>
      </w:tr>
      <w:tr w:rsidR="002B254F" w:rsidRPr="00E74A14"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Johns AD (1991) Responses of Amazonian rain forest birds to habitat modification. J Trop Ecol 7:417–437. doi: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w:t>
            </w:r>
          </w:p>
        </w:tc>
      </w:tr>
      <w:tr w:rsidR="002B254F" w:rsidRPr="00E74A14"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Maas B, Putra DD, Waltert M, et al (2009) Six years of habitat modification in a tropical rainforest margin of Indonesia do not affect bird diversity but endemic forest species. Biol Conserv 142:2665–2671. doi: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3.5, 4, 5.5</w:t>
            </w:r>
          </w:p>
        </w:tc>
      </w:tr>
      <w:tr w:rsidR="002B254F" w:rsidRPr="00E74A14"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Mallari NAD, Collar NJ, Lee DC, et al (2011) Population densities of understorey birds across a habitat gradient in Palawan, Philippines: implications for conservation. Oryx 45:234–242. doi: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10, 30</w:t>
            </w:r>
          </w:p>
        </w:tc>
      </w:tr>
      <w:tr w:rsidR="002B254F" w:rsidRPr="00E74A14"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Marsden SJ, Symes CT, Mack AL (2006) The response of a New Guinean avifauna to conversion of forest to small-scale agriculture. Ibis 148:629–640. doi: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5, 14</w:t>
            </w:r>
          </w:p>
        </w:tc>
      </w:tr>
      <w:tr w:rsidR="002B254F" w:rsidRPr="00E74A14"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Mulwa RK, Böhning-Gaese K, Schleuning M (2012) High Bird Species Diversity in Structurally Heterogeneous Farmland in Western Kenya. Biotropica 44:801–809. doi: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50</w:t>
            </w:r>
          </w:p>
        </w:tc>
      </w:tr>
      <w:tr w:rsidR="002B254F" w:rsidRPr="00E74A14"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Naidoo R (2004) Species richness and community composition of songbirds in a tropical forest-agricultural landscape. Anim Conserv 7:93–105. doi: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13</w:t>
            </w:r>
          </w:p>
        </w:tc>
      </w:tr>
      <w:tr w:rsidR="002B254F" w:rsidRPr="00E74A14"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Neuschulz EL, Botzat A, Farwig N (2011) Effects of forest modification on bird community composition and seed removal in a heterogeneous landscape in South Africa. Oikos 120:1371–1379. doi: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85</w:t>
            </w:r>
          </w:p>
        </w:tc>
      </w:tr>
      <w:tr w:rsidR="002B254F" w:rsidRPr="00E74A14"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O’Dea N, Whittaker R (2007) How resilient are Andean montane forest bird communities to habitat degradation? Biodivers Conserv 16:1131–1159. doi: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17.5</w:t>
            </w:r>
          </w:p>
        </w:tc>
      </w:tr>
      <w:tr w:rsidR="002B254F" w:rsidRPr="00E74A14"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Raman TRS, Rawat GS, Johnsingh AJT (1998) Recovery of tropical rainforest avifauna in relation to vegetation succession following shifting cultivation in Mizoram, north-east India. J Appl Ecol 35:214–231. doi: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1, 5, 10, 25, 100</w:t>
            </w:r>
          </w:p>
        </w:tc>
      </w:tr>
      <w:tr w:rsidR="002B254F" w:rsidRPr="00E74A14"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Raman TRS, Sukumar R (2002) Responses of tropical rainforest birds to abandoned plantations, edges and logged forest in the Western Ghats, India. Anim Conserv 5:201–216. doi: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5, 15</w:t>
            </w:r>
          </w:p>
        </w:tc>
      </w:tr>
      <w:tr w:rsidR="002B254F" w:rsidRPr="00E74A14"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Reid JL, Harris JBC, Zahawi RA (2012) Avian Habitat Preference in Tropical Forest Restoration in Southern Costa Rica. Biotropica 44:350–359. doi: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9</w:t>
            </w:r>
          </w:p>
        </w:tc>
      </w:tr>
      <w:tr w:rsidR="002B254F" w:rsidRPr="00E74A14"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Renner S, Waltert M, Mühlenberg M (2006) Comparison of Bird Communities in Primary vs. Young Secondary Tropical Montane Cloud Forest in Guatemala. Biodivers Conserv 15:1545–1575. doi: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lastRenderedPageBreak/>
              <w:t>Slik JWF, Van Balen S (2006) Bird Community Changes in Response to Single and Repeated Fires in a Lowland Tropical Rainforest of Eastern Borneo. Biodivers Conserv 15:4425–4451. doi: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w:t>
            </w:r>
          </w:p>
        </w:tc>
      </w:tr>
      <w:tr w:rsidR="002B254F" w:rsidRPr="00E74A14"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Sodhi NS, Koh LP, Prawiradilaga DM, et al (2005) Land use and conservation value for forest birds in Central Sulawesi (Indonesia). Biol Conserv 122:547–558. doi: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40</w:t>
            </w:r>
          </w:p>
        </w:tc>
      </w:tr>
      <w:tr w:rsidR="002B254F" w:rsidRPr="00E74A14"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Terborgh J, Weske JS (1969) Colonization of Secondary Habitats by Peruvian Birds. Ecology 50:765–782. doi: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7.5</w:t>
            </w:r>
          </w:p>
        </w:tc>
      </w:tr>
      <w:tr w:rsidR="002B254F" w:rsidRPr="00E74A14"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Tvardikova K Bird abundances in primary and secondary growths in Papua New Guinea: a preliminary assessment. Trop Conserv Sci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7</w:t>
            </w:r>
          </w:p>
        </w:tc>
      </w:tr>
      <w:tr w:rsidR="002B254F" w:rsidRPr="00E74A14"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E74A14" w:rsidRDefault="002B254F" w:rsidP="007B3AF8">
            <w:pPr>
              <w:spacing w:line="480" w:lineRule="auto"/>
              <w:rPr>
                <w:sz w:val="24"/>
                <w:szCs w:val="24"/>
              </w:rPr>
            </w:pPr>
            <w:r w:rsidRPr="00E74A14">
              <w:rPr>
                <w:rFonts w:ascii="Times New Roman" w:eastAsia="Times New Roman" w:hAnsi="Times New Roman" w:cs="Times New Roman"/>
                <w:sz w:val="24"/>
                <w:szCs w:val="24"/>
              </w:rPr>
              <w:t>Wijesinghe MR, Brooke M de L (2005) Impact of habitat disturbance on the distribution of endemic species of small mammals and birds in a tropical rain forest in Sri Lanka. J Trop Ecol 21:661–668. doi: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E74A14" w:rsidRDefault="002B254F" w:rsidP="007B3AF8">
            <w:pPr>
              <w:spacing w:line="480" w:lineRule="auto"/>
              <w:jc w:val="center"/>
              <w:rPr>
                <w:sz w:val="24"/>
                <w:szCs w:val="24"/>
              </w:rPr>
            </w:pPr>
            <w:r w:rsidRPr="00E74A14">
              <w:rPr>
                <w:rFonts w:ascii="Times New Roman" w:eastAsia="Times New Roman" w:hAnsi="Times New Roman" w:cs="Times New Roman"/>
                <w:sz w:val="24"/>
                <w:szCs w:val="24"/>
              </w:rPr>
              <w:t>5</w:t>
            </w:r>
          </w:p>
        </w:tc>
      </w:tr>
    </w:tbl>
    <w:p w14:paraId="3E6255C5" w14:textId="77777777" w:rsidR="002B254F" w:rsidRPr="00E74A14" w:rsidRDefault="002B254F" w:rsidP="002B254F">
      <w:pPr>
        <w:spacing w:line="480" w:lineRule="auto"/>
        <w:rPr>
          <w:rFonts w:ascii="Times New Roman" w:eastAsia="Times New Roman" w:hAnsi="Times New Roman" w:cs="Times New Roman"/>
          <w:b/>
          <w:sz w:val="24"/>
          <w:szCs w:val="24"/>
        </w:rPr>
      </w:pPr>
      <w:r w:rsidRPr="00E74A14">
        <w:rPr>
          <w:rFonts w:ascii="Times New Roman" w:eastAsia="Times New Roman" w:hAnsi="Times New Roman" w:cs="Times New Roman"/>
          <w:b/>
          <w:sz w:val="24"/>
          <w:szCs w:val="24"/>
        </w:rPr>
        <w:br w:type="page"/>
      </w:r>
    </w:p>
    <w:p w14:paraId="5D814F2A" w14:textId="77777777" w:rsidR="002B254F" w:rsidRDefault="002B254F" w:rsidP="002B254F">
      <w:pPr>
        <w:spacing w:line="480" w:lineRule="auto"/>
        <w:jc w:val="both"/>
        <w:rPr>
          <w:ins w:id="276" w:author="Phil" w:date="2016-04-21T15:36:00Z"/>
          <w:rFonts w:ascii="Times New Roman" w:eastAsia="Times New Roman" w:hAnsi="Times New Roman" w:cs="Times New Roman"/>
          <w:sz w:val="24"/>
          <w:szCs w:val="24"/>
        </w:rPr>
      </w:pPr>
      <w:r w:rsidRPr="00E74A14">
        <w:rPr>
          <w:rFonts w:ascii="Times New Roman" w:eastAsia="Times New Roman" w:hAnsi="Times New Roman" w:cs="Times New Roman"/>
          <w:b/>
          <w:sz w:val="24"/>
          <w:szCs w:val="24"/>
        </w:rPr>
        <w:lastRenderedPageBreak/>
        <w:t>Table 2</w:t>
      </w:r>
      <w:r w:rsidRPr="00E74A14">
        <w:rPr>
          <w:rFonts w:ascii="Times New Roman" w:eastAsia="Times New Roman" w:hAnsi="Times New Roman" w:cs="Times New Roman"/>
          <w:sz w:val="24"/>
          <w:szCs w:val="24"/>
        </w:rPr>
        <w:t xml:space="preserve"> Parameter estimates for fixed effects in all best models (selected based on AIC).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77" w:author="Phil" w:date="2016-04-21T15:40:00Z">
          <w:tblPr>
            <w:tblStyle w:val="a0"/>
            <w:tblW w:w="933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22"/>
        <w:gridCol w:w="1534"/>
        <w:gridCol w:w="1554"/>
        <w:gridCol w:w="1564"/>
        <w:gridCol w:w="1526"/>
        <w:gridCol w:w="1043"/>
        <w:tblGridChange w:id="278">
          <w:tblGrid>
            <w:gridCol w:w="1188"/>
            <w:gridCol w:w="1534"/>
            <w:gridCol w:w="1554"/>
            <w:gridCol w:w="1564"/>
            <w:gridCol w:w="1526"/>
            <w:gridCol w:w="1043"/>
          </w:tblGrid>
        </w:tblGridChange>
      </w:tblGrid>
      <w:tr w:rsidR="00E93C3D" w:rsidRPr="00E93C3D" w14:paraId="717507A8" w14:textId="77777777" w:rsidTr="00E93C3D">
        <w:trPr>
          <w:trHeight w:val="288"/>
          <w:ins w:id="279" w:author="Phil" w:date="2016-04-21T15:36:00Z"/>
          <w:trPrChange w:id="280" w:author="Phil" w:date="2016-04-21T15:40:00Z">
            <w:trPr>
              <w:trHeight w:val="288"/>
            </w:trPr>
          </w:trPrChange>
        </w:trPr>
        <w:tc>
          <w:tcPr>
            <w:tcW w:w="2222" w:type="dxa"/>
            <w:tcPrChange w:id="281" w:author="Phil" w:date="2016-04-21T15:40:00Z">
              <w:tcPr>
                <w:tcW w:w="1162" w:type="dxa"/>
              </w:tcPr>
            </w:tcPrChange>
          </w:tcPr>
          <w:p w14:paraId="1A62A512" w14:textId="47A5E865" w:rsidR="00E93C3D" w:rsidRPr="00E93C3D" w:rsidRDefault="00E93C3D">
            <w:pPr>
              <w:spacing w:line="240" w:lineRule="auto"/>
              <w:jc w:val="center"/>
              <w:rPr>
                <w:ins w:id="282" w:author="Phil" w:date="2016-04-21T15:37:00Z"/>
                <w:rFonts w:ascii="Times New Roman" w:eastAsia="Times New Roman" w:hAnsi="Times New Roman" w:cs="Times New Roman"/>
                <w:color w:val="auto"/>
                <w:sz w:val="24"/>
                <w:szCs w:val="24"/>
                <w:lang w:val="en-GB" w:eastAsia="en-GB"/>
              </w:rPr>
              <w:pPrChange w:id="283" w:author="Phil" w:date="2016-04-21T15:40:00Z">
                <w:pPr>
                  <w:spacing w:line="240" w:lineRule="auto"/>
                </w:pPr>
              </w:pPrChange>
            </w:pPr>
            <w:ins w:id="284" w:author="Phil" w:date="2016-04-21T15:37:00Z">
              <w:r>
                <w:rPr>
                  <w:rFonts w:ascii="Times New Roman" w:eastAsia="Times New Roman" w:hAnsi="Times New Roman" w:cs="Times New Roman"/>
                  <w:color w:val="auto"/>
                  <w:sz w:val="24"/>
                  <w:szCs w:val="24"/>
                  <w:lang w:val="en-GB" w:eastAsia="en-GB"/>
                </w:rPr>
                <w:t>Variable</w:t>
              </w:r>
            </w:ins>
          </w:p>
        </w:tc>
        <w:tc>
          <w:tcPr>
            <w:tcW w:w="1534" w:type="dxa"/>
            <w:noWrap/>
            <w:hideMark/>
            <w:tcPrChange w:id="285" w:author="Phil" w:date="2016-04-21T15:40:00Z">
              <w:tcPr>
                <w:tcW w:w="1550" w:type="dxa"/>
                <w:noWrap/>
                <w:hideMark/>
              </w:tcPr>
            </w:tcPrChange>
          </w:tcPr>
          <w:p w14:paraId="08929EE7" w14:textId="4F3EB529" w:rsidR="00E93C3D" w:rsidRPr="00E93C3D" w:rsidRDefault="00E93C3D">
            <w:pPr>
              <w:spacing w:line="240" w:lineRule="auto"/>
              <w:jc w:val="center"/>
              <w:rPr>
                <w:ins w:id="286" w:author="Phil" w:date="2016-04-21T15:36:00Z"/>
                <w:rFonts w:ascii="Times New Roman" w:eastAsia="Times New Roman" w:hAnsi="Times New Roman" w:cs="Times New Roman"/>
                <w:color w:val="auto"/>
                <w:sz w:val="24"/>
                <w:szCs w:val="24"/>
                <w:lang w:val="en-GB" w:eastAsia="en-GB"/>
              </w:rPr>
              <w:pPrChange w:id="287" w:author="Phil" w:date="2016-04-21T15:40:00Z">
                <w:pPr>
                  <w:spacing w:line="240" w:lineRule="auto"/>
                </w:pPr>
              </w:pPrChange>
            </w:pPr>
            <w:ins w:id="288" w:author="Phil" w:date="2016-04-21T15:38:00Z">
              <w:r>
                <w:rPr>
                  <w:rFonts w:ascii="Times New Roman" w:eastAsia="Times New Roman" w:hAnsi="Times New Roman" w:cs="Times New Roman"/>
                  <w:color w:val="auto"/>
                  <w:sz w:val="24"/>
                  <w:szCs w:val="24"/>
                  <w:lang w:val="en-GB" w:eastAsia="en-GB"/>
                </w:rPr>
                <w:t>Parameter</w:t>
              </w:r>
            </w:ins>
          </w:p>
        </w:tc>
        <w:tc>
          <w:tcPr>
            <w:tcW w:w="1554" w:type="dxa"/>
            <w:noWrap/>
            <w:hideMark/>
            <w:tcPrChange w:id="289" w:author="Phil" w:date="2016-04-21T15:40:00Z">
              <w:tcPr>
                <w:tcW w:w="1570" w:type="dxa"/>
                <w:noWrap/>
                <w:hideMark/>
              </w:tcPr>
            </w:tcPrChange>
          </w:tcPr>
          <w:p w14:paraId="7BE6C840" w14:textId="77777777" w:rsidR="00E93C3D" w:rsidRPr="00E93C3D" w:rsidRDefault="00E93C3D">
            <w:pPr>
              <w:spacing w:line="240" w:lineRule="auto"/>
              <w:jc w:val="center"/>
              <w:rPr>
                <w:ins w:id="290" w:author="Phil" w:date="2016-04-21T15:36:00Z"/>
                <w:rFonts w:ascii="Calibri" w:eastAsia="Times New Roman" w:hAnsi="Calibri" w:cs="Times New Roman"/>
                <w:lang w:val="en-GB" w:eastAsia="en-GB"/>
              </w:rPr>
              <w:pPrChange w:id="291" w:author="Phil" w:date="2016-04-21T15:40:00Z">
                <w:pPr>
                  <w:spacing w:line="240" w:lineRule="auto"/>
                </w:pPr>
              </w:pPrChange>
            </w:pPr>
            <w:ins w:id="292" w:author="Phil" w:date="2016-04-21T15:36:00Z">
              <w:r w:rsidRPr="00E93C3D">
                <w:rPr>
                  <w:rFonts w:ascii="Calibri" w:eastAsia="Times New Roman" w:hAnsi="Calibri" w:cs="Times New Roman"/>
                  <w:lang w:val="en-GB" w:eastAsia="en-GB"/>
                </w:rPr>
                <w:t>Estimate</w:t>
              </w:r>
            </w:ins>
          </w:p>
        </w:tc>
        <w:tc>
          <w:tcPr>
            <w:tcW w:w="1564" w:type="dxa"/>
            <w:noWrap/>
            <w:hideMark/>
            <w:tcPrChange w:id="293" w:author="Phil" w:date="2016-04-21T15:40:00Z">
              <w:tcPr>
                <w:tcW w:w="1580" w:type="dxa"/>
                <w:noWrap/>
                <w:hideMark/>
              </w:tcPr>
            </w:tcPrChange>
          </w:tcPr>
          <w:p w14:paraId="5F9D3243" w14:textId="66D9853B" w:rsidR="00E93C3D" w:rsidRPr="00E93C3D" w:rsidRDefault="00E93C3D">
            <w:pPr>
              <w:spacing w:line="240" w:lineRule="auto"/>
              <w:jc w:val="center"/>
              <w:rPr>
                <w:ins w:id="294" w:author="Phil" w:date="2016-04-21T15:36:00Z"/>
                <w:rFonts w:ascii="Calibri" w:eastAsia="Times New Roman" w:hAnsi="Calibri" w:cs="Times New Roman"/>
                <w:lang w:val="en-GB" w:eastAsia="en-GB"/>
              </w:rPr>
              <w:pPrChange w:id="295" w:author="Phil" w:date="2016-04-21T15:40:00Z">
                <w:pPr>
                  <w:spacing w:line="240" w:lineRule="auto"/>
                </w:pPr>
              </w:pPrChange>
            </w:pPr>
            <w:ins w:id="296" w:author="Phil" w:date="2016-04-21T15:39:00Z">
              <w:r>
                <w:rPr>
                  <w:rFonts w:ascii="Calibri" w:eastAsia="Times New Roman" w:hAnsi="Calibri" w:cs="Times New Roman"/>
                  <w:lang w:val="en-GB" w:eastAsia="en-GB"/>
                </w:rPr>
                <w:t>SE</w:t>
              </w:r>
            </w:ins>
          </w:p>
        </w:tc>
        <w:tc>
          <w:tcPr>
            <w:tcW w:w="1526" w:type="dxa"/>
            <w:noWrap/>
            <w:hideMark/>
            <w:tcPrChange w:id="297" w:author="Phil" w:date="2016-04-21T15:40:00Z">
              <w:tcPr>
                <w:tcW w:w="1542" w:type="dxa"/>
                <w:noWrap/>
                <w:hideMark/>
              </w:tcPr>
            </w:tcPrChange>
          </w:tcPr>
          <w:p w14:paraId="2C9E2DA6" w14:textId="0A0CE46F" w:rsidR="00E93C3D" w:rsidRPr="00E93C3D" w:rsidRDefault="00E93C3D">
            <w:pPr>
              <w:spacing w:line="240" w:lineRule="auto"/>
              <w:jc w:val="center"/>
              <w:rPr>
                <w:ins w:id="298" w:author="Phil" w:date="2016-04-21T15:36:00Z"/>
                <w:rFonts w:ascii="Calibri" w:eastAsia="Times New Roman" w:hAnsi="Calibri" w:cs="Times New Roman"/>
                <w:lang w:val="en-GB" w:eastAsia="en-GB"/>
              </w:rPr>
              <w:pPrChange w:id="299" w:author="Phil" w:date="2016-04-21T15:40:00Z">
                <w:pPr>
                  <w:spacing w:line="240" w:lineRule="auto"/>
                </w:pPr>
              </w:pPrChange>
            </w:pPr>
            <w:ins w:id="300" w:author="Phil" w:date="2016-04-21T15:39:00Z">
              <w:r>
                <w:rPr>
                  <w:rFonts w:ascii="Calibri" w:eastAsia="Times New Roman" w:hAnsi="Calibri" w:cs="Times New Roman"/>
                  <w:lang w:val="en-GB" w:eastAsia="en-GB"/>
                </w:rPr>
                <w:t>t-value</w:t>
              </w:r>
            </w:ins>
          </w:p>
        </w:tc>
        <w:tc>
          <w:tcPr>
            <w:tcW w:w="1043" w:type="dxa"/>
            <w:noWrap/>
            <w:hideMark/>
            <w:tcPrChange w:id="301" w:author="Phil" w:date="2016-04-21T15:40:00Z">
              <w:tcPr>
                <w:tcW w:w="1023" w:type="dxa"/>
                <w:noWrap/>
                <w:hideMark/>
              </w:tcPr>
            </w:tcPrChange>
          </w:tcPr>
          <w:p w14:paraId="4B4A1611" w14:textId="21705CED" w:rsidR="00E93C3D" w:rsidRPr="00E93C3D" w:rsidRDefault="00E93C3D">
            <w:pPr>
              <w:spacing w:line="240" w:lineRule="auto"/>
              <w:jc w:val="center"/>
              <w:rPr>
                <w:ins w:id="302" w:author="Phil" w:date="2016-04-21T15:36:00Z"/>
                <w:rFonts w:ascii="Calibri" w:eastAsia="Times New Roman" w:hAnsi="Calibri" w:cs="Times New Roman"/>
                <w:lang w:val="en-GB" w:eastAsia="en-GB"/>
              </w:rPr>
              <w:pPrChange w:id="303" w:author="Phil" w:date="2016-04-21T15:40:00Z">
                <w:pPr>
                  <w:spacing w:line="240" w:lineRule="auto"/>
                </w:pPr>
              </w:pPrChange>
            </w:pPr>
            <w:ins w:id="304" w:author="Phil" w:date="2016-04-21T15:39:00Z">
              <w:r>
                <w:rPr>
                  <w:rFonts w:ascii="Calibri" w:eastAsia="Times New Roman" w:hAnsi="Calibri" w:cs="Times New Roman"/>
                  <w:lang w:val="en-GB" w:eastAsia="en-GB"/>
                </w:rPr>
                <w:t>P value</w:t>
              </w:r>
            </w:ins>
          </w:p>
        </w:tc>
      </w:tr>
      <w:tr w:rsidR="00E93C3D" w:rsidRPr="00E93C3D" w14:paraId="16E10F31" w14:textId="77777777" w:rsidTr="00E93C3D">
        <w:trPr>
          <w:trHeight w:val="288"/>
          <w:ins w:id="305" w:author="Phil" w:date="2016-04-21T15:36:00Z"/>
          <w:trPrChange w:id="306" w:author="Phil" w:date="2016-04-21T15:40:00Z">
            <w:trPr>
              <w:trHeight w:val="288"/>
            </w:trPr>
          </w:trPrChange>
        </w:trPr>
        <w:tc>
          <w:tcPr>
            <w:tcW w:w="2222" w:type="dxa"/>
            <w:tcPrChange w:id="307" w:author="Phil" w:date="2016-04-21T15:40:00Z">
              <w:tcPr>
                <w:tcW w:w="1162" w:type="dxa"/>
              </w:tcPr>
            </w:tcPrChange>
          </w:tcPr>
          <w:p w14:paraId="5FA37F66" w14:textId="6EA196AB" w:rsidR="00E93C3D" w:rsidRPr="00E93C3D" w:rsidRDefault="00E93C3D">
            <w:pPr>
              <w:spacing w:line="240" w:lineRule="auto"/>
              <w:jc w:val="center"/>
              <w:rPr>
                <w:ins w:id="308" w:author="Phil" w:date="2016-04-21T15:37:00Z"/>
                <w:rFonts w:ascii="Calibri" w:eastAsia="Times New Roman" w:hAnsi="Calibri" w:cs="Times New Roman"/>
                <w:lang w:val="en-GB" w:eastAsia="en-GB"/>
              </w:rPr>
              <w:pPrChange w:id="309" w:author="Phil" w:date="2016-04-21T15:40:00Z">
                <w:pPr>
                  <w:spacing w:line="240" w:lineRule="auto"/>
                </w:pPr>
              </w:pPrChange>
            </w:pPr>
            <w:ins w:id="310" w:author="Phil" w:date="2016-04-21T15:37:00Z">
              <w:r>
                <w:rPr>
                  <w:rFonts w:ascii="Calibri" w:eastAsia="Times New Roman" w:hAnsi="Calibri" w:cs="Times New Roman"/>
                  <w:lang w:val="en-GB" w:eastAsia="en-GB"/>
                </w:rPr>
                <w:t>Functional dispersal (FDis)</w:t>
              </w:r>
            </w:ins>
          </w:p>
        </w:tc>
        <w:tc>
          <w:tcPr>
            <w:tcW w:w="1534" w:type="dxa"/>
            <w:noWrap/>
            <w:hideMark/>
            <w:tcPrChange w:id="311" w:author="Phil" w:date="2016-04-21T15:40:00Z">
              <w:tcPr>
                <w:tcW w:w="1550" w:type="dxa"/>
                <w:noWrap/>
                <w:hideMark/>
              </w:tcPr>
            </w:tcPrChange>
          </w:tcPr>
          <w:p w14:paraId="31B3BB3B" w14:textId="7D52A385" w:rsidR="00E93C3D" w:rsidRPr="00E93C3D" w:rsidRDefault="00E93C3D">
            <w:pPr>
              <w:spacing w:line="240" w:lineRule="auto"/>
              <w:jc w:val="center"/>
              <w:rPr>
                <w:ins w:id="312" w:author="Phil" w:date="2016-04-21T15:36:00Z"/>
                <w:rFonts w:ascii="Calibri" w:eastAsia="Times New Roman" w:hAnsi="Calibri" w:cs="Times New Roman"/>
                <w:lang w:val="en-GB" w:eastAsia="en-GB"/>
              </w:rPr>
              <w:pPrChange w:id="313" w:author="Phil" w:date="2016-04-21T15:40:00Z">
                <w:pPr>
                  <w:spacing w:line="240" w:lineRule="auto"/>
                </w:pPr>
              </w:pPrChange>
            </w:pPr>
            <w:ins w:id="314" w:author="Phil" w:date="2016-04-21T15:36:00Z">
              <w:r>
                <w:rPr>
                  <w:rFonts w:ascii="Calibri" w:eastAsia="Times New Roman" w:hAnsi="Calibri" w:cs="Times New Roman"/>
                  <w:lang w:val="en-GB" w:eastAsia="en-GB"/>
                </w:rPr>
                <w:t>Intercept</w:t>
              </w:r>
            </w:ins>
          </w:p>
        </w:tc>
        <w:tc>
          <w:tcPr>
            <w:tcW w:w="1554" w:type="dxa"/>
            <w:noWrap/>
            <w:hideMark/>
            <w:tcPrChange w:id="315" w:author="Phil" w:date="2016-04-21T15:40:00Z">
              <w:tcPr>
                <w:tcW w:w="1570" w:type="dxa"/>
                <w:noWrap/>
                <w:hideMark/>
              </w:tcPr>
            </w:tcPrChange>
          </w:tcPr>
          <w:p w14:paraId="5722A25F" w14:textId="77777777" w:rsidR="00E93C3D" w:rsidRPr="00E93C3D" w:rsidRDefault="00E93C3D">
            <w:pPr>
              <w:spacing w:line="240" w:lineRule="auto"/>
              <w:jc w:val="center"/>
              <w:rPr>
                <w:ins w:id="316" w:author="Phil" w:date="2016-04-21T15:36:00Z"/>
                <w:rFonts w:ascii="Calibri" w:eastAsia="Times New Roman" w:hAnsi="Calibri" w:cs="Times New Roman"/>
                <w:lang w:val="en-GB" w:eastAsia="en-GB"/>
              </w:rPr>
              <w:pPrChange w:id="317" w:author="Phil" w:date="2016-04-21T15:40:00Z">
                <w:pPr>
                  <w:spacing w:line="240" w:lineRule="auto"/>
                  <w:jc w:val="right"/>
                </w:pPr>
              </w:pPrChange>
            </w:pPr>
            <w:ins w:id="318" w:author="Phil" w:date="2016-04-21T15:36:00Z">
              <w:r w:rsidRPr="00E93C3D">
                <w:rPr>
                  <w:rFonts w:ascii="Calibri" w:eastAsia="Times New Roman" w:hAnsi="Calibri" w:cs="Times New Roman"/>
                  <w:lang w:val="en-GB" w:eastAsia="en-GB"/>
                </w:rPr>
                <w:t>-0.02556</w:t>
              </w:r>
            </w:ins>
          </w:p>
        </w:tc>
        <w:tc>
          <w:tcPr>
            <w:tcW w:w="1564" w:type="dxa"/>
            <w:noWrap/>
            <w:hideMark/>
            <w:tcPrChange w:id="319" w:author="Phil" w:date="2016-04-21T15:40:00Z">
              <w:tcPr>
                <w:tcW w:w="1580" w:type="dxa"/>
                <w:noWrap/>
                <w:hideMark/>
              </w:tcPr>
            </w:tcPrChange>
          </w:tcPr>
          <w:p w14:paraId="66BBEB7A" w14:textId="77777777" w:rsidR="00E93C3D" w:rsidRPr="00E93C3D" w:rsidRDefault="00E93C3D">
            <w:pPr>
              <w:spacing w:line="240" w:lineRule="auto"/>
              <w:jc w:val="center"/>
              <w:rPr>
                <w:ins w:id="320" w:author="Phil" w:date="2016-04-21T15:36:00Z"/>
                <w:rFonts w:ascii="Calibri" w:eastAsia="Times New Roman" w:hAnsi="Calibri" w:cs="Times New Roman"/>
                <w:lang w:val="en-GB" w:eastAsia="en-GB"/>
              </w:rPr>
              <w:pPrChange w:id="321" w:author="Phil" w:date="2016-04-21T15:40:00Z">
                <w:pPr>
                  <w:spacing w:line="240" w:lineRule="auto"/>
                  <w:jc w:val="right"/>
                </w:pPr>
              </w:pPrChange>
            </w:pPr>
            <w:ins w:id="322" w:author="Phil" w:date="2016-04-21T15:36:00Z">
              <w:r w:rsidRPr="00E93C3D">
                <w:rPr>
                  <w:rFonts w:ascii="Calibri" w:eastAsia="Times New Roman" w:hAnsi="Calibri" w:cs="Times New Roman"/>
                  <w:lang w:val="en-GB" w:eastAsia="en-GB"/>
                </w:rPr>
                <w:t>0.022802</w:t>
              </w:r>
            </w:ins>
          </w:p>
        </w:tc>
        <w:tc>
          <w:tcPr>
            <w:tcW w:w="1526" w:type="dxa"/>
            <w:noWrap/>
            <w:hideMark/>
            <w:tcPrChange w:id="323" w:author="Phil" w:date="2016-04-21T15:40:00Z">
              <w:tcPr>
                <w:tcW w:w="1542" w:type="dxa"/>
                <w:noWrap/>
                <w:hideMark/>
              </w:tcPr>
            </w:tcPrChange>
          </w:tcPr>
          <w:p w14:paraId="5245A6C6" w14:textId="77777777" w:rsidR="00E93C3D" w:rsidRPr="00E93C3D" w:rsidRDefault="00E93C3D">
            <w:pPr>
              <w:spacing w:line="240" w:lineRule="auto"/>
              <w:jc w:val="center"/>
              <w:rPr>
                <w:ins w:id="324" w:author="Phil" w:date="2016-04-21T15:36:00Z"/>
                <w:rFonts w:ascii="Calibri" w:eastAsia="Times New Roman" w:hAnsi="Calibri" w:cs="Times New Roman"/>
                <w:lang w:val="en-GB" w:eastAsia="en-GB"/>
              </w:rPr>
              <w:pPrChange w:id="325" w:author="Phil" w:date="2016-04-21T15:40:00Z">
                <w:pPr>
                  <w:spacing w:line="240" w:lineRule="auto"/>
                  <w:jc w:val="right"/>
                </w:pPr>
              </w:pPrChange>
            </w:pPr>
            <w:ins w:id="326" w:author="Phil" w:date="2016-04-21T15:36:00Z">
              <w:r w:rsidRPr="00E93C3D">
                <w:rPr>
                  <w:rFonts w:ascii="Calibri" w:eastAsia="Times New Roman" w:hAnsi="Calibri" w:cs="Times New Roman"/>
                  <w:lang w:val="en-GB" w:eastAsia="en-GB"/>
                </w:rPr>
                <w:t>-1.12099</w:t>
              </w:r>
            </w:ins>
          </w:p>
        </w:tc>
        <w:tc>
          <w:tcPr>
            <w:tcW w:w="1043" w:type="dxa"/>
            <w:noWrap/>
            <w:hideMark/>
            <w:tcPrChange w:id="327" w:author="Phil" w:date="2016-04-21T15:40:00Z">
              <w:tcPr>
                <w:tcW w:w="1023" w:type="dxa"/>
                <w:noWrap/>
                <w:hideMark/>
              </w:tcPr>
            </w:tcPrChange>
          </w:tcPr>
          <w:p w14:paraId="551BD2A5" w14:textId="010B7802" w:rsidR="00E93C3D" w:rsidRPr="00E93C3D" w:rsidRDefault="00E93C3D">
            <w:pPr>
              <w:spacing w:line="240" w:lineRule="auto"/>
              <w:jc w:val="center"/>
              <w:rPr>
                <w:ins w:id="328" w:author="Phil" w:date="2016-04-21T15:36:00Z"/>
                <w:rFonts w:ascii="Calibri" w:eastAsia="Times New Roman" w:hAnsi="Calibri" w:cs="Times New Roman"/>
                <w:lang w:val="en-GB" w:eastAsia="en-GB"/>
              </w:rPr>
              <w:pPrChange w:id="329" w:author="Phil" w:date="2016-04-21T15:40:00Z">
                <w:pPr>
                  <w:spacing w:line="240" w:lineRule="auto"/>
                  <w:jc w:val="right"/>
                </w:pPr>
              </w:pPrChange>
            </w:pPr>
            <w:ins w:id="330" w:author="Phil" w:date="2016-04-21T15:36:00Z">
              <w:r>
                <w:rPr>
                  <w:rFonts w:ascii="Calibri" w:eastAsia="Times New Roman" w:hAnsi="Calibri" w:cs="Times New Roman"/>
                  <w:lang w:val="en-GB" w:eastAsia="en-GB"/>
                </w:rPr>
                <w:t>0.262</w:t>
              </w:r>
            </w:ins>
          </w:p>
        </w:tc>
      </w:tr>
      <w:tr w:rsidR="00E93C3D" w:rsidRPr="00E93C3D" w14:paraId="72C7B8BC" w14:textId="77777777" w:rsidTr="00E93C3D">
        <w:trPr>
          <w:trHeight w:val="288"/>
          <w:ins w:id="331" w:author="Phil" w:date="2016-04-21T15:36:00Z"/>
          <w:trPrChange w:id="332" w:author="Phil" w:date="2016-04-21T15:40:00Z">
            <w:trPr>
              <w:trHeight w:val="288"/>
            </w:trPr>
          </w:trPrChange>
        </w:trPr>
        <w:tc>
          <w:tcPr>
            <w:tcW w:w="2222" w:type="dxa"/>
            <w:tcPrChange w:id="333" w:author="Phil" w:date="2016-04-21T15:40:00Z">
              <w:tcPr>
                <w:tcW w:w="1162" w:type="dxa"/>
              </w:tcPr>
            </w:tcPrChange>
          </w:tcPr>
          <w:p w14:paraId="30E55939" w14:textId="510916EC" w:rsidR="00E93C3D" w:rsidRPr="00E93C3D" w:rsidRDefault="00E93C3D">
            <w:pPr>
              <w:spacing w:line="240" w:lineRule="auto"/>
              <w:jc w:val="center"/>
              <w:rPr>
                <w:ins w:id="334" w:author="Phil" w:date="2016-04-21T15:37:00Z"/>
                <w:rFonts w:ascii="Calibri" w:eastAsia="Times New Roman" w:hAnsi="Calibri" w:cs="Times New Roman"/>
                <w:lang w:val="en-GB" w:eastAsia="en-GB"/>
              </w:rPr>
              <w:pPrChange w:id="335" w:author="Phil" w:date="2016-04-21T15:40:00Z">
                <w:pPr>
                  <w:spacing w:line="240" w:lineRule="auto"/>
                </w:pPr>
              </w:pPrChange>
            </w:pPr>
            <w:ins w:id="336" w:author="Phil" w:date="2016-04-21T15:37:00Z">
              <w:r>
                <w:rPr>
                  <w:rFonts w:ascii="Calibri" w:eastAsia="Times New Roman" w:hAnsi="Calibri" w:cs="Times New Roman"/>
                  <w:lang w:val="en-GB" w:eastAsia="en-GB"/>
                </w:rPr>
                <w:t>Functional evenness (FEven)</w:t>
              </w:r>
            </w:ins>
          </w:p>
        </w:tc>
        <w:tc>
          <w:tcPr>
            <w:tcW w:w="1534" w:type="dxa"/>
            <w:noWrap/>
            <w:hideMark/>
            <w:tcPrChange w:id="337" w:author="Phil" w:date="2016-04-21T15:40:00Z">
              <w:tcPr>
                <w:tcW w:w="1550" w:type="dxa"/>
                <w:noWrap/>
                <w:hideMark/>
              </w:tcPr>
            </w:tcPrChange>
          </w:tcPr>
          <w:p w14:paraId="53109368" w14:textId="5015465C" w:rsidR="00E93C3D" w:rsidRPr="00E93C3D" w:rsidRDefault="00E93C3D">
            <w:pPr>
              <w:spacing w:line="240" w:lineRule="auto"/>
              <w:jc w:val="center"/>
              <w:rPr>
                <w:ins w:id="338" w:author="Phil" w:date="2016-04-21T15:36:00Z"/>
                <w:rFonts w:ascii="Calibri" w:eastAsia="Times New Roman" w:hAnsi="Calibri" w:cs="Times New Roman"/>
                <w:lang w:val="en-GB" w:eastAsia="en-GB"/>
              </w:rPr>
              <w:pPrChange w:id="339" w:author="Phil" w:date="2016-04-21T15:40:00Z">
                <w:pPr>
                  <w:spacing w:line="240" w:lineRule="auto"/>
                </w:pPr>
              </w:pPrChange>
            </w:pPr>
            <w:ins w:id="340" w:author="Phil" w:date="2016-04-21T15:36:00Z">
              <w:r>
                <w:rPr>
                  <w:rFonts w:ascii="Calibri" w:eastAsia="Times New Roman" w:hAnsi="Calibri" w:cs="Times New Roman"/>
                  <w:lang w:val="en-GB" w:eastAsia="en-GB"/>
                </w:rPr>
                <w:t>Intercept</w:t>
              </w:r>
            </w:ins>
          </w:p>
        </w:tc>
        <w:tc>
          <w:tcPr>
            <w:tcW w:w="1554" w:type="dxa"/>
            <w:noWrap/>
            <w:hideMark/>
            <w:tcPrChange w:id="341" w:author="Phil" w:date="2016-04-21T15:40:00Z">
              <w:tcPr>
                <w:tcW w:w="1570" w:type="dxa"/>
                <w:noWrap/>
                <w:hideMark/>
              </w:tcPr>
            </w:tcPrChange>
          </w:tcPr>
          <w:p w14:paraId="3DF3D6FF" w14:textId="77777777" w:rsidR="00E93C3D" w:rsidRPr="00E93C3D" w:rsidRDefault="00E93C3D">
            <w:pPr>
              <w:spacing w:line="240" w:lineRule="auto"/>
              <w:jc w:val="center"/>
              <w:rPr>
                <w:ins w:id="342" w:author="Phil" w:date="2016-04-21T15:36:00Z"/>
                <w:rFonts w:ascii="Calibri" w:eastAsia="Times New Roman" w:hAnsi="Calibri" w:cs="Times New Roman"/>
                <w:lang w:val="en-GB" w:eastAsia="en-GB"/>
              </w:rPr>
              <w:pPrChange w:id="343" w:author="Phil" w:date="2016-04-21T15:40:00Z">
                <w:pPr>
                  <w:spacing w:line="240" w:lineRule="auto"/>
                  <w:jc w:val="right"/>
                </w:pPr>
              </w:pPrChange>
            </w:pPr>
            <w:ins w:id="344" w:author="Phil" w:date="2016-04-21T15:36:00Z">
              <w:r w:rsidRPr="00E93C3D">
                <w:rPr>
                  <w:rFonts w:ascii="Calibri" w:eastAsia="Times New Roman" w:hAnsi="Calibri" w:cs="Times New Roman"/>
                  <w:lang w:val="en-GB" w:eastAsia="en-GB"/>
                </w:rPr>
                <w:t>0.037418</w:t>
              </w:r>
            </w:ins>
          </w:p>
        </w:tc>
        <w:tc>
          <w:tcPr>
            <w:tcW w:w="1564" w:type="dxa"/>
            <w:noWrap/>
            <w:hideMark/>
            <w:tcPrChange w:id="345" w:author="Phil" w:date="2016-04-21T15:40:00Z">
              <w:tcPr>
                <w:tcW w:w="1580" w:type="dxa"/>
                <w:noWrap/>
                <w:hideMark/>
              </w:tcPr>
            </w:tcPrChange>
          </w:tcPr>
          <w:p w14:paraId="4E8BC2C9" w14:textId="77777777" w:rsidR="00E93C3D" w:rsidRPr="00E93C3D" w:rsidRDefault="00E93C3D">
            <w:pPr>
              <w:spacing w:line="240" w:lineRule="auto"/>
              <w:jc w:val="center"/>
              <w:rPr>
                <w:ins w:id="346" w:author="Phil" w:date="2016-04-21T15:36:00Z"/>
                <w:rFonts w:ascii="Calibri" w:eastAsia="Times New Roman" w:hAnsi="Calibri" w:cs="Times New Roman"/>
                <w:lang w:val="en-GB" w:eastAsia="en-GB"/>
              </w:rPr>
              <w:pPrChange w:id="347" w:author="Phil" w:date="2016-04-21T15:40:00Z">
                <w:pPr>
                  <w:spacing w:line="240" w:lineRule="auto"/>
                  <w:jc w:val="right"/>
                </w:pPr>
              </w:pPrChange>
            </w:pPr>
            <w:ins w:id="348" w:author="Phil" w:date="2016-04-21T15:36:00Z">
              <w:r w:rsidRPr="00E93C3D">
                <w:rPr>
                  <w:rFonts w:ascii="Calibri" w:eastAsia="Times New Roman" w:hAnsi="Calibri" w:cs="Times New Roman"/>
                  <w:lang w:val="en-GB" w:eastAsia="en-GB"/>
                </w:rPr>
                <w:t>0.031058</w:t>
              </w:r>
            </w:ins>
          </w:p>
        </w:tc>
        <w:tc>
          <w:tcPr>
            <w:tcW w:w="1526" w:type="dxa"/>
            <w:noWrap/>
            <w:hideMark/>
            <w:tcPrChange w:id="349" w:author="Phil" w:date="2016-04-21T15:40:00Z">
              <w:tcPr>
                <w:tcW w:w="1542" w:type="dxa"/>
                <w:noWrap/>
                <w:hideMark/>
              </w:tcPr>
            </w:tcPrChange>
          </w:tcPr>
          <w:p w14:paraId="62BC842A" w14:textId="77777777" w:rsidR="00E93C3D" w:rsidRPr="00E93C3D" w:rsidRDefault="00E93C3D">
            <w:pPr>
              <w:spacing w:line="240" w:lineRule="auto"/>
              <w:jc w:val="center"/>
              <w:rPr>
                <w:ins w:id="350" w:author="Phil" w:date="2016-04-21T15:36:00Z"/>
                <w:rFonts w:ascii="Calibri" w:eastAsia="Times New Roman" w:hAnsi="Calibri" w:cs="Times New Roman"/>
                <w:lang w:val="en-GB" w:eastAsia="en-GB"/>
              </w:rPr>
              <w:pPrChange w:id="351" w:author="Phil" w:date="2016-04-21T15:40:00Z">
                <w:pPr>
                  <w:spacing w:line="240" w:lineRule="auto"/>
                  <w:jc w:val="right"/>
                </w:pPr>
              </w:pPrChange>
            </w:pPr>
            <w:ins w:id="352" w:author="Phil" w:date="2016-04-21T15:36:00Z">
              <w:r w:rsidRPr="00E93C3D">
                <w:rPr>
                  <w:rFonts w:ascii="Calibri" w:eastAsia="Times New Roman" w:hAnsi="Calibri" w:cs="Times New Roman"/>
                  <w:lang w:val="en-GB" w:eastAsia="en-GB"/>
                </w:rPr>
                <w:t>1.204752</w:t>
              </w:r>
            </w:ins>
          </w:p>
        </w:tc>
        <w:tc>
          <w:tcPr>
            <w:tcW w:w="1043" w:type="dxa"/>
            <w:noWrap/>
            <w:hideMark/>
            <w:tcPrChange w:id="353" w:author="Phil" w:date="2016-04-21T15:40:00Z">
              <w:tcPr>
                <w:tcW w:w="1023" w:type="dxa"/>
                <w:noWrap/>
                <w:hideMark/>
              </w:tcPr>
            </w:tcPrChange>
          </w:tcPr>
          <w:p w14:paraId="752735B7" w14:textId="2C672B96" w:rsidR="00E93C3D" w:rsidRPr="00E93C3D" w:rsidRDefault="00E93C3D">
            <w:pPr>
              <w:spacing w:line="240" w:lineRule="auto"/>
              <w:jc w:val="center"/>
              <w:rPr>
                <w:ins w:id="354" w:author="Phil" w:date="2016-04-21T15:36:00Z"/>
                <w:rFonts w:ascii="Calibri" w:eastAsia="Times New Roman" w:hAnsi="Calibri" w:cs="Times New Roman"/>
                <w:lang w:val="en-GB" w:eastAsia="en-GB"/>
              </w:rPr>
              <w:pPrChange w:id="355" w:author="Phil" w:date="2016-04-21T15:40:00Z">
                <w:pPr>
                  <w:spacing w:line="240" w:lineRule="auto"/>
                  <w:jc w:val="right"/>
                </w:pPr>
              </w:pPrChange>
            </w:pPr>
            <w:ins w:id="356" w:author="Phil" w:date="2016-04-21T15:36:00Z">
              <w:r>
                <w:rPr>
                  <w:rFonts w:ascii="Calibri" w:eastAsia="Times New Roman" w:hAnsi="Calibri" w:cs="Times New Roman"/>
                  <w:lang w:val="en-GB" w:eastAsia="en-GB"/>
                </w:rPr>
                <w:t>0.228</w:t>
              </w:r>
            </w:ins>
          </w:p>
        </w:tc>
      </w:tr>
      <w:tr w:rsidR="00E93C3D" w:rsidRPr="00E93C3D" w14:paraId="605875DD" w14:textId="77777777" w:rsidTr="00E93C3D">
        <w:trPr>
          <w:trHeight w:val="288"/>
          <w:ins w:id="357" w:author="Phil" w:date="2016-04-21T15:36:00Z"/>
          <w:trPrChange w:id="358" w:author="Phil" w:date="2016-04-21T15:40:00Z">
            <w:trPr>
              <w:trHeight w:val="288"/>
            </w:trPr>
          </w:trPrChange>
        </w:trPr>
        <w:tc>
          <w:tcPr>
            <w:tcW w:w="2222" w:type="dxa"/>
            <w:tcPrChange w:id="359" w:author="Phil" w:date="2016-04-21T15:40:00Z">
              <w:tcPr>
                <w:tcW w:w="1162" w:type="dxa"/>
              </w:tcPr>
            </w:tcPrChange>
          </w:tcPr>
          <w:p w14:paraId="3BB80AD8" w14:textId="1E4AB80D" w:rsidR="00E93C3D" w:rsidRPr="00E93C3D" w:rsidRDefault="00E93C3D">
            <w:pPr>
              <w:spacing w:line="240" w:lineRule="auto"/>
              <w:jc w:val="center"/>
              <w:rPr>
                <w:ins w:id="360" w:author="Phil" w:date="2016-04-21T15:37:00Z"/>
                <w:rFonts w:ascii="Calibri" w:eastAsia="Times New Roman" w:hAnsi="Calibri" w:cs="Times New Roman"/>
                <w:lang w:val="en-GB" w:eastAsia="en-GB"/>
              </w:rPr>
              <w:pPrChange w:id="361" w:author="Phil" w:date="2016-04-21T15:40:00Z">
                <w:pPr>
                  <w:spacing w:line="240" w:lineRule="auto"/>
                </w:pPr>
              </w:pPrChange>
            </w:pPr>
            <w:ins w:id="362" w:author="Phil" w:date="2016-04-21T15:37:00Z">
              <w:r>
                <w:rPr>
                  <w:rFonts w:ascii="Calibri" w:eastAsia="Times New Roman" w:hAnsi="Calibri" w:cs="Times New Roman"/>
                  <w:lang w:val="en-GB" w:eastAsia="en-GB"/>
                </w:rPr>
                <w:t>Functional Richness (FRic)</w:t>
              </w:r>
            </w:ins>
          </w:p>
        </w:tc>
        <w:tc>
          <w:tcPr>
            <w:tcW w:w="1534" w:type="dxa"/>
            <w:noWrap/>
            <w:hideMark/>
            <w:tcPrChange w:id="363" w:author="Phil" w:date="2016-04-21T15:40:00Z">
              <w:tcPr>
                <w:tcW w:w="1550" w:type="dxa"/>
                <w:noWrap/>
                <w:hideMark/>
              </w:tcPr>
            </w:tcPrChange>
          </w:tcPr>
          <w:p w14:paraId="7306EE9E" w14:textId="161EB464" w:rsidR="00E93C3D" w:rsidRPr="00E93C3D" w:rsidRDefault="00E93C3D">
            <w:pPr>
              <w:spacing w:line="240" w:lineRule="auto"/>
              <w:jc w:val="center"/>
              <w:rPr>
                <w:ins w:id="364" w:author="Phil" w:date="2016-04-21T15:36:00Z"/>
                <w:rFonts w:ascii="Calibri" w:eastAsia="Times New Roman" w:hAnsi="Calibri" w:cs="Times New Roman"/>
                <w:lang w:val="en-GB" w:eastAsia="en-GB"/>
              </w:rPr>
              <w:pPrChange w:id="365" w:author="Phil" w:date="2016-04-21T15:40:00Z">
                <w:pPr>
                  <w:spacing w:line="240" w:lineRule="auto"/>
                </w:pPr>
              </w:pPrChange>
            </w:pPr>
            <w:ins w:id="366" w:author="Phil" w:date="2016-04-21T15:36:00Z">
              <w:r>
                <w:rPr>
                  <w:rFonts w:ascii="Calibri" w:eastAsia="Times New Roman" w:hAnsi="Calibri" w:cs="Times New Roman"/>
                  <w:lang w:val="en-GB" w:eastAsia="en-GB"/>
                </w:rPr>
                <w:t>Intercept</w:t>
              </w:r>
            </w:ins>
          </w:p>
        </w:tc>
        <w:tc>
          <w:tcPr>
            <w:tcW w:w="1554" w:type="dxa"/>
            <w:noWrap/>
            <w:hideMark/>
            <w:tcPrChange w:id="367" w:author="Phil" w:date="2016-04-21T15:40:00Z">
              <w:tcPr>
                <w:tcW w:w="1570" w:type="dxa"/>
                <w:noWrap/>
                <w:hideMark/>
              </w:tcPr>
            </w:tcPrChange>
          </w:tcPr>
          <w:p w14:paraId="6BFD1A02" w14:textId="77777777" w:rsidR="00E93C3D" w:rsidRPr="00E93C3D" w:rsidRDefault="00E93C3D">
            <w:pPr>
              <w:spacing w:line="240" w:lineRule="auto"/>
              <w:jc w:val="center"/>
              <w:rPr>
                <w:ins w:id="368" w:author="Phil" w:date="2016-04-21T15:36:00Z"/>
                <w:rFonts w:ascii="Calibri" w:eastAsia="Times New Roman" w:hAnsi="Calibri" w:cs="Times New Roman"/>
                <w:lang w:val="en-GB" w:eastAsia="en-GB"/>
              </w:rPr>
              <w:pPrChange w:id="369" w:author="Phil" w:date="2016-04-21T15:40:00Z">
                <w:pPr>
                  <w:spacing w:line="240" w:lineRule="auto"/>
                  <w:jc w:val="right"/>
                </w:pPr>
              </w:pPrChange>
            </w:pPr>
            <w:ins w:id="370" w:author="Phil" w:date="2016-04-21T15:36:00Z">
              <w:r w:rsidRPr="00E93C3D">
                <w:rPr>
                  <w:rFonts w:ascii="Calibri" w:eastAsia="Times New Roman" w:hAnsi="Calibri" w:cs="Times New Roman"/>
                  <w:lang w:val="en-GB" w:eastAsia="en-GB"/>
                </w:rPr>
                <w:t>-1.04061</w:t>
              </w:r>
            </w:ins>
          </w:p>
        </w:tc>
        <w:tc>
          <w:tcPr>
            <w:tcW w:w="1564" w:type="dxa"/>
            <w:noWrap/>
            <w:hideMark/>
            <w:tcPrChange w:id="371" w:author="Phil" w:date="2016-04-21T15:40:00Z">
              <w:tcPr>
                <w:tcW w:w="1580" w:type="dxa"/>
                <w:noWrap/>
                <w:hideMark/>
              </w:tcPr>
            </w:tcPrChange>
          </w:tcPr>
          <w:p w14:paraId="67DBAD3E" w14:textId="77777777" w:rsidR="00E93C3D" w:rsidRPr="00E93C3D" w:rsidRDefault="00E93C3D">
            <w:pPr>
              <w:spacing w:line="240" w:lineRule="auto"/>
              <w:jc w:val="center"/>
              <w:rPr>
                <w:ins w:id="372" w:author="Phil" w:date="2016-04-21T15:36:00Z"/>
                <w:rFonts w:ascii="Calibri" w:eastAsia="Times New Roman" w:hAnsi="Calibri" w:cs="Times New Roman"/>
                <w:lang w:val="en-GB" w:eastAsia="en-GB"/>
              </w:rPr>
              <w:pPrChange w:id="373" w:author="Phil" w:date="2016-04-21T15:40:00Z">
                <w:pPr>
                  <w:spacing w:line="240" w:lineRule="auto"/>
                  <w:jc w:val="right"/>
                </w:pPr>
              </w:pPrChange>
            </w:pPr>
            <w:ins w:id="374" w:author="Phil" w:date="2016-04-21T15:36:00Z">
              <w:r w:rsidRPr="00E93C3D">
                <w:rPr>
                  <w:rFonts w:ascii="Calibri" w:eastAsia="Times New Roman" w:hAnsi="Calibri" w:cs="Times New Roman"/>
                  <w:lang w:val="en-GB" w:eastAsia="en-GB"/>
                </w:rPr>
                <w:t>0.512686</w:t>
              </w:r>
            </w:ins>
          </w:p>
        </w:tc>
        <w:tc>
          <w:tcPr>
            <w:tcW w:w="1526" w:type="dxa"/>
            <w:noWrap/>
            <w:hideMark/>
            <w:tcPrChange w:id="375" w:author="Phil" w:date="2016-04-21T15:40:00Z">
              <w:tcPr>
                <w:tcW w:w="1542" w:type="dxa"/>
                <w:noWrap/>
                <w:hideMark/>
              </w:tcPr>
            </w:tcPrChange>
          </w:tcPr>
          <w:p w14:paraId="719220BA" w14:textId="77777777" w:rsidR="00E93C3D" w:rsidRPr="00E93C3D" w:rsidRDefault="00E93C3D">
            <w:pPr>
              <w:spacing w:line="240" w:lineRule="auto"/>
              <w:jc w:val="center"/>
              <w:rPr>
                <w:ins w:id="376" w:author="Phil" w:date="2016-04-21T15:36:00Z"/>
                <w:rFonts w:ascii="Calibri" w:eastAsia="Times New Roman" w:hAnsi="Calibri" w:cs="Times New Roman"/>
                <w:lang w:val="en-GB" w:eastAsia="en-GB"/>
              </w:rPr>
              <w:pPrChange w:id="377" w:author="Phil" w:date="2016-04-21T15:40:00Z">
                <w:pPr>
                  <w:spacing w:line="240" w:lineRule="auto"/>
                  <w:jc w:val="right"/>
                </w:pPr>
              </w:pPrChange>
            </w:pPr>
            <w:ins w:id="378" w:author="Phil" w:date="2016-04-21T15:36:00Z">
              <w:r w:rsidRPr="00E93C3D">
                <w:rPr>
                  <w:rFonts w:ascii="Calibri" w:eastAsia="Times New Roman" w:hAnsi="Calibri" w:cs="Times New Roman"/>
                  <w:lang w:val="en-GB" w:eastAsia="en-GB"/>
                </w:rPr>
                <w:t>-2.02971</w:t>
              </w:r>
            </w:ins>
          </w:p>
        </w:tc>
        <w:tc>
          <w:tcPr>
            <w:tcW w:w="1043" w:type="dxa"/>
            <w:noWrap/>
            <w:hideMark/>
            <w:tcPrChange w:id="379" w:author="Phil" w:date="2016-04-21T15:40:00Z">
              <w:tcPr>
                <w:tcW w:w="1023" w:type="dxa"/>
                <w:noWrap/>
                <w:hideMark/>
              </w:tcPr>
            </w:tcPrChange>
          </w:tcPr>
          <w:p w14:paraId="0DFE6D6B" w14:textId="4EC14CAC" w:rsidR="00E93C3D" w:rsidRPr="00E93C3D" w:rsidRDefault="00E93C3D">
            <w:pPr>
              <w:spacing w:line="240" w:lineRule="auto"/>
              <w:jc w:val="center"/>
              <w:rPr>
                <w:ins w:id="380" w:author="Phil" w:date="2016-04-21T15:36:00Z"/>
                <w:rFonts w:ascii="Calibri" w:eastAsia="Times New Roman" w:hAnsi="Calibri" w:cs="Times New Roman"/>
                <w:lang w:val="en-GB" w:eastAsia="en-GB"/>
              </w:rPr>
              <w:pPrChange w:id="381" w:author="Phil" w:date="2016-04-21T15:40:00Z">
                <w:pPr>
                  <w:spacing w:line="240" w:lineRule="auto"/>
                  <w:jc w:val="right"/>
                </w:pPr>
              </w:pPrChange>
            </w:pPr>
            <w:ins w:id="382" w:author="Phil" w:date="2016-04-21T15:36:00Z">
              <w:r>
                <w:rPr>
                  <w:rFonts w:ascii="Calibri" w:eastAsia="Times New Roman" w:hAnsi="Calibri" w:cs="Times New Roman"/>
                  <w:lang w:val="en-GB" w:eastAsia="en-GB"/>
                </w:rPr>
                <w:t>0.042</w:t>
              </w:r>
            </w:ins>
          </w:p>
        </w:tc>
      </w:tr>
      <w:tr w:rsidR="00E93C3D" w:rsidRPr="00E93C3D" w14:paraId="5CCAE3C8" w14:textId="77777777" w:rsidTr="00E93C3D">
        <w:trPr>
          <w:trHeight w:val="288"/>
          <w:ins w:id="383" w:author="Phil" w:date="2016-04-21T15:36:00Z"/>
          <w:trPrChange w:id="384" w:author="Phil" w:date="2016-04-21T15:40:00Z">
            <w:trPr>
              <w:trHeight w:val="288"/>
            </w:trPr>
          </w:trPrChange>
        </w:trPr>
        <w:tc>
          <w:tcPr>
            <w:tcW w:w="2222" w:type="dxa"/>
            <w:tcPrChange w:id="385" w:author="Phil" w:date="2016-04-21T15:40:00Z">
              <w:tcPr>
                <w:tcW w:w="1162" w:type="dxa"/>
              </w:tcPr>
            </w:tcPrChange>
          </w:tcPr>
          <w:p w14:paraId="681FACBC" w14:textId="59DDC4A2" w:rsidR="00E93C3D" w:rsidRPr="00E93C3D" w:rsidRDefault="00E93C3D">
            <w:pPr>
              <w:spacing w:line="240" w:lineRule="auto"/>
              <w:jc w:val="center"/>
              <w:rPr>
                <w:ins w:id="386" w:author="Phil" w:date="2016-04-21T15:37:00Z"/>
                <w:rFonts w:ascii="Calibri" w:eastAsia="Times New Roman" w:hAnsi="Calibri" w:cs="Times New Roman"/>
                <w:lang w:val="en-GB" w:eastAsia="en-GB"/>
              </w:rPr>
              <w:pPrChange w:id="387" w:author="Phil" w:date="2016-04-21T15:40:00Z">
                <w:pPr>
                  <w:spacing w:line="240" w:lineRule="auto"/>
                </w:pPr>
              </w:pPrChange>
            </w:pPr>
            <w:ins w:id="388" w:author="Phil" w:date="2016-04-21T15:38:00Z">
              <w:r>
                <w:rPr>
                  <w:rFonts w:ascii="Calibri" w:eastAsia="Times New Roman" w:hAnsi="Calibri" w:cs="Times New Roman"/>
                  <w:lang w:val="en-GB" w:eastAsia="en-GB"/>
                </w:rPr>
                <w:t>Functional Diversity (FD)</w:t>
              </w:r>
            </w:ins>
          </w:p>
        </w:tc>
        <w:tc>
          <w:tcPr>
            <w:tcW w:w="1534" w:type="dxa"/>
            <w:noWrap/>
            <w:hideMark/>
            <w:tcPrChange w:id="389" w:author="Phil" w:date="2016-04-21T15:40:00Z">
              <w:tcPr>
                <w:tcW w:w="1550" w:type="dxa"/>
                <w:noWrap/>
                <w:hideMark/>
              </w:tcPr>
            </w:tcPrChange>
          </w:tcPr>
          <w:p w14:paraId="3CAE7CB9" w14:textId="4C66C119" w:rsidR="00E93C3D" w:rsidRPr="00E93C3D" w:rsidRDefault="00E93C3D">
            <w:pPr>
              <w:spacing w:line="240" w:lineRule="auto"/>
              <w:jc w:val="center"/>
              <w:rPr>
                <w:ins w:id="390" w:author="Phil" w:date="2016-04-21T15:36:00Z"/>
                <w:rFonts w:ascii="Calibri" w:eastAsia="Times New Roman" w:hAnsi="Calibri" w:cs="Times New Roman"/>
                <w:lang w:val="en-GB" w:eastAsia="en-GB"/>
              </w:rPr>
              <w:pPrChange w:id="391" w:author="Phil" w:date="2016-04-21T15:40:00Z">
                <w:pPr>
                  <w:spacing w:line="240" w:lineRule="auto"/>
                </w:pPr>
              </w:pPrChange>
            </w:pPr>
            <w:ins w:id="392" w:author="Phil" w:date="2016-04-21T15:36:00Z">
              <w:r>
                <w:rPr>
                  <w:rFonts w:ascii="Calibri" w:eastAsia="Times New Roman" w:hAnsi="Calibri" w:cs="Times New Roman"/>
                  <w:lang w:val="en-GB" w:eastAsia="en-GB"/>
                </w:rPr>
                <w:t>Intercept</w:t>
              </w:r>
            </w:ins>
          </w:p>
        </w:tc>
        <w:tc>
          <w:tcPr>
            <w:tcW w:w="1554" w:type="dxa"/>
            <w:noWrap/>
            <w:hideMark/>
            <w:tcPrChange w:id="393" w:author="Phil" w:date="2016-04-21T15:40:00Z">
              <w:tcPr>
                <w:tcW w:w="1570" w:type="dxa"/>
                <w:noWrap/>
                <w:hideMark/>
              </w:tcPr>
            </w:tcPrChange>
          </w:tcPr>
          <w:p w14:paraId="0CF38C18" w14:textId="77777777" w:rsidR="00E93C3D" w:rsidRPr="00E93C3D" w:rsidRDefault="00E93C3D">
            <w:pPr>
              <w:spacing w:line="240" w:lineRule="auto"/>
              <w:jc w:val="center"/>
              <w:rPr>
                <w:ins w:id="394" w:author="Phil" w:date="2016-04-21T15:36:00Z"/>
                <w:rFonts w:ascii="Calibri" w:eastAsia="Times New Roman" w:hAnsi="Calibri" w:cs="Times New Roman"/>
                <w:lang w:val="en-GB" w:eastAsia="en-GB"/>
              </w:rPr>
              <w:pPrChange w:id="395" w:author="Phil" w:date="2016-04-21T15:40:00Z">
                <w:pPr>
                  <w:spacing w:line="240" w:lineRule="auto"/>
                  <w:jc w:val="right"/>
                </w:pPr>
              </w:pPrChange>
            </w:pPr>
            <w:ins w:id="396" w:author="Phil" w:date="2016-04-21T15:36:00Z">
              <w:r w:rsidRPr="00E93C3D">
                <w:rPr>
                  <w:rFonts w:ascii="Calibri" w:eastAsia="Times New Roman" w:hAnsi="Calibri" w:cs="Times New Roman"/>
                  <w:lang w:val="en-GB" w:eastAsia="en-GB"/>
                </w:rPr>
                <w:t>-0.04689</w:t>
              </w:r>
            </w:ins>
          </w:p>
        </w:tc>
        <w:tc>
          <w:tcPr>
            <w:tcW w:w="1564" w:type="dxa"/>
            <w:noWrap/>
            <w:hideMark/>
            <w:tcPrChange w:id="397" w:author="Phil" w:date="2016-04-21T15:40:00Z">
              <w:tcPr>
                <w:tcW w:w="1580" w:type="dxa"/>
                <w:noWrap/>
                <w:hideMark/>
              </w:tcPr>
            </w:tcPrChange>
          </w:tcPr>
          <w:p w14:paraId="765221BF" w14:textId="77777777" w:rsidR="00E93C3D" w:rsidRPr="00E93C3D" w:rsidRDefault="00E93C3D">
            <w:pPr>
              <w:spacing w:line="240" w:lineRule="auto"/>
              <w:jc w:val="center"/>
              <w:rPr>
                <w:ins w:id="398" w:author="Phil" w:date="2016-04-21T15:36:00Z"/>
                <w:rFonts w:ascii="Calibri" w:eastAsia="Times New Roman" w:hAnsi="Calibri" w:cs="Times New Roman"/>
                <w:lang w:val="en-GB" w:eastAsia="en-GB"/>
              </w:rPr>
              <w:pPrChange w:id="399" w:author="Phil" w:date="2016-04-21T15:40:00Z">
                <w:pPr>
                  <w:spacing w:line="240" w:lineRule="auto"/>
                  <w:jc w:val="right"/>
                </w:pPr>
              </w:pPrChange>
            </w:pPr>
            <w:ins w:id="400" w:author="Phil" w:date="2016-04-21T15:36:00Z">
              <w:r w:rsidRPr="00E93C3D">
                <w:rPr>
                  <w:rFonts w:ascii="Calibri" w:eastAsia="Times New Roman" w:hAnsi="Calibri" w:cs="Times New Roman"/>
                  <w:lang w:val="en-GB" w:eastAsia="en-GB"/>
                </w:rPr>
                <w:t>0.048301</w:t>
              </w:r>
            </w:ins>
          </w:p>
        </w:tc>
        <w:tc>
          <w:tcPr>
            <w:tcW w:w="1526" w:type="dxa"/>
            <w:noWrap/>
            <w:hideMark/>
            <w:tcPrChange w:id="401" w:author="Phil" w:date="2016-04-21T15:40:00Z">
              <w:tcPr>
                <w:tcW w:w="1542" w:type="dxa"/>
                <w:noWrap/>
                <w:hideMark/>
              </w:tcPr>
            </w:tcPrChange>
          </w:tcPr>
          <w:p w14:paraId="47E5A2F5" w14:textId="77777777" w:rsidR="00E93C3D" w:rsidRPr="00E93C3D" w:rsidRDefault="00E93C3D">
            <w:pPr>
              <w:spacing w:line="240" w:lineRule="auto"/>
              <w:jc w:val="center"/>
              <w:rPr>
                <w:ins w:id="402" w:author="Phil" w:date="2016-04-21T15:36:00Z"/>
                <w:rFonts w:ascii="Calibri" w:eastAsia="Times New Roman" w:hAnsi="Calibri" w:cs="Times New Roman"/>
                <w:lang w:val="en-GB" w:eastAsia="en-GB"/>
              </w:rPr>
              <w:pPrChange w:id="403" w:author="Phil" w:date="2016-04-21T15:40:00Z">
                <w:pPr>
                  <w:spacing w:line="240" w:lineRule="auto"/>
                  <w:jc w:val="right"/>
                </w:pPr>
              </w:pPrChange>
            </w:pPr>
            <w:ins w:id="404" w:author="Phil" w:date="2016-04-21T15:36:00Z">
              <w:r w:rsidRPr="00E93C3D">
                <w:rPr>
                  <w:rFonts w:ascii="Calibri" w:eastAsia="Times New Roman" w:hAnsi="Calibri" w:cs="Times New Roman"/>
                  <w:lang w:val="en-GB" w:eastAsia="en-GB"/>
                </w:rPr>
                <w:t>-0.97083</w:t>
              </w:r>
            </w:ins>
          </w:p>
        </w:tc>
        <w:tc>
          <w:tcPr>
            <w:tcW w:w="1043" w:type="dxa"/>
            <w:noWrap/>
            <w:hideMark/>
            <w:tcPrChange w:id="405" w:author="Phil" w:date="2016-04-21T15:40:00Z">
              <w:tcPr>
                <w:tcW w:w="1023" w:type="dxa"/>
                <w:noWrap/>
                <w:hideMark/>
              </w:tcPr>
            </w:tcPrChange>
          </w:tcPr>
          <w:p w14:paraId="4FA97389" w14:textId="2E1A3E97" w:rsidR="00E93C3D" w:rsidRPr="00E93C3D" w:rsidRDefault="00E93C3D">
            <w:pPr>
              <w:spacing w:line="240" w:lineRule="auto"/>
              <w:jc w:val="center"/>
              <w:rPr>
                <w:ins w:id="406" w:author="Phil" w:date="2016-04-21T15:36:00Z"/>
                <w:rFonts w:ascii="Calibri" w:eastAsia="Times New Roman" w:hAnsi="Calibri" w:cs="Times New Roman"/>
                <w:lang w:val="en-GB" w:eastAsia="en-GB"/>
              </w:rPr>
              <w:pPrChange w:id="407" w:author="Phil" w:date="2016-04-21T15:40:00Z">
                <w:pPr>
                  <w:spacing w:line="240" w:lineRule="auto"/>
                  <w:jc w:val="right"/>
                </w:pPr>
              </w:pPrChange>
            </w:pPr>
            <w:ins w:id="408" w:author="Phil" w:date="2016-04-21T15:36:00Z">
              <w:r>
                <w:rPr>
                  <w:rFonts w:ascii="Calibri" w:eastAsia="Times New Roman" w:hAnsi="Calibri" w:cs="Times New Roman"/>
                  <w:lang w:val="en-GB" w:eastAsia="en-GB"/>
                </w:rPr>
                <w:t>0.332</w:t>
              </w:r>
            </w:ins>
          </w:p>
        </w:tc>
      </w:tr>
      <w:tr w:rsidR="00E93C3D" w:rsidRPr="00E93C3D" w14:paraId="42C955AA" w14:textId="77777777" w:rsidTr="00E93C3D">
        <w:trPr>
          <w:trHeight w:val="288"/>
          <w:ins w:id="409" w:author="Phil" w:date="2016-04-21T15:36:00Z"/>
          <w:trPrChange w:id="410" w:author="Phil" w:date="2016-04-21T15:40:00Z">
            <w:trPr>
              <w:trHeight w:val="288"/>
            </w:trPr>
          </w:trPrChange>
        </w:trPr>
        <w:tc>
          <w:tcPr>
            <w:tcW w:w="2222" w:type="dxa"/>
            <w:vMerge w:val="restart"/>
            <w:tcPrChange w:id="411" w:author="Phil" w:date="2016-04-21T15:40:00Z">
              <w:tcPr>
                <w:tcW w:w="1162" w:type="dxa"/>
                <w:vMerge w:val="restart"/>
              </w:tcPr>
            </w:tcPrChange>
          </w:tcPr>
          <w:p w14:paraId="081BBA5B" w14:textId="06C6EDCF" w:rsidR="00E93C3D" w:rsidRPr="00E93C3D" w:rsidRDefault="00E93C3D">
            <w:pPr>
              <w:spacing w:line="240" w:lineRule="auto"/>
              <w:jc w:val="center"/>
              <w:rPr>
                <w:ins w:id="412" w:author="Phil" w:date="2016-04-21T15:37:00Z"/>
                <w:rFonts w:ascii="Calibri" w:eastAsia="Times New Roman" w:hAnsi="Calibri" w:cs="Times New Roman"/>
                <w:lang w:val="en-GB" w:eastAsia="en-GB"/>
              </w:rPr>
              <w:pPrChange w:id="413" w:author="Phil" w:date="2016-04-21T15:40:00Z">
                <w:pPr>
                  <w:spacing w:line="240" w:lineRule="auto"/>
                </w:pPr>
              </w:pPrChange>
            </w:pPr>
            <w:ins w:id="414" w:author="Phil" w:date="2016-04-21T15:38:00Z">
              <w:r>
                <w:rPr>
                  <w:rFonts w:ascii="Calibri" w:eastAsia="Times New Roman" w:hAnsi="Calibri" w:cs="Times New Roman"/>
                  <w:lang w:val="en-GB" w:eastAsia="en-GB"/>
                </w:rPr>
                <w:t>Functional divergence</w:t>
              </w:r>
            </w:ins>
            <w:ins w:id="415" w:author="Phil" w:date="2016-04-21T15:40:00Z">
              <w:r>
                <w:rPr>
                  <w:rFonts w:ascii="Calibri" w:eastAsia="Times New Roman" w:hAnsi="Calibri" w:cs="Times New Roman"/>
                  <w:lang w:val="en-GB" w:eastAsia="en-GB"/>
                </w:rPr>
                <w:t xml:space="preserve"> (FDiv)</w:t>
              </w:r>
            </w:ins>
          </w:p>
        </w:tc>
        <w:tc>
          <w:tcPr>
            <w:tcW w:w="1534" w:type="dxa"/>
            <w:noWrap/>
            <w:hideMark/>
            <w:tcPrChange w:id="416" w:author="Phil" w:date="2016-04-21T15:40:00Z">
              <w:tcPr>
                <w:tcW w:w="1550" w:type="dxa"/>
                <w:noWrap/>
                <w:hideMark/>
              </w:tcPr>
            </w:tcPrChange>
          </w:tcPr>
          <w:p w14:paraId="6E916956" w14:textId="046B218B" w:rsidR="00E93C3D" w:rsidRPr="00E93C3D" w:rsidRDefault="00E93C3D">
            <w:pPr>
              <w:spacing w:line="240" w:lineRule="auto"/>
              <w:jc w:val="center"/>
              <w:rPr>
                <w:ins w:id="417" w:author="Phil" w:date="2016-04-21T15:36:00Z"/>
                <w:rFonts w:ascii="Calibri" w:eastAsia="Times New Roman" w:hAnsi="Calibri" w:cs="Times New Roman"/>
                <w:lang w:val="en-GB" w:eastAsia="en-GB"/>
              </w:rPr>
              <w:pPrChange w:id="418" w:author="Phil" w:date="2016-04-21T15:40:00Z">
                <w:pPr>
                  <w:spacing w:line="240" w:lineRule="auto"/>
                </w:pPr>
              </w:pPrChange>
            </w:pPr>
            <w:ins w:id="419" w:author="Phil" w:date="2016-04-21T15:36:00Z">
              <w:r>
                <w:rPr>
                  <w:rFonts w:ascii="Calibri" w:eastAsia="Times New Roman" w:hAnsi="Calibri" w:cs="Times New Roman"/>
                  <w:lang w:val="en-GB" w:eastAsia="en-GB"/>
                </w:rPr>
                <w:t>Intercept</w:t>
              </w:r>
            </w:ins>
          </w:p>
        </w:tc>
        <w:tc>
          <w:tcPr>
            <w:tcW w:w="1554" w:type="dxa"/>
            <w:noWrap/>
            <w:hideMark/>
            <w:tcPrChange w:id="420" w:author="Phil" w:date="2016-04-21T15:40:00Z">
              <w:tcPr>
                <w:tcW w:w="1570" w:type="dxa"/>
                <w:noWrap/>
                <w:hideMark/>
              </w:tcPr>
            </w:tcPrChange>
          </w:tcPr>
          <w:p w14:paraId="5B8307D8" w14:textId="77777777" w:rsidR="00E93C3D" w:rsidRPr="00E93C3D" w:rsidRDefault="00E93C3D">
            <w:pPr>
              <w:spacing w:line="240" w:lineRule="auto"/>
              <w:jc w:val="center"/>
              <w:rPr>
                <w:ins w:id="421" w:author="Phil" w:date="2016-04-21T15:36:00Z"/>
                <w:rFonts w:ascii="Calibri" w:eastAsia="Times New Roman" w:hAnsi="Calibri" w:cs="Times New Roman"/>
                <w:lang w:val="en-GB" w:eastAsia="en-GB"/>
              </w:rPr>
              <w:pPrChange w:id="422" w:author="Phil" w:date="2016-04-21T15:40:00Z">
                <w:pPr>
                  <w:spacing w:line="240" w:lineRule="auto"/>
                  <w:jc w:val="right"/>
                </w:pPr>
              </w:pPrChange>
            </w:pPr>
            <w:ins w:id="423" w:author="Phil" w:date="2016-04-21T15:36:00Z">
              <w:r w:rsidRPr="00E93C3D">
                <w:rPr>
                  <w:rFonts w:ascii="Calibri" w:eastAsia="Times New Roman" w:hAnsi="Calibri" w:cs="Times New Roman"/>
                  <w:lang w:val="en-GB" w:eastAsia="en-GB"/>
                </w:rPr>
                <w:t>0.063619</w:t>
              </w:r>
            </w:ins>
          </w:p>
        </w:tc>
        <w:tc>
          <w:tcPr>
            <w:tcW w:w="1564" w:type="dxa"/>
            <w:noWrap/>
            <w:hideMark/>
            <w:tcPrChange w:id="424" w:author="Phil" w:date="2016-04-21T15:40:00Z">
              <w:tcPr>
                <w:tcW w:w="1580" w:type="dxa"/>
                <w:noWrap/>
                <w:hideMark/>
              </w:tcPr>
            </w:tcPrChange>
          </w:tcPr>
          <w:p w14:paraId="4CD0D032" w14:textId="77777777" w:rsidR="00E93C3D" w:rsidRPr="00E93C3D" w:rsidRDefault="00E93C3D">
            <w:pPr>
              <w:spacing w:line="240" w:lineRule="auto"/>
              <w:jc w:val="center"/>
              <w:rPr>
                <w:ins w:id="425" w:author="Phil" w:date="2016-04-21T15:36:00Z"/>
                <w:rFonts w:ascii="Calibri" w:eastAsia="Times New Roman" w:hAnsi="Calibri" w:cs="Times New Roman"/>
                <w:lang w:val="en-GB" w:eastAsia="en-GB"/>
              </w:rPr>
              <w:pPrChange w:id="426" w:author="Phil" w:date="2016-04-21T15:40:00Z">
                <w:pPr>
                  <w:spacing w:line="240" w:lineRule="auto"/>
                  <w:jc w:val="right"/>
                </w:pPr>
              </w:pPrChange>
            </w:pPr>
            <w:ins w:id="427" w:author="Phil" w:date="2016-04-21T15:36:00Z">
              <w:r w:rsidRPr="00E93C3D">
                <w:rPr>
                  <w:rFonts w:ascii="Calibri" w:eastAsia="Times New Roman" w:hAnsi="Calibri" w:cs="Times New Roman"/>
                  <w:lang w:val="en-GB" w:eastAsia="en-GB"/>
                </w:rPr>
                <w:t>0.021463</w:t>
              </w:r>
            </w:ins>
          </w:p>
        </w:tc>
        <w:tc>
          <w:tcPr>
            <w:tcW w:w="1526" w:type="dxa"/>
            <w:noWrap/>
            <w:hideMark/>
            <w:tcPrChange w:id="428" w:author="Phil" w:date="2016-04-21T15:40:00Z">
              <w:tcPr>
                <w:tcW w:w="1542" w:type="dxa"/>
                <w:noWrap/>
                <w:hideMark/>
              </w:tcPr>
            </w:tcPrChange>
          </w:tcPr>
          <w:p w14:paraId="01CFE922" w14:textId="77777777" w:rsidR="00E93C3D" w:rsidRPr="00E93C3D" w:rsidRDefault="00E93C3D">
            <w:pPr>
              <w:spacing w:line="240" w:lineRule="auto"/>
              <w:jc w:val="center"/>
              <w:rPr>
                <w:ins w:id="429" w:author="Phil" w:date="2016-04-21T15:36:00Z"/>
                <w:rFonts w:ascii="Calibri" w:eastAsia="Times New Roman" w:hAnsi="Calibri" w:cs="Times New Roman"/>
                <w:lang w:val="en-GB" w:eastAsia="en-GB"/>
              </w:rPr>
              <w:pPrChange w:id="430" w:author="Phil" w:date="2016-04-21T15:40:00Z">
                <w:pPr>
                  <w:spacing w:line="240" w:lineRule="auto"/>
                  <w:jc w:val="right"/>
                </w:pPr>
              </w:pPrChange>
            </w:pPr>
            <w:ins w:id="431" w:author="Phil" w:date="2016-04-21T15:36:00Z">
              <w:r w:rsidRPr="00E93C3D">
                <w:rPr>
                  <w:rFonts w:ascii="Calibri" w:eastAsia="Times New Roman" w:hAnsi="Calibri" w:cs="Times New Roman"/>
                  <w:lang w:val="en-GB" w:eastAsia="en-GB"/>
                </w:rPr>
                <w:t>2.964176</w:t>
              </w:r>
            </w:ins>
          </w:p>
        </w:tc>
        <w:tc>
          <w:tcPr>
            <w:tcW w:w="1043" w:type="dxa"/>
            <w:noWrap/>
            <w:hideMark/>
            <w:tcPrChange w:id="432" w:author="Phil" w:date="2016-04-21T15:40:00Z">
              <w:tcPr>
                <w:tcW w:w="1023" w:type="dxa"/>
                <w:noWrap/>
                <w:hideMark/>
              </w:tcPr>
            </w:tcPrChange>
          </w:tcPr>
          <w:p w14:paraId="202F5E19" w14:textId="77777777" w:rsidR="00E93C3D" w:rsidRPr="00E93C3D" w:rsidRDefault="00E93C3D">
            <w:pPr>
              <w:spacing w:line="240" w:lineRule="auto"/>
              <w:jc w:val="center"/>
              <w:rPr>
                <w:ins w:id="433" w:author="Phil" w:date="2016-04-21T15:36:00Z"/>
                <w:rFonts w:ascii="Calibri" w:eastAsia="Times New Roman" w:hAnsi="Calibri" w:cs="Times New Roman"/>
                <w:lang w:val="en-GB" w:eastAsia="en-GB"/>
              </w:rPr>
              <w:pPrChange w:id="434" w:author="Phil" w:date="2016-04-21T15:40:00Z">
                <w:pPr>
                  <w:spacing w:line="240" w:lineRule="auto"/>
                  <w:jc w:val="right"/>
                </w:pPr>
              </w:pPrChange>
            </w:pPr>
            <w:ins w:id="435" w:author="Phil" w:date="2016-04-21T15:36:00Z">
              <w:r w:rsidRPr="00E93C3D">
                <w:rPr>
                  <w:rFonts w:ascii="Calibri" w:eastAsia="Times New Roman" w:hAnsi="Calibri" w:cs="Times New Roman"/>
                  <w:lang w:val="en-GB" w:eastAsia="en-GB"/>
                </w:rPr>
                <w:t>0.006</w:t>
              </w:r>
            </w:ins>
          </w:p>
        </w:tc>
      </w:tr>
      <w:tr w:rsidR="00E93C3D" w:rsidRPr="00E93C3D" w14:paraId="3B88FCBB" w14:textId="77777777" w:rsidTr="00E93C3D">
        <w:trPr>
          <w:trHeight w:val="288"/>
          <w:ins w:id="436" w:author="Phil" w:date="2016-04-21T15:36:00Z"/>
          <w:trPrChange w:id="437" w:author="Phil" w:date="2016-04-21T15:40:00Z">
            <w:trPr>
              <w:trHeight w:val="288"/>
            </w:trPr>
          </w:trPrChange>
        </w:trPr>
        <w:tc>
          <w:tcPr>
            <w:tcW w:w="2222" w:type="dxa"/>
            <w:vMerge/>
            <w:tcPrChange w:id="438" w:author="Phil" w:date="2016-04-21T15:40:00Z">
              <w:tcPr>
                <w:tcW w:w="1162" w:type="dxa"/>
                <w:vMerge/>
              </w:tcPr>
            </w:tcPrChange>
          </w:tcPr>
          <w:p w14:paraId="76A4F76C" w14:textId="77777777" w:rsidR="00E93C3D" w:rsidRPr="00E93C3D" w:rsidRDefault="00E93C3D">
            <w:pPr>
              <w:spacing w:line="240" w:lineRule="auto"/>
              <w:jc w:val="center"/>
              <w:rPr>
                <w:ins w:id="439" w:author="Phil" w:date="2016-04-21T15:37:00Z"/>
                <w:rFonts w:ascii="Calibri" w:eastAsia="Times New Roman" w:hAnsi="Calibri" w:cs="Times New Roman"/>
                <w:lang w:val="en-GB" w:eastAsia="en-GB"/>
              </w:rPr>
              <w:pPrChange w:id="440" w:author="Phil" w:date="2016-04-21T15:40:00Z">
                <w:pPr>
                  <w:spacing w:line="240" w:lineRule="auto"/>
                </w:pPr>
              </w:pPrChange>
            </w:pPr>
          </w:p>
        </w:tc>
        <w:tc>
          <w:tcPr>
            <w:tcW w:w="1534" w:type="dxa"/>
            <w:noWrap/>
            <w:hideMark/>
            <w:tcPrChange w:id="441" w:author="Phil" w:date="2016-04-21T15:40:00Z">
              <w:tcPr>
                <w:tcW w:w="1550" w:type="dxa"/>
                <w:noWrap/>
                <w:hideMark/>
              </w:tcPr>
            </w:tcPrChange>
          </w:tcPr>
          <w:p w14:paraId="40E83559" w14:textId="2AC8DBCC" w:rsidR="00E93C3D" w:rsidRPr="00E93C3D" w:rsidRDefault="00E93C3D">
            <w:pPr>
              <w:spacing w:line="240" w:lineRule="auto"/>
              <w:jc w:val="center"/>
              <w:rPr>
                <w:ins w:id="442" w:author="Phil" w:date="2016-04-21T15:36:00Z"/>
                <w:rFonts w:ascii="Calibri" w:eastAsia="Times New Roman" w:hAnsi="Calibri" w:cs="Times New Roman"/>
                <w:lang w:val="en-GB" w:eastAsia="en-GB"/>
              </w:rPr>
              <w:pPrChange w:id="443" w:author="Phil" w:date="2016-04-21T15:40:00Z">
                <w:pPr>
                  <w:spacing w:line="240" w:lineRule="auto"/>
                </w:pPr>
              </w:pPrChange>
            </w:pPr>
            <w:ins w:id="444" w:author="Phil" w:date="2016-04-21T15:36:00Z">
              <w:r w:rsidRPr="00E93C3D">
                <w:rPr>
                  <w:rFonts w:ascii="Calibri" w:eastAsia="Times New Roman" w:hAnsi="Calibri" w:cs="Times New Roman"/>
                  <w:lang w:val="en-GB" w:eastAsia="en-GB"/>
                </w:rPr>
                <w:t>log(Age)</w:t>
              </w:r>
            </w:ins>
          </w:p>
        </w:tc>
        <w:tc>
          <w:tcPr>
            <w:tcW w:w="1554" w:type="dxa"/>
            <w:noWrap/>
            <w:hideMark/>
            <w:tcPrChange w:id="445" w:author="Phil" w:date="2016-04-21T15:40:00Z">
              <w:tcPr>
                <w:tcW w:w="1570" w:type="dxa"/>
                <w:noWrap/>
                <w:hideMark/>
              </w:tcPr>
            </w:tcPrChange>
          </w:tcPr>
          <w:p w14:paraId="275361F6" w14:textId="77777777" w:rsidR="00E93C3D" w:rsidRPr="00E93C3D" w:rsidRDefault="00E93C3D">
            <w:pPr>
              <w:spacing w:line="240" w:lineRule="auto"/>
              <w:jc w:val="center"/>
              <w:rPr>
                <w:ins w:id="446" w:author="Phil" w:date="2016-04-21T15:36:00Z"/>
                <w:rFonts w:ascii="Calibri" w:eastAsia="Times New Roman" w:hAnsi="Calibri" w:cs="Times New Roman"/>
                <w:lang w:val="en-GB" w:eastAsia="en-GB"/>
              </w:rPr>
              <w:pPrChange w:id="447" w:author="Phil" w:date="2016-04-21T15:40:00Z">
                <w:pPr>
                  <w:spacing w:line="240" w:lineRule="auto"/>
                  <w:jc w:val="right"/>
                </w:pPr>
              </w:pPrChange>
            </w:pPr>
            <w:ins w:id="448" w:author="Phil" w:date="2016-04-21T15:36:00Z">
              <w:r w:rsidRPr="00E93C3D">
                <w:rPr>
                  <w:rFonts w:ascii="Calibri" w:eastAsia="Times New Roman" w:hAnsi="Calibri" w:cs="Times New Roman"/>
                  <w:lang w:val="en-GB" w:eastAsia="en-GB"/>
                </w:rPr>
                <w:t>-0.01512</w:t>
              </w:r>
            </w:ins>
          </w:p>
        </w:tc>
        <w:tc>
          <w:tcPr>
            <w:tcW w:w="1564" w:type="dxa"/>
            <w:noWrap/>
            <w:hideMark/>
            <w:tcPrChange w:id="449" w:author="Phil" w:date="2016-04-21T15:40:00Z">
              <w:tcPr>
                <w:tcW w:w="1580" w:type="dxa"/>
                <w:noWrap/>
                <w:hideMark/>
              </w:tcPr>
            </w:tcPrChange>
          </w:tcPr>
          <w:p w14:paraId="44E1F0E9" w14:textId="77777777" w:rsidR="00E93C3D" w:rsidRPr="00E93C3D" w:rsidRDefault="00E93C3D">
            <w:pPr>
              <w:spacing w:line="240" w:lineRule="auto"/>
              <w:jc w:val="center"/>
              <w:rPr>
                <w:ins w:id="450" w:author="Phil" w:date="2016-04-21T15:36:00Z"/>
                <w:rFonts w:ascii="Calibri" w:eastAsia="Times New Roman" w:hAnsi="Calibri" w:cs="Times New Roman"/>
                <w:lang w:val="en-GB" w:eastAsia="en-GB"/>
              </w:rPr>
              <w:pPrChange w:id="451" w:author="Phil" w:date="2016-04-21T15:40:00Z">
                <w:pPr>
                  <w:spacing w:line="240" w:lineRule="auto"/>
                  <w:jc w:val="right"/>
                </w:pPr>
              </w:pPrChange>
            </w:pPr>
            <w:ins w:id="452" w:author="Phil" w:date="2016-04-21T15:36:00Z">
              <w:r w:rsidRPr="00E93C3D">
                <w:rPr>
                  <w:rFonts w:ascii="Calibri" w:eastAsia="Times New Roman" w:hAnsi="Calibri" w:cs="Times New Roman"/>
                  <w:lang w:val="en-GB" w:eastAsia="en-GB"/>
                </w:rPr>
                <w:t>0.00719</w:t>
              </w:r>
            </w:ins>
          </w:p>
        </w:tc>
        <w:tc>
          <w:tcPr>
            <w:tcW w:w="1526" w:type="dxa"/>
            <w:noWrap/>
            <w:hideMark/>
            <w:tcPrChange w:id="453" w:author="Phil" w:date="2016-04-21T15:40:00Z">
              <w:tcPr>
                <w:tcW w:w="1542" w:type="dxa"/>
                <w:noWrap/>
                <w:hideMark/>
              </w:tcPr>
            </w:tcPrChange>
          </w:tcPr>
          <w:p w14:paraId="2AE3EC9E" w14:textId="77777777" w:rsidR="00E93C3D" w:rsidRPr="00E93C3D" w:rsidRDefault="00E93C3D">
            <w:pPr>
              <w:spacing w:line="240" w:lineRule="auto"/>
              <w:jc w:val="center"/>
              <w:rPr>
                <w:ins w:id="454" w:author="Phil" w:date="2016-04-21T15:36:00Z"/>
                <w:rFonts w:ascii="Calibri" w:eastAsia="Times New Roman" w:hAnsi="Calibri" w:cs="Times New Roman"/>
                <w:lang w:val="en-GB" w:eastAsia="en-GB"/>
              </w:rPr>
              <w:pPrChange w:id="455" w:author="Phil" w:date="2016-04-21T15:40:00Z">
                <w:pPr>
                  <w:spacing w:line="240" w:lineRule="auto"/>
                  <w:jc w:val="right"/>
                </w:pPr>
              </w:pPrChange>
            </w:pPr>
            <w:ins w:id="456" w:author="Phil" w:date="2016-04-21T15:36:00Z">
              <w:r w:rsidRPr="00E93C3D">
                <w:rPr>
                  <w:rFonts w:ascii="Calibri" w:eastAsia="Times New Roman" w:hAnsi="Calibri" w:cs="Times New Roman"/>
                  <w:lang w:val="en-GB" w:eastAsia="en-GB"/>
                </w:rPr>
                <w:t>-2.1033</w:t>
              </w:r>
            </w:ins>
          </w:p>
        </w:tc>
        <w:tc>
          <w:tcPr>
            <w:tcW w:w="1043" w:type="dxa"/>
            <w:noWrap/>
            <w:hideMark/>
            <w:tcPrChange w:id="457" w:author="Phil" w:date="2016-04-21T15:40:00Z">
              <w:tcPr>
                <w:tcW w:w="1023" w:type="dxa"/>
                <w:noWrap/>
                <w:hideMark/>
              </w:tcPr>
            </w:tcPrChange>
          </w:tcPr>
          <w:p w14:paraId="04F9384D" w14:textId="3FDFE439" w:rsidR="00E93C3D" w:rsidRPr="00E93C3D" w:rsidRDefault="00E93C3D">
            <w:pPr>
              <w:spacing w:line="240" w:lineRule="auto"/>
              <w:jc w:val="center"/>
              <w:rPr>
                <w:ins w:id="458" w:author="Phil" w:date="2016-04-21T15:36:00Z"/>
                <w:rFonts w:ascii="Calibri" w:eastAsia="Times New Roman" w:hAnsi="Calibri" w:cs="Times New Roman"/>
                <w:lang w:val="en-GB" w:eastAsia="en-GB"/>
              </w:rPr>
              <w:pPrChange w:id="459" w:author="Phil" w:date="2016-04-21T15:40:00Z">
                <w:pPr>
                  <w:spacing w:line="240" w:lineRule="auto"/>
                  <w:jc w:val="right"/>
                </w:pPr>
              </w:pPrChange>
            </w:pPr>
            <w:ins w:id="460" w:author="Phil" w:date="2016-04-21T15:36:00Z">
              <w:r w:rsidRPr="00E93C3D">
                <w:rPr>
                  <w:rFonts w:ascii="Calibri" w:eastAsia="Times New Roman" w:hAnsi="Calibri" w:cs="Times New Roman"/>
                  <w:lang w:val="en-GB" w:eastAsia="en-GB"/>
                </w:rPr>
                <w:t>0.05</w:t>
              </w:r>
            </w:ins>
            <w:ins w:id="461" w:author="Phil" w:date="2016-04-21T15:39:00Z">
              <w:r>
                <w:rPr>
                  <w:rFonts w:ascii="Calibri" w:eastAsia="Times New Roman" w:hAnsi="Calibri" w:cs="Times New Roman"/>
                  <w:lang w:val="en-GB" w:eastAsia="en-GB"/>
                </w:rPr>
                <w:t>1</w:t>
              </w:r>
            </w:ins>
          </w:p>
        </w:tc>
      </w:tr>
      <w:tr w:rsidR="00E93C3D" w:rsidRPr="00E93C3D" w14:paraId="7D0B2DF0" w14:textId="77777777" w:rsidTr="00E93C3D">
        <w:trPr>
          <w:trHeight w:val="288"/>
          <w:ins w:id="462" w:author="Phil" w:date="2016-04-21T15:36:00Z"/>
          <w:trPrChange w:id="463" w:author="Phil" w:date="2016-04-21T15:40:00Z">
            <w:trPr>
              <w:trHeight w:val="288"/>
            </w:trPr>
          </w:trPrChange>
        </w:trPr>
        <w:tc>
          <w:tcPr>
            <w:tcW w:w="2222" w:type="dxa"/>
            <w:vMerge w:val="restart"/>
            <w:tcPrChange w:id="464" w:author="Phil" w:date="2016-04-21T15:40:00Z">
              <w:tcPr>
                <w:tcW w:w="1162" w:type="dxa"/>
                <w:vMerge w:val="restart"/>
              </w:tcPr>
            </w:tcPrChange>
          </w:tcPr>
          <w:p w14:paraId="06028BE2" w14:textId="0E22FAF1" w:rsidR="00E93C3D" w:rsidRPr="00E93C3D" w:rsidRDefault="00E93C3D">
            <w:pPr>
              <w:spacing w:line="240" w:lineRule="auto"/>
              <w:jc w:val="center"/>
              <w:rPr>
                <w:ins w:id="465" w:author="Phil" w:date="2016-04-21T15:37:00Z"/>
                <w:rFonts w:ascii="Calibri" w:eastAsia="Times New Roman" w:hAnsi="Calibri" w:cs="Times New Roman"/>
                <w:lang w:val="en-GB" w:eastAsia="en-GB"/>
              </w:rPr>
              <w:pPrChange w:id="466" w:author="Phil" w:date="2016-04-21T15:40:00Z">
                <w:pPr>
                  <w:spacing w:line="240" w:lineRule="auto"/>
                </w:pPr>
              </w:pPrChange>
            </w:pPr>
            <w:ins w:id="467" w:author="Phil" w:date="2016-04-21T15:38:00Z">
              <w:r>
                <w:rPr>
                  <w:rFonts w:ascii="Calibri" w:eastAsia="Times New Roman" w:hAnsi="Calibri" w:cs="Times New Roman"/>
                  <w:lang w:val="en-GB" w:eastAsia="en-GB"/>
                </w:rPr>
                <w:t>Species richness</w:t>
              </w:r>
            </w:ins>
          </w:p>
        </w:tc>
        <w:tc>
          <w:tcPr>
            <w:tcW w:w="1534" w:type="dxa"/>
            <w:noWrap/>
            <w:hideMark/>
            <w:tcPrChange w:id="468" w:author="Phil" w:date="2016-04-21T15:40:00Z">
              <w:tcPr>
                <w:tcW w:w="1550" w:type="dxa"/>
                <w:noWrap/>
                <w:hideMark/>
              </w:tcPr>
            </w:tcPrChange>
          </w:tcPr>
          <w:p w14:paraId="11547631" w14:textId="2D2BC835" w:rsidR="00E93C3D" w:rsidRPr="00E93C3D" w:rsidRDefault="00E93C3D">
            <w:pPr>
              <w:spacing w:line="240" w:lineRule="auto"/>
              <w:jc w:val="center"/>
              <w:rPr>
                <w:ins w:id="469" w:author="Phil" w:date="2016-04-21T15:36:00Z"/>
                <w:rFonts w:ascii="Calibri" w:eastAsia="Times New Roman" w:hAnsi="Calibri" w:cs="Times New Roman"/>
                <w:lang w:val="en-GB" w:eastAsia="en-GB"/>
              </w:rPr>
              <w:pPrChange w:id="470" w:author="Phil" w:date="2016-04-21T15:40:00Z">
                <w:pPr>
                  <w:spacing w:line="240" w:lineRule="auto"/>
                </w:pPr>
              </w:pPrChange>
            </w:pPr>
            <w:ins w:id="471" w:author="Phil" w:date="2016-04-21T15:36:00Z">
              <w:r>
                <w:rPr>
                  <w:rFonts w:ascii="Calibri" w:eastAsia="Times New Roman" w:hAnsi="Calibri" w:cs="Times New Roman"/>
                  <w:lang w:val="en-GB" w:eastAsia="en-GB"/>
                </w:rPr>
                <w:t>Intercept</w:t>
              </w:r>
            </w:ins>
          </w:p>
        </w:tc>
        <w:tc>
          <w:tcPr>
            <w:tcW w:w="1554" w:type="dxa"/>
            <w:noWrap/>
            <w:hideMark/>
            <w:tcPrChange w:id="472" w:author="Phil" w:date="2016-04-21T15:40:00Z">
              <w:tcPr>
                <w:tcW w:w="1570" w:type="dxa"/>
                <w:noWrap/>
                <w:hideMark/>
              </w:tcPr>
            </w:tcPrChange>
          </w:tcPr>
          <w:p w14:paraId="7046EA9F" w14:textId="77777777" w:rsidR="00E93C3D" w:rsidRPr="00E93C3D" w:rsidRDefault="00E93C3D">
            <w:pPr>
              <w:spacing w:line="240" w:lineRule="auto"/>
              <w:jc w:val="center"/>
              <w:rPr>
                <w:ins w:id="473" w:author="Phil" w:date="2016-04-21T15:36:00Z"/>
                <w:rFonts w:ascii="Calibri" w:eastAsia="Times New Roman" w:hAnsi="Calibri" w:cs="Times New Roman"/>
                <w:lang w:val="en-GB" w:eastAsia="en-GB"/>
              </w:rPr>
              <w:pPrChange w:id="474" w:author="Phil" w:date="2016-04-21T15:40:00Z">
                <w:pPr>
                  <w:spacing w:line="240" w:lineRule="auto"/>
                  <w:jc w:val="right"/>
                </w:pPr>
              </w:pPrChange>
            </w:pPr>
            <w:ins w:id="475" w:author="Phil" w:date="2016-04-21T15:36:00Z">
              <w:r w:rsidRPr="00E93C3D">
                <w:rPr>
                  <w:rFonts w:ascii="Calibri" w:eastAsia="Times New Roman" w:hAnsi="Calibri" w:cs="Times New Roman"/>
                  <w:lang w:val="en-GB" w:eastAsia="en-GB"/>
                </w:rPr>
                <w:t>-0.30838</w:t>
              </w:r>
            </w:ins>
          </w:p>
        </w:tc>
        <w:tc>
          <w:tcPr>
            <w:tcW w:w="1564" w:type="dxa"/>
            <w:noWrap/>
            <w:hideMark/>
            <w:tcPrChange w:id="476" w:author="Phil" w:date="2016-04-21T15:40:00Z">
              <w:tcPr>
                <w:tcW w:w="1580" w:type="dxa"/>
                <w:noWrap/>
                <w:hideMark/>
              </w:tcPr>
            </w:tcPrChange>
          </w:tcPr>
          <w:p w14:paraId="6BA3D822" w14:textId="77777777" w:rsidR="00E93C3D" w:rsidRPr="00E93C3D" w:rsidRDefault="00E93C3D">
            <w:pPr>
              <w:spacing w:line="240" w:lineRule="auto"/>
              <w:jc w:val="center"/>
              <w:rPr>
                <w:ins w:id="477" w:author="Phil" w:date="2016-04-21T15:36:00Z"/>
                <w:rFonts w:ascii="Calibri" w:eastAsia="Times New Roman" w:hAnsi="Calibri" w:cs="Times New Roman"/>
                <w:lang w:val="en-GB" w:eastAsia="en-GB"/>
              </w:rPr>
              <w:pPrChange w:id="478" w:author="Phil" w:date="2016-04-21T15:40:00Z">
                <w:pPr>
                  <w:spacing w:line="240" w:lineRule="auto"/>
                  <w:jc w:val="right"/>
                </w:pPr>
              </w:pPrChange>
            </w:pPr>
            <w:ins w:id="479" w:author="Phil" w:date="2016-04-21T15:36:00Z">
              <w:r w:rsidRPr="00E93C3D">
                <w:rPr>
                  <w:rFonts w:ascii="Calibri" w:eastAsia="Times New Roman" w:hAnsi="Calibri" w:cs="Times New Roman"/>
                  <w:lang w:val="en-GB" w:eastAsia="en-GB"/>
                </w:rPr>
                <w:t>0.115256</w:t>
              </w:r>
            </w:ins>
          </w:p>
        </w:tc>
        <w:tc>
          <w:tcPr>
            <w:tcW w:w="1526" w:type="dxa"/>
            <w:noWrap/>
            <w:hideMark/>
            <w:tcPrChange w:id="480" w:author="Phil" w:date="2016-04-21T15:40:00Z">
              <w:tcPr>
                <w:tcW w:w="1542" w:type="dxa"/>
                <w:noWrap/>
                <w:hideMark/>
              </w:tcPr>
            </w:tcPrChange>
          </w:tcPr>
          <w:p w14:paraId="07A792A8" w14:textId="77777777" w:rsidR="00E93C3D" w:rsidRPr="00E93C3D" w:rsidRDefault="00E93C3D">
            <w:pPr>
              <w:spacing w:line="240" w:lineRule="auto"/>
              <w:jc w:val="center"/>
              <w:rPr>
                <w:ins w:id="481" w:author="Phil" w:date="2016-04-21T15:36:00Z"/>
                <w:rFonts w:ascii="Calibri" w:eastAsia="Times New Roman" w:hAnsi="Calibri" w:cs="Times New Roman"/>
                <w:lang w:val="en-GB" w:eastAsia="en-GB"/>
              </w:rPr>
              <w:pPrChange w:id="482" w:author="Phil" w:date="2016-04-21T15:40:00Z">
                <w:pPr>
                  <w:spacing w:line="240" w:lineRule="auto"/>
                  <w:jc w:val="right"/>
                </w:pPr>
              </w:pPrChange>
            </w:pPr>
            <w:ins w:id="483" w:author="Phil" w:date="2016-04-21T15:36:00Z">
              <w:r w:rsidRPr="00E93C3D">
                <w:rPr>
                  <w:rFonts w:ascii="Calibri" w:eastAsia="Times New Roman" w:hAnsi="Calibri" w:cs="Times New Roman"/>
                  <w:lang w:val="en-GB" w:eastAsia="en-GB"/>
                </w:rPr>
                <w:t>-2.67563</w:t>
              </w:r>
            </w:ins>
          </w:p>
        </w:tc>
        <w:tc>
          <w:tcPr>
            <w:tcW w:w="1043" w:type="dxa"/>
            <w:noWrap/>
            <w:hideMark/>
            <w:tcPrChange w:id="484" w:author="Phil" w:date="2016-04-21T15:40:00Z">
              <w:tcPr>
                <w:tcW w:w="1023" w:type="dxa"/>
                <w:noWrap/>
                <w:hideMark/>
              </w:tcPr>
            </w:tcPrChange>
          </w:tcPr>
          <w:p w14:paraId="42B1E5B6" w14:textId="0B432F7C" w:rsidR="00E93C3D" w:rsidRPr="00E93C3D" w:rsidRDefault="00E93C3D">
            <w:pPr>
              <w:spacing w:line="240" w:lineRule="auto"/>
              <w:jc w:val="center"/>
              <w:rPr>
                <w:ins w:id="485" w:author="Phil" w:date="2016-04-21T15:36:00Z"/>
                <w:rFonts w:ascii="Calibri" w:eastAsia="Times New Roman" w:hAnsi="Calibri" w:cs="Times New Roman"/>
                <w:lang w:val="en-GB" w:eastAsia="en-GB"/>
              </w:rPr>
              <w:pPrChange w:id="486" w:author="Phil" w:date="2016-04-21T15:40:00Z">
                <w:pPr>
                  <w:spacing w:line="240" w:lineRule="auto"/>
                  <w:jc w:val="right"/>
                </w:pPr>
              </w:pPrChange>
            </w:pPr>
            <w:ins w:id="487" w:author="Phil" w:date="2016-04-21T15:36:00Z">
              <w:r w:rsidRPr="00E93C3D">
                <w:rPr>
                  <w:rFonts w:ascii="Calibri" w:eastAsia="Times New Roman" w:hAnsi="Calibri" w:cs="Times New Roman"/>
                  <w:lang w:val="en-GB" w:eastAsia="en-GB"/>
                </w:rPr>
                <w:t>0.01</w:t>
              </w:r>
            </w:ins>
            <w:ins w:id="488" w:author="Phil" w:date="2016-04-21T15:39:00Z">
              <w:r>
                <w:rPr>
                  <w:rFonts w:ascii="Calibri" w:eastAsia="Times New Roman" w:hAnsi="Calibri" w:cs="Times New Roman"/>
                  <w:lang w:val="en-GB" w:eastAsia="en-GB"/>
                </w:rPr>
                <w:t>1</w:t>
              </w:r>
            </w:ins>
          </w:p>
        </w:tc>
      </w:tr>
      <w:tr w:rsidR="00E93C3D" w:rsidRPr="00E93C3D" w14:paraId="525DE7BA" w14:textId="77777777" w:rsidTr="00E93C3D">
        <w:trPr>
          <w:trHeight w:val="288"/>
          <w:ins w:id="489" w:author="Phil" w:date="2016-04-21T15:36:00Z"/>
          <w:trPrChange w:id="490" w:author="Phil" w:date="2016-04-21T15:40:00Z">
            <w:trPr>
              <w:trHeight w:val="288"/>
            </w:trPr>
          </w:trPrChange>
        </w:trPr>
        <w:tc>
          <w:tcPr>
            <w:tcW w:w="2222" w:type="dxa"/>
            <w:vMerge/>
            <w:tcPrChange w:id="491" w:author="Phil" w:date="2016-04-21T15:40:00Z">
              <w:tcPr>
                <w:tcW w:w="1162" w:type="dxa"/>
                <w:vMerge/>
              </w:tcPr>
            </w:tcPrChange>
          </w:tcPr>
          <w:p w14:paraId="349BD3A2" w14:textId="77777777" w:rsidR="00E93C3D" w:rsidRPr="00E93C3D" w:rsidRDefault="00E93C3D">
            <w:pPr>
              <w:spacing w:line="240" w:lineRule="auto"/>
              <w:jc w:val="center"/>
              <w:rPr>
                <w:ins w:id="492" w:author="Phil" w:date="2016-04-21T15:37:00Z"/>
                <w:rFonts w:ascii="Calibri" w:eastAsia="Times New Roman" w:hAnsi="Calibri" w:cs="Times New Roman"/>
                <w:lang w:val="en-GB" w:eastAsia="en-GB"/>
              </w:rPr>
              <w:pPrChange w:id="493" w:author="Phil" w:date="2016-04-21T15:40:00Z">
                <w:pPr>
                  <w:spacing w:line="240" w:lineRule="auto"/>
                </w:pPr>
              </w:pPrChange>
            </w:pPr>
          </w:p>
        </w:tc>
        <w:tc>
          <w:tcPr>
            <w:tcW w:w="1534" w:type="dxa"/>
            <w:noWrap/>
            <w:hideMark/>
            <w:tcPrChange w:id="494" w:author="Phil" w:date="2016-04-21T15:40:00Z">
              <w:tcPr>
                <w:tcW w:w="1550" w:type="dxa"/>
                <w:noWrap/>
                <w:hideMark/>
              </w:tcPr>
            </w:tcPrChange>
          </w:tcPr>
          <w:p w14:paraId="30EE532A" w14:textId="2ABD20B0" w:rsidR="00E93C3D" w:rsidRPr="00E93C3D" w:rsidRDefault="00E93C3D">
            <w:pPr>
              <w:spacing w:line="240" w:lineRule="auto"/>
              <w:jc w:val="center"/>
              <w:rPr>
                <w:ins w:id="495" w:author="Phil" w:date="2016-04-21T15:36:00Z"/>
                <w:rFonts w:ascii="Calibri" w:eastAsia="Times New Roman" w:hAnsi="Calibri" w:cs="Times New Roman"/>
                <w:lang w:val="en-GB" w:eastAsia="en-GB"/>
              </w:rPr>
              <w:pPrChange w:id="496" w:author="Phil" w:date="2016-04-21T15:40:00Z">
                <w:pPr>
                  <w:spacing w:line="240" w:lineRule="auto"/>
                </w:pPr>
              </w:pPrChange>
            </w:pPr>
            <w:ins w:id="497" w:author="Phil" w:date="2016-04-21T15:36:00Z">
              <w:r w:rsidRPr="00E93C3D">
                <w:rPr>
                  <w:rFonts w:ascii="Calibri" w:eastAsia="Times New Roman" w:hAnsi="Calibri" w:cs="Times New Roman"/>
                  <w:lang w:val="en-GB" w:eastAsia="en-GB"/>
                </w:rPr>
                <w:t>log(Age)1</w:t>
              </w:r>
            </w:ins>
          </w:p>
        </w:tc>
        <w:tc>
          <w:tcPr>
            <w:tcW w:w="1554" w:type="dxa"/>
            <w:noWrap/>
            <w:hideMark/>
            <w:tcPrChange w:id="498" w:author="Phil" w:date="2016-04-21T15:40:00Z">
              <w:tcPr>
                <w:tcW w:w="1570" w:type="dxa"/>
                <w:noWrap/>
                <w:hideMark/>
              </w:tcPr>
            </w:tcPrChange>
          </w:tcPr>
          <w:p w14:paraId="41F93937" w14:textId="77777777" w:rsidR="00E93C3D" w:rsidRPr="00E93C3D" w:rsidRDefault="00E93C3D">
            <w:pPr>
              <w:spacing w:line="240" w:lineRule="auto"/>
              <w:jc w:val="center"/>
              <w:rPr>
                <w:ins w:id="499" w:author="Phil" w:date="2016-04-21T15:36:00Z"/>
                <w:rFonts w:ascii="Calibri" w:eastAsia="Times New Roman" w:hAnsi="Calibri" w:cs="Times New Roman"/>
                <w:lang w:val="en-GB" w:eastAsia="en-GB"/>
              </w:rPr>
              <w:pPrChange w:id="500" w:author="Phil" w:date="2016-04-21T15:40:00Z">
                <w:pPr>
                  <w:spacing w:line="240" w:lineRule="auto"/>
                  <w:jc w:val="right"/>
                </w:pPr>
              </w:pPrChange>
            </w:pPr>
            <w:ins w:id="501" w:author="Phil" w:date="2016-04-21T15:36:00Z">
              <w:r w:rsidRPr="00E93C3D">
                <w:rPr>
                  <w:rFonts w:ascii="Calibri" w:eastAsia="Times New Roman" w:hAnsi="Calibri" w:cs="Times New Roman"/>
                  <w:lang w:val="en-GB" w:eastAsia="en-GB"/>
                </w:rPr>
                <w:t>0.082037</w:t>
              </w:r>
            </w:ins>
          </w:p>
        </w:tc>
        <w:tc>
          <w:tcPr>
            <w:tcW w:w="1564" w:type="dxa"/>
            <w:noWrap/>
            <w:hideMark/>
            <w:tcPrChange w:id="502" w:author="Phil" w:date="2016-04-21T15:40:00Z">
              <w:tcPr>
                <w:tcW w:w="1580" w:type="dxa"/>
                <w:noWrap/>
                <w:hideMark/>
              </w:tcPr>
            </w:tcPrChange>
          </w:tcPr>
          <w:p w14:paraId="1114CD59" w14:textId="77777777" w:rsidR="00E93C3D" w:rsidRPr="00E93C3D" w:rsidRDefault="00E93C3D">
            <w:pPr>
              <w:spacing w:line="240" w:lineRule="auto"/>
              <w:jc w:val="center"/>
              <w:rPr>
                <w:ins w:id="503" w:author="Phil" w:date="2016-04-21T15:36:00Z"/>
                <w:rFonts w:ascii="Calibri" w:eastAsia="Times New Roman" w:hAnsi="Calibri" w:cs="Times New Roman"/>
                <w:lang w:val="en-GB" w:eastAsia="en-GB"/>
              </w:rPr>
              <w:pPrChange w:id="504" w:author="Phil" w:date="2016-04-21T15:40:00Z">
                <w:pPr>
                  <w:spacing w:line="240" w:lineRule="auto"/>
                  <w:jc w:val="right"/>
                </w:pPr>
              </w:pPrChange>
            </w:pPr>
            <w:ins w:id="505" w:author="Phil" w:date="2016-04-21T15:36:00Z">
              <w:r w:rsidRPr="00E93C3D">
                <w:rPr>
                  <w:rFonts w:ascii="Calibri" w:eastAsia="Times New Roman" w:hAnsi="Calibri" w:cs="Times New Roman"/>
                  <w:lang w:val="en-GB" w:eastAsia="en-GB"/>
                </w:rPr>
                <w:t>0.041059</w:t>
              </w:r>
            </w:ins>
          </w:p>
        </w:tc>
        <w:tc>
          <w:tcPr>
            <w:tcW w:w="1526" w:type="dxa"/>
            <w:noWrap/>
            <w:hideMark/>
            <w:tcPrChange w:id="506" w:author="Phil" w:date="2016-04-21T15:40:00Z">
              <w:tcPr>
                <w:tcW w:w="1542" w:type="dxa"/>
                <w:noWrap/>
                <w:hideMark/>
              </w:tcPr>
            </w:tcPrChange>
          </w:tcPr>
          <w:p w14:paraId="6616850E" w14:textId="77777777" w:rsidR="00E93C3D" w:rsidRPr="00E93C3D" w:rsidRDefault="00E93C3D">
            <w:pPr>
              <w:spacing w:line="240" w:lineRule="auto"/>
              <w:jc w:val="center"/>
              <w:rPr>
                <w:ins w:id="507" w:author="Phil" w:date="2016-04-21T15:36:00Z"/>
                <w:rFonts w:ascii="Calibri" w:eastAsia="Times New Roman" w:hAnsi="Calibri" w:cs="Times New Roman"/>
                <w:lang w:val="en-GB" w:eastAsia="en-GB"/>
              </w:rPr>
              <w:pPrChange w:id="508" w:author="Phil" w:date="2016-04-21T15:40:00Z">
                <w:pPr>
                  <w:spacing w:line="240" w:lineRule="auto"/>
                  <w:jc w:val="right"/>
                </w:pPr>
              </w:pPrChange>
            </w:pPr>
            <w:ins w:id="509" w:author="Phil" w:date="2016-04-21T15:36:00Z">
              <w:r w:rsidRPr="00E93C3D">
                <w:rPr>
                  <w:rFonts w:ascii="Calibri" w:eastAsia="Times New Roman" w:hAnsi="Calibri" w:cs="Times New Roman"/>
                  <w:lang w:val="en-GB" w:eastAsia="en-GB"/>
                </w:rPr>
                <w:t>1.998044</w:t>
              </w:r>
            </w:ins>
          </w:p>
        </w:tc>
        <w:tc>
          <w:tcPr>
            <w:tcW w:w="1043" w:type="dxa"/>
            <w:noWrap/>
            <w:hideMark/>
            <w:tcPrChange w:id="510" w:author="Phil" w:date="2016-04-21T15:40:00Z">
              <w:tcPr>
                <w:tcW w:w="1023" w:type="dxa"/>
                <w:noWrap/>
                <w:hideMark/>
              </w:tcPr>
            </w:tcPrChange>
          </w:tcPr>
          <w:p w14:paraId="08FB4CFF" w14:textId="27427B3B" w:rsidR="00E93C3D" w:rsidRPr="00E93C3D" w:rsidRDefault="00E93C3D">
            <w:pPr>
              <w:spacing w:line="240" w:lineRule="auto"/>
              <w:jc w:val="center"/>
              <w:rPr>
                <w:ins w:id="511" w:author="Phil" w:date="2016-04-21T15:36:00Z"/>
                <w:rFonts w:ascii="Calibri" w:eastAsia="Times New Roman" w:hAnsi="Calibri" w:cs="Times New Roman"/>
                <w:lang w:val="en-GB" w:eastAsia="en-GB"/>
              </w:rPr>
              <w:pPrChange w:id="512" w:author="Phil" w:date="2016-04-21T15:40:00Z">
                <w:pPr>
                  <w:spacing w:line="240" w:lineRule="auto"/>
                  <w:jc w:val="right"/>
                </w:pPr>
              </w:pPrChange>
            </w:pPr>
            <w:ins w:id="513" w:author="Phil" w:date="2016-04-21T15:36:00Z">
              <w:r w:rsidRPr="00E93C3D">
                <w:rPr>
                  <w:rFonts w:ascii="Calibri" w:eastAsia="Times New Roman" w:hAnsi="Calibri" w:cs="Times New Roman"/>
                  <w:lang w:val="en-GB" w:eastAsia="en-GB"/>
                </w:rPr>
                <w:t>0.06</w:t>
              </w:r>
            </w:ins>
            <w:ins w:id="514" w:author="Phil" w:date="2016-04-21T15:39:00Z">
              <w:r>
                <w:rPr>
                  <w:rFonts w:ascii="Calibri" w:eastAsia="Times New Roman" w:hAnsi="Calibri" w:cs="Times New Roman"/>
                  <w:lang w:val="en-GB" w:eastAsia="en-GB"/>
                </w:rPr>
                <w:t>0</w:t>
              </w:r>
            </w:ins>
          </w:p>
        </w:tc>
      </w:tr>
    </w:tbl>
    <w:p w14:paraId="42D05706" w14:textId="4E88D64B" w:rsidR="002B254F" w:rsidRDefault="002B254F" w:rsidP="002B254F">
      <w:pPr>
        <w:spacing w:line="480" w:lineRule="auto"/>
        <w:rPr>
          <w:ins w:id="515" w:author="Phil" w:date="2016-04-21T16:14:00Z"/>
          <w:sz w:val="24"/>
          <w:szCs w:val="24"/>
        </w:rPr>
      </w:pPr>
    </w:p>
    <w:p w14:paraId="31676679" w14:textId="77777777" w:rsidR="000C2347" w:rsidRDefault="000C2347">
      <w:pPr>
        <w:rPr>
          <w:ins w:id="516" w:author="Phil" w:date="2016-04-21T16:15:00Z"/>
          <w:sz w:val="24"/>
          <w:szCs w:val="24"/>
        </w:rPr>
      </w:pPr>
      <w:ins w:id="517" w:author="Phil" w:date="2016-04-21T16:15:00Z">
        <w:r>
          <w:rPr>
            <w:sz w:val="24"/>
            <w:szCs w:val="24"/>
          </w:rPr>
          <w:br w:type="page"/>
        </w:r>
      </w:ins>
    </w:p>
    <w:p w14:paraId="40C5CEB8" w14:textId="0058B6DA" w:rsidR="000C2347" w:rsidRDefault="000C2347" w:rsidP="002B254F">
      <w:pPr>
        <w:spacing w:line="480" w:lineRule="auto"/>
        <w:rPr>
          <w:ins w:id="518" w:author="Phil" w:date="2016-04-21T16:14:00Z"/>
          <w:sz w:val="24"/>
          <w:szCs w:val="24"/>
        </w:rPr>
      </w:pPr>
      <w:ins w:id="519" w:author="Phil" w:date="2016-04-21T16:14:00Z">
        <w:r>
          <w:rPr>
            <w:sz w:val="24"/>
            <w:szCs w:val="24"/>
          </w:rPr>
          <w:lastRenderedPageBreak/>
          <w:t xml:space="preserve">Table 3 </w:t>
        </w:r>
      </w:ins>
      <w:ins w:id="520" w:author="Phil" w:date="2016-04-21T16:19:00Z">
        <w:r w:rsidR="00A55B67">
          <w:rPr>
            <w:sz w:val="24"/>
            <w:szCs w:val="24"/>
          </w:rPr>
          <w:t>– Model selection table for all models considered in this study</w:t>
        </w:r>
      </w:ins>
    </w:p>
    <w:tbl>
      <w:tblPr>
        <w:tblStyle w:val="TableGrid"/>
        <w:tblW w:w="0" w:type="auto"/>
        <w:tblLook w:val="04A0" w:firstRow="1" w:lastRow="0" w:firstColumn="1" w:lastColumn="0" w:noHBand="0" w:noVBand="1"/>
        <w:tblPrChange w:id="521" w:author="Phil" w:date="2016-04-21T16:18:00Z">
          <w:tblPr>
            <w:tblStyle w:val="TableGrid"/>
            <w:tblW w:w="0" w:type="auto"/>
            <w:tblLook w:val="04A0" w:firstRow="1" w:lastRow="0" w:firstColumn="1" w:lastColumn="0" w:noHBand="0" w:noVBand="1"/>
          </w:tblPr>
        </w:tblPrChange>
      </w:tblPr>
      <w:tblGrid>
        <w:gridCol w:w="2917"/>
        <w:gridCol w:w="1273"/>
        <w:gridCol w:w="1162"/>
        <w:gridCol w:w="1162"/>
        <w:gridCol w:w="1640"/>
        <w:tblGridChange w:id="522">
          <w:tblGrid>
            <w:gridCol w:w="1840"/>
            <w:gridCol w:w="1273"/>
            <w:gridCol w:w="1162"/>
            <w:gridCol w:w="1162"/>
            <w:gridCol w:w="1217"/>
          </w:tblGrid>
        </w:tblGridChange>
      </w:tblGrid>
      <w:tr w:rsidR="00A55B67" w:rsidRPr="000C2347" w14:paraId="79223754" w14:textId="77777777" w:rsidTr="00A55B67">
        <w:trPr>
          <w:trHeight w:val="288"/>
          <w:ins w:id="523" w:author="Phil" w:date="2016-04-21T16:14:00Z"/>
          <w:trPrChange w:id="524" w:author="Phil" w:date="2016-04-21T16:18:00Z">
            <w:trPr>
              <w:trHeight w:val="288"/>
            </w:trPr>
          </w:trPrChange>
        </w:trPr>
        <w:tc>
          <w:tcPr>
            <w:tcW w:w="2917" w:type="dxa"/>
            <w:noWrap/>
            <w:hideMark/>
            <w:tcPrChange w:id="525" w:author="Phil" w:date="2016-04-21T16:18:00Z">
              <w:tcPr>
                <w:tcW w:w="1840" w:type="dxa"/>
                <w:noWrap/>
                <w:hideMark/>
              </w:tcPr>
            </w:tcPrChange>
          </w:tcPr>
          <w:p w14:paraId="053C396E" w14:textId="77777777" w:rsidR="000C2347" w:rsidRPr="00A55B67" w:rsidRDefault="000C2347" w:rsidP="000C2347">
            <w:pPr>
              <w:spacing w:line="480" w:lineRule="auto"/>
              <w:rPr>
                <w:ins w:id="526" w:author="Phil" w:date="2016-04-21T16:14:00Z"/>
                <w:b/>
                <w:sz w:val="20"/>
                <w:szCs w:val="20"/>
                <w:rPrChange w:id="527" w:author="Phil" w:date="2016-04-21T16:19:00Z">
                  <w:rPr>
                    <w:ins w:id="528" w:author="Phil" w:date="2016-04-21T16:14:00Z"/>
                    <w:sz w:val="24"/>
                    <w:szCs w:val="24"/>
                  </w:rPr>
                </w:rPrChange>
              </w:rPr>
            </w:pPr>
            <w:ins w:id="529" w:author="Phil" w:date="2016-04-21T16:14:00Z">
              <w:r w:rsidRPr="00A55B67">
                <w:rPr>
                  <w:b/>
                  <w:sz w:val="20"/>
                  <w:szCs w:val="20"/>
                  <w:rPrChange w:id="530" w:author="Phil" w:date="2016-04-21T16:19:00Z">
                    <w:rPr>
                      <w:sz w:val="24"/>
                      <w:szCs w:val="24"/>
                    </w:rPr>
                  </w:rPrChange>
                </w:rPr>
                <w:t>Variable</w:t>
              </w:r>
            </w:ins>
          </w:p>
        </w:tc>
        <w:tc>
          <w:tcPr>
            <w:tcW w:w="1273" w:type="dxa"/>
            <w:noWrap/>
            <w:hideMark/>
            <w:tcPrChange w:id="531" w:author="Phil" w:date="2016-04-21T16:18:00Z">
              <w:tcPr>
                <w:tcW w:w="1273" w:type="dxa"/>
                <w:noWrap/>
                <w:hideMark/>
              </w:tcPr>
            </w:tcPrChange>
          </w:tcPr>
          <w:p w14:paraId="7273DBF8" w14:textId="69D2B5EC" w:rsidR="000C2347" w:rsidRPr="00A55B67" w:rsidRDefault="00A55B67" w:rsidP="000C2347">
            <w:pPr>
              <w:spacing w:line="480" w:lineRule="auto"/>
              <w:rPr>
                <w:ins w:id="532" w:author="Phil" w:date="2016-04-21T16:14:00Z"/>
                <w:b/>
                <w:sz w:val="20"/>
                <w:szCs w:val="20"/>
                <w:rPrChange w:id="533" w:author="Phil" w:date="2016-04-21T16:19:00Z">
                  <w:rPr>
                    <w:ins w:id="534" w:author="Phil" w:date="2016-04-21T16:14:00Z"/>
                    <w:sz w:val="24"/>
                    <w:szCs w:val="24"/>
                  </w:rPr>
                </w:rPrChange>
              </w:rPr>
            </w:pPr>
            <w:ins w:id="535" w:author="Phil" w:date="2016-04-21T16:17:00Z">
              <w:r w:rsidRPr="00A55B67">
                <w:rPr>
                  <w:b/>
                  <w:sz w:val="20"/>
                  <w:szCs w:val="20"/>
                  <w:rPrChange w:id="536" w:author="Phil" w:date="2016-04-21T16:19:00Z">
                    <w:rPr>
                      <w:sz w:val="20"/>
                      <w:szCs w:val="20"/>
                    </w:rPr>
                  </w:rPrChange>
                </w:rPr>
                <w:t>Model</w:t>
              </w:r>
            </w:ins>
          </w:p>
        </w:tc>
        <w:tc>
          <w:tcPr>
            <w:tcW w:w="1162" w:type="dxa"/>
            <w:noWrap/>
            <w:hideMark/>
            <w:tcPrChange w:id="537" w:author="Phil" w:date="2016-04-21T16:18:00Z">
              <w:tcPr>
                <w:tcW w:w="1162" w:type="dxa"/>
                <w:noWrap/>
                <w:hideMark/>
              </w:tcPr>
            </w:tcPrChange>
          </w:tcPr>
          <w:p w14:paraId="61CA9CF9" w14:textId="77777777" w:rsidR="000C2347" w:rsidRPr="00A55B67" w:rsidRDefault="000C2347" w:rsidP="000C2347">
            <w:pPr>
              <w:spacing w:line="480" w:lineRule="auto"/>
              <w:rPr>
                <w:ins w:id="538" w:author="Phil" w:date="2016-04-21T16:14:00Z"/>
                <w:b/>
                <w:sz w:val="20"/>
                <w:szCs w:val="20"/>
                <w:rPrChange w:id="539" w:author="Phil" w:date="2016-04-21T16:19:00Z">
                  <w:rPr>
                    <w:ins w:id="540" w:author="Phil" w:date="2016-04-21T16:14:00Z"/>
                    <w:sz w:val="24"/>
                    <w:szCs w:val="24"/>
                  </w:rPr>
                </w:rPrChange>
              </w:rPr>
            </w:pPr>
            <w:ins w:id="541" w:author="Phil" w:date="2016-04-21T16:14:00Z">
              <w:r w:rsidRPr="00A55B67">
                <w:rPr>
                  <w:b/>
                  <w:sz w:val="20"/>
                  <w:szCs w:val="20"/>
                  <w:rPrChange w:id="542" w:author="Phil" w:date="2016-04-21T16:19:00Z">
                    <w:rPr>
                      <w:sz w:val="24"/>
                      <w:szCs w:val="24"/>
                    </w:rPr>
                  </w:rPrChange>
                </w:rPr>
                <w:t>AICc</w:t>
              </w:r>
            </w:ins>
          </w:p>
        </w:tc>
        <w:tc>
          <w:tcPr>
            <w:tcW w:w="1162" w:type="dxa"/>
            <w:noWrap/>
            <w:hideMark/>
            <w:tcPrChange w:id="543" w:author="Phil" w:date="2016-04-21T16:18:00Z">
              <w:tcPr>
                <w:tcW w:w="1162" w:type="dxa"/>
                <w:noWrap/>
                <w:hideMark/>
              </w:tcPr>
            </w:tcPrChange>
          </w:tcPr>
          <w:p w14:paraId="34F4DB3E" w14:textId="3235CCEC" w:rsidR="000C2347" w:rsidRPr="00A55B67" w:rsidRDefault="00A55B67" w:rsidP="000C2347">
            <w:pPr>
              <w:spacing w:line="480" w:lineRule="auto"/>
              <w:rPr>
                <w:ins w:id="544" w:author="Phil" w:date="2016-04-21T16:14:00Z"/>
                <w:b/>
                <w:sz w:val="20"/>
                <w:szCs w:val="20"/>
                <w:rPrChange w:id="545" w:author="Phil" w:date="2016-04-21T16:19:00Z">
                  <w:rPr>
                    <w:ins w:id="546" w:author="Phil" w:date="2016-04-21T16:14:00Z"/>
                    <w:sz w:val="24"/>
                    <w:szCs w:val="24"/>
                  </w:rPr>
                </w:rPrChange>
              </w:rPr>
            </w:pPr>
            <w:ins w:id="547" w:author="Phil" w:date="2016-04-21T16:15:00Z">
              <w:r w:rsidRPr="00A55B67">
                <w:rPr>
                  <w:b/>
                  <w:sz w:val="20"/>
                  <w:szCs w:val="20"/>
                  <w:rPrChange w:id="548" w:author="Phil" w:date="2016-04-21T16:19:00Z">
                    <w:rPr>
                      <w:sz w:val="20"/>
                      <w:szCs w:val="20"/>
                    </w:rPr>
                  </w:rPrChange>
                </w:rPr>
                <w:t>ΔAICc</w:t>
              </w:r>
            </w:ins>
          </w:p>
        </w:tc>
        <w:tc>
          <w:tcPr>
            <w:tcW w:w="1640" w:type="dxa"/>
            <w:noWrap/>
            <w:hideMark/>
            <w:tcPrChange w:id="549" w:author="Phil" w:date="2016-04-21T16:18:00Z">
              <w:tcPr>
                <w:tcW w:w="1162" w:type="dxa"/>
                <w:noWrap/>
                <w:hideMark/>
              </w:tcPr>
            </w:tcPrChange>
          </w:tcPr>
          <w:p w14:paraId="308BAABF" w14:textId="70725DD1" w:rsidR="000C2347" w:rsidRPr="00A55B67" w:rsidRDefault="00A55B67" w:rsidP="000C2347">
            <w:pPr>
              <w:spacing w:line="480" w:lineRule="auto"/>
              <w:rPr>
                <w:ins w:id="550" w:author="Phil" w:date="2016-04-21T16:14:00Z"/>
                <w:b/>
                <w:sz w:val="20"/>
                <w:szCs w:val="20"/>
                <w:rPrChange w:id="551" w:author="Phil" w:date="2016-04-21T16:19:00Z">
                  <w:rPr>
                    <w:ins w:id="552" w:author="Phil" w:date="2016-04-21T16:14:00Z"/>
                    <w:sz w:val="24"/>
                    <w:szCs w:val="24"/>
                  </w:rPr>
                </w:rPrChange>
              </w:rPr>
            </w:pPr>
            <w:ins w:id="553" w:author="Phil" w:date="2016-04-21T16:18:00Z">
              <w:r w:rsidRPr="00A55B67">
                <w:rPr>
                  <w:b/>
                  <w:sz w:val="20"/>
                  <w:szCs w:val="20"/>
                  <w:rPrChange w:id="554" w:author="Phil" w:date="2016-04-21T16:19:00Z">
                    <w:rPr>
                      <w:sz w:val="20"/>
                      <w:szCs w:val="20"/>
                    </w:rPr>
                  </w:rPrChange>
                </w:rPr>
                <w:t xml:space="preserve">Conditional </w:t>
              </w:r>
            </w:ins>
            <w:ins w:id="555" w:author="Phil" w:date="2016-04-21T16:14:00Z">
              <w:r w:rsidR="000C2347" w:rsidRPr="00A55B67">
                <w:rPr>
                  <w:b/>
                  <w:sz w:val="20"/>
                  <w:szCs w:val="20"/>
                  <w:rPrChange w:id="556" w:author="Phil" w:date="2016-04-21T16:19:00Z">
                    <w:rPr>
                      <w:sz w:val="24"/>
                      <w:szCs w:val="24"/>
                    </w:rPr>
                  </w:rPrChange>
                </w:rPr>
                <w:t>R</w:t>
              </w:r>
              <w:r w:rsidR="000C2347" w:rsidRPr="00A55B67">
                <w:rPr>
                  <w:b/>
                  <w:sz w:val="20"/>
                  <w:szCs w:val="20"/>
                  <w:vertAlign w:val="superscript"/>
                  <w:rPrChange w:id="557" w:author="Phil" w:date="2016-04-21T16:19:00Z">
                    <w:rPr>
                      <w:sz w:val="24"/>
                      <w:szCs w:val="24"/>
                    </w:rPr>
                  </w:rPrChange>
                </w:rPr>
                <w:t>2</w:t>
              </w:r>
            </w:ins>
          </w:p>
        </w:tc>
      </w:tr>
      <w:tr w:rsidR="00A55B67" w:rsidRPr="000C2347" w14:paraId="5A76979D" w14:textId="77777777" w:rsidTr="00A55B67">
        <w:trPr>
          <w:trHeight w:val="288"/>
          <w:ins w:id="558" w:author="Phil" w:date="2016-04-21T16:14:00Z"/>
          <w:trPrChange w:id="559" w:author="Phil" w:date="2016-04-21T16:18:00Z">
            <w:trPr>
              <w:trHeight w:val="288"/>
            </w:trPr>
          </w:trPrChange>
        </w:trPr>
        <w:tc>
          <w:tcPr>
            <w:tcW w:w="2917" w:type="dxa"/>
            <w:vMerge w:val="restart"/>
            <w:noWrap/>
            <w:hideMark/>
            <w:tcPrChange w:id="560" w:author="Phil" w:date="2016-04-21T16:18:00Z">
              <w:tcPr>
                <w:tcW w:w="1840" w:type="dxa"/>
                <w:vMerge w:val="restart"/>
                <w:noWrap/>
                <w:hideMark/>
              </w:tcPr>
            </w:tcPrChange>
          </w:tcPr>
          <w:p w14:paraId="30B17878" w14:textId="4D2A779F" w:rsidR="00A55B67" w:rsidRPr="000C2347" w:rsidRDefault="00A55B67" w:rsidP="000C2347">
            <w:pPr>
              <w:spacing w:line="480" w:lineRule="auto"/>
              <w:rPr>
                <w:ins w:id="561" w:author="Phil" w:date="2016-04-21T16:14:00Z"/>
                <w:sz w:val="20"/>
                <w:szCs w:val="20"/>
                <w:rPrChange w:id="562" w:author="Phil" w:date="2016-04-21T16:14:00Z">
                  <w:rPr>
                    <w:ins w:id="563" w:author="Phil" w:date="2016-04-21T16:14:00Z"/>
                    <w:sz w:val="24"/>
                    <w:szCs w:val="24"/>
                  </w:rPr>
                </w:rPrChange>
              </w:rPr>
            </w:pPr>
            <w:ins w:id="564" w:author="Phil" w:date="2016-04-21T16:15:00Z">
              <w:r>
                <w:rPr>
                  <w:sz w:val="20"/>
                  <w:szCs w:val="20"/>
                </w:rPr>
                <w:t>Species richness</w:t>
              </w:r>
            </w:ins>
          </w:p>
        </w:tc>
        <w:tc>
          <w:tcPr>
            <w:tcW w:w="1273" w:type="dxa"/>
            <w:noWrap/>
            <w:hideMark/>
            <w:tcPrChange w:id="565" w:author="Phil" w:date="2016-04-21T16:18:00Z">
              <w:tcPr>
                <w:tcW w:w="1273" w:type="dxa"/>
                <w:noWrap/>
                <w:hideMark/>
              </w:tcPr>
            </w:tcPrChange>
          </w:tcPr>
          <w:p w14:paraId="23675D40" w14:textId="77777777" w:rsidR="00A55B67" w:rsidRPr="000C2347" w:rsidRDefault="00A55B67" w:rsidP="000C2347">
            <w:pPr>
              <w:spacing w:line="480" w:lineRule="auto"/>
              <w:rPr>
                <w:ins w:id="566" w:author="Phil" w:date="2016-04-21T16:14:00Z"/>
                <w:sz w:val="20"/>
                <w:szCs w:val="20"/>
                <w:rPrChange w:id="567" w:author="Phil" w:date="2016-04-21T16:14:00Z">
                  <w:rPr>
                    <w:ins w:id="568" w:author="Phil" w:date="2016-04-21T16:14:00Z"/>
                    <w:sz w:val="24"/>
                    <w:szCs w:val="24"/>
                  </w:rPr>
                </w:rPrChange>
              </w:rPr>
            </w:pPr>
            <w:ins w:id="569" w:author="Phil" w:date="2016-04-21T16:14:00Z">
              <w:r w:rsidRPr="000C2347">
                <w:rPr>
                  <w:sz w:val="20"/>
                  <w:szCs w:val="20"/>
                  <w:rPrChange w:id="570" w:author="Phil" w:date="2016-04-21T16:14:00Z">
                    <w:rPr>
                      <w:sz w:val="24"/>
                      <w:szCs w:val="24"/>
                    </w:rPr>
                  </w:rPrChange>
                </w:rPr>
                <w:t>Null model</w:t>
              </w:r>
            </w:ins>
          </w:p>
        </w:tc>
        <w:tc>
          <w:tcPr>
            <w:tcW w:w="1162" w:type="dxa"/>
            <w:noWrap/>
            <w:hideMark/>
            <w:tcPrChange w:id="571" w:author="Phil" w:date="2016-04-21T16:18:00Z">
              <w:tcPr>
                <w:tcW w:w="1162" w:type="dxa"/>
                <w:noWrap/>
                <w:hideMark/>
              </w:tcPr>
            </w:tcPrChange>
          </w:tcPr>
          <w:p w14:paraId="4F7128EE" w14:textId="77777777" w:rsidR="00A55B67" w:rsidRPr="000C2347" w:rsidRDefault="00A55B67" w:rsidP="000C2347">
            <w:pPr>
              <w:spacing w:line="480" w:lineRule="auto"/>
              <w:rPr>
                <w:ins w:id="572" w:author="Phil" w:date="2016-04-21T16:14:00Z"/>
                <w:sz w:val="20"/>
                <w:szCs w:val="20"/>
                <w:rPrChange w:id="573" w:author="Phil" w:date="2016-04-21T16:14:00Z">
                  <w:rPr>
                    <w:ins w:id="574" w:author="Phil" w:date="2016-04-21T16:14:00Z"/>
                    <w:sz w:val="24"/>
                    <w:szCs w:val="24"/>
                  </w:rPr>
                </w:rPrChange>
              </w:rPr>
            </w:pPr>
            <w:ins w:id="575" w:author="Phil" w:date="2016-04-21T16:14:00Z">
              <w:r w:rsidRPr="000C2347">
                <w:rPr>
                  <w:sz w:val="20"/>
                  <w:szCs w:val="20"/>
                  <w:rPrChange w:id="576" w:author="Phil" w:date="2016-04-21T16:14:00Z">
                    <w:rPr>
                      <w:sz w:val="24"/>
                      <w:szCs w:val="24"/>
                    </w:rPr>
                  </w:rPrChange>
                </w:rPr>
                <w:t>30.02455</w:t>
              </w:r>
            </w:ins>
          </w:p>
        </w:tc>
        <w:tc>
          <w:tcPr>
            <w:tcW w:w="1162" w:type="dxa"/>
            <w:noWrap/>
            <w:hideMark/>
            <w:tcPrChange w:id="577" w:author="Phil" w:date="2016-04-21T16:18:00Z">
              <w:tcPr>
                <w:tcW w:w="1162" w:type="dxa"/>
                <w:noWrap/>
                <w:hideMark/>
              </w:tcPr>
            </w:tcPrChange>
          </w:tcPr>
          <w:p w14:paraId="433C13A5" w14:textId="77777777" w:rsidR="00A55B67" w:rsidRPr="000C2347" w:rsidRDefault="00A55B67" w:rsidP="000C2347">
            <w:pPr>
              <w:spacing w:line="480" w:lineRule="auto"/>
              <w:rPr>
                <w:ins w:id="578" w:author="Phil" w:date="2016-04-21T16:14:00Z"/>
                <w:sz w:val="20"/>
                <w:szCs w:val="20"/>
                <w:rPrChange w:id="579" w:author="Phil" w:date="2016-04-21T16:14:00Z">
                  <w:rPr>
                    <w:ins w:id="580" w:author="Phil" w:date="2016-04-21T16:14:00Z"/>
                    <w:sz w:val="24"/>
                    <w:szCs w:val="24"/>
                  </w:rPr>
                </w:rPrChange>
              </w:rPr>
            </w:pPr>
            <w:ins w:id="581" w:author="Phil" w:date="2016-04-21T16:14:00Z">
              <w:r w:rsidRPr="000C2347">
                <w:rPr>
                  <w:sz w:val="20"/>
                  <w:szCs w:val="20"/>
                  <w:rPrChange w:id="582" w:author="Phil" w:date="2016-04-21T16:14:00Z">
                    <w:rPr>
                      <w:sz w:val="24"/>
                      <w:szCs w:val="24"/>
                    </w:rPr>
                  </w:rPrChange>
                </w:rPr>
                <w:t>1.514925</w:t>
              </w:r>
            </w:ins>
          </w:p>
        </w:tc>
        <w:tc>
          <w:tcPr>
            <w:tcW w:w="1640" w:type="dxa"/>
            <w:noWrap/>
            <w:hideMark/>
            <w:tcPrChange w:id="583" w:author="Phil" w:date="2016-04-21T16:18:00Z">
              <w:tcPr>
                <w:tcW w:w="1162" w:type="dxa"/>
                <w:noWrap/>
                <w:hideMark/>
              </w:tcPr>
            </w:tcPrChange>
          </w:tcPr>
          <w:p w14:paraId="72CA6AF8" w14:textId="77777777" w:rsidR="00A55B67" w:rsidRPr="000C2347" w:rsidRDefault="00A55B67" w:rsidP="000C2347">
            <w:pPr>
              <w:spacing w:line="480" w:lineRule="auto"/>
              <w:rPr>
                <w:ins w:id="584" w:author="Phil" w:date="2016-04-21T16:14:00Z"/>
                <w:sz w:val="20"/>
                <w:szCs w:val="20"/>
                <w:rPrChange w:id="585" w:author="Phil" w:date="2016-04-21T16:14:00Z">
                  <w:rPr>
                    <w:ins w:id="586" w:author="Phil" w:date="2016-04-21T16:14:00Z"/>
                    <w:sz w:val="24"/>
                    <w:szCs w:val="24"/>
                  </w:rPr>
                </w:rPrChange>
              </w:rPr>
            </w:pPr>
            <w:ins w:id="587" w:author="Phil" w:date="2016-04-21T16:14:00Z">
              <w:r w:rsidRPr="000C2347">
                <w:rPr>
                  <w:sz w:val="20"/>
                  <w:szCs w:val="20"/>
                  <w:rPrChange w:id="588" w:author="Phil" w:date="2016-04-21T16:14:00Z">
                    <w:rPr>
                      <w:sz w:val="24"/>
                      <w:szCs w:val="24"/>
                    </w:rPr>
                  </w:rPrChange>
                </w:rPr>
                <w:t>0</w:t>
              </w:r>
            </w:ins>
          </w:p>
        </w:tc>
      </w:tr>
      <w:tr w:rsidR="00A55B67" w:rsidRPr="000C2347" w14:paraId="16EAB3F2" w14:textId="77777777" w:rsidTr="00A55B67">
        <w:trPr>
          <w:trHeight w:val="288"/>
          <w:ins w:id="589" w:author="Phil" w:date="2016-04-21T16:14:00Z"/>
          <w:trPrChange w:id="590" w:author="Phil" w:date="2016-04-21T16:18:00Z">
            <w:trPr>
              <w:trHeight w:val="288"/>
            </w:trPr>
          </w:trPrChange>
        </w:trPr>
        <w:tc>
          <w:tcPr>
            <w:tcW w:w="2917" w:type="dxa"/>
            <w:vMerge/>
            <w:noWrap/>
            <w:hideMark/>
            <w:tcPrChange w:id="591" w:author="Phil" w:date="2016-04-21T16:18:00Z">
              <w:tcPr>
                <w:tcW w:w="1840" w:type="dxa"/>
                <w:vMerge/>
                <w:noWrap/>
                <w:hideMark/>
              </w:tcPr>
            </w:tcPrChange>
          </w:tcPr>
          <w:p w14:paraId="12A3550E" w14:textId="5E76959D" w:rsidR="00A55B67" w:rsidRPr="000C2347" w:rsidRDefault="00A55B67" w:rsidP="000C2347">
            <w:pPr>
              <w:spacing w:line="480" w:lineRule="auto"/>
              <w:rPr>
                <w:ins w:id="592" w:author="Phil" w:date="2016-04-21T16:14:00Z"/>
                <w:sz w:val="20"/>
                <w:szCs w:val="20"/>
                <w:rPrChange w:id="593" w:author="Phil" w:date="2016-04-21T16:14:00Z">
                  <w:rPr>
                    <w:ins w:id="594" w:author="Phil" w:date="2016-04-21T16:14:00Z"/>
                    <w:sz w:val="24"/>
                    <w:szCs w:val="24"/>
                  </w:rPr>
                </w:rPrChange>
              </w:rPr>
            </w:pPr>
          </w:p>
        </w:tc>
        <w:tc>
          <w:tcPr>
            <w:tcW w:w="1273" w:type="dxa"/>
            <w:noWrap/>
            <w:hideMark/>
            <w:tcPrChange w:id="595" w:author="Phil" w:date="2016-04-21T16:18:00Z">
              <w:tcPr>
                <w:tcW w:w="1273" w:type="dxa"/>
                <w:noWrap/>
                <w:hideMark/>
              </w:tcPr>
            </w:tcPrChange>
          </w:tcPr>
          <w:p w14:paraId="1F02A698" w14:textId="77777777" w:rsidR="00A55B67" w:rsidRPr="000C2347" w:rsidRDefault="00A55B67" w:rsidP="000C2347">
            <w:pPr>
              <w:spacing w:line="480" w:lineRule="auto"/>
              <w:rPr>
                <w:ins w:id="596" w:author="Phil" w:date="2016-04-21T16:14:00Z"/>
                <w:sz w:val="20"/>
                <w:szCs w:val="20"/>
                <w:rPrChange w:id="597" w:author="Phil" w:date="2016-04-21T16:14:00Z">
                  <w:rPr>
                    <w:ins w:id="598" w:author="Phil" w:date="2016-04-21T16:14:00Z"/>
                    <w:sz w:val="24"/>
                    <w:szCs w:val="24"/>
                  </w:rPr>
                </w:rPrChange>
              </w:rPr>
            </w:pPr>
            <w:ins w:id="599" w:author="Phil" w:date="2016-04-21T16:14:00Z">
              <w:r w:rsidRPr="000C2347">
                <w:rPr>
                  <w:sz w:val="20"/>
                  <w:szCs w:val="20"/>
                  <w:rPrChange w:id="600" w:author="Phil" w:date="2016-04-21T16:14:00Z">
                    <w:rPr>
                      <w:sz w:val="24"/>
                      <w:szCs w:val="24"/>
                    </w:rPr>
                  </w:rPrChange>
                </w:rPr>
                <w:t>log(Age)</w:t>
              </w:r>
            </w:ins>
          </w:p>
        </w:tc>
        <w:tc>
          <w:tcPr>
            <w:tcW w:w="1162" w:type="dxa"/>
            <w:noWrap/>
            <w:hideMark/>
            <w:tcPrChange w:id="601" w:author="Phil" w:date="2016-04-21T16:18:00Z">
              <w:tcPr>
                <w:tcW w:w="1162" w:type="dxa"/>
                <w:noWrap/>
                <w:hideMark/>
              </w:tcPr>
            </w:tcPrChange>
          </w:tcPr>
          <w:p w14:paraId="43BDEB03" w14:textId="77777777" w:rsidR="00A55B67" w:rsidRPr="000C2347" w:rsidRDefault="00A55B67" w:rsidP="000C2347">
            <w:pPr>
              <w:spacing w:line="480" w:lineRule="auto"/>
              <w:rPr>
                <w:ins w:id="602" w:author="Phil" w:date="2016-04-21T16:14:00Z"/>
                <w:sz w:val="20"/>
                <w:szCs w:val="20"/>
                <w:rPrChange w:id="603" w:author="Phil" w:date="2016-04-21T16:14:00Z">
                  <w:rPr>
                    <w:ins w:id="604" w:author="Phil" w:date="2016-04-21T16:14:00Z"/>
                    <w:sz w:val="24"/>
                    <w:szCs w:val="24"/>
                  </w:rPr>
                </w:rPrChange>
              </w:rPr>
            </w:pPr>
            <w:ins w:id="605" w:author="Phil" w:date="2016-04-21T16:14:00Z">
              <w:r w:rsidRPr="000C2347">
                <w:rPr>
                  <w:sz w:val="20"/>
                  <w:szCs w:val="20"/>
                  <w:rPrChange w:id="606" w:author="Phil" w:date="2016-04-21T16:14:00Z">
                    <w:rPr>
                      <w:sz w:val="24"/>
                      <w:szCs w:val="24"/>
                    </w:rPr>
                  </w:rPrChange>
                </w:rPr>
                <w:t>28.50963</w:t>
              </w:r>
            </w:ins>
          </w:p>
        </w:tc>
        <w:tc>
          <w:tcPr>
            <w:tcW w:w="1162" w:type="dxa"/>
            <w:noWrap/>
            <w:hideMark/>
            <w:tcPrChange w:id="607" w:author="Phil" w:date="2016-04-21T16:18:00Z">
              <w:tcPr>
                <w:tcW w:w="1162" w:type="dxa"/>
                <w:noWrap/>
                <w:hideMark/>
              </w:tcPr>
            </w:tcPrChange>
          </w:tcPr>
          <w:p w14:paraId="67EDAB1A" w14:textId="77777777" w:rsidR="00A55B67" w:rsidRPr="000C2347" w:rsidRDefault="00A55B67" w:rsidP="000C2347">
            <w:pPr>
              <w:spacing w:line="480" w:lineRule="auto"/>
              <w:rPr>
                <w:ins w:id="608" w:author="Phil" w:date="2016-04-21T16:14:00Z"/>
                <w:sz w:val="20"/>
                <w:szCs w:val="20"/>
                <w:rPrChange w:id="609" w:author="Phil" w:date="2016-04-21T16:14:00Z">
                  <w:rPr>
                    <w:ins w:id="610" w:author="Phil" w:date="2016-04-21T16:14:00Z"/>
                    <w:sz w:val="24"/>
                    <w:szCs w:val="24"/>
                  </w:rPr>
                </w:rPrChange>
              </w:rPr>
            </w:pPr>
            <w:ins w:id="611" w:author="Phil" w:date="2016-04-21T16:14:00Z">
              <w:r w:rsidRPr="000C2347">
                <w:rPr>
                  <w:sz w:val="20"/>
                  <w:szCs w:val="20"/>
                  <w:rPrChange w:id="612" w:author="Phil" w:date="2016-04-21T16:14:00Z">
                    <w:rPr>
                      <w:sz w:val="24"/>
                      <w:szCs w:val="24"/>
                    </w:rPr>
                  </w:rPrChange>
                </w:rPr>
                <w:t>0</w:t>
              </w:r>
            </w:ins>
          </w:p>
        </w:tc>
        <w:tc>
          <w:tcPr>
            <w:tcW w:w="1640" w:type="dxa"/>
            <w:noWrap/>
            <w:hideMark/>
            <w:tcPrChange w:id="613" w:author="Phil" w:date="2016-04-21T16:18:00Z">
              <w:tcPr>
                <w:tcW w:w="1162" w:type="dxa"/>
                <w:noWrap/>
                <w:hideMark/>
              </w:tcPr>
            </w:tcPrChange>
          </w:tcPr>
          <w:p w14:paraId="23C9FC8F" w14:textId="2F7E8F9E" w:rsidR="00A55B67" w:rsidRPr="000C2347" w:rsidRDefault="00A55B67">
            <w:pPr>
              <w:spacing w:line="480" w:lineRule="auto"/>
              <w:rPr>
                <w:ins w:id="614" w:author="Phil" w:date="2016-04-21T16:14:00Z"/>
                <w:sz w:val="20"/>
                <w:szCs w:val="20"/>
                <w:rPrChange w:id="615" w:author="Phil" w:date="2016-04-21T16:14:00Z">
                  <w:rPr>
                    <w:ins w:id="616" w:author="Phil" w:date="2016-04-21T16:14:00Z"/>
                    <w:sz w:val="24"/>
                    <w:szCs w:val="24"/>
                  </w:rPr>
                </w:rPrChange>
              </w:rPr>
            </w:pPr>
            <w:ins w:id="617" w:author="Phil" w:date="2016-04-21T16:14:00Z">
              <w:r w:rsidRPr="000C2347">
                <w:rPr>
                  <w:sz w:val="20"/>
                  <w:szCs w:val="20"/>
                  <w:rPrChange w:id="618" w:author="Phil" w:date="2016-04-21T16:14:00Z">
                    <w:rPr>
                      <w:sz w:val="24"/>
                      <w:szCs w:val="24"/>
                    </w:rPr>
                  </w:rPrChange>
                </w:rPr>
                <w:t>0.07</w:t>
              </w:r>
            </w:ins>
          </w:p>
        </w:tc>
      </w:tr>
      <w:tr w:rsidR="00A55B67" w:rsidRPr="000C2347" w14:paraId="5F54D554" w14:textId="77777777" w:rsidTr="00A55B67">
        <w:trPr>
          <w:trHeight w:val="288"/>
          <w:ins w:id="619" w:author="Phil" w:date="2016-04-21T16:14:00Z"/>
          <w:trPrChange w:id="620" w:author="Phil" w:date="2016-04-21T16:18:00Z">
            <w:trPr>
              <w:trHeight w:val="288"/>
            </w:trPr>
          </w:trPrChange>
        </w:trPr>
        <w:tc>
          <w:tcPr>
            <w:tcW w:w="2917" w:type="dxa"/>
            <w:vMerge w:val="restart"/>
            <w:noWrap/>
            <w:hideMark/>
            <w:tcPrChange w:id="621" w:author="Phil" w:date="2016-04-21T16:18:00Z">
              <w:tcPr>
                <w:tcW w:w="1840" w:type="dxa"/>
                <w:vMerge w:val="restart"/>
                <w:noWrap/>
                <w:hideMark/>
              </w:tcPr>
            </w:tcPrChange>
          </w:tcPr>
          <w:p w14:paraId="45061505" w14:textId="687715E6" w:rsidR="00A55B67" w:rsidRPr="000C2347" w:rsidRDefault="00A55B67" w:rsidP="000C2347">
            <w:pPr>
              <w:spacing w:line="480" w:lineRule="auto"/>
              <w:rPr>
                <w:ins w:id="622" w:author="Phil" w:date="2016-04-21T16:14:00Z"/>
                <w:sz w:val="20"/>
                <w:szCs w:val="20"/>
                <w:rPrChange w:id="623" w:author="Phil" w:date="2016-04-21T16:14:00Z">
                  <w:rPr>
                    <w:ins w:id="624" w:author="Phil" w:date="2016-04-21T16:14:00Z"/>
                    <w:sz w:val="24"/>
                    <w:szCs w:val="24"/>
                  </w:rPr>
                </w:rPrChange>
              </w:rPr>
            </w:pPr>
            <w:ins w:id="625" w:author="Phil" w:date="2016-04-21T16:15:00Z">
              <w:r>
                <w:rPr>
                  <w:sz w:val="20"/>
                  <w:szCs w:val="20"/>
                </w:rPr>
                <w:t>Functional Diversity (FD)</w:t>
              </w:r>
            </w:ins>
          </w:p>
        </w:tc>
        <w:tc>
          <w:tcPr>
            <w:tcW w:w="1273" w:type="dxa"/>
            <w:noWrap/>
            <w:hideMark/>
            <w:tcPrChange w:id="626" w:author="Phil" w:date="2016-04-21T16:18:00Z">
              <w:tcPr>
                <w:tcW w:w="1273" w:type="dxa"/>
                <w:noWrap/>
                <w:hideMark/>
              </w:tcPr>
            </w:tcPrChange>
          </w:tcPr>
          <w:p w14:paraId="15612CF2" w14:textId="77777777" w:rsidR="00A55B67" w:rsidRPr="000C2347" w:rsidRDefault="00A55B67" w:rsidP="000C2347">
            <w:pPr>
              <w:spacing w:line="480" w:lineRule="auto"/>
              <w:rPr>
                <w:ins w:id="627" w:author="Phil" w:date="2016-04-21T16:14:00Z"/>
                <w:sz w:val="20"/>
                <w:szCs w:val="20"/>
                <w:rPrChange w:id="628" w:author="Phil" w:date="2016-04-21T16:14:00Z">
                  <w:rPr>
                    <w:ins w:id="629" w:author="Phil" w:date="2016-04-21T16:14:00Z"/>
                    <w:sz w:val="24"/>
                    <w:szCs w:val="24"/>
                  </w:rPr>
                </w:rPrChange>
              </w:rPr>
            </w:pPr>
            <w:ins w:id="630" w:author="Phil" w:date="2016-04-21T16:14:00Z">
              <w:r w:rsidRPr="000C2347">
                <w:rPr>
                  <w:sz w:val="20"/>
                  <w:szCs w:val="20"/>
                  <w:rPrChange w:id="631" w:author="Phil" w:date="2016-04-21T16:14:00Z">
                    <w:rPr>
                      <w:sz w:val="24"/>
                      <w:szCs w:val="24"/>
                    </w:rPr>
                  </w:rPrChange>
                </w:rPr>
                <w:t>Null model</w:t>
              </w:r>
            </w:ins>
          </w:p>
        </w:tc>
        <w:tc>
          <w:tcPr>
            <w:tcW w:w="1162" w:type="dxa"/>
            <w:noWrap/>
            <w:hideMark/>
            <w:tcPrChange w:id="632" w:author="Phil" w:date="2016-04-21T16:18:00Z">
              <w:tcPr>
                <w:tcW w:w="1162" w:type="dxa"/>
                <w:noWrap/>
                <w:hideMark/>
              </w:tcPr>
            </w:tcPrChange>
          </w:tcPr>
          <w:p w14:paraId="4C06085F" w14:textId="77777777" w:rsidR="00A55B67" w:rsidRPr="000C2347" w:rsidRDefault="00A55B67" w:rsidP="000C2347">
            <w:pPr>
              <w:spacing w:line="480" w:lineRule="auto"/>
              <w:rPr>
                <w:ins w:id="633" w:author="Phil" w:date="2016-04-21T16:14:00Z"/>
                <w:sz w:val="20"/>
                <w:szCs w:val="20"/>
                <w:rPrChange w:id="634" w:author="Phil" w:date="2016-04-21T16:14:00Z">
                  <w:rPr>
                    <w:ins w:id="635" w:author="Phil" w:date="2016-04-21T16:14:00Z"/>
                    <w:sz w:val="24"/>
                    <w:szCs w:val="24"/>
                  </w:rPr>
                </w:rPrChange>
              </w:rPr>
            </w:pPr>
            <w:ins w:id="636" w:author="Phil" w:date="2016-04-21T16:14:00Z">
              <w:r w:rsidRPr="000C2347">
                <w:rPr>
                  <w:sz w:val="20"/>
                  <w:szCs w:val="20"/>
                  <w:rPrChange w:id="637" w:author="Phil" w:date="2016-04-21T16:14:00Z">
                    <w:rPr>
                      <w:sz w:val="24"/>
                      <w:szCs w:val="24"/>
                    </w:rPr>
                  </w:rPrChange>
                </w:rPr>
                <w:t>6.584348</w:t>
              </w:r>
            </w:ins>
          </w:p>
        </w:tc>
        <w:tc>
          <w:tcPr>
            <w:tcW w:w="1162" w:type="dxa"/>
            <w:noWrap/>
            <w:hideMark/>
            <w:tcPrChange w:id="638" w:author="Phil" w:date="2016-04-21T16:18:00Z">
              <w:tcPr>
                <w:tcW w:w="1162" w:type="dxa"/>
                <w:noWrap/>
                <w:hideMark/>
              </w:tcPr>
            </w:tcPrChange>
          </w:tcPr>
          <w:p w14:paraId="1E7BF0CB" w14:textId="77777777" w:rsidR="00A55B67" w:rsidRPr="000C2347" w:rsidRDefault="00A55B67" w:rsidP="000C2347">
            <w:pPr>
              <w:spacing w:line="480" w:lineRule="auto"/>
              <w:rPr>
                <w:ins w:id="639" w:author="Phil" w:date="2016-04-21T16:14:00Z"/>
                <w:sz w:val="20"/>
                <w:szCs w:val="20"/>
                <w:rPrChange w:id="640" w:author="Phil" w:date="2016-04-21T16:14:00Z">
                  <w:rPr>
                    <w:ins w:id="641" w:author="Phil" w:date="2016-04-21T16:14:00Z"/>
                    <w:sz w:val="24"/>
                    <w:szCs w:val="24"/>
                  </w:rPr>
                </w:rPrChange>
              </w:rPr>
            </w:pPr>
            <w:ins w:id="642" w:author="Phil" w:date="2016-04-21T16:14:00Z">
              <w:r w:rsidRPr="000C2347">
                <w:rPr>
                  <w:sz w:val="20"/>
                  <w:szCs w:val="20"/>
                  <w:rPrChange w:id="643" w:author="Phil" w:date="2016-04-21T16:14:00Z">
                    <w:rPr>
                      <w:sz w:val="24"/>
                      <w:szCs w:val="24"/>
                    </w:rPr>
                  </w:rPrChange>
                </w:rPr>
                <w:t>0</w:t>
              </w:r>
            </w:ins>
          </w:p>
        </w:tc>
        <w:tc>
          <w:tcPr>
            <w:tcW w:w="1640" w:type="dxa"/>
            <w:noWrap/>
            <w:hideMark/>
            <w:tcPrChange w:id="644" w:author="Phil" w:date="2016-04-21T16:18:00Z">
              <w:tcPr>
                <w:tcW w:w="1162" w:type="dxa"/>
                <w:noWrap/>
                <w:hideMark/>
              </w:tcPr>
            </w:tcPrChange>
          </w:tcPr>
          <w:p w14:paraId="13D14BC7" w14:textId="77777777" w:rsidR="00A55B67" w:rsidRPr="000C2347" w:rsidRDefault="00A55B67" w:rsidP="000C2347">
            <w:pPr>
              <w:spacing w:line="480" w:lineRule="auto"/>
              <w:rPr>
                <w:ins w:id="645" w:author="Phil" w:date="2016-04-21T16:14:00Z"/>
                <w:sz w:val="20"/>
                <w:szCs w:val="20"/>
                <w:rPrChange w:id="646" w:author="Phil" w:date="2016-04-21T16:14:00Z">
                  <w:rPr>
                    <w:ins w:id="647" w:author="Phil" w:date="2016-04-21T16:14:00Z"/>
                    <w:sz w:val="24"/>
                    <w:szCs w:val="24"/>
                  </w:rPr>
                </w:rPrChange>
              </w:rPr>
            </w:pPr>
            <w:ins w:id="648" w:author="Phil" w:date="2016-04-21T16:14:00Z">
              <w:r w:rsidRPr="000C2347">
                <w:rPr>
                  <w:sz w:val="20"/>
                  <w:szCs w:val="20"/>
                  <w:rPrChange w:id="649" w:author="Phil" w:date="2016-04-21T16:14:00Z">
                    <w:rPr>
                      <w:sz w:val="24"/>
                      <w:szCs w:val="24"/>
                    </w:rPr>
                  </w:rPrChange>
                </w:rPr>
                <w:t>0</w:t>
              </w:r>
            </w:ins>
          </w:p>
        </w:tc>
      </w:tr>
      <w:tr w:rsidR="00A55B67" w:rsidRPr="000C2347" w14:paraId="523D319E" w14:textId="77777777" w:rsidTr="00A55B67">
        <w:trPr>
          <w:trHeight w:val="288"/>
          <w:ins w:id="650" w:author="Phil" w:date="2016-04-21T16:14:00Z"/>
          <w:trPrChange w:id="651" w:author="Phil" w:date="2016-04-21T16:18:00Z">
            <w:trPr>
              <w:trHeight w:val="288"/>
            </w:trPr>
          </w:trPrChange>
        </w:trPr>
        <w:tc>
          <w:tcPr>
            <w:tcW w:w="2917" w:type="dxa"/>
            <w:vMerge/>
            <w:noWrap/>
            <w:hideMark/>
            <w:tcPrChange w:id="652" w:author="Phil" w:date="2016-04-21T16:18:00Z">
              <w:tcPr>
                <w:tcW w:w="1840" w:type="dxa"/>
                <w:vMerge/>
                <w:noWrap/>
                <w:hideMark/>
              </w:tcPr>
            </w:tcPrChange>
          </w:tcPr>
          <w:p w14:paraId="5488CEA8" w14:textId="40C9B426" w:rsidR="00A55B67" w:rsidRPr="000C2347" w:rsidRDefault="00A55B67" w:rsidP="000C2347">
            <w:pPr>
              <w:spacing w:line="480" w:lineRule="auto"/>
              <w:rPr>
                <w:ins w:id="653" w:author="Phil" w:date="2016-04-21T16:14:00Z"/>
                <w:sz w:val="20"/>
                <w:szCs w:val="20"/>
                <w:rPrChange w:id="654" w:author="Phil" w:date="2016-04-21T16:14:00Z">
                  <w:rPr>
                    <w:ins w:id="655" w:author="Phil" w:date="2016-04-21T16:14:00Z"/>
                    <w:sz w:val="24"/>
                    <w:szCs w:val="24"/>
                  </w:rPr>
                </w:rPrChange>
              </w:rPr>
            </w:pPr>
          </w:p>
        </w:tc>
        <w:tc>
          <w:tcPr>
            <w:tcW w:w="1273" w:type="dxa"/>
            <w:noWrap/>
            <w:hideMark/>
            <w:tcPrChange w:id="656" w:author="Phil" w:date="2016-04-21T16:18:00Z">
              <w:tcPr>
                <w:tcW w:w="1273" w:type="dxa"/>
                <w:noWrap/>
                <w:hideMark/>
              </w:tcPr>
            </w:tcPrChange>
          </w:tcPr>
          <w:p w14:paraId="1F6CE663" w14:textId="77777777" w:rsidR="00A55B67" w:rsidRPr="000C2347" w:rsidRDefault="00A55B67" w:rsidP="000C2347">
            <w:pPr>
              <w:spacing w:line="480" w:lineRule="auto"/>
              <w:rPr>
                <w:ins w:id="657" w:author="Phil" w:date="2016-04-21T16:14:00Z"/>
                <w:sz w:val="20"/>
                <w:szCs w:val="20"/>
                <w:rPrChange w:id="658" w:author="Phil" w:date="2016-04-21T16:14:00Z">
                  <w:rPr>
                    <w:ins w:id="659" w:author="Phil" w:date="2016-04-21T16:14:00Z"/>
                    <w:sz w:val="24"/>
                    <w:szCs w:val="24"/>
                  </w:rPr>
                </w:rPrChange>
              </w:rPr>
            </w:pPr>
            <w:ins w:id="660" w:author="Phil" w:date="2016-04-21T16:14:00Z">
              <w:r w:rsidRPr="000C2347">
                <w:rPr>
                  <w:sz w:val="20"/>
                  <w:szCs w:val="20"/>
                  <w:rPrChange w:id="661" w:author="Phil" w:date="2016-04-21T16:14:00Z">
                    <w:rPr>
                      <w:sz w:val="24"/>
                      <w:szCs w:val="24"/>
                    </w:rPr>
                  </w:rPrChange>
                </w:rPr>
                <w:t>log(Age)</w:t>
              </w:r>
            </w:ins>
          </w:p>
        </w:tc>
        <w:tc>
          <w:tcPr>
            <w:tcW w:w="1162" w:type="dxa"/>
            <w:noWrap/>
            <w:hideMark/>
            <w:tcPrChange w:id="662" w:author="Phil" w:date="2016-04-21T16:18:00Z">
              <w:tcPr>
                <w:tcW w:w="1162" w:type="dxa"/>
                <w:noWrap/>
                <w:hideMark/>
              </w:tcPr>
            </w:tcPrChange>
          </w:tcPr>
          <w:p w14:paraId="2FCF3843" w14:textId="77777777" w:rsidR="00A55B67" w:rsidRPr="000C2347" w:rsidRDefault="00A55B67" w:rsidP="000C2347">
            <w:pPr>
              <w:spacing w:line="480" w:lineRule="auto"/>
              <w:rPr>
                <w:ins w:id="663" w:author="Phil" w:date="2016-04-21T16:14:00Z"/>
                <w:sz w:val="20"/>
                <w:szCs w:val="20"/>
                <w:rPrChange w:id="664" w:author="Phil" w:date="2016-04-21T16:14:00Z">
                  <w:rPr>
                    <w:ins w:id="665" w:author="Phil" w:date="2016-04-21T16:14:00Z"/>
                    <w:sz w:val="24"/>
                    <w:szCs w:val="24"/>
                  </w:rPr>
                </w:rPrChange>
              </w:rPr>
            </w:pPr>
            <w:ins w:id="666" w:author="Phil" w:date="2016-04-21T16:14:00Z">
              <w:r w:rsidRPr="000C2347">
                <w:rPr>
                  <w:sz w:val="20"/>
                  <w:szCs w:val="20"/>
                  <w:rPrChange w:id="667" w:author="Phil" w:date="2016-04-21T16:14:00Z">
                    <w:rPr>
                      <w:sz w:val="24"/>
                      <w:szCs w:val="24"/>
                    </w:rPr>
                  </w:rPrChange>
                </w:rPr>
                <w:t>8.845862</w:t>
              </w:r>
            </w:ins>
          </w:p>
        </w:tc>
        <w:tc>
          <w:tcPr>
            <w:tcW w:w="1162" w:type="dxa"/>
            <w:noWrap/>
            <w:hideMark/>
            <w:tcPrChange w:id="668" w:author="Phil" w:date="2016-04-21T16:18:00Z">
              <w:tcPr>
                <w:tcW w:w="1162" w:type="dxa"/>
                <w:noWrap/>
                <w:hideMark/>
              </w:tcPr>
            </w:tcPrChange>
          </w:tcPr>
          <w:p w14:paraId="3BAE2314" w14:textId="77777777" w:rsidR="00A55B67" w:rsidRPr="000C2347" w:rsidRDefault="00A55B67" w:rsidP="000C2347">
            <w:pPr>
              <w:spacing w:line="480" w:lineRule="auto"/>
              <w:rPr>
                <w:ins w:id="669" w:author="Phil" w:date="2016-04-21T16:14:00Z"/>
                <w:sz w:val="20"/>
                <w:szCs w:val="20"/>
                <w:rPrChange w:id="670" w:author="Phil" w:date="2016-04-21T16:14:00Z">
                  <w:rPr>
                    <w:ins w:id="671" w:author="Phil" w:date="2016-04-21T16:14:00Z"/>
                    <w:sz w:val="24"/>
                    <w:szCs w:val="24"/>
                  </w:rPr>
                </w:rPrChange>
              </w:rPr>
            </w:pPr>
            <w:ins w:id="672" w:author="Phil" w:date="2016-04-21T16:14:00Z">
              <w:r w:rsidRPr="000C2347">
                <w:rPr>
                  <w:sz w:val="20"/>
                  <w:szCs w:val="20"/>
                  <w:rPrChange w:id="673" w:author="Phil" w:date="2016-04-21T16:14:00Z">
                    <w:rPr>
                      <w:sz w:val="24"/>
                      <w:szCs w:val="24"/>
                    </w:rPr>
                  </w:rPrChange>
                </w:rPr>
                <w:t>2.261514</w:t>
              </w:r>
            </w:ins>
          </w:p>
        </w:tc>
        <w:tc>
          <w:tcPr>
            <w:tcW w:w="1640" w:type="dxa"/>
            <w:noWrap/>
            <w:hideMark/>
            <w:tcPrChange w:id="674" w:author="Phil" w:date="2016-04-21T16:18:00Z">
              <w:tcPr>
                <w:tcW w:w="1162" w:type="dxa"/>
                <w:noWrap/>
                <w:hideMark/>
              </w:tcPr>
            </w:tcPrChange>
          </w:tcPr>
          <w:p w14:paraId="22848DB6" w14:textId="3769AD3B" w:rsidR="00A55B67" w:rsidRPr="000C2347" w:rsidRDefault="00A55B67">
            <w:pPr>
              <w:spacing w:line="480" w:lineRule="auto"/>
              <w:rPr>
                <w:ins w:id="675" w:author="Phil" w:date="2016-04-21T16:14:00Z"/>
                <w:sz w:val="20"/>
                <w:szCs w:val="20"/>
                <w:rPrChange w:id="676" w:author="Phil" w:date="2016-04-21T16:14:00Z">
                  <w:rPr>
                    <w:ins w:id="677" w:author="Phil" w:date="2016-04-21T16:14:00Z"/>
                    <w:sz w:val="24"/>
                    <w:szCs w:val="24"/>
                  </w:rPr>
                </w:rPrChange>
              </w:rPr>
            </w:pPr>
            <w:ins w:id="678" w:author="Phil" w:date="2016-04-21T16:18:00Z">
              <w:r>
                <w:rPr>
                  <w:sz w:val="20"/>
                  <w:szCs w:val="20"/>
                </w:rPr>
                <w:t>&lt;</w:t>
              </w:r>
            </w:ins>
            <w:ins w:id="679" w:author="Phil" w:date="2016-04-21T16:14:00Z">
              <w:r w:rsidRPr="000C2347">
                <w:rPr>
                  <w:sz w:val="20"/>
                  <w:szCs w:val="20"/>
                  <w:rPrChange w:id="680" w:author="Phil" w:date="2016-04-21T16:14:00Z">
                    <w:rPr>
                      <w:sz w:val="24"/>
                      <w:szCs w:val="24"/>
                    </w:rPr>
                  </w:rPrChange>
                </w:rPr>
                <w:t>0.0</w:t>
              </w:r>
            </w:ins>
            <w:ins w:id="681" w:author="Phil" w:date="2016-04-21T16:18:00Z">
              <w:r>
                <w:rPr>
                  <w:sz w:val="20"/>
                  <w:szCs w:val="20"/>
                </w:rPr>
                <w:t>1</w:t>
              </w:r>
            </w:ins>
          </w:p>
        </w:tc>
      </w:tr>
      <w:tr w:rsidR="00A55B67" w:rsidRPr="000C2347" w14:paraId="15D2B729" w14:textId="77777777" w:rsidTr="00A55B67">
        <w:trPr>
          <w:trHeight w:val="288"/>
          <w:ins w:id="682" w:author="Phil" w:date="2016-04-21T16:14:00Z"/>
          <w:trPrChange w:id="683" w:author="Phil" w:date="2016-04-21T16:18:00Z">
            <w:trPr>
              <w:trHeight w:val="288"/>
            </w:trPr>
          </w:trPrChange>
        </w:trPr>
        <w:tc>
          <w:tcPr>
            <w:tcW w:w="2917" w:type="dxa"/>
            <w:vMerge w:val="restart"/>
            <w:noWrap/>
            <w:hideMark/>
            <w:tcPrChange w:id="684" w:author="Phil" w:date="2016-04-21T16:18:00Z">
              <w:tcPr>
                <w:tcW w:w="1840" w:type="dxa"/>
                <w:vMerge w:val="restart"/>
                <w:noWrap/>
                <w:hideMark/>
              </w:tcPr>
            </w:tcPrChange>
          </w:tcPr>
          <w:p w14:paraId="10A56493" w14:textId="06AE3FDE" w:rsidR="00A55B67" w:rsidRPr="000C2347" w:rsidRDefault="00A55B67" w:rsidP="000C2347">
            <w:pPr>
              <w:spacing w:line="480" w:lineRule="auto"/>
              <w:rPr>
                <w:ins w:id="685" w:author="Phil" w:date="2016-04-21T16:14:00Z"/>
                <w:sz w:val="20"/>
                <w:szCs w:val="20"/>
                <w:rPrChange w:id="686" w:author="Phil" w:date="2016-04-21T16:14:00Z">
                  <w:rPr>
                    <w:ins w:id="687" w:author="Phil" w:date="2016-04-21T16:14:00Z"/>
                    <w:sz w:val="24"/>
                    <w:szCs w:val="24"/>
                  </w:rPr>
                </w:rPrChange>
              </w:rPr>
            </w:pPr>
            <w:ins w:id="688" w:author="Phil" w:date="2016-04-21T16:16:00Z">
              <w:r>
                <w:rPr>
                  <w:sz w:val="20"/>
                  <w:szCs w:val="20"/>
                </w:rPr>
                <w:t>Functional Richness (</w:t>
              </w:r>
            </w:ins>
            <w:ins w:id="689" w:author="Phil" w:date="2016-04-21T16:14:00Z">
              <w:r w:rsidRPr="000C2347">
                <w:rPr>
                  <w:sz w:val="20"/>
                  <w:szCs w:val="20"/>
                  <w:rPrChange w:id="690" w:author="Phil" w:date="2016-04-21T16:14:00Z">
                    <w:rPr>
                      <w:sz w:val="24"/>
                      <w:szCs w:val="24"/>
                    </w:rPr>
                  </w:rPrChange>
                </w:rPr>
                <w:t>FRic</w:t>
              </w:r>
            </w:ins>
            <w:ins w:id="691" w:author="Phil" w:date="2016-04-21T16:16:00Z">
              <w:r>
                <w:rPr>
                  <w:sz w:val="20"/>
                  <w:szCs w:val="20"/>
                </w:rPr>
                <w:t>)</w:t>
              </w:r>
            </w:ins>
          </w:p>
        </w:tc>
        <w:tc>
          <w:tcPr>
            <w:tcW w:w="1273" w:type="dxa"/>
            <w:noWrap/>
            <w:hideMark/>
            <w:tcPrChange w:id="692" w:author="Phil" w:date="2016-04-21T16:18:00Z">
              <w:tcPr>
                <w:tcW w:w="1273" w:type="dxa"/>
                <w:noWrap/>
                <w:hideMark/>
              </w:tcPr>
            </w:tcPrChange>
          </w:tcPr>
          <w:p w14:paraId="34101DA4" w14:textId="77777777" w:rsidR="00A55B67" w:rsidRPr="000C2347" w:rsidRDefault="00A55B67" w:rsidP="000C2347">
            <w:pPr>
              <w:spacing w:line="480" w:lineRule="auto"/>
              <w:rPr>
                <w:ins w:id="693" w:author="Phil" w:date="2016-04-21T16:14:00Z"/>
                <w:sz w:val="20"/>
                <w:szCs w:val="20"/>
                <w:rPrChange w:id="694" w:author="Phil" w:date="2016-04-21T16:14:00Z">
                  <w:rPr>
                    <w:ins w:id="695" w:author="Phil" w:date="2016-04-21T16:14:00Z"/>
                    <w:sz w:val="24"/>
                    <w:szCs w:val="24"/>
                  </w:rPr>
                </w:rPrChange>
              </w:rPr>
            </w:pPr>
            <w:ins w:id="696" w:author="Phil" w:date="2016-04-21T16:14:00Z">
              <w:r w:rsidRPr="000C2347">
                <w:rPr>
                  <w:sz w:val="20"/>
                  <w:szCs w:val="20"/>
                  <w:rPrChange w:id="697" w:author="Phil" w:date="2016-04-21T16:14:00Z">
                    <w:rPr>
                      <w:sz w:val="24"/>
                      <w:szCs w:val="24"/>
                    </w:rPr>
                  </w:rPrChange>
                </w:rPr>
                <w:t>Null model</w:t>
              </w:r>
            </w:ins>
          </w:p>
        </w:tc>
        <w:tc>
          <w:tcPr>
            <w:tcW w:w="1162" w:type="dxa"/>
            <w:noWrap/>
            <w:hideMark/>
            <w:tcPrChange w:id="698" w:author="Phil" w:date="2016-04-21T16:18:00Z">
              <w:tcPr>
                <w:tcW w:w="1162" w:type="dxa"/>
                <w:noWrap/>
                <w:hideMark/>
              </w:tcPr>
            </w:tcPrChange>
          </w:tcPr>
          <w:p w14:paraId="694DE5EE" w14:textId="77777777" w:rsidR="00A55B67" w:rsidRPr="000C2347" w:rsidRDefault="00A55B67" w:rsidP="000C2347">
            <w:pPr>
              <w:spacing w:line="480" w:lineRule="auto"/>
              <w:rPr>
                <w:ins w:id="699" w:author="Phil" w:date="2016-04-21T16:14:00Z"/>
                <w:sz w:val="20"/>
                <w:szCs w:val="20"/>
                <w:rPrChange w:id="700" w:author="Phil" w:date="2016-04-21T16:14:00Z">
                  <w:rPr>
                    <w:ins w:id="701" w:author="Phil" w:date="2016-04-21T16:14:00Z"/>
                    <w:sz w:val="24"/>
                    <w:szCs w:val="24"/>
                  </w:rPr>
                </w:rPrChange>
              </w:rPr>
            </w:pPr>
            <w:ins w:id="702" w:author="Phil" w:date="2016-04-21T16:14:00Z">
              <w:r w:rsidRPr="000C2347">
                <w:rPr>
                  <w:sz w:val="20"/>
                  <w:szCs w:val="20"/>
                  <w:rPrChange w:id="703" w:author="Phil" w:date="2016-04-21T16:14:00Z">
                    <w:rPr>
                      <w:sz w:val="24"/>
                      <w:szCs w:val="24"/>
                    </w:rPr>
                  </w:rPrChange>
                </w:rPr>
                <w:t>213.029</w:t>
              </w:r>
            </w:ins>
          </w:p>
        </w:tc>
        <w:tc>
          <w:tcPr>
            <w:tcW w:w="1162" w:type="dxa"/>
            <w:noWrap/>
            <w:hideMark/>
            <w:tcPrChange w:id="704" w:author="Phil" w:date="2016-04-21T16:18:00Z">
              <w:tcPr>
                <w:tcW w:w="1162" w:type="dxa"/>
                <w:noWrap/>
                <w:hideMark/>
              </w:tcPr>
            </w:tcPrChange>
          </w:tcPr>
          <w:p w14:paraId="6C7AD4FE" w14:textId="77777777" w:rsidR="00A55B67" w:rsidRPr="000C2347" w:rsidRDefault="00A55B67" w:rsidP="000C2347">
            <w:pPr>
              <w:spacing w:line="480" w:lineRule="auto"/>
              <w:rPr>
                <w:ins w:id="705" w:author="Phil" w:date="2016-04-21T16:14:00Z"/>
                <w:sz w:val="20"/>
                <w:szCs w:val="20"/>
                <w:rPrChange w:id="706" w:author="Phil" w:date="2016-04-21T16:14:00Z">
                  <w:rPr>
                    <w:ins w:id="707" w:author="Phil" w:date="2016-04-21T16:14:00Z"/>
                    <w:sz w:val="24"/>
                    <w:szCs w:val="24"/>
                  </w:rPr>
                </w:rPrChange>
              </w:rPr>
            </w:pPr>
            <w:ins w:id="708" w:author="Phil" w:date="2016-04-21T16:14:00Z">
              <w:r w:rsidRPr="000C2347">
                <w:rPr>
                  <w:sz w:val="20"/>
                  <w:szCs w:val="20"/>
                  <w:rPrChange w:id="709" w:author="Phil" w:date="2016-04-21T16:14:00Z">
                    <w:rPr>
                      <w:sz w:val="24"/>
                      <w:szCs w:val="24"/>
                    </w:rPr>
                  </w:rPrChange>
                </w:rPr>
                <w:t>0</w:t>
              </w:r>
            </w:ins>
          </w:p>
        </w:tc>
        <w:tc>
          <w:tcPr>
            <w:tcW w:w="1640" w:type="dxa"/>
            <w:noWrap/>
            <w:hideMark/>
            <w:tcPrChange w:id="710" w:author="Phil" w:date="2016-04-21T16:18:00Z">
              <w:tcPr>
                <w:tcW w:w="1162" w:type="dxa"/>
                <w:noWrap/>
                <w:hideMark/>
              </w:tcPr>
            </w:tcPrChange>
          </w:tcPr>
          <w:p w14:paraId="3F4A05F1" w14:textId="77777777" w:rsidR="00A55B67" w:rsidRPr="000C2347" w:rsidRDefault="00A55B67" w:rsidP="000C2347">
            <w:pPr>
              <w:spacing w:line="480" w:lineRule="auto"/>
              <w:rPr>
                <w:ins w:id="711" w:author="Phil" w:date="2016-04-21T16:14:00Z"/>
                <w:sz w:val="20"/>
                <w:szCs w:val="20"/>
                <w:rPrChange w:id="712" w:author="Phil" w:date="2016-04-21T16:14:00Z">
                  <w:rPr>
                    <w:ins w:id="713" w:author="Phil" w:date="2016-04-21T16:14:00Z"/>
                    <w:sz w:val="24"/>
                    <w:szCs w:val="24"/>
                  </w:rPr>
                </w:rPrChange>
              </w:rPr>
            </w:pPr>
            <w:ins w:id="714" w:author="Phil" w:date="2016-04-21T16:14:00Z">
              <w:r w:rsidRPr="000C2347">
                <w:rPr>
                  <w:sz w:val="20"/>
                  <w:szCs w:val="20"/>
                  <w:rPrChange w:id="715" w:author="Phil" w:date="2016-04-21T16:14:00Z">
                    <w:rPr>
                      <w:sz w:val="24"/>
                      <w:szCs w:val="24"/>
                    </w:rPr>
                  </w:rPrChange>
                </w:rPr>
                <w:t>0</w:t>
              </w:r>
            </w:ins>
          </w:p>
        </w:tc>
      </w:tr>
      <w:tr w:rsidR="00A55B67" w:rsidRPr="000C2347" w14:paraId="24160A45" w14:textId="77777777" w:rsidTr="00A55B67">
        <w:trPr>
          <w:trHeight w:val="288"/>
          <w:ins w:id="716" w:author="Phil" w:date="2016-04-21T16:14:00Z"/>
          <w:trPrChange w:id="717" w:author="Phil" w:date="2016-04-21T16:18:00Z">
            <w:trPr>
              <w:trHeight w:val="288"/>
            </w:trPr>
          </w:trPrChange>
        </w:trPr>
        <w:tc>
          <w:tcPr>
            <w:tcW w:w="2917" w:type="dxa"/>
            <w:vMerge/>
            <w:noWrap/>
            <w:hideMark/>
            <w:tcPrChange w:id="718" w:author="Phil" w:date="2016-04-21T16:18:00Z">
              <w:tcPr>
                <w:tcW w:w="1840" w:type="dxa"/>
                <w:vMerge/>
                <w:noWrap/>
                <w:hideMark/>
              </w:tcPr>
            </w:tcPrChange>
          </w:tcPr>
          <w:p w14:paraId="4FC953BF" w14:textId="48A0C555" w:rsidR="00A55B67" w:rsidRPr="000C2347" w:rsidRDefault="00A55B67" w:rsidP="000C2347">
            <w:pPr>
              <w:spacing w:line="480" w:lineRule="auto"/>
              <w:rPr>
                <w:ins w:id="719" w:author="Phil" w:date="2016-04-21T16:14:00Z"/>
                <w:sz w:val="20"/>
                <w:szCs w:val="20"/>
                <w:rPrChange w:id="720" w:author="Phil" w:date="2016-04-21T16:14:00Z">
                  <w:rPr>
                    <w:ins w:id="721" w:author="Phil" w:date="2016-04-21T16:14:00Z"/>
                    <w:sz w:val="24"/>
                    <w:szCs w:val="24"/>
                  </w:rPr>
                </w:rPrChange>
              </w:rPr>
            </w:pPr>
          </w:p>
        </w:tc>
        <w:tc>
          <w:tcPr>
            <w:tcW w:w="1273" w:type="dxa"/>
            <w:noWrap/>
            <w:hideMark/>
            <w:tcPrChange w:id="722" w:author="Phil" w:date="2016-04-21T16:18:00Z">
              <w:tcPr>
                <w:tcW w:w="1273" w:type="dxa"/>
                <w:noWrap/>
                <w:hideMark/>
              </w:tcPr>
            </w:tcPrChange>
          </w:tcPr>
          <w:p w14:paraId="799E9489" w14:textId="77777777" w:rsidR="00A55B67" w:rsidRPr="000C2347" w:rsidRDefault="00A55B67" w:rsidP="000C2347">
            <w:pPr>
              <w:spacing w:line="480" w:lineRule="auto"/>
              <w:rPr>
                <w:ins w:id="723" w:author="Phil" w:date="2016-04-21T16:14:00Z"/>
                <w:sz w:val="20"/>
                <w:szCs w:val="20"/>
                <w:rPrChange w:id="724" w:author="Phil" w:date="2016-04-21T16:14:00Z">
                  <w:rPr>
                    <w:ins w:id="725" w:author="Phil" w:date="2016-04-21T16:14:00Z"/>
                    <w:sz w:val="24"/>
                    <w:szCs w:val="24"/>
                  </w:rPr>
                </w:rPrChange>
              </w:rPr>
            </w:pPr>
            <w:ins w:id="726" w:author="Phil" w:date="2016-04-21T16:14:00Z">
              <w:r w:rsidRPr="000C2347">
                <w:rPr>
                  <w:sz w:val="20"/>
                  <w:szCs w:val="20"/>
                  <w:rPrChange w:id="727" w:author="Phil" w:date="2016-04-21T16:14:00Z">
                    <w:rPr>
                      <w:sz w:val="24"/>
                      <w:szCs w:val="24"/>
                    </w:rPr>
                  </w:rPrChange>
                </w:rPr>
                <w:t>log(Age)</w:t>
              </w:r>
            </w:ins>
          </w:p>
        </w:tc>
        <w:tc>
          <w:tcPr>
            <w:tcW w:w="1162" w:type="dxa"/>
            <w:noWrap/>
            <w:hideMark/>
            <w:tcPrChange w:id="728" w:author="Phil" w:date="2016-04-21T16:18:00Z">
              <w:tcPr>
                <w:tcW w:w="1162" w:type="dxa"/>
                <w:noWrap/>
                <w:hideMark/>
              </w:tcPr>
            </w:tcPrChange>
          </w:tcPr>
          <w:p w14:paraId="53B536EB" w14:textId="77777777" w:rsidR="00A55B67" w:rsidRPr="000C2347" w:rsidRDefault="00A55B67" w:rsidP="000C2347">
            <w:pPr>
              <w:spacing w:line="480" w:lineRule="auto"/>
              <w:rPr>
                <w:ins w:id="729" w:author="Phil" w:date="2016-04-21T16:14:00Z"/>
                <w:sz w:val="20"/>
                <w:szCs w:val="20"/>
                <w:rPrChange w:id="730" w:author="Phil" w:date="2016-04-21T16:14:00Z">
                  <w:rPr>
                    <w:ins w:id="731" w:author="Phil" w:date="2016-04-21T16:14:00Z"/>
                    <w:sz w:val="24"/>
                    <w:szCs w:val="24"/>
                  </w:rPr>
                </w:rPrChange>
              </w:rPr>
            </w:pPr>
            <w:ins w:id="732" w:author="Phil" w:date="2016-04-21T16:14:00Z">
              <w:r w:rsidRPr="000C2347">
                <w:rPr>
                  <w:sz w:val="20"/>
                  <w:szCs w:val="20"/>
                  <w:rPrChange w:id="733" w:author="Phil" w:date="2016-04-21T16:14:00Z">
                    <w:rPr>
                      <w:sz w:val="24"/>
                      <w:szCs w:val="24"/>
                    </w:rPr>
                  </w:rPrChange>
                </w:rPr>
                <w:t>214.3756</w:t>
              </w:r>
            </w:ins>
          </w:p>
        </w:tc>
        <w:tc>
          <w:tcPr>
            <w:tcW w:w="1162" w:type="dxa"/>
            <w:noWrap/>
            <w:hideMark/>
            <w:tcPrChange w:id="734" w:author="Phil" w:date="2016-04-21T16:18:00Z">
              <w:tcPr>
                <w:tcW w:w="1162" w:type="dxa"/>
                <w:noWrap/>
                <w:hideMark/>
              </w:tcPr>
            </w:tcPrChange>
          </w:tcPr>
          <w:p w14:paraId="6A08A59E" w14:textId="77777777" w:rsidR="00A55B67" w:rsidRPr="000C2347" w:rsidRDefault="00A55B67" w:rsidP="000C2347">
            <w:pPr>
              <w:spacing w:line="480" w:lineRule="auto"/>
              <w:rPr>
                <w:ins w:id="735" w:author="Phil" w:date="2016-04-21T16:14:00Z"/>
                <w:sz w:val="20"/>
                <w:szCs w:val="20"/>
                <w:rPrChange w:id="736" w:author="Phil" w:date="2016-04-21T16:14:00Z">
                  <w:rPr>
                    <w:ins w:id="737" w:author="Phil" w:date="2016-04-21T16:14:00Z"/>
                    <w:sz w:val="24"/>
                    <w:szCs w:val="24"/>
                  </w:rPr>
                </w:rPrChange>
              </w:rPr>
            </w:pPr>
            <w:ins w:id="738" w:author="Phil" w:date="2016-04-21T16:14:00Z">
              <w:r w:rsidRPr="000C2347">
                <w:rPr>
                  <w:sz w:val="20"/>
                  <w:szCs w:val="20"/>
                  <w:rPrChange w:id="739" w:author="Phil" w:date="2016-04-21T16:14:00Z">
                    <w:rPr>
                      <w:sz w:val="24"/>
                      <w:szCs w:val="24"/>
                    </w:rPr>
                  </w:rPrChange>
                </w:rPr>
                <w:t>1.346595</w:t>
              </w:r>
            </w:ins>
          </w:p>
        </w:tc>
        <w:tc>
          <w:tcPr>
            <w:tcW w:w="1640" w:type="dxa"/>
            <w:noWrap/>
            <w:hideMark/>
            <w:tcPrChange w:id="740" w:author="Phil" w:date="2016-04-21T16:18:00Z">
              <w:tcPr>
                <w:tcW w:w="1162" w:type="dxa"/>
                <w:noWrap/>
                <w:hideMark/>
              </w:tcPr>
            </w:tcPrChange>
          </w:tcPr>
          <w:p w14:paraId="68C68CD7" w14:textId="5AC8A21B" w:rsidR="00A55B67" w:rsidRPr="000C2347" w:rsidRDefault="00A55B67">
            <w:pPr>
              <w:spacing w:line="480" w:lineRule="auto"/>
              <w:rPr>
                <w:ins w:id="741" w:author="Phil" w:date="2016-04-21T16:14:00Z"/>
                <w:sz w:val="20"/>
                <w:szCs w:val="20"/>
                <w:rPrChange w:id="742" w:author="Phil" w:date="2016-04-21T16:14:00Z">
                  <w:rPr>
                    <w:ins w:id="743" w:author="Phil" w:date="2016-04-21T16:14:00Z"/>
                    <w:sz w:val="24"/>
                    <w:szCs w:val="24"/>
                  </w:rPr>
                </w:rPrChange>
              </w:rPr>
            </w:pPr>
            <w:ins w:id="744" w:author="Phil" w:date="2016-04-21T16:14:00Z">
              <w:r w:rsidRPr="000C2347">
                <w:rPr>
                  <w:sz w:val="20"/>
                  <w:szCs w:val="20"/>
                  <w:rPrChange w:id="745" w:author="Phil" w:date="2016-04-21T16:14:00Z">
                    <w:rPr>
                      <w:sz w:val="24"/>
                      <w:szCs w:val="24"/>
                    </w:rPr>
                  </w:rPrChange>
                </w:rPr>
                <w:t>0.02</w:t>
              </w:r>
            </w:ins>
          </w:p>
        </w:tc>
      </w:tr>
      <w:tr w:rsidR="00A55B67" w:rsidRPr="000C2347" w14:paraId="283C64DC" w14:textId="77777777" w:rsidTr="00A55B67">
        <w:trPr>
          <w:trHeight w:val="288"/>
          <w:ins w:id="746" w:author="Phil" w:date="2016-04-21T16:14:00Z"/>
          <w:trPrChange w:id="747" w:author="Phil" w:date="2016-04-21T16:18:00Z">
            <w:trPr>
              <w:trHeight w:val="288"/>
            </w:trPr>
          </w:trPrChange>
        </w:trPr>
        <w:tc>
          <w:tcPr>
            <w:tcW w:w="2917" w:type="dxa"/>
            <w:vMerge w:val="restart"/>
            <w:noWrap/>
            <w:hideMark/>
            <w:tcPrChange w:id="748" w:author="Phil" w:date="2016-04-21T16:18:00Z">
              <w:tcPr>
                <w:tcW w:w="1840" w:type="dxa"/>
                <w:vMerge w:val="restart"/>
                <w:noWrap/>
                <w:hideMark/>
              </w:tcPr>
            </w:tcPrChange>
          </w:tcPr>
          <w:p w14:paraId="7C94BDB3" w14:textId="2F11638D" w:rsidR="00A55B67" w:rsidRPr="000C2347" w:rsidRDefault="00A55B67" w:rsidP="000C2347">
            <w:pPr>
              <w:spacing w:line="480" w:lineRule="auto"/>
              <w:rPr>
                <w:ins w:id="749" w:author="Phil" w:date="2016-04-21T16:14:00Z"/>
                <w:sz w:val="20"/>
                <w:szCs w:val="20"/>
                <w:rPrChange w:id="750" w:author="Phil" w:date="2016-04-21T16:14:00Z">
                  <w:rPr>
                    <w:ins w:id="751" w:author="Phil" w:date="2016-04-21T16:14:00Z"/>
                    <w:sz w:val="24"/>
                    <w:szCs w:val="24"/>
                  </w:rPr>
                </w:rPrChange>
              </w:rPr>
            </w:pPr>
            <w:ins w:id="752" w:author="Phil" w:date="2016-04-21T16:16:00Z">
              <w:r>
                <w:rPr>
                  <w:sz w:val="20"/>
                  <w:szCs w:val="20"/>
                </w:rPr>
                <w:t>Functional Evenness (</w:t>
              </w:r>
            </w:ins>
            <w:ins w:id="753" w:author="Phil" w:date="2016-04-21T16:14:00Z">
              <w:r w:rsidRPr="000C2347">
                <w:rPr>
                  <w:sz w:val="20"/>
                  <w:szCs w:val="20"/>
                  <w:rPrChange w:id="754" w:author="Phil" w:date="2016-04-21T16:14:00Z">
                    <w:rPr>
                      <w:sz w:val="24"/>
                      <w:szCs w:val="24"/>
                    </w:rPr>
                  </w:rPrChange>
                </w:rPr>
                <w:t>FEve</w:t>
              </w:r>
            </w:ins>
            <w:ins w:id="755" w:author="Phil" w:date="2016-04-21T16:16:00Z">
              <w:r>
                <w:rPr>
                  <w:sz w:val="20"/>
                  <w:szCs w:val="20"/>
                </w:rPr>
                <w:t>)</w:t>
              </w:r>
            </w:ins>
          </w:p>
        </w:tc>
        <w:tc>
          <w:tcPr>
            <w:tcW w:w="1273" w:type="dxa"/>
            <w:noWrap/>
            <w:hideMark/>
            <w:tcPrChange w:id="756" w:author="Phil" w:date="2016-04-21T16:18:00Z">
              <w:tcPr>
                <w:tcW w:w="1273" w:type="dxa"/>
                <w:noWrap/>
                <w:hideMark/>
              </w:tcPr>
            </w:tcPrChange>
          </w:tcPr>
          <w:p w14:paraId="713E648D" w14:textId="77777777" w:rsidR="00A55B67" w:rsidRPr="000C2347" w:rsidRDefault="00A55B67" w:rsidP="000C2347">
            <w:pPr>
              <w:spacing w:line="480" w:lineRule="auto"/>
              <w:rPr>
                <w:ins w:id="757" w:author="Phil" w:date="2016-04-21T16:14:00Z"/>
                <w:sz w:val="20"/>
                <w:szCs w:val="20"/>
                <w:rPrChange w:id="758" w:author="Phil" w:date="2016-04-21T16:14:00Z">
                  <w:rPr>
                    <w:ins w:id="759" w:author="Phil" w:date="2016-04-21T16:14:00Z"/>
                    <w:sz w:val="24"/>
                    <w:szCs w:val="24"/>
                  </w:rPr>
                </w:rPrChange>
              </w:rPr>
            </w:pPr>
            <w:ins w:id="760" w:author="Phil" w:date="2016-04-21T16:14:00Z">
              <w:r w:rsidRPr="000C2347">
                <w:rPr>
                  <w:sz w:val="20"/>
                  <w:szCs w:val="20"/>
                  <w:rPrChange w:id="761" w:author="Phil" w:date="2016-04-21T16:14:00Z">
                    <w:rPr>
                      <w:sz w:val="24"/>
                      <w:szCs w:val="24"/>
                    </w:rPr>
                  </w:rPrChange>
                </w:rPr>
                <w:t>Null model</w:t>
              </w:r>
            </w:ins>
          </w:p>
        </w:tc>
        <w:tc>
          <w:tcPr>
            <w:tcW w:w="1162" w:type="dxa"/>
            <w:noWrap/>
            <w:hideMark/>
            <w:tcPrChange w:id="762" w:author="Phil" w:date="2016-04-21T16:18:00Z">
              <w:tcPr>
                <w:tcW w:w="1162" w:type="dxa"/>
                <w:noWrap/>
                <w:hideMark/>
              </w:tcPr>
            </w:tcPrChange>
          </w:tcPr>
          <w:p w14:paraId="01A45E0D" w14:textId="77777777" w:rsidR="00A55B67" w:rsidRPr="000C2347" w:rsidRDefault="00A55B67" w:rsidP="000C2347">
            <w:pPr>
              <w:spacing w:line="480" w:lineRule="auto"/>
              <w:rPr>
                <w:ins w:id="763" w:author="Phil" w:date="2016-04-21T16:14:00Z"/>
                <w:sz w:val="20"/>
                <w:szCs w:val="20"/>
                <w:rPrChange w:id="764" w:author="Phil" w:date="2016-04-21T16:14:00Z">
                  <w:rPr>
                    <w:ins w:id="765" w:author="Phil" w:date="2016-04-21T16:14:00Z"/>
                    <w:sz w:val="24"/>
                    <w:szCs w:val="24"/>
                  </w:rPr>
                </w:rPrChange>
              </w:rPr>
            </w:pPr>
            <w:ins w:id="766" w:author="Phil" w:date="2016-04-21T16:14:00Z">
              <w:r w:rsidRPr="000C2347">
                <w:rPr>
                  <w:sz w:val="20"/>
                  <w:szCs w:val="20"/>
                  <w:rPrChange w:id="767" w:author="Phil" w:date="2016-04-21T16:14:00Z">
                    <w:rPr>
                      <w:sz w:val="24"/>
                      <w:szCs w:val="24"/>
                    </w:rPr>
                  </w:rPrChange>
                </w:rPr>
                <w:t>-57.9035</w:t>
              </w:r>
            </w:ins>
          </w:p>
        </w:tc>
        <w:tc>
          <w:tcPr>
            <w:tcW w:w="1162" w:type="dxa"/>
            <w:noWrap/>
            <w:hideMark/>
            <w:tcPrChange w:id="768" w:author="Phil" w:date="2016-04-21T16:18:00Z">
              <w:tcPr>
                <w:tcW w:w="1162" w:type="dxa"/>
                <w:noWrap/>
                <w:hideMark/>
              </w:tcPr>
            </w:tcPrChange>
          </w:tcPr>
          <w:p w14:paraId="19B8D0B2" w14:textId="77777777" w:rsidR="00A55B67" w:rsidRPr="000C2347" w:rsidRDefault="00A55B67" w:rsidP="000C2347">
            <w:pPr>
              <w:spacing w:line="480" w:lineRule="auto"/>
              <w:rPr>
                <w:ins w:id="769" w:author="Phil" w:date="2016-04-21T16:14:00Z"/>
                <w:sz w:val="20"/>
                <w:szCs w:val="20"/>
                <w:rPrChange w:id="770" w:author="Phil" w:date="2016-04-21T16:14:00Z">
                  <w:rPr>
                    <w:ins w:id="771" w:author="Phil" w:date="2016-04-21T16:14:00Z"/>
                    <w:sz w:val="24"/>
                    <w:szCs w:val="24"/>
                  </w:rPr>
                </w:rPrChange>
              </w:rPr>
            </w:pPr>
            <w:ins w:id="772" w:author="Phil" w:date="2016-04-21T16:14:00Z">
              <w:r w:rsidRPr="000C2347">
                <w:rPr>
                  <w:sz w:val="20"/>
                  <w:szCs w:val="20"/>
                  <w:rPrChange w:id="773" w:author="Phil" w:date="2016-04-21T16:14:00Z">
                    <w:rPr>
                      <w:sz w:val="24"/>
                      <w:szCs w:val="24"/>
                    </w:rPr>
                  </w:rPrChange>
                </w:rPr>
                <w:t>0</w:t>
              </w:r>
            </w:ins>
          </w:p>
        </w:tc>
        <w:tc>
          <w:tcPr>
            <w:tcW w:w="1640" w:type="dxa"/>
            <w:noWrap/>
            <w:hideMark/>
            <w:tcPrChange w:id="774" w:author="Phil" w:date="2016-04-21T16:18:00Z">
              <w:tcPr>
                <w:tcW w:w="1162" w:type="dxa"/>
                <w:noWrap/>
                <w:hideMark/>
              </w:tcPr>
            </w:tcPrChange>
          </w:tcPr>
          <w:p w14:paraId="622B0A70" w14:textId="77777777" w:rsidR="00A55B67" w:rsidRPr="000C2347" w:rsidRDefault="00A55B67" w:rsidP="000C2347">
            <w:pPr>
              <w:spacing w:line="480" w:lineRule="auto"/>
              <w:rPr>
                <w:ins w:id="775" w:author="Phil" w:date="2016-04-21T16:14:00Z"/>
                <w:sz w:val="20"/>
                <w:szCs w:val="20"/>
                <w:rPrChange w:id="776" w:author="Phil" w:date="2016-04-21T16:14:00Z">
                  <w:rPr>
                    <w:ins w:id="777" w:author="Phil" w:date="2016-04-21T16:14:00Z"/>
                    <w:sz w:val="24"/>
                    <w:szCs w:val="24"/>
                  </w:rPr>
                </w:rPrChange>
              </w:rPr>
            </w:pPr>
            <w:ins w:id="778" w:author="Phil" w:date="2016-04-21T16:14:00Z">
              <w:r w:rsidRPr="000C2347">
                <w:rPr>
                  <w:sz w:val="20"/>
                  <w:szCs w:val="20"/>
                  <w:rPrChange w:id="779" w:author="Phil" w:date="2016-04-21T16:14:00Z">
                    <w:rPr>
                      <w:sz w:val="24"/>
                      <w:szCs w:val="24"/>
                    </w:rPr>
                  </w:rPrChange>
                </w:rPr>
                <w:t>0</w:t>
              </w:r>
            </w:ins>
          </w:p>
        </w:tc>
      </w:tr>
      <w:tr w:rsidR="00A55B67" w:rsidRPr="000C2347" w14:paraId="59336D88" w14:textId="77777777" w:rsidTr="00A55B67">
        <w:trPr>
          <w:trHeight w:val="288"/>
          <w:ins w:id="780" w:author="Phil" w:date="2016-04-21T16:14:00Z"/>
          <w:trPrChange w:id="781" w:author="Phil" w:date="2016-04-21T16:18:00Z">
            <w:trPr>
              <w:trHeight w:val="288"/>
            </w:trPr>
          </w:trPrChange>
        </w:trPr>
        <w:tc>
          <w:tcPr>
            <w:tcW w:w="2917" w:type="dxa"/>
            <w:vMerge/>
            <w:noWrap/>
            <w:hideMark/>
            <w:tcPrChange w:id="782" w:author="Phil" w:date="2016-04-21T16:18:00Z">
              <w:tcPr>
                <w:tcW w:w="1840" w:type="dxa"/>
                <w:vMerge/>
                <w:noWrap/>
                <w:hideMark/>
              </w:tcPr>
            </w:tcPrChange>
          </w:tcPr>
          <w:p w14:paraId="2FF618F3" w14:textId="61852927" w:rsidR="00A55B67" w:rsidRPr="000C2347" w:rsidRDefault="00A55B67" w:rsidP="000C2347">
            <w:pPr>
              <w:spacing w:line="480" w:lineRule="auto"/>
              <w:rPr>
                <w:ins w:id="783" w:author="Phil" w:date="2016-04-21T16:14:00Z"/>
                <w:sz w:val="20"/>
                <w:szCs w:val="20"/>
                <w:rPrChange w:id="784" w:author="Phil" w:date="2016-04-21T16:14:00Z">
                  <w:rPr>
                    <w:ins w:id="785" w:author="Phil" w:date="2016-04-21T16:14:00Z"/>
                    <w:sz w:val="24"/>
                    <w:szCs w:val="24"/>
                  </w:rPr>
                </w:rPrChange>
              </w:rPr>
            </w:pPr>
          </w:p>
        </w:tc>
        <w:tc>
          <w:tcPr>
            <w:tcW w:w="1273" w:type="dxa"/>
            <w:noWrap/>
            <w:hideMark/>
            <w:tcPrChange w:id="786" w:author="Phil" w:date="2016-04-21T16:18:00Z">
              <w:tcPr>
                <w:tcW w:w="1273" w:type="dxa"/>
                <w:noWrap/>
                <w:hideMark/>
              </w:tcPr>
            </w:tcPrChange>
          </w:tcPr>
          <w:p w14:paraId="0F27F1A1" w14:textId="77777777" w:rsidR="00A55B67" w:rsidRPr="000C2347" w:rsidRDefault="00A55B67" w:rsidP="000C2347">
            <w:pPr>
              <w:spacing w:line="480" w:lineRule="auto"/>
              <w:rPr>
                <w:ins w:id="787" w:author="Phil" w:date="2016-04-21T16:14:00Z"/>
                <w:sz w:val="20"/>
                <w:szCs w:val="20"/>
                <w:rPrChange w:id="788" w:author="Phil" w:date="2016-04-21T16:14:00Z">
                  <w:rPr>
                    <w:ins w:id="789" w:author="Phil" w:date="2016-04-21T16:14:00Z"/>
                    <w:sz w:val="24"/>
                    <w:szCs w:val="24"/>
                  </w:rPr>
                </w:rPrChange>
              </w:rPr>
            </w:pPr>
            <w:ins w:id="790" w:author="Phil" w:date="2016-04-21T16:14:00Z">
              <w:r w:rsidRPr="000C2347">
                <w:rPr>
                  <w:sz w:val="20"/>
                  <w:szCs w:val="20"/>
                  <w:rPrChange w:id="791" w:author="Phil" w:date="2016-04-21T16:14:00Z">
                    <w:rPr>
                      <w:sz w:val="24"/>
                      <w:szCs w:val="24"/>
                    </w:rPr>
                  </w:rPrChange>
                </w:rPr>
                <w:t>log(Age)</w:t>
              </w:r>
            </w:ins>
          </w:p>
        </w:tc>
        <w:tc>
          <w:tcPr>
            <w:tcW w:w="1162" w:type="dxa"/>
            <w:noWrap/>
            <w:hideMark/>
            <w:tcPrChange w:id="792" w:author="Phil" w:date="2016-04-21T16:18:00Z">
              <w:tcPr>
                <w:tcW w:w="1162" w:type="dxa"/>
                <w:noWrap/>
                <w:hideMark/>
              </w:tcPr>
            </w:tcPrChange>
          </w:tcPr>
          <w:p w14:paraId="0A6D6EAE" w14:textId="77777777" w:rsidR="00A55B67" w:rsidRPr="000C2347" w:rsidRDefault="00A55B67" w:rsidP="000C2347">
            <w:pPr>
              <w:spacing w:line="480" w:lineRule="auto"/>
              <w:rPr>
                <w:ins w:id="793" w:author="Phil" w:date="2016-04-21T16:14:00Z"/>
                <w:sz w:val="20"/>
                <w:szCs w:val="20"/>
                <w:rPrChange w:id="794" w:author="Phil" w:date="2016-04-21T16:14:00Z">
                  <w:rPr>
                    <w:ins w:id="795" w:author="Phil" w:date="2016-04-21T16:14:00Z"/>
                    <w:sz w:val="24"/>
                    <w:szCs w:val="24"/>
                  </w:rPr>
                </w:rPrChange>
              </w:rPr>
            </w:pPr>
            <w:ins w:id="796" w:author="Phil" w:date="2016-04-21T16:14:00Z">
              <w:r w:rsidRPr="000C2347">
                <w:rPr>
                  <w:sz w:val="20"/>
                  <w:szCs w:val="20"/>
                  <w:rPrChange w:id="797" w:author="Phil" w:date="2016-04-21T16:14:00Z">
                    <w:rPr>
                      <w:sz w:val="24"/>
                      <w:szCs w:val="24"/>
                    </w:rPr>
                  </w:rPrChange>
                </w:rPr>
                <w:t>-55.9112</w:t>
              </w:r>
            </w:ins>
          </w:p>
        </w:tc>
        <w:tc>
          <w:tcPr>
            <w:tcW w:w="1162" w:type="dxa"/>
            <w:noWrap/>
            <w:hideMark/>
            <w:tcPrChange w:id="798" w:author="Phil" w:date="2016-04-21T16:18:00Z">
              <w:tcPr>
                <w:tcW w:w="1162" w:type="dxa"/>
                <w:noWrap/>
                <w:hideMark/>
              </w:tcPr>
            </w:tcPrChange>
          </w:tcPr>
          <w:p w14:paraId="233BBDBD" w14:textId="77777777" w:rsidR="00A55B67" w:rsidRPr="000C2347" w:rsidRDefault="00A55B67" w:rsidP="000C2347">
            <w:pPr>
              <w:spacing w:line="480" w:lineRule="auto"/>
              <w:rPr>
                <w:ins w:id="799" w:author="Phil" w:date="2016-04-21T16:14:00Z"/>
                <w:sz w:val="20"/>
                <w:szCs w:val="20"/>
                <w:rPrChange w:id="800" w:author="Phil" w:date="2016-04-21T16:14:00Z">
                  <w:rPr>
                    <w:ins w:id="801" w:author="Phil" w:date="2016-04-21T16:14:00Z"/>
                    <w:sz w:val="24"/>
                    <w:szCs w:val="24"/>
                  </w:rPr>
                </w:rPrChange>
              </w:rPr>
            </w:pPr>
            <w:ins w:id="802" w:author="Phil" w:date="2016-04-21T16:14:00Z">
              <w:r w:rsidRPr="000C2347">
                <w:rPr>
                  <w:sz w:val="20"/>
                  <w:szCs w:val="20"/>
                  <w:rPrChange w:id="803" w:author="Phil" w:date="2016-04-21T16:14:00Z">
                    <w:rPr>
                      <w:sz w:val="24"/>
                      <w:szCs w:val="24"/>
                    </w:rPr>
                  </w:rPrChange>
                </w:rPr>
                <w:t>1.992294</w:t>
              </w:r>
            </w:ins>
          </w:p>
        </w:tc>
        <w:tc>
          <w:tcPr>
            <w:tcW w:w="1640" w:type="dxa"/>
            <w:noWrap/>
            <w:hideMark/>
            <w:tcPrChange w:id="804" w:author="Phil" w:date="2016-04-21T16:18:00Z">
              <w:tcPr>
                <w:tcW w:w="1162" w:type="dxa"/>
                <w:noWrap/>
                <w:hideMark/>
              </w:tcPr>
            </w:tcPrChange>
          </w:tcPr>
          <w:p w14:paraId="45EABBCC" w14:textId="79505D73" w:rsidR="00A55B67" w:rsidRPr="000C2347" w:rsidRDefault="00A55B67">
            <w:pPr>
              <w:spacing w:line="480" w:lineRule="auto"/>
              <w:rPr>
                <w:ins w:id="805" w:author="Phil" w:date="2016-04-21T16:14:00Z"/>
                <w:sz w:val="20"/>
                <w:szCs w:val="20"/>
                <w:rPrChange w:id="806" w:author="Phil" w:date="2016-04-21T16:14:00Z">
                  <w:rPr>
                    <w:ins w:id="807" w:author="Phil" w:date="2016-04-21T16:14:00Z"/>
                    <w:sz w:val="24"/>
                    <w:szCs w:val="24"/>
                  </w:rPr>
                </w:rPrChange>
              </w:rPr>
            </w:pPr>
            <w:ins w:id="808" w:author="Phil" w:date="2016-04-21T16:18:00Z">
              <w:r>
                <w:rPr>
                  <w:sz w:val="20"/>
                  <w:szCs w:val="20"/>
                </w:rPr>
                <w:t>&lt;</w:t>
              </w:r>
            </w:ins>
            <w:ins w:id="809" w:author="Phil" w:date="2016-04-21T16:14:00Z">
              <w:r w:rsidRPr="000C2347">
                <w:rPr>
                  <w:sz w:val="20"/>
                  <w:szCs w:val="20"/>
                  <w:rPrChange w:id="810" w:author="Phil" w:date="2016-04-21T16:14:00Z">
                    <w:rPr>
                      <w:sz w:val="24"/>
                      <w:szCs w:val="24"/>
                    </w:rPr>
                  </w:rPrChange>
                </w:rPr>
                <w:t>0.0</w:t>
              </w:r>
            </w:ins>
            <w:ins w:id="811" w:author="Phil" w:date="2016-04-21T16:18:00Z">
              <w:r>
                <w:rPr>
                  <w:sz w:val="20"/>
                  <w:szCs w:val="20"/>
                </w:rPr>
                <w:t>1</w:t>
              </w:r>
            </w:ins>
          </w:p>
        </w:tc>
      </w:tr>
      <w:tr w:rsidR="00A55B67" w:rsidRPr="000C2347" w14:paraId="3C158048" w14:textId="77777777" w:rsidTr="00A55B67">
        <w:trPr>
          <w:trHeight w:val="288"/>
          <w:ins w:id="812" w:author="Phil" w:date="2016-04-21T16:14:00Z"/>
          <w:trPrChange w:id="813" w:author="Phil" w:date="2016-04-21T16:18:00Z">
            <w:trPr>
              <w:trHeight w:val="288"/>
            </w:trPr>
          </w:trPrChange>
        </w:trPr>
        <w:tc>
          <w:tcPr>
            <w:tcW w:w="2917" w:type="dxa"/>
            <w:vMerge w:val="restart"/>
            <w:noWrap/>
            <w:hideMark/>
            <w:tcPrChange w:id="814" w:author="Phil" w:date="2016-04-21T16:18:00Z">
              <w:tcPr>
                <w:tcW w:w="1840" w:type="dxa"/>
                <w:vMerge w:val="restart"/>
                <w:noWrap/>
                <w:hideMark/>
              </w:tcPr>
            </w:tcPrChange>
          </w:tcPr>
          <w:p w14:paraId="24FDCDE1" w14:textId="65AE214A" w:rsidR="00A55B67" w:rsidRPr="000C2347" w:rsidRDefault="00A55B67" w:rsidP="000C2347">
            <w:pPr>
              <w:spacing w:line="480" w:lineRule="auto"/>
              <w:rPr>
                <w:ins w:id="815" w:author="Phil" w:date="2016-04-21T16:14:00Z"/>
                <w:sz w:val="20"/>
                <w:szCs w:val="20"/>
                <w:rPrChange w:id="816" w:author="Phil" w:date="2016-04-21T16:14:00Z">
                  <w:rPr>
                    <w:ins w:id="817" w:author="Phil" w:date="2016-04-21T16:14:00Z"/>
                    <w:sz w:val="24"/>
                    <w:szCs w:val="24"/>
                  </w:rPr>
                </w:rPrChange>
              </w:rPr>
            </w:pPr>
            <w:ins w:id="818" w:author="Phil" w:date="2016-04-21T16:16:00Z">
              <w:r>
                <w:rPr>
                  <w:sz w:val="20"/>
                  <w:szCs w:val="20"/>
                </w:rPr>
                <w:t>Functional Divergence (FDiv)</w:t>
              </w:r>
            </w:ins>
          </w:p>
        </w:tc>
        <w:tc>
          <w:tcPr>
            <w:tcW w:w="1273" w:type="dxa"/>
            <w:noWrap/>
            <w:hideMark/>
            <w:tcPrChange w:id="819" w:author="Phil" w:date="2016-04-21T16:18:00Z">
              <w:tcPr>
                <w:tcW w:w="1273" w:type="dxa"/>
                <w:noWrap/>
                <w:hideMark/>
              </w:tcPr>
            </w:tcPrChange>
          </w:tcPr>
          <w:p w14:paraId="37CFF18D" w14:textId="77777777" w:rsidR="00A55B67" w:rsidRPr="000C2347" w:rsidRDefault="00A55B67" w:rsidP="000C2347">
            <w:pPr>
              <w:spacing w:line="480" w:lineRule="auto"/>
              <w:rPr>
                <w:ins w:id="820" w:author="Phil" w:date="2016-04-21T16:14:00Z"/>
                <w:sz w:val="20"/>
                <w:szCs w:val="20"/>
                <w:rPrChange w:id="821" w:author="Phil" w:date="2016-04-21T16:14:00Z">
                  <w:rPr>
                    <w:ins w:id="822" w:author="Phil" w:date="2016-04-21T16:14:00Z"/>
                    <w:sz w:val="24"/>
                    <w:szCs w:val="24"/>
                  </w:rPr>
                </w:rPrChange>
              </w:rPr>
            </w:pPr>
            <w:ins w:id="823" w:author="Phil" w:date="2016-04-21T16:14:00Z">
              <w:r w:rsidRPr="000C2347">
                <w:rPr>
                  <w:sz w:val="20"/>
                  <w:szCs w:val="20"/>
                  <w:rPrChange w:id="824" w:author="Phil" w:date="2016-04-21T16:14:00Z">
                    <w:rPr>
                      <w:sz w:val="24"/>
                      <w:szCs w:val="24"/>
                    </w:rPr>
                  </w:rPrChange>
                </w:rPr>
                <w:t>Null model</w:t>
              </w:r>
            </w:ins>
          </w:p>
        </w:tc>
        <w:tc>
          <w:tcPr>
            <w:tcW w:w="1162" w:type="dxa"/>
            <w:noWrap/>
            <w:hideMark/>
            <w:tcPrChange w:id="825" w:author="Phil" w:date="2016-04-21T16:18:00Z">
              <w:tcPr>
                <w:tcW w:w="1162" w:type="dxa"/>
                <w:noWrap/>
                <w:hideMark/>
              </w:tcPr>
            </w:tcPrChange>
          </w:tcPr>
          <w:p w14:paraId="3F728CA2" w14:textId="77777777" w:rsidR="00A55B67" w:rsidRPr="000C2347" w:rsidRDefault="00A55B67" w:rsidP="000C2347">
            <w:pPr>
              <w:spacing w:line="480" w:lineRule="auto"/>
              <w:rPr>
                <w:ins w:id="826" w:author="Phil" w:date="2016-04-21T16:14:00Z"/>
                <w:sz w:val="20"/>
                <w:szCs w:val="20"/>
                <w:rPrChange w:id="827" w:author="Phil" w:date="2016-04-21T16:14:00Z">
                  <w:rPr>
                    <w:ins w:id="828" w:author="Phil" w:date="2016-04-21T16:14:00Z"/>
                    <w:sz w:val="24"/>
                    <w:szCs w:val="24"/>
                  </w:rPr>
                </w:rPrChange>
              </w:rPr>
            </w:pPr>
            <w:ins w:id="829" w:author="Phil" w:date="2016-04-21T16:14:00Z">
              <w:r w:rsidRPr="000C2347">
                <w:rPr>
                  <w:sz w:val="20"/>
                  <w:szCs w:val="20"/>
                  <w:rPrChange w:id="830" w:author="Phil" w:date="2016-04-21T16:14:00Z">
                    <w:rPr>
                      <w:sz w:val="24"/>
                      <w:szCs w:val="24"/>
                    </w:rPr>
                  </w:rPrChange>
                </w:rPr>
                <w:t>-112.745</w:t>
              </w:r>
            </w:ins>
          </w:p>
        </w:tc>
        <w:tc>
          <w:tcPr>
            <w:tcW w:w="1162" w:type="dxa"/>
            <w:noWrap/>
            <w:hideMark/>
            <w:tcPrChange w:id="831" w:author="Phil" w:date="2016-04-21T16:18:00Z">
              <w:tcPr>
                <w:tcW w:w="1162" w:type="dxa"/>
                <w:noWrap/>
                <w:hideMark/>
              </w:tcPr>
            </w:tcPrChange>
          </w:tcPr>
          <w:p w14:paraId="2889F799" w14:textId="77777777" w:rsidR="00A55B67" w:rsidRPr="000C2347" w:rsidRDefault="00A55B67" w:rsidP="000C2347">
            <w:pPr>
              <w:spacing w:line="480" w:lineRule="auto"/>
              <w:rPr>
                <w:ins w:id="832" w:author="Phil" w:date="2016-04-21T16:14:00Z"/>
                <w:sz w:val="20"/>
                <w:szCs w:val="20"/>
                <w:rPrChange w:id="833" w:author="Phil" w:date="2016-04-21T16:14:00Z">
                  <w:rPr>
                    <w:ins w:id="834" w:author="Phil" w:date="2016-04-21T16:14:00Z"/>
                    <w:sz w:val="24"/>
                    <w:szCs w:val="24"/>
                  </w:rPr>
                </w:rPrChange>
              </w:rPr>
            </w:pPr>
            <w:ins w:id="835" w:author="Phil" w:date="2016-04-21T16:14:00Z">
              <w:r w:rsidRPr="000C2347">
                <w:rPr>
                  <w:sz w:val="20"/>
                  <w:szCs w:val="20"/>
                  <w:rPrChange w:id="836" w:author="Phil" w:date="2016-04-21T16:14:00Z">
                    <w:rPr>
                      <w:sz w:val="24"/>
                      <w:szCs w:val="24"/>
                    </w:rPr>
                  </w:rPrChange>
                </w:rPr>
                <w:t>1.784054</w:t>
              </w:r>
            </w:ins>
          </w:p>
        </w:tc>
        <w:tc>
          <w:tcPr>
            <w:tcW w:w="1640" w:type="dxa"/>
            <w:noWrap/>
            <w:hideMark/>
            <w:tcPrChange w:id="837" w:author="Phil" w:date="2016-04-21T16:18:00Z">
              <w:tcPr>
                <w:tcW w:w="1162" w:type="dxa"/>
                <w:noWrap/>
                <w:hideMark/>
              </w:tcPr>
            </w:tcPrChange>
          </w:tcPr>
          <w:p w14:paraId="4FEC6CC4" w14:textId="77777777" w:rsidR="00A55B67" w:rsidRPr="000C2347" w:rsidRDefault="00A55B67" w:rsidP="000C2347">
            <w:pPr>
              <w:spacing w:line="480" w:lineRule="auto"/>
              <w:rPr>
                <w:ins w:id="838" w:author="Phil" w:date="2016-04-21T16:14:00Z"/>
                <w:sz w:val="20"/>
                <w:szCs w:val="20"/>
                <w:rPrChange w:id="839" w:author="Phil" w:date="2016-04-21T16:14:00Z">
                  <w:rPr>
                    <w:ins w:id="840" w:author="Phil" w:date="2016-04-21T16:14:00Z"/>
                    <w:sz w:val="24"/>
                    <w:szCs w:val="24"/>
                  </w:rPr>
                </w:rPrChange>
              </w:rPr>
            </w:pPr>
            <w:ins w:id="841" w:author="Phil" w:date="2016-04-21T16:14:00Z">
              <w:r w:rsidRPr="000C2347">
                <w:rPr>
                  <w:sz w:val="20"/>
                  <w:szCs w:val="20"/>
                  <w:rPrChange w:id="842" w:author="Phil" w:date="2016-04-21T16:14:00Z">
                    <w:rPr>
                      <w:sz w:val="24"/>
                      <w:szCs w:val="24"/>
                    </w:rPr>
                  </w:rPrChange>
                </w:rPr>
                <w:t>0</w:t>
              </w:r>
            </w:ins>
          </w:p>
        </w:tc>
      </w:tr>
      <w:tr w:rsidR="00A55B67" w:rsidRPr="000C2347" w14:paraId="2B9D399A" w14:textId="77777777" w:rsidTr="00A55B67">
        <w:trPr>
          <w:trHeight w:val="288"/>
          <w:ins w:id="843" w:author="Phil" w:date="2016-04-21T16:14:00Z"/>
          <w:trPrChange w:id="844" w:author="Phil" w:date="2016-04-21T16:18:00Z">
            <w:trPr>
              <w:trHeight w:val="288"/>
            </w:trPr>
          </w:trPrChange>
        </w:trPr>
        <w:tc>
          <w:tcPr>
            <w:tcW w:w="2917" w:type="dxa"/>
            <w:vMerge/>
            <w:noWrap/>
            <w:hideMark/>
            <w:tcPrChange w:id="845" w:author="Phil" w:date="2016-04-21T16:18:00Z">
              <w:tcPr>
                <w:tcW w:w="1840" w:type="dxa"/>
                <w:vMerge/>
                <w:noWrap/>
                <w:hideMark/>
              </w:tcPr>
            </w:tcPrChange>
          </w:tcPr>
          <w:p w14:paraId="1FE72545" w14:textId="75A54BA7" w:rsidR="00A55B67" w:rsidRPr="000C2347" w:rsidRDefault="00A55B67" w:rsidP="000C2347">
            <w:pPr>
              <w:spacing w:line="480" w:lineRule="auto"/>
              <w:rPr>
                <w:ins w:id="846" w:author="Phil" w:date="2016-04-21T16:14:00Z"/>
                <w:sz w:val="20"/>
                <w:szCs w:val="20"/>
                <w:rPrChange w:id="847" w:author="Phil" w:date="2016-04-21T16:14:00Z">
                  <w:rPr>
                    <w:ins w:id="848" w:author="Phil" w:date="2016-04-21T16:14:00Z"/>
                    <w:sz w:val="24"/>
                    <w:szCs w:val="24"/>
                  </w:rPr>
                </w:rPrChange>
              </w:rPr>
            </w:pPr>
          </w:p>
        </w:tc>
        <w:tc>
          <w:tcPr>
            <w:tcW w:w="1273" w:type="dxa"/>
            <w:noWrap/>
            <w:hideMark/>
            <w:tcPrChange w:id="849" w:author="Phil" w:date="2016-04-21T16:18:00Z">
              <w:tcPr>
                <w:tcW w:w="1273" w:type="dxa"/>
                <w:noWrap/>
                <w:hideMark/>
              </w:tcPr>
            </w:tcPrChange>
          </w:tcPr>
          <w:p w14:paraId="018D9D1D" w14:textId="77777777" w:rsidR="00A55B67" w:rsidRPr="000C2347" w:rsidRDefault="00A55B67" w:rsidP="000C2347">
            <w:pPr>
              <w:spacing w:line="480" w:lineRule="auto"/>
              <w:rPr>
                <w:ins w:id="850" w:author="Phil" w:date="2016-04-21T16:14:00Z"/>
                <w:sz w:val="20"/>
                <w:szCs w:val="20"/>
                <w:rPrChange w:id="851" w:author="Phil" w:date="2016-04-21T16:14:00Z">
                  <w:rPr>
                    <w:ins w:id="852" w:author="Phil" w:date="2016-04-21T16:14:00Z"/>
                    <w:sz w:val="24"/>
                    <w:szCs w:val="24"/>
                  </w:rPr>
                </w:rPrChange>
              </w:rPr>
            </w:pPr>
            <w:ins w:id="853" w:author="Phil" w:date="2016-04-21T16:14:00Z">
              <w:r w:rsidRPr="000C2347">
                <w:rPr>
                  <w:sz w:val="20"/>
                  <w:szCs w:val="20"/>
                  <w:rPrChange w:id="854" w:author="Phil" w:date="2016-04-21T16:14:00Z">
                    <w:rPr>
                      <w:sz w:val="24"/>
                      <w:szCs w:val="24"/>
                    </w:rPr>
                  </w:rPrChange>
                </w:rPr>
                <w:t>log(Age)</w:t>
              </w:r>
            </w:ins>
          </w:p>
        </w:tc>
        <w:tc>
          <w:tcPr>
            <w:tcW w:w="1162" w:type="dxa"/>
            <w:noWrap/>
            <w:hideMark/>
            <w:tcPrChange w:id="855" w:author="Phil" w:date="2016-04-21T16:18:00Z">
              <w:tcPr>
                <w:tcW w:w="1162" w:type="dxa"/>
                <w:noWrap/>
                <w:hideMark/>
              </w:tcPr>
            </w:tcPrChange>
          </w:tcPr>
          <w:p w14:paraId="30D11B3B" w14:textId="77777777" w:rsidR="00A55B67" w:rsidRPr="000C2347" w:rsidRDefault="00A55B67" w:rsidP="000C2347">
            <w:pPr>
              <w:spacing w:line="480" w:lineRule="auto"/>
              <w:rPr>
                <w:ins w:id="856" w:author="Phil" w:date="2016-04-21T16:14:00Z"/>
                <w:sz w:val="20"/>
                <w:szCs w:val="20"/>
                <w:rPrChange w:id="857" w:author="Phil" w:date="2016-04-21T16:14:00Z">
                  <w:rPr>
                    <w:ins w:id="858" w:author="Phil" w:date="2016-04-21T16:14:00Z"/>
                    <w:sz w:val="24"/>
                    <w:szCs w:val="24"/>
                  </w:rPr>
                </w:rPrChange>
              </w:rPr>
            </w:pPr>
            <w:ins w:id="859" w:author="Phil" w:date="2016-04-21T16:14:00Z">
              <w:r w:rsidRPr="000C2347">
                <w:rPr>
                  <w:sz w:val="20"/>
                  <w:szCs w:val="20"/>
                  <w:rPrChange w:id="860" w:author="Phil" w:date="2016-04-21T16:14:00Z">
                    <w:rPr>
                      <w:sz w:val="24"/>
                      <w:szCs w:val="24"/>
                    </w:rPr>
                  </w:rPrChange>
                </w:rPr>
                <w:t>-114.529</w:t>
              </w:r>
            </w:ins>
          </w:p>
        </w:tc>
        <w:tc>
          <w:tcPr>
            <w:tcW w:w="1162" w:type="dxa"/>
            <w:noWrap/>
            <w:hideMark/>
            <w:tcPrChange w:id="861" w:author="Phil" w:date="2016-04-21T16:18:00Z">
              <w:tcPr>
                <w:tcW w:w="1162" w:type="dxa"/>
                <w:noWrap/>
                <w:hideMark/>
              </w:tcPr>
            </w:tcPrChange>
          </w:tcPr>
          <w:p w14:paraId="610E7B07" w14:textId="77777777" w:rsidR="00A55B67" w:rsidRPr="000C2347" w:rsidRDefault="00A55B67" w:rsidP="000C2347">
            <w:pPr>
              <w:spacing w:line="480" w:lineRule="auto"/>
              <w:rPr>
                <w:ins w:id="862" w:author="Phil" w:date="2016-04-21T16:14:00Z"/>
                <w:sz w:val="20"/>
                <w:szCs w:val="20"/>
                <w:rPrChange w:id="863" w:author="Phil" w:date="2016-04-21T16:14:00Z">
                  <w:rPr>
                    <w:ins w:id="864" w:author="Phil" w:date="2016-04-21T16:14:00Z"/>
                    <w:sz w:val="24"/>
                    <w:szCs w:val="24"/>
                  </w:rPr>
                </w:rPrChange>
              </w:rPr>
            </w:pPr>
            <w:ins w:id="865" w:author="Phil" w:date="2016-04-21T16:14:00Z">
              <w:r w:rsidRPr="000C2347">
                <w:rPr>
                  <w:sz w:val="20"/>
                  <w:szCs w:val="20"/>
                  <w:rPrChange w:id="866" w:author="Phil" w:date="2016-04-21T16:14:00Z">
                    <w:rPr>
                      <w:sz w:val="24"/>
                      <w:szCs w:val="24"/>
                    </w:rPr>
                  </w:rPrChange>
                </w:rPr>
                <w:t>0</w:t>
              </w:r>
            </w:ins>
          </w:p>
        </w:tc>
        <w:tc>
          <w:tcPr>
            <w:tcW w:w="1640" w:type="dxa"/>
            <w:noWrap/>
            <w:hideMark/>
            <w:tcPrChange w:id="867" w:author="Phil" w:date="2016-04-21T16:18:00Z">
              <w:tcPr>
                <w:tcW w:w="1162" w:type="dxa"/>
                <w:noWrap/>
                <w:hideMark/>
              </w:tcPr>
            </w:tcPrChange>
          </w:tcPr>
          <w:p w14:paraId="0392A3A9" w14:textId="6B38D157" w:rsidR="00A55B67" w:rsidRPr="000C2347" w:rsidRDefault="00A55B67">
            <w:pPr>
              <w:spacing w:line="480" w:lineRule="auto"/>
              <w:rPr>
                <w:ins w:id="868" w:author="Phil" w:date="2016-04-21T16:14:00Z"/>
                <w:sz w:val="20"/>
                <w:szCs w:val="20"/>
                <w:rPrChange w:id="869" w:author="Phil" w:date="2016-04-21T16:14:00Z">
                  <w:rPr>
                    <w:ins w:id="870" w:author="Phil" w:date="2016-04-21T16:14:00Z"/>
                    <w:sz w:val="24"/>
                    <w:szCs w:val="24"/>
                  </w:rPr>
                </w:rPrChange>
              </w:rPr>
            </w:pPr>
            <w:ins w:id="871" w:author="Phil" w:date="2016-04-21T16:14:00Z">
              <w:r w:rsidRPr="000C2347">
                <w:rPr>
                  <w:sz w:val="20"/>
                  <w:szCs w:val="20"/>
                  <w:rPrChange w:id="872" w:author="Phil" w:date="2016-04-21T16:14:00Z">
                    <w:rPr>
                      <w:sz w:val="24"/>
                      <w:szCs w:val="24"/>
                    </w:rPr>
                  </w:rPrChange>
                </w:rPr>
                <w:t>0.0</w:t>
              </w:r>
            </w:ins>
            <w:ins w:id="873" w:author="Phil" w:date="2016-04-21T16:18:00Z">
              <w:r>
                <w:rPr>
                  <w:sz w:val="20"/>
                  <w:szCs w:val="20"/>
                </w:rPr>
                <w:t>6</w:t>
              </w:r>
            </w:ins>
          </w:p>
        </w:tc>
      </w:tr>
      <w:tr w:rsidR="00A55B67" w:rsidRPr="000C2347" w14:paraId="21AF7A39" w14:textId="77777777" w:rsidTr="00A55B67">
        <w:trPr>
          <w:trHeight w:val="288"/>
          <w:ins w:id="874" w:author="Phil" w:date="2016-04-21T16:14:00Z"/>
          <w:trPrChange w:id="875" w:author="Phil" w:date="2016-04-21T16:18:00Z">
            <w:trPr>
              <w:trHeight w:val="288"/>
            </w:trPr>
          </w:trPrChange>
        </w:trPr>
        <w:tc>
          <w:tcPr>
            <w:tcW w:w="2917" w:type="dxa"/>
            <w:vMerge w:val="restart"/>
            <w:noWrap/>
            <w:hideMark/>
            <w:tcPrChange w:id="876" w:author="Phil" w:date="2016-04-21T16:18:00Z">
              <w:tcPr>
                <w:tcW w:w="1840" w:type="dxa"/>
                <w:vMerge w:val="restart"/>
                <w:noWrap/>
                <w:hideMark/>
              </w:tcPr>
            </w:tcPrChange>
          </w:tcPr>
          <w:p w14:paraId="49B78D0E" w14:textId="3899B7E0" w:rsidR="00A55B67" w:rsidRPr="000C2347" w:rsidRDefault="00A55B67" w:rsidP="000C2347">
            <w:pPr>
              <w:spacing w:line="480" w:lineRule="auto"/>
              <w:rPr>
                <w:ins w:id="877" w:author="Phil" w:date="2016-04-21T16:14:00Z"/>
                <w:sz w:val="20"/>
                <w:szCs w:val="20"/>
                <w:rPrChange w:id="878" w:author="Phil" w:date="2016-04-21T16:14:00Z">
                  <w:rPr>
                    <w:ins w:id="879" w:author="Phil" w:date="2016-04-21T16:14:00Z"/>
                    <w:sz w:val="24"/>
                    <w:szCs w:val="24"/>
                  </w:rPr>
                </w:rPrChange>
              </w:rPr>
            </w:pPr>
            <w:ins w:id="880" w:author="Phil" w:date="2016-04-21T16:17:00Z">
              <w:r>
                <w:rPr>
                  <w:sz w:val="20"/>
                  <w:szCs w:val="20"/>
                </w:rPr>
                <w:t>Functional Dispersion (</w:t>
              </w:r>
            </w:ins>
            <w:ins w:id="881" w:author="Phil" w:date="2016-04-21T16:14:00Z">
              <w:r w:rsidRPr="000C2347">
                <w:rPr>
                  <w:sz w:val="20"/>
                  <w:szCs w:val="20"/>
                  <w:rPrChange w:id="882" w:author="Phil" w:date="2016-04-21T16:14:00Z">
                    <w:rPr>
                      <w:sz w:val="24"/>
                      <w:szCs w:val="24"/>
                    </w:rPr>
                  </w:rPrChange>
                </w:rPr>
                <w:t>FDis</w:t>
              </w:r>
            </w:ins>
            <w:ins w:id="883" w:author="Phil" w:date="2016-04-21T16:17:00Z">
              <w:r>
                <w:rPr>
                  <w:sz w:val="20"/>
                  <w:szCs w:val="20"/>
                </w:rPr>
                <w:t>)</w:t>
              </w:r>
            </w:ins>
          </w:p>
        </w:tc>
        <w:tc>
          <w:tcPr>
            <w:tcW w:w="1273" w:type="dxa"/>
            <w:noWrap/>
            <w:hideMark/>
            <w:tcPrChange w:id="884" w:author="Phil" w:date="2016-04-21T16:18:00Z">
              <w:tcPr>
                <w:tcW w:w="1273" w:type="dxa"/>
                <w:noWrap/>
                <w:hideMark/>
              </w:tcPr>
            </w:tcPrChange>
          </w:tcPr>
          <w:p w14:paraId="21AB3033" w14:textId="77777777" w:rsidR="00A55B67" w:rsidRPr="000C2347" w:rsidRDefault="00A55B67" w:rsidP="000C2347">
            <w:pPr>
              <w:spacing w:line="480" w:lineRule="auto"/>
              <w:rPr>
                <w:ins w:id="885" w:author="Phil" w:date="2016-04-21T16:14:00Z"/>
                <w:sz w:val="20"/>
                <w:szCs w:val="20"/>
                <w:rPrChange w:id="886" w:author="Phil" w:date="2016-04-21T16:14:00Z">
                  <w:rPr>
                    <w:ins w:id="887" w:author="Phil" w:date="2016-04-21T16:14:00Z"/>
                    <w:sz w:val="24"/>
                    <w:szCs w:val="24"/>
                  </w:rPr>
                </w:rPrChange>
              </w:rPr>
            </w:pPr>
            <w:ins w:id="888" w:author="Phil" w:date="2016-04-21T16:14:00Z">
              <w:r w:rsidRPr="000C2347">
                <w:rPr>
                  <w:sz w:val="20"/>
                  <w:szCs w:val="20"/>
                  <w:rPrChange w:id="889" w:author="Phil" w:date="2016-04-21T16:14:00Z">
                    <w:rPr>
                      <w:sz w:val="24"/>
                      <w:szCs w:val="24"/>
                    </w:rPr>
                  </w:rPrChange>
                </w:rPr>
                <w:t>Null model</w:t>
              </w:r>
            </w:ins>
          </w:p>
        </w:tc>
        <w:tc>
          <w:tcPr>
            <w:tcW w:w="1162" w:type="dxa"/>
            <w:noWrap/>
            <w:hideMark/>
            <w:tcPrChange w:id="890" w:author="Phil" w:date="2016-04-21T16:18:00Z">
              <w:tcPr>
                <w:tcW w:w="1162" w:type="dxa"/>
                <w:noWrap/>
                <w:hideMark/>
              </w:tcPr>
            </w:tcPrChange>
          </w:tcPr>
          <w:p w14:paraId="3F64CD66" w14:textId="77777777" w:rsidR="00A55B67" w:rsidRPr="000C2347" w:rsidRDefault="00A55B67" w:rsidP="000C2347">
            <w:pPr>
              <w:spacing w:line="480" w:lineRule="auto"/>
              <w:rPr>
                <w:ins w:id="891" w:author="Phil" w:date="2016-04-21T16:14:00Z"/>
                <w:sz w:val="20"/>
                <w:szCs w:val="20"/>
                <w:rPrChange w:id="892" w:author="Phil" w:date="2016-04-21T16:14:00Z">
                  <w:rPr>
                    <w:ins w:id="893" w:author="Phil" w:date="2016-04-21T16:14:00Z"/>
                    <w:sz w:val="24"/>
                    <w:szCs w:val="24"/>
                  </w:rPr>
                </w:rPrChange>
              </w:rPr>
            </w:pPr>
            <w:ins w:id="894" w:author="Phil" w:date="2016-04-21T16:14:00Z">
              <w:r w:rsidRPr="000C2347">
                <w:rPr>
                  <w:sz w:val="20"/>
                  <w:szCs w:val="20"/>
                  <w:rPrChange w:id="895" w:author="Phil" w:date="2016-04-21T16:14:00Z">
                    <w:rPr>
                      <w:sz w:val="24"/>
                      <w:szCs w:val="24"/>
                    </w:rPr>
                  </w:rPrChange>
                </w:rPr>
                <w:t>-56.2951</w:t>
              </w:r>
            </w:ins>
          </w:p>
        </w:tc>
        <w:tc>
          <w:tcPr>
            <w:tcW w:w="1162" w:type="dxa"/>
            <w:noWrap/>
            <w:hideMark/>
            <w:tcPrChange w:id="896" w:author="Phil" w:date="2016-04-21T16:18:00Z">
              <w:tcPr>
                <w:tcW w:w="1162" w:type="dxa"/>
                <w:noWrap/>
                <w:hideMark/>
              </w:tcPr>
            </w:tcPrChange>
          </w:tcPr>
          <w:p w14:paraId="192896BA" w14:textId="77777777" w:rsidR="00A55B67" w:rsidRPr="000C2347" w:rsidRDefault="00A55B67" w:rsidP="000C2347">
            <w:pPr>
              <w:spacing w:line="480" w:lineRule="auto"/>
              <w:rPr>
                <w:ins w:id="897" w:author="Phil" w:date="2016-04-21T16:14:00Z"/>
                <w:sz w:val="20"/>
                <w:szCs w:val="20"/>
                <w:rPrChange w:id="898" w:author="Phil" w:date="2016-04-21T16:14:00Z">
                  <w:rPr>
                    <w:ins w:id="899" w:author="Phil" w:date="2016-04-21T16:14:00Z"/>
                    <w:sz w:val="24"/>
                    <w:szCs w:val="24"/>
                  </w:rPr>
                </w:rPrChange>
              </w:rPr>
            </w:pPr>
            <w:ins w:id="900" w:author="Phil" w:date="2016-04-21T16:14:00Z">
              <w:r w:rsidRPr="000C2347">
                <w:rPr>
                  <w:sz w:val="20"/>
                  <w:szCs w:val="20"/>
                  <w:rPrChange w:id="901" w:author="Phil" w:date="2016-04-21T16:14:00Z">
                    <w:rPr>
                      <w:sz w:val="24"/>
                      <w:szCs w:val="24"/>
                    </w:rPr>
                  </w:rPrChange>
                </w:rPr>
                <w:t>0</w:t>
              </w:r>
            </w:ins>
          </w:p>
        </w:tc>
        <w:tc>
          <w:tcPr>
            <w:tcW w:w="1640" w:type="dxa"/>
            <w:noWrap/>
            <w:hideMark/>
            <w:tcPrChange w:id="902" w:author="Phil" w:date="2016-04-21T16:18:00Z">
              <w:tcPr>
                <w:tcW w:w="1162" w:type="dxa"/>
                <w:noWrap/>
                <w:hideMark/>
              </w:tcPr>
            </w:tcPrChange>
          </w:tcPr>
          <w:p w14:paraId="452B1AC9" w14:textId="77777777" w:rsidR="00A55B67" w:rsidRPr="000C2347" w:rsidRDefault="00A55B67" w:rsidP="000C2347">
            <w:pPr>
              <w:spacing w:line="480" w:lineRule="auto"/>
              <w:rPr>
                <w:ins w:id="903" w:author="Phil" w:date="2016-04-21T16:14:00Z"/>
                <w:sz w:val="20"/>
                <w:szCs w:val="20"/>
                <w:rPrChange w:id="904" w:author="Phil" w:date="2016-04-21T16:14:00Z">
                  <w:rPr>
                    <w:ins w:id="905" w:author="Phil" w:date="2016-04-21T16:14:00Z"/>
                    <w:sz w:val="24"/>
                    <w:szCs w:val="24"/>
                  </w:rPr>
                </w:rPrChange>
              </w:rPr>
            </w:pPr>
            <w:ins w:id="906" w:author="Phil" w:date="2016-04-21T16:14:00Z">
              <w:r w:rsidRPr="000C2347">
                <w:rPr>
                  <w:sz w:val="20"/>
                  <w:szCs w:val="20"/>
                  <w:rPrChange w:id="907" w:author="Phil" w:date="2016-04-21T16:14:00Z">
                    <w:rPr>
                      <w:sz w:val="24"/>
                      <w:szCs w:val="24"/>
                    </w:rPr>
                  </w:rPrChange>
                </w:rPr>
                <w:t>0</w:t>
              </w:r>
            </w:ins>
          </w:p>
        </w:tc>
      </w:tr>
      <w:tr w:rsidR="00A55B67" w:rsidRPr="000C2347" w14:paraId="60B11778" w14:textId="77777777" w:rsidTr="00A55B67">
        <w:trPr>
          <w:trHeight w:val="288"/>
          <w:ins w:id="908" w:author="Phil" w:date="2016-04-21T16:14:00Z"/>
          <w:trPrChange w:id="909" w:author="Phil" w:date="2016-04-21T16:18:00Z">
            <w:trPr>
              <w:trHeight w:val="288"/>
            </w:trPr>
          </w:trPrChange>
        </w:trPr>
        <w:tc>
          <w:tcPr>
            <w:tcW w:w="2917" w:type="dxa"/>
            <w:vMerge/>
            <w:noWrap/>
            <w:hideMark/>
            <w:tcPrChange w:id="910" w:author="Phil" w:date="2016-04-21T16:18:00Z">
              <w:tcPr>
                <w:tcW w:w="1840" w:type="dxa"/>
                <w:vMerge/>
                <w:noWrap/>
                <w:hideMark/>
              </w:tcPr>
            </w:tcPrChange>
          </w:tcPr>
          <w:p w14:paraId="63F09114" w14:textId="779A713A" w:rsidR="00A55B67" w:rsidRPr="000C2347" w:rsidRDefault="00A55B67" w:rsidP="000C2347">
            <w:pPr>
              <w:spacing w:line="480" w:lineRule="auto"/>
              <w:rPr>
                <w:ins w:id="911" w:author="Phil" w:date="2016-04-21T16:14:00Z"/>
                <w:sz w:val="20"/>
                <w:szCs w:val="20"/>
                <w:rPrChange w:id="912" w:author="Phil" w:date="2016-04-21T16:14:00Z">
                  <w:rPr>
                    <w:ins w:id="913" w:author="Phil" w:date="2016-04-21T16:14:00Z"/>
                    <w:sz w:val="24"/>
                    <w:szCs w:val="24"/>
                  </w:rPr>
                </w:rPrChange>
              </w:rPr>
            </w:pPr>
          </w:p>
        </w:tc>
        <w:tc>
          <w:tcPr>
            <w:tcW w:w="1273" w:type="dxa"/>
            <w:noWrap/>
            <w:hideMark/>
            <w:tcPrChange w:id="914" w:author="Phil" w:date="2016-04-21T16:18:00Z">
              <w:tcPr>
                <w:tcW w:w="1273" w:type="dxa"/>
                <w:noWrap/>
                <w:hideMark/>
              </w:tcPr>
            </w:tcPrChange>
          </w:tcPr>
          <w:p w14:paraId="1EFAAB32" w14:textId="77777777" w:rsidR="00A55B67" w:rsidRPr="000C2347" w:rsidRDefault="00A55B67" w:rsidP="000C2347">
            <w:pPr>
              <w:spacing w:line="480" w:lineRule="auto"/>
              <w:rPr>
                <w:ins w:id="915" w:author="Phil" w:date="2016-04-21T16:14:00Z"/>
                <w:sz w:val="20"/>
                <w:szCs w:val="20"/>
                <w:rPrChange w:id="916" w:author="Phil" w:date="2016-04-21T16:14:00Z">
                  <w:rPr>
                    <w:ins w:id="917" w:author="Phil" w:date="2016-04-21T16:14:00Z"/>
                    <w:sz w:val="24"/>
                    <w:szCs w:val="24"/>
                  </w:rPr>
                </w:rPrChange>
              </w:rPr>
            </w:pPr>
            <w:ins w:id="918" w:author="Phil" w:date="2016-04-21T16:14:00Z">
              <w:r w:rsidRPr="000C2347">
                <w:rPr>
                  <w:sz w:val="20"/>
                  <w:szCs w:val="20"/>
                  <w:rPrChange w:id="919" w:author="Phil" w:date="2016-04-21T16:14:00Z">
                    <w:rPr>
                      <w:sz w:val="24"/>
                      <w:szCs w:val="24"/>
                    </w:rPr>
                  </w:rPrChange>
                </w:rPr>
                <w:t>log(Age)</w:t>
              </w:r>
            </w:ins>
          </w:p>
        </w:tc>
        <w:tc>
          <w:tcPr>
            <w:tcW w:w="1162" w:type="dxa"/>
            <w:noWrap/>
            <w:hideMark/>
            <w:tcPrChange w:id="920" w:author="Phil" w:date="2016-04-21T16:18:00Z">
              <w:tcPr>
                <w:tcW w:w="1162" w:type="dxa"/>
                <w:noWrap/>
                <w:hideMark/>
              </w:tcPr>
            </w:tcPrChange>
          </w:tcPr>
          <w:p w14:paraId="11866B78" w14:textId="77777777" w:rsidR="00A55B67" w:rsidRPr="000C2347" w:rsidRDefault="00A55B67" w:rsidP="000C2347">
            <w:pPr>
              <w:spacing w:line="480" w:lineRule="auto"/>
              <w:rPr>
                <w:ins w:id="921" w:author="Phil" w:date="2016-04-21T16:14:00Z"/>
                <w:sz w:val="20"/>
                <w:szCs w:val="20"/>
                <w:rPrChange w:id="922" w:author="Phil" w:date="2016-04-21T16:14:00Z">
                  <w:rPr>
                    <w:ins w:id="923" w:author="Phil" w:date="2016-04-21T16:14:00Z"/>
                    <w:sz w:val="24"/>
                    <w:szCs w:val="24"/>
                  </w:rPr>
                </w:rPrChange>
              </w:rPr>
            </w:pPr>
            <w:ins w:id="924" w:author="Phil" w:date="2016-04-21T16:14:00Z">
              <w:r w:rsidRPr="000C2347">
                <w:rPr>
                  <w:sz w:val="20"/>
                  <w:szCs w:val="20"/>
                  <w:rPrChange w:id="925" w:author="Phil" w:date="2016-04-21T16:14:00Z">
                    <w:rPr>
                      <w:sz w:val="24"/>
                      <w:szCs w:val="24"/>
                    </w:rPr>
                  </w:rPrChange>
                </w:rPr>
                <w:t>-55.6519</w:t>
              </w:r>
            </w:ins>
          </w:p>
        </w:tc>
        <w:tc>
          <w:tcPr>
            <w:tcW w:w="1162" w:type="dxa"/>
            <w:noWrap/>
            <w:hideMark/>
            <w:tcPrChange w:id="926" w:author="Phil" w:date="2016-04-21T16:18:00Z">
              <w:tcPr>
                <w:tcW w:w="1162" w:type="dxa"/>
                <w:noWrap/>
                <w:hideMark/>
              </w:tcPr>
            </w:tcPrChange>
          </w:tcPr>
          <w:p w14:paraId="6CD586F3" w14:textId="77777777" w:rsidR="00A55B67" w:rsidRPr="000C2347" w:rsidRDefault="00A55B67" w:rsidP="000C2347">
            <w:pPr>
              <w:spacing w:line="480" w:lineRule="auto"/>
              <w:rPr>
                <w:ins w:id="927" w:author="Phil" w:date="2016-04-21T16:14:00Z"/>
                <w:sz w:val="20"/>
                <w:szCs w:val="20"/>
                <w:rPrChange w:id="928" w:author="Phil" w:date="2016-04-21T16:14:00Z">
                  <w:rPr>
                    <w:ins w:id="929" w:author="Phil" w:date="2016-04-21T16:14:00Z"/>
                    <w:sz w:val="24"/>
                    <w:szCs w:val="24"/>
                  </w:rPr>
                </w:rPrChange>
              </w:rPr>
            </w:pPr>
            <w:ins w:id="930" w:author="Phil" w:date="2016-04-21T16:14:00Z">
              <w:r w:rsidRPr="000C2347">
                <w:rPr>
                  <w:sz w:val="20"/>
                  <w:szCs w:val="20"/>
                  <w:rPrChange w:id="931" w:author="Phil" w:date="2016-04-21T16:14:00Z">
                    <w:rPr>
                      <w:sz w:val="24"/>
                      <w:szCs w:val="24"/>
                    </w:rPr>
                  </w:rPrChange>
                </w:rPr>
                <w:t>0.643162</w:t>
              </w:r>
            </w:ins>
          </w:p>
        </w:tc>
        <w:tc>
          <w:tcPr>
            <w:tcW w:w="1640" w:type="dxa"/>
            <w:noWrap/>
            <w:hideMark/>
            <w:tcPrChange w:id="932" w:author="Phil" w:date="2016-04-21T16:18:00Z">
              <w:tcPr>
                <w:tcW w:w="1162" w:type="dxa"/>
                <w:noWrap/>
                <w:hideMark/>
              </w:tcPr>
            </w:tcPrChange>
          </w:tcPr>
          <w:p w14:paraId="56A7067F" w14:textId="7DC3E5F2" w:rsidR="00A55B67" w:rsidRPr="000C2347" w:rsidRDefault="00A55B67">
            <w:pPr>
              <w:spacing w:line="480" w:lineRule="auto"/>
              <w:rPr>
                <w:ins w:id="933" w:author="Phil" w:date="2016-04-21T16:14:00Z"/>
                <w:sz w:val="20"/>
                <w:szCs w:val="20"/>
                <w:rPrChange w:id="934" w:author="Phil" w:date="2016-04-21T16:14:00Z">
                  <w:rPr>
                    <w:ins w:id="935" w:author="Phil" w:date="2016-04-21T16:14:00Z"/>
                    <w:sz w:val="24"/>
                    <w:szCs w:val="24"/>
                  </w:rPr>
                </w:rPrChange>
              </w:rPr>
            </w:pPr>
            <w:ins w:id="936" w:author="Phil" w:date="2016-04-21T16:14:00Z">
              <w:r w:rsidRPr="000C2347">
                <w:rPr>
                  <w:sz w:val="20"/>
                  <w:szCs w:val="20"/>
                  <w:rPrChange w:id="937" w:author="Phil" w:date="2016-04-21T16:14:00Z">
                    <w:rPr>
                      <w:sz w:val="24"/>
                      <w:szCs w:val="24"/>
                    </w:rPr>
                  </w:rPrChange>
                </w:rPr>
                <w:t>0.03</w:t>
              </w:r>
            </w:ins>
          </w:p>
        </w:tc>
      </w:tr>
    </w:tbl>
    <w:p w14:paraId="7C9E10DD" w14:textId="77777777" w:rsidR="000C2347" w:rsidRDefault="000C2347" w:rsidP="002B254F">
      <w:pPr>
        <w:spacing w:line="480" w:lineRule="auto"/>
        <w:rPr>
          <w:ins w:id="938" w:author="Phil" w:date="2016-04-22T12:42:00Z"/>
          <w:sz w:val="24"/>
          <w:szCs w:val="24"/>
        </w:rPr>
      </w:pPr>
    </w:p>
    <w:p w14:paraId="700BE34D" w14:textId="77777777" w:rsidR="00600D0D" w:rsidRDefault="00600D0D">
      <w:pPr>
        <w:rPr>
          <w:ins w:id="939" w:author="Phil" w:date="2016-04-22T12:43:00Z"/>
          <w:sz w:val="24"/>
          <w:szCs w:val="24"/>
        </w:rPr>
      </w:pPr>
      <w:ins w:id="940" w:author="Phil" w:date="2016-04-22T12:43:00Z">
        <w:r>
          <w:rPr>
            <w:sz w:val="24"/>
            <w:szCs w:val="24"/>
          </w:rPr>
          <w:br w:type="page"/>
        </w:r>
      </w:ins>
    </w:p>
    <w:p w14:paraId="7D22C0EE" w14:textId="51F99D14" w:rsidR="00600D0D" w:rsidRDefault="00600D0D" w:rsidP="002B254F">
      <w:pPr>
        <w:spacing w:line="480" w:lineRule="auto"/>
        <w:rPr>
          <w:ins w:id="941" w:author="Phil" w:date="2016-04-22T12:42:00Z"/>
          <w:sz w:val="24"/>
          <w:szCs w:val="24"/>
        </w:rPr>
      </w:pPr>
      <w:ins w:id="942" w:author="Phil" w:date="2016-04-22T12:42:00Z">
        <w:r>
          <w:rPr>
            <w:sz w:val="24"/>
            <w:szCs w:val="24"/>
          </w:rPr>
          <w:lastRenderedPageBreak/>
          <w:t>Supplementary materials</w:t>
        </w:r>
      </w:ins>
    </w:p>
    <w:p w14:paraId="722E51F5" w14:textId="003A2712" w:rsidR="00600D0D" w:rsidRDefault="00600D0D" w:rsidP="002B254F">
      <w:pPr>
        <w:spacing w:line="480" w:lineRule="auto"/>
        <w:rPr>
          <w:ins w:id="943" w:author="Phil" w:date="2016-04-22T12:42:00Z"/>
          <w:sz w:val="24"/>
          <w:szCs w:val="24"/>
        </w:rPr>
      </w:pPr>
      <w:ins w:id="944" w:author="Phil" w:date="2016-04-22T12:42:00Z">
        <w:r>
          <w:rPr>
            <w:sz w:val="24"/>
            <w:szCs w:val="24"/>
          </w:rPr>
          <w:t xml:space="preserve">Table S1 </w:t>
        </w:r>
      </w:ins>
      <w:ins w:id="945" w:author="Phil" w:date="2016-04-22T12:43:00Z">
        <w:r>
          <w:rPr>
            <w:sz w:val="24"/>
            <w:szCs w:val="24"/>
          </w:rPr>
          <w:t>–</w:t>
        </w:r>
      </w:ins>
      <w:ins w:id="946" w:author="Phil" w:date="2016-04-22T12:42:00Z">
        <w:r>
          <w:rPr>
            <w:sz w:val="24"/>
            <w:szCs w:val="24"/>
          </w:rPr>
          <w:t xml:space="preserve"> Model selection table showing test of different random effects structures for different variables investigated</w:t>
        </w:r>
      </w:ins>
    </w:p>
    <w:tbl>
      <w:tblPr>
        <w:tblStyle w:val="TableGrid"/>
        <w:tblW w:w="10815" w:type="dxa"/>
        <w:tblLook w:val="04A0" w:firstRow="1" w:lastRow="0" w:firstColumn="1" w:lastColumn="0" w:noHBand="0" w:noVBand="1"/>
        <w:tblPrChange w:id="947" w:author="Phil" w:date="2016-04-22T12:47:00Z">
          <w:tblPr>
            <w:tblStyle w:val="TableGrid"/>
            <w:tblW w:w="9467" w:type="dxa"/>
            <w:tblLook w:val="04A0" w:firstRow="1" w:lastRow="0" w:firstColumn="1" w:lastColumn="0" w:noHBand="0" w:noVBand="1"/>
          </w:tblPr>
        </w:tblPrChange>
      </w:tblPr>
      <w:tblGrid>
        <w:gridCol w:w="2783"/>
        <w:gridCol w:w="5127"/>
        <w:gridCol w:w="1771"/>
        <w:gridCol w:w="1134"/>
        <w:tblGridChange w:id="948">
          <w:tblGrid>
            <w:gridCol w:w="1430"/>
            <w:gridCol w:w="3838"/>
            <w:gridCol w:w="1351"/>
            <w:gridCol w:w="910"/>
          </w:tblGrid>
        </w:tblGridChange>
      </w:tblGrid>
      <w:tr w:rsidR="00D41A2A" w:rsidRPr="00600D0D" w14:paraId="43C4E03F" w14:textId="77777777" w:rsidTr="00D41A2A">
        <w:trPr>
          <w:trHeight w:val="288"/>
          <w:ins w:id="949" w:author="Phil" w:date="2016-04-22T12:43:00Z"/>
          <w:trPrChange w:id="950" w:author="Phil" w:date="2016-04-22T12:47:00Z">
            <w:trPr>
              <w:trHeight w:val="288"/>
            </w:trPr>
          </w:trPrChange>
        </w:trPr>
        <w:tc>
          <w:tcPr>
            <w:tcW w:w="2783" w:type="dxa"/>
            <w:noWrap/>
            <w:hideMark/>
            <w:tcPrChange w:id="951" w:author="Phil" w:date="2016-04-22T12:47:00Z">
              <w:tcPr>
                <w:tcW w:w="1430" w:type="dxa"/>
                <w:noWrap/>
                <w:hideMark/>
              </w:tcPr>
            </w:tcPrChange>
          </w:tcPr>
          <w:p w14:paraId="691C632A" w14:textId="77777777" w:rsidR="00D41A2A" w:rsidRPr="00600D0D" w:rsidRDefault="00D41A2A" w:rsidP="00D41A2A">
            <w:pPr>
              <w:contextualSpacing/>
              <w:rPr>
                <w:ins w:id="952" w:author="Phil" w:date="2016-04-22T12:43:00Z"/>
                <w:sz w:val="24"/>
                <w:szCs w:val="24"/>
              </w:rPr>
              <w:pPrChange w:id="953" w:author="Phil" w:date="2016-04-22T12:47:00Z">
                <w:pPr>
                  <w:spacing w:line="480" w:lineRule="auto"/>
                </w:pPr>
              </w:pPrChange>
            </w:pPr>
            <w:bookmarkStart w:id="954" w:name="_GoBack" w:colFirst="0" w:colLast="3"/>
            <w:ins w:id="955" w:author="Phil" w:date="2016-04-22T12:43:00Z">
              <w:r w:rsidRPr="00600D0D">
                <w:rPr>
                  <w:sz w:val="24"/>
                  <w:szCs w:val="24"/>
                </w:rPr>
                <w:t>Variable</w:t>
              </w:r>
            </w:ins>
          </w:p>
        </w:tc>
        <w:tc>
          <w:tcPr>
            <w:tcW w:w="5127" w:type="dxa"/>
            <w:noWrap/>
            <w:hideMark/>
            <w:tcPrChange w:id="956" w:author="Phil" w:date="2016-04-22T12:47:00Z">
              <w:tcPr>
                <w:tcW w:w="3838" w:type="dxa"/>
                <w:noWrap/>
                <w:hideMark/>
              </w:tcPr>
            </w:tcPrChange>
          </w:tcPr>
          <w:p w14:paraId="011528B0" w14:textId="77777777" w:rsidR="00D41A2A" w:rsidRPr="00600D0D" w:rsidRDefault="00D41A2A" w:rsidP="00D41A2A">
            <w:pPr>
              <w:contextualSpacing/>
              <w:rPr>
                <w:ins w:id="957" w:author="Phil" w:date="2016-04-22T12:43:00Z"/>
                <w:sz w:val="24"/>
                <w:szCs w:val="24"/>
              </w:rPr>
              <w:pPrChange w:id="958" w:author="Phil" w:date="2016-04-22T12:47:00Z">
                <w:pPr>
                  <w:spacing w:line="480" w:lineRule="auto"/>
                </w:pPr>
              </w:pPrChange>
            </w:pPr>
            <w:ins w:id="959" w:author="Phil" w:date="2016-04-22T12:43:00Z">
              <w:r w:rsidRPr="00600D0D">
                <w:rPr>
                  <w:sz w:val="24"/>
                  <w:szCs w:val="24"/>
                </w:rPr>
                <w:t>Random_effects</w:t>
              </w:r>
            </w:ins>
          </w:p>
        </w:tc>
        <w:tc>
          <w:tcPr>
            <w:tcW w:w="1771" w:type="dxa"/>
            <w:noWrap/>
            <w:hideMark/>
            <w:tcPrChange w:id="960" w:author="Phil" w:date="2016-04-22T12:47:00Z">
              <w:tcPr>
                <w:tcW w:w="1351" w:type="dxa"/>
                <w:noWrap/>
                <w:hideMark/>
              </w:tcPr>
            </w:tcPrChange>
          </w:tcPr>
          <w:p w14:paraId="17028F23" w14:textId="77777777" w:rsidR="00D41A2A" w:rsidRPr="00600D0D" w:rsidRDefault="00D41A2A" w:rsidP="00D41A2A">
            <w:pPr>
              <w:contextualSpacing/>
              <w:rPr>
                <w:ins w:id="961" w:author="Phil" w:date="2016-04-22T12:43:00Z"/>
                <w:sz w:val="24"/>
                <w:szCs w:val="24"/>
              </w:rPr>
              <w:pPrChange w:id="962" w:author="Phil" w:date="2016-04-22T12:47:00Z">
                <w:pPr>
                  <w:spacing w:line="480" w:lineRule="auto"/>
                </w:pPr>
              </w:pPrChange>
            </w:pPr>
            <w:ins w:id="963" w:author="Phil" w:date="2016-04-22T12:43:00Z">
              <w:r w:rsidRPr="00600D0D">
                <w:rPr>
                  <w:sz w:val="24"/>
                  <w:szCs w:val="24"/>
                </w:rPr>
                <w:t>AICc</w:t>
              </w:r>
            </w:ins>
          </w:p>
        </w:tc>
        <w:tc>
          <w:tcPr>
            <w:tcW w:w="1134" w:type="dxa"/>
            <w:noWrap/>
            <w:hideMark/>
            <w:tcPrChange w:id="964" w:author="Phil" w:date="2016-04-22T12:47:00Z">
              <w:tcPr>
                <w:tcW w:w="910" w:type="dxa"/>
                <w:noWrap/>
                <w:hideMark/>
              </w:tcPr>
            </w:tcPrChange>
          </w:tcPr>
          <w:p w14:paraId="5839FDA7" w14:textId="3C7532B1" w:rsidR="00D41A2A" w:rsidRPr="00600D0D" w:rsidRDefault="00D41A2A" w:rsidP="00D41A2A">
            <w:pPr>
              <w:contextualSpacing/>
              <w:rPr>
                <w:ins w:id="965" w:author="Phil" w:date="2016-04-22T12:43:00Z"/>
                <w:sz w:val="24"/>
                <w:szCs w:val="24"/>
              </w:rPr>
              <w:pPrChange w:id="966" w:author="Phil" w:date="2016-04-22T12:47:00Z">
                <w:pPr>
                  <w:spacing w:line="480" w:lineRule="auto"/>
                </w:pPr>
              </w:pPrChange>
            </w:pPr>
            <w:ins w:id="967" w:author="Phil" w:date="2016-04-22T12:47:00Z">
              <w:r>
                <w:rPr>
                  <w:sz w:val="24"/>
                  <w:szCs w:val="24"/>
                </w:rPr>
                <w:t xml:space="preserve">Model </w:t>
              </w:r>
            </w:ins>
            <w:ins w:id="968" w:author="Phil" w:date="2016-04-22T12:43:00Z">
              <w:r w:rsidRPr="00600D0D">
                <w:rPr>
                  <w:sz w:val="24"/>
                  <w:szCs w:val="24"/>
                </w:rPr>
                <w:t>Rank</w:t>
              </w:r>
            </w:ins>
          </w:p>
        </w:tc>
      </w:tr>
      <w:bookmarkEnd w:id="954"/>
      <w:tr w:rsidR="00D41A2A" w:rsidRPr="00600D0D" w14:paraId="7730E03C" w14:textId="77777777" w:rsidTr="00D41A2A">
        <w:trPr>
          <w:trHeight w:val="288"/>
          <w:ins w:id="969" w:author="Phil" w:date="2016-04-22T12:43:00Z"/>
          <w:trPrChange w:id="970" w:author="Phil" w:date="2016-04-22T12:47:00Z">
            <w:trPr>
              <w:trHeight w:val="288"/>
            </w:trPr>
          </w:trPrChange>
        </w:trPr>
        <w:tc>
          <w:tcPr>
            <w:tcW w:w="2783" w:type="dxa"/>
            <w:vMerge w:val="restart"/>
            <w:noWrap/>
            <w:hideMark/>
            <w:tcPrChange w:id="971" w:author="Phil" w:date="2016-04-22T12:47:00Z">
              <w:tcPr>
                <w:tcW w:w="1430" w:type="dxa"/>
                <w:vMerge w:val="restart"/>
                <w:noWrap/>
                <w:hideMark/>
              </w:tcPr>
            </w:tcPrChange>
          </w:tcPr>
          <w:p w14:paraId="72DBBAAF" w14:textId="5D1D3C67" w:rsidR="00D41A2A" w:rsidRPr="00600D0D" w:rsidRDefault="00D41A2A" w:rsidP="00D41A2A">
            <w:pPr>
              <w:contextualSpacing/>
              <w:rPr>
                <w:ins w:id="972" w:author="Phil" w:date="2016-04-22T12:43:00Z"/>
                <w:sz w:val="24"/>
                <w:szCs w:val="24"/>
              </w:rPr>
              <w:pPrChange w:id="973" w:author="Phil" w:date="2016-04-22T12:47:00Z">
                <w:pPr>
                  <w:spacing w:line="480" w:lineRule="auto"/>
                </w:pPr>
              </w:pPrChange>
            </w:pPr>
            <w:ins w:id="974" w:author="Phil" w:date="2016-04-22T12:44:00Z">
              <w:r>
                <w:rPr>
                  <w:sz w:val="24"/>
                  <w:szCs w:val="24"/>
                </w:rPr>
                <w:t>Species richness</w:t>
              </w:r>
            </w:ins>
          </w:p>
        </w:tc>
        <w:tc>
          <w:tcPr>
            <w:tcW w:w="5127" w:type="dxa"/>
            <w:noWrap/>
            <w:hideMark/>
            <w:tcPrChange w:id="975" w:author="Phil" w:date="2016-04-22T12:47:00Z">
              <w:tcPr>
                <w:tcW w:w="3838" w:type="dxa"/>
                <w:noWrap/>
                <w:hideMark/>
              </w:tcPr>
            </w:tcPrChange>
          </w:tcPr>
          <w:p w14:paraId="7295B7B1" w14:textId="77777777" w:rsidR="00D41A2A" w:rsidRPr="00600D0D" w:rsidRDefault="00D41A2A" w:rsidP="00D41A2A">
            <w:pPr>
              <w:contextualSpacing/>
              <w:rPr>
                <w:ins w:id="976" w:author="Phil" w:date="2016-04-22T12:43:00Z"/>
                <w:sz w:val="24"/>
                <w:szCs w:val="24"/>
              </w:rPr>
              <w:pPrChange w:id="977" w:author="Phil" w:date="2016-04-22T12:47:00Z">
                <w:pPr>
                  <w:spacing w:line="480" w:lineRule="auto"/>
                </w:pPr>
              </w:pPrChange>
            </w:pPr>
            <w:ins w:id="978" w:author="Phil" w:date="2016-04-22T12:43:00Z">
              <w:r w:rsidRPr="00600D0D">
                <w:rPr>
                  <w:sz w:val="24"/>
                  <w:szCs w:val="24"/>
                </w:rPr>
                <w:t>Study</w:t>
              </w:r>
            </w:ins>
          </w:p>
        </w:tc>
        <w:tc>
          <w:tcPr>
            <w:tcW w:w="1771" w:type="dxa"/>
            <w:noWrap/>
            <w:hideMark/>
            <w:tcPrChange w:id="979" w:author="Phil" w:date="2016-04-22T12:47:00Z">
              <w:tcPr>
                <w:tcW w:w="1351" w:type="dxa"/>
                <w:noWrap/>
                <w:hideMark/>
              </w:tcPr>
            </w:tcPrChange>
          </w:tcPr>
          <w:p w14:paraId="5FA87C5E" w14:textId="77777777" w:rsidR="00D41A2A" w:rsidRPr="00600D0D" w:rsidRDefault="00D41A2A" w:rsidP="00D41A2A">
            <w:pPr>
              <w:contextualSpacing/>
              <w:rPr>
                <w:ins w:id="980" w:author="Phil" w:date="2016-04-22T12:43:00Z"/>
                <w:sz w:val="24"/>
                <w:szCs w:val="24"/>
              </w:rPr>
              <w:pPrChange w:id="981" w:author="Phil" w:date="2016-04-22T12:47:00Z">
                <w:pPr>
                  <w:spacing w:line="480" w:lineRule="auto"/>
                </w:pPr>
              </w:pPrChange>
            </w:pPr>
            <w:ins w:id="982" w:author="Phil" w:date="2016-04-22T12:43:00Z">
              <w:r w:rsidRPr="00600D0D">
                <w:rPr>
                  <w:sz w:val="24"/>
                  <w:szCs w:val="24"/>
                </w:rPr>
                <w:t>36.93706</w:t>
              </w:r>
            </w:ins>
          </w:p>
        </w:tc>
        <w:tc>
          <w:tcPr>
            <w:tcW w:w="1134" w:type="dxa"/>
            <w:noWrap/>
            <w:hideMark/>
            <w:tcPrChange w:id="983" w:author="Phil" w:date="2016-04-22T12:47:00Z">
              <w:tcPr>
                <w:tcW w:w="910" w:type="dxa"/>
                <w:noWrap/>
                <w:hideMark/>
              </w:tcPr>
            </w:tcPrChange>
          </w:tcPr>
          <w:p w14:paraId="5DB801FB" w14:textId="77777777" w:rsidR="00D41A2A" w:rsidRPr="00600D0D" w:rsidRDefault="00D41A2A" w:rsidP="00D41A2A">
            <w:pPr>
              <w:contextualSpacing/>
              <w:rPr>
                <w:ins w:id="984" w:author="Phil" w:date="2016-04-22T12:43:00Z"/>
                <w:sz w:val="24"/>
                <w:szCs w:val="24"/>
              </w:rPr>
              <w:pPrChange w:id="985" w:author="Phil" w:date="2016-04-22T12:47:00Z">
                <w:pPr>
                  <w:spacing w:line="480" w:lineRule="auto"/>
                </w:pPr>
              </w:pPrChange>
            </w:pPr>
            <w:ins w:id="986" w:author="Phil" w:date="2016-04-22T12:43:00Z">
              <w:r w:rsidRPr="00600D0D">
                <w:rPr>
                  <w:sz w:val="24"/>
                  <w:szCs w:val="24"/>
                </w:rPr>
                <w:t>1</w:t>
              </w:r>
            </w:ins>
          </w:p>
        </w:tc>
      </w:tr>
      <w:tr w:rsidR="00D41A2A" w:rsidRPr="00600D0D" w14:paraId="4FD4AD3F" w14:textId="77777777" w:rsidTr="00D41A2A">
        <w:trPr>
          <w:trHeight w:val="288"/>
          <w:ins w:id="987" w:author="Phil" w:date="2016-04-22T12:43:00Z"/>
          <w:trPrChange w:id="988" w:author="Phil" w:date="2016-04-22T12:47:00Z">
            <w:trPr>
              <w:trHeight w:val="288"/>
            </w:trPr>
          </w:trPrChange>
        </w:trPr>
        <w:tc>
          <w:tcPr>
            <w:tcW w:w="2783" w:type="dxa"/>
            <w:vMerge/>
            <w:noWrap/>
            <w:hideMark/>
            <w:tcPrChange w:id="989" w:author="Phil" w:date="2016-04-22T12:47:00Z">
              <w:tcPr>
                <w:tcW w:w="1430" w:type="dxa"/>
                <w:vMerge/>
                <w:noWrap/>
                <w:hideMark/>
              </w:tcPr>
            </w:tcPrChange>
          </w:tcPr>
          <w:p w14:paraId="291746C6" w14:textId="12500655" w:rsidR="00D41A2A" w:rsidRPr="00600D0D" w:rsidRDefault="00D41A2A" w:rsidP="00D41A2A">
            <w:pPr>
              <w:contextualSpacing/>
              <w:rPr>
                <w:ins w:id="990" w:author="Phil" w:date="2016-04-22T12:43:00Z"/>
                <w:sz w:val="24"/>
                <w:szCs w:val="24"/>
              </w:rPr>
              <w:pPrChange w:id="991" w:author="Phil" w:date="2016-04-22T12:47:00Z">
                <w:pPr>
                  <w:spacing w:line="480" w:lineRule="auto"/>
                </w:pPr>
              </w:pPrChange>
            </w:pPr>
          </w:p>
        </w:tc>
        <w:tc>
          <w:tcPr>
            <w:tcW w:w="5127" w:type="dxa"/>
            <w:noWrap/>
            <w:hideMark/>
            <w:tcPrChange w:id="992" w:author="Phil" w:date="2016-04-22T12:47:00Z">
              <w:tcPr>
                <w:tcW w:w="3838" w:type="dxa"/>
                <w:noWrap/>
                <w:hideMark/>
              </w:tcPr>
            </w:tcPrChange>
          </w:tcPr>
          <w:p w14:paraId="7D02DFD6" w14:textId="77777777" w:rsidR="00D41A2A" w:rsidRPr="00600D0D" w:rsidRDefault="00D41A2A" w:rsidP="00D41A2A">
            <w:pPr>
              <w:contextualSpacing/>
              <w:rPr>
                <w:ins w:id="993" w:author="Phil" w:date="2016-04-22T12:43:00Z"/>
                <w:sz w:val="24"/>
                <w:szCs w:val="24"/>
              </w:rPr>
              <w:pPrChange w:id="994" w:author="Phil" w:date="2016-04-22T12:47:00Z">
                <w:pPr>
                  <w:spacing w:line="480" w:lineRule="auto"/>
                </w:pPr>
              </w:pPrChange>
            </w:pPr>
            <w:ins w:id="995" w:author="Phil" w:date="2016-04-22T12:43:00Z">
              <w:r w:rsidRPr="00600D0D">
                <w:rPr>
                  <w:sz w:val="24"/>
                  <w:szCs w:val="24"/>
                </w:rPr>
                <w:t>Mist_nets+Transect+Study</w:t>
              </w:r>
            </w:ins>
          </w:p>
        </w:tc>
        <w:tc>
          <w:tcPr>
            <w:tcW w:w="1771" w:type="dxa"/>
            <w:noWrap/>
            <w:hideMark/>
            <w:tcPrChange w:id="996" w:author="Phil" w:date="2016-04-22T12:47:00Z">
              <w:tcPr>
                <w:tcW w:w="1351" w:type="dxa"/>
                <w:noWrap/>
                <w:hideMark/>
              </w:tcPr>
            </w:tcPrChange>
          </w:tcPr>
          <w:p w14:paraId="4EEF5CA2" w14:textId="77777777" w:rsidR="00D41A2A" w:rsidRPr="00600D0D" w:rsidRDefault="00D41A2A" w:rsidP="00D41A2A">
            <w:pPr>
              <w:contextualSpacing/>
              <w:rPr>
                <w:ins w:id="997" w:author="Phil" w:date="2016-04-22T12:43:00Z"/>
                <w:sz w:val="24"/>
                <w:szCs w:val="24"/>
              </w:rPr>
              <w:pPrChange w:id="998" w:author="Phil" w:date="2016-04-22T12:47:00Z">
                <w:pPr>
                  <w:spacing w:line="480" w:lineRule="auto"/>
                </w:pPr>
              </w:pPrChange>
            </w:pPr>
            <w:ins w:id="999" w:author="Phil" w:date="2016-04-22T12:43:00Z">
              <w:r w:rsidRPr="00600D0D">
                <w:rPr>
                  <w:sz w:val="24"/>
                  <w:szCs w:val="24"/>
                </w:rPr>
                <w:t>39.50605</w:t>
              </w:r>
            </w:ins>
          </w:p>
        </w:tc>
        <w:tc>
          <w:tcPr>
            <w:tcW w:w="1134" w:type="dxa"/>
            <w:noWrap/>
            <w:hideMark/>
            <w:tcPrChange w:id="1000" w:author="Phil" w:date="2016-04-22T12:47:00Z">
              <w:tcPr>
                <w:tcW w:w="910" w:type="dxa"/>
                <w:noWrap/>
                <w:hideMark/>
              </w:tcPr>
            </w:tcPrChange>
          </w:tcPr>
          <w:p w14:paraId="4FC19096" w14:textId="77777777" w:rsidR="00D41A2A" w:rsidRPr="00600D0D" w:rsidRDefault="00D41A2A" w:rsidP="00D41A2A">
            <w:pPr>
              <w:contextualSpacing/>
              <w:rPr>
                <w:ins w:id="1001" w:author="Phil" w:date="2016-04-22T12:43:00Z"/>
                <w:sz w:val="24"/>
                <w:szCs w:val="24"/>
              </w:rPr>
              <w:pPrChange w:id="1002" w:author="Phil" w:date="2016-04-22T12:47:00Z">
                <w:pPr>
                  <w:spacing w:line="480" w:lineRule="auto"/>
                </w:pPr>
              </w:pPrChange>
            </w:pPr>
            <w:ins w:id="1003" w:author="Phil" w:date="2016-04-22T12:43:00Z">
              <w:r w:rsidRPr="00600D0D">
                <w:rPr>
                  <w:sz w:val="24"/>
                  <w:szCs w:val="24"/>
                </w:rPr>
                <w:t>2</w:t>
              </w:r>
            </w:ins>
          </w:p>
        </w:tc>
      </w:tr>
      <w:tr w:rsidR="00D41A2A" w:rsidRPr="00600D0D" w14:paraId="0FF036AC" w14:textId="77777777" w:rsidTr="00D41A2A">
        <w:trPr>
          <w:trHeight w:val="288"/>
          <w:ins w:id="1004" w:author="Phil" w:date="2016-04-22T12:43:00Z"/>
          <w:trPrChange w:id="1005" w:author="Phil" w:date="2016-04-22T12:47:00Z">
            <w:trPr>
              <w:trHeight w:val="288"/>
            </w:trPr>
          </w:trPrChange>
        </w:trPr>
        <w:tc>
          <w:tcPr>
            <w:tcW w:w="2783" w:type="dxa"/>
            <w:vMerge/>
            <w:noWrap/>
            <w:hideMark/>
            <w:tcPrChange w:id="1006" w:author="Phil" w:date="2016-04-22T12:47:00Z">
              <w:tcPr>
                <w:tcW w:w="1430" w:type="dxa"/>
                <w:vMerge/>
                <w:noWrap/>
                <w:hideMark/>
              </w:tcPr>
            </w:tcPrChange>
          </w:tcPr>
          <w:p w14:paraId="2D07332A" w14:textId="25742C8C" w:rsidR="00D41A2A" w:rsidRPr="00600D0D" w:rsidRDefault="00D41A2A" w:rsidP="00D41A2A">
            <w:pPr>
              <w:contextualSpacing/>
              <w:rPr>
                <w:ins w:id="1007" w:author="Phil" w:date="2016-04-22T12:43:00Z"/>
                <w:sz w:val="24"/>
                <w:szCs w:val="24"/>
              </w:rPr>
              <w:pPrChange w:id="1008" w:author="Phil" w:date="2016-04-22T12:47:00Z">
                <w:pPr>
                  <w:spacing w:line="480" w:lineRule="auto"/>
                </w:pPr>
              </w:pPrChange>
            </w:pPr>
          </w:p>
        </w:tc>
        <w:tc>
          <w:tcPr>
            <w:tcW w:w="5127" w:type="dxa"/>
            <w:noWrap/>
            <w:hideMark/>
            <w:tcPrChange w:id="1009" w:author="Phil" w:date="2016-04-22T12:47:00Z">
              <w:tcPr>
                <w:tcW w:w="3838" w:type="dxa"/>
                <w:noWrap/>
                <w:hideMark/>
              </w:tcPr>
            </w:tcPrChange>
          </w:tcPr>
          <w:p w14:paraId="08428D9B" w14:textId="77777777" w:rsidR="00D41A2A" w:rsidRPr="00600D0D" w:rsidRDefault="00D41A2A" w:rsidP="00D41A2A">
            <w:pPr>
              <w:contextualSpacing/>
              <w:rPr>
                <w:ins w:id="1010" w:author="Phil" w:date="2016-04-22T12:43:00Z"/>
                <w:sz w:val="24"/>
                <w:szCs w:val="24"/>
              </w:rPr>
              <w:pPrChange w:id="1011" w:author="Phil" w:date="2016-04-22T12:47:00Z">
                <w:pPr>
                  <w:spacing w:line="480" w:lineRule="auto"/>
                </w:pPr>
              </w:pPrChange>
            </w:pPr>
            <w:ins w:id="1012" w:author="Phil" w:date="2016-04-22T12:43:00Z">
              <w:r w:rsidRPr="00600D0D">
                <w:rPr>
                  <w:sz w:val="24"/>
                  <w:szCs w:val="24"/>
                </w:rPr>
                <w:t>Mist_nets+Study</w:t>
              </w:r>
            </w:ins>
          </w:p>
        </w:tc>
        <w:tc>
          <w:tcPr>
            <w:tcW w:w="1771" w:type="dxa"/>
            <w:noWrap/>
            <w:hideMark/>
            <w:tcPrChange w:id="1013" w:author="Phil" w:date="2016-04-22T12:47:00Z">
              <w:tcPr>
                <w:tcW w:w="1351" w:type="dxa"/>
                <w:noWrap/>
                <w:hideMark/>
              </w:tcPr>
            </w:tcPrChange>
          </w:tcPr>
          <w:p w14:paraId="1CF0C801" w14:textId="77777777" w:rsidR="00D41A2A" w:rsidRPr="00600D0D" w:rsidRDefault="00D41A2A" w:rsidP="00D41A2A">
            <w:pPr>
              <w:contextualSpacing/>
              <w:rPr>
                <w:ins w:id="1014" w:author="Phil" w:date="2016-04-22T12:43:00Z"/>
                <w:sz w:val="24"/>
                <w:szCs w:val="24"/>
              </w:rPr>
              <w:pPrChange w:id="1015" w:author="Phil" w:date="2016-04-22T12:47:00Z">
                <w:pPr>
                  <w:spacing w:line="480" w:lineRule="auto"/>
                </w:pPr>
              </w:pPrChange>
            </w:pPr>
            <w:ins w:id="1016" w:author="Phil" w:date="2016-04-22T12:43:00Z">
              <w:r w:rsidRPr="00600D0D">
                <w:rPr>
                  <w:sz w:val="24"/>
                  <w:szCs w:val="24"/>
                </w:rPr>
                <w:t>39.50605</w:t>
              </w:r>
            </w:ins>
          </w:p>
        </w:tc>
        <w:tc>
          <w:tcPr>
            <w:tcW w:w="1134" w:type="dxa"/>
            <w:noWrap/>
            <w:hideMark/>
            <w:tcPrChange w:id="1017" w:author="Phil" w:date="2016-04-22T12:47:00Z">
              <w:tcPr>
                <w:tcW w:w="910" w:type="dxa"/>
                <w:noWrap/>
                <w:hideMark/>
              </w:tcPr>
            </w:tcPrChange>
          </w:tcPr>
          <w:p w14:paraId="5C359DB6" w14:textId="77777777" w:rsidR="00D41A2A" w:rsidRPr="00600D0D" w:rsidRDefault="00D41A2A" w:rsidP="00D41A2A">
            <w:pPr>
              <w:contextualSpacing/>
              <w:rPr>
                <w:ins w:id="1018" w:author="Phil" w:date="2016-04-22T12:43:00Z"/>
                <w:sz w:val="24"/>
                <w:szCs w:val="24"/>
              </w:rPr>
              <w:pPrChange w:id="1019" w:author="Phil" w:date="2016-04-22T12:47:00Z">
                <w:pPr>
                  <w:spacing w:line="480" w:lineRule="auto"/>
                </w:pPr>
              </w:pPrChange>
            </w:pPr>
            <w:ins w:id="1020" w:author="Phil" w:date="2016-04-22T12:43:00Z">
              <w:r w:rsidRPr="00600D0D">
                <w:rPr>
                  <w:sz w:val="24"/>
                  <w:szCs w:val="24"/>
                </w:rPr>
                <w:t>3</w:t>
              </w:r>
            </w:ins>
          </w:p>
        </w:tc>
      </w:tr>
      <w:tr w:rsidR="00D41A2A" w:rsidRPr="00600D0D" w14:paraId="5AAC7470" w14:textId="77777777" w:rsidTr="00D41A2A">
        <w:trPr>
          <w:trHeight w:val="288"/>
          <w:ins w:id="1021" w:author="Phil" w:date="2016-04-22T12:43:00Z"/>
          <w:trPrChange w:id="1022" w:author="Phil" w:date="2016-04-22T12:47:00Z">
            <w:trPr>
              <w:trHeight w:val="288"/>
            </w:trPr>
          </w:trPrChange>
        </w:trPr>
        <w:tc>
          <w:tcPr>
            <w:tcW w:w="2783" w:type="dxa"/>
            <w:vMerge/>
            <w:noWrap/>
            <w:hideMark/>
            <w:tcPrChange w:id="1023" w:author="Phil" w:date="2016-04-22T12:47:00Z">
              <w:tcPr>
                <w:tcW w:w="1430" w:type="dxa"/>
                <w:vMerge/>
                <w:noWrap/>
                <w:hideMark/>
              </w:tcPr>
            </w:tcPrChange>
          </w:tcPr>
          <w:p w14:paraId="0D6E1903" w14:textId="2192382C" w:rsidR="00D41A2A" w:rsidRPr="00600D0D" w:rsidRDefault="00D41A2A" w:rsidP="00D41A2A">
            <w:pPr>
              <w:contextualSpacing/>
              <w:rPr>
                <w:ins w:id="1024" w:author="Phil" w:date="2016-04-22T12:43:00Z"/>
                <w:sz w:val="24"/>
                <w:szCs w:val="24"/>
              </w:rPr>
              <w:pPrChange w:id="1025" w:author="Phil" w:date="2016-04-22T12:47:00Z">
                <w:pPr>
                  <w:spacing w:line="480" w:lineRule="auto"/>
                </w:pPr>
              </w:pPrChange>
            </w:pPr>
          </w:p>
        </w:tc>
        <w:tc>
          <w:tcPr>
            <w:tcW w:w="5127" w:type="dxa"/>
            <w:noWrap/>
            <w:hideMark/>
            <w:tcPrChange w:id="1026" w:author="Phil" w:date="2016-04-22T12:47:00Z">
              <w:tcPr>
                <w:tcW w:w="3838" w:type="dxa"/>
                <w:noWrap/>
                <w:hideMark/>
              </w:tcPr>
            </w:tcPrChange>
          </w:tcPr>
          <w:p w14:paraId="53C2483A" w14:textId="77777777" w:rsidR="00D41A2A" w:rsidRPr="00600D0D" w:rsidRDefault="00D41A2A" w:rsidP="00D41A2A">
            <w:pPr>
              <w:contextualSpacing/>
              <w:rPr>
                <w:ins w:id="1027" w:author="Phil" w:date="2016-04-22T12:43:00Z"/>
                <w:sz w:val="24"/>
                <w:szCs w:val="24"/>
              </w:rPr>
              <w:pPrChange w:id="1028" w:author="Phil" w:date="2016-04-22T12:47:00Z">
                <w:pPr>
                  <w:spacing w:line="480" w:lineRule="auto"/>
                </w:pPr>
              </w:pPrChange>
            </w:pPr>
            <w:ins w:id="1029" w:author="Phil" w:date="2016-04-22T12:43:00Z">
              <w:r w:rsidRPr="00600D0D">
                <w:rPr>
                  <w:sz w:val="24"/>
                  <w:szCs w:val="24"/>
                </w:rPr>
                <w:t>Mist nets+ Transect+Vocal+Study</w:t>
              </w:r>
            </w:ins>
          </w:p>
        </w:tc>
        <w:tc>
          <w:tcPr>
            <w:tcW w:w="1771" w:type="dxa"/>
            <w:noWrap/>
            <w:hideMark/>
            <w:tcPrChange w:id="1030" w:author="Phil" w:date="2016-04-22T12:47:00Z">
              <w:tcPr>
                <w:tcW w:w="1351" w:type="dxa"/>
                <w:noWrap/>
                <w:hideMark/>
              </w:tcPr>
            </w:tcPrChange>
          </w:tcPr>
          <w:p w14:paraId="11FA463F" w14:textId="77777777" w:rsidR="00D41A2A" w:rsidRPr="00600D0D" w:rsidRDefault="00D41A2A" w:rsidP="00D41A2A">
            <w:pPr>
              <w:contextualSpacing/>
              <w:rPr>
                <w:ins w:id="1031" w:author="Phil" w:date="2016-04-22T12:43:00Z"/>
                <w:sz w:val="24"/>
                <w:szCs w:val="24"/>
              </w:rPr>
              <w:pPrChange w:id="1032" w:author="Phil" w:date="2016-04-22T12:47:00Z">
                <w:pPr>
                  <w:spacing w:line="480" w:lineRule="auto"/>
                </w:pPr>
              </w:pPrChange>
            </w:pPr>
            <w:ins w:id="1033" w:author="Phil" w:date="2016-04-22T12:43:00Z">
              <w:r w:rsidRPr="00600D0D">
                <w:rPr>
                  <w:sz w:val="24"/>
                  <w:szCs w:val="24"/>
                </w:rPr>
                <w:t>42.19209</w:t>
              </w:r>
            </w:ins>
          </w:p>
        </w:tc>
        <w:tc>
          <w:tcPr>
            <w:tcW w:w="1134" w:type="dxa"/>
            <w:noWrap/>
            <w:hideMark/>
            <w:tcPrChange w:id="1034" w:author="Phil" w:date="2016-04-22T12:47:00Z">
              <w:tcPr>
                <w:tcW w:w="910" w:type="dxa"/>
                <w:noWrap/>
                <w:hideMark/>
              </w:tcPr>
            </w:tcPrChange>
          </w:tcPr>
          <w:p w14:paraId="49659FB3" w14:textId="77777777" w:rsidR="00D41A2A" w:rsidRPr="00600D0D" w:rsidRDefault="00D41A2A" w:rsidP="00D41A2A">
            <w:pPr>
              <w:contextualSpacing/>
              <w:rPr>
                <w:ins w:id="1035" w:author="Phil" w:date="2016-04-22T12:43:00Z"/>
                <w:sz w:val="24"/>
                <w:szCs w:val="24"/>
              </w:rPr>
              <w:pPrChange w:id="1036" w:author="Phil" w:date="2016-04-22T12:47:00Z">
                <w:pPr>
                  <w:spacing w:line="480" w:lineRule="auto"/>
                </w:pPr>
              </w:pPrChange>
            </w:pPr>
            <w:ins w:id="1037" w:author="Phil" w:date="2016-04-22T12:43:00Z">
              <w:r w:rsidRPr="00600D0D">
                <w:rPr>
                  <w:sz w:val="24"/>
                  <w:szCs w:val="24"/>
                </w:rPr>
                <w:t>4</w:t>
              </w:r>
            </w:ins>
          </w:p>
        </w:tc>
      </w:tr>
      <w:tr w:rsidR="00D41A2A" w:rsidRPr="00600D0D" w14:paraId="7BD61E58" w14:textId="77777777" w:rsidTr="00D41A2A">
        <w:trPr>
          <w:trHeight w:val="288"/>
          <w:ins w:id="1038" w:author="Phil" w:date="2016-04-22T12:43:00Z"/>
          <w:trPrChange w:id="1039" w:author="Phil" w:date="2016-04-22T12:47:00Z">
            <w:trPr>
              <w:trHeight w:val="288"/>
            </w:trPr>
          </w:trPrChange>
        </w:trPr>
        <w:tc>
          <w:tcPr>
            <w:tcW w:w="2783" w:type="dxa"/>
            <w:vMerge/>
            <w:noWrap/>
            <w:hideMark/>
            <w:tcPrChange w:id="1040" w:author="Phil" w:date="2016-04-22T12:47:00Z">
              <w:tcPr>
                <w:tcW w:w="1430" w:type="dxa"/>
                <w:vMerge/>
                <w:noWrap/>
                <w:hideMark/>
              </w:tcPr>
            </w:tcPrChange>
          </w:tcPr>
          <w:p w14:paraId="24FBC16F" w14:textId="631C80E7" w:rsidR="00D41A2A" w:rsidRPr="00600D0D" w:rsidRDefault="00D41A2A" w:rsidP="00D41A2A">
            <w:pPr>
              <w:contextualSpacing/>
              <w:rPr>
                <w:ins w:id="1041" w:author="Phil" w:date="2016-04-22T12:43:00Z"/>
                <w:sz w:val="24"/>
                <w:szCs w:val="24"/>
              </w:rPr>
              <w:pPrChange w:id="1042" w:author="Phil" w:date="2016-04-22T12:47:00Z">
                <w:pPr>
                  <w:spacing w:line="480" w:lineRule="auto"/>
                </w:pPr>
              </w:pPrChange>
            </w:pPr>
          </w:p>
        </w:tc>
        <w:tc>
          <w:tcPr>
            <w:tcW w:w="5127" w:type="dxa"/>
            <w:noWrap/>
            <w:hideMark/>
            <w:tcPrChange w:id="1043" w:author="Phil" w:date="2016-04-22T12:47:00Z">
              <w:tcPr>
                <w:tcW w:w="3838" w:type="dxa"/>
                <w:noWrap/>
                <w:hideMark/>
              </w:tcPr>
            </w:tcPrChange>
          </w:tcPr>
          <w:p w14:paraId="69388382" w14:textId="77777777" w:rsidR="00D41A2A" w:rsidRPr="00600D0D" w:rsidRDefault="00D41A2A" w:rsidP="00D41A2A">
            <w:pPr>
              <w:contextualSpacing/>
              <w:rPr>
                <w:ins w:id="1044" w:author="Phil" w:date="2016-04-22T12:43:00Z"/>
                <w:sz w:val="24"/>
                <w:szCs w:val="24"/>
              </w:rPr>
              <w:pPrChange w:id="1045" w:author="Phil" w:date="2016-04-22T12:47:00Z">
                <w:pPr>
                  <w:spacing w:line="480" w:lineRule="auto"/>
                </w:pPr>
              </w:pPrChange>
            </w:pPr>
            <w:ins w:id="1046" w:author="Phil" w:date="2016-04-22T12:43:00Z">
              <w:r w:rsidRPr="00600D0D">
                <w:rPr>
                  <w:sz w:val="24"/>
                  <w:szCs w:val="24"/>
                </w:rPr>
                <w:t>Mist nets+Transect+Vocal+Study</w:t>
              </w:r>
            </w:ins>
          </w:p>
        </w:tc>
        <w:tc>
          <w:tcPr>
            <w:tcW w:w="1771" w:type="dxa"/>
            <w:noWrap/>
            <w:hideMark/>
            <w:tcPrChange w:id="1047" w:author="Phil" w:date="2016-04-22T12:47:00Z">
              <w:tcPr>
                <w:tcW w:w="1351" w:type="dxa"/>
                <w:noWrap/>
                <w:hideMark/>
              </w:tcPr>
            </w:tcPrChange>
          </w:tcPr>
          <w:p w14:paraId="57314673" w14:textId="77777777" w:rsidR="00D41A2A" w:rsidRPr="00600D0D" w:rsidRDefault="00D41A2A" w:rsidP="00D41A2A">
            <w:pPr>
              <w:contextualSpacing/>
              <w:rPr>
                <w:ins w:id="1048" w:author="Phil" w:date="2016-04-22T12:43:00Z"/>
                <w:sz w:val="24"/>
                <w:szCs w:val="24"/>
              </w:rPr>
              <w:pPrChange w:id="1049" w:author="Phil" w:date="2016-04-22T12:47:00Z">
                <w:pPr>
                  <w:spacing w:line="480" w:lineRule="auto"/>
                </w:pPr>
              </w:pPrChange>
            </w:pPr>
            <w:ins w:id="1050" w:author="Phil" w:date="2016-04-22T12:43:00Z">
              <w:r w:rsidRPr="00600D0D">
                <w:rPr>
                  <w:sz w:val="24"/>
                  <w:szCs w:val="24"/>
                </w:rPr>
                <w:t>45.05876</w:t>
              </w:r>
            </w:ins>
          </w:p>
        </w:tc>
        <w:tc>
          <w:tcPr>
            <w:tcW w:w="1134" w:type="dxa"/>
            <w:noWrap/>
            <w:hideMark/>
            <w:tcPrChange w:id="1051" w:author="Phil" w:date="2016-04-22T12:47:00Z">
              <w:tcPr>
                <w:tcW w:w="910" w:type="dxa"/>
                <w:noWrap/>
                <w:hideMark/>
              </w:tcPr>
            </w:tcPrChange>
          </w:tcPr>
          <w:p w14:paraId="18687ED3" w14:textId="77777777" w:rsidR="00D41A2A" w:rsidRPr="00600D0D" w:rsidRDefault="00D41A2A" w:rsidP="00D41A2A">
            <w:pPr>
              <w:contextualSpacing/>
              <w:rPr>
                <w:ins w:id="1052" w:author="Phil" w:date="2016-04-22T12:43:00Z"/>
                <w:sz w:val="24"/>
                <w:szCs w:val="24"/>
              </w:rPr>
              <w:pPrChange w:id="1053" w:author="Phil" w:date="2016-04-22T12:47:00Z">
                <w:pPr>
                  <w:spacing w:line="480" w:lineRule="auto"/>
                </w:pPr>
              </w:pPrChange>
            </w:pPr>
            <w:ins w:id="1054" w:author="Phil" w:date="2016-04-22T12:43:00Z">
              <w:r w:rsidRPr="00600D0D">
                <w:rPr>
                  <w:sz w:val="24"/>
                  <w:szCs w:val="24"/>
                </w:rPr>
                <w:t>5</w:t>
              </w:r>
            </w:ins>
          </w:p>
        </w:tc>
      </w:tr>
      <w:tr w:rsidR="00D41A2A" w:rsidRPr="00600D0D" w14:paraId="7AD657A7" w14:textId="77777777" w:rsidTr="00D41A2A">
        <w:trPr>
          <w:trHeight w:val="288"/>
          <w:ins w:id="1055" w:author="Phil" w:date="2016-04-22T12:43:00Z"/>
          <w:trPrChange w:id="1056" w:author="Phil" w:date="2016-04-22T12:47:00Z">
            <w:trPr>
              <w:trHeight w:val="288"/>
            </w:trPr>
          </w:trPrChange>
        </w:trPr>
        <w:tc>
          <w:tcPr>
            <w:tcW w:w="2783" w:type="dxa"/>
            <w:vMerge/>
            <w:noWrap/>
            <w:hideMark/>
            <w:tcPrChange w:id="1057" w:author="Phil" w:date="2016-04-22T12:47:00Z">
              <w:tcPr>
                <w:tcW w:w="1430" w:type="dxa"/>
                <w:vMerge/>
                <w:noWrap/>
                <w:hideMark/>
              </w:tcPr>
            </w:tcPrChange>
          </w:tcPr>
          <w:p w14:paraId="605710ED" w14:textId="327AE1D5" w:rsidR="00D41A2A" w:rsidRPr="00600D0D" w:rsidRDefault="00D41A2A" w:rsidP="00D41A2A">
            <w:pPr>
              <w:contextualSpacing/>
              <w:rPr>
                <w:ins w:id="1058" w:author="Phil" w:date="2016-04-22T12:43:00Z"/>
                <w:sz w:val="24"/>
                <w:szCs w:val="24"/>
              </w:rPr>
              <w:pPrChange w:id="1059" w:author="Phil" w:date="2016-04-22T12:47:00Z">
                <w:pPr>
                  <w:spacing w:line="480" w:lineRule="auto"/>
                </w:pPr>
              </w:pPrChange>
            </w:pPr>
          </w:p>
        </w:tc>
        <w:tc>
          <w:tcPr>
            <w:tcW w:w="5127" w:type="dxa"/>
            <w:noWrap/>
            <w:hideMark/>
            <w:tcPrChange w:id="1060" w:author="Phil" w:date="2016-04-22T12:47:00Z">
              <w:tcPr>
                <w:tcW w:w="3838" w:type="dxa"/>
                <w:noWrap/>
                <w:hideMark/>
              </w:tcPr>
            </w:tcPrChange>
          </w:tcPr>
          <w:p w14:paraId="073130CA" w14:textId="4F795406" w:rsidR="00D41A2A" w:rsidRPr="00600D0D" w:rsidRDefault="00D41A2A" w:rsidP="00D41A2A">
            <w:pPr>
              <w:contextualSpacing/>
              <w:rPr>
                <w:ins w:id="1061" w:author="Phil" w:date="2016-04-22T12:43:00Z"/>
                <w:sz w:val="24"/>
                <w:szCs w:val="24"/>
              </w:rPr>
              <w:pPrChange w:id="1062" w:author="Phil" w:date="2016-04-22T12:47:00Z">
                <w:pPr>
                  <w:spacing w:line="480" w:lineRule="auto"/>
                </w:pPr>
              </w:pPrChange>
            </w:pPr>
            <w:ins w:id="1063" w:author="Phil" w:date="2016-04-22T12:43:00Z">
              <w:r>
                <w:rPr>
                  <w:sz w:val="24"/>
                  <w:szCs w:val="24"/>
                </w:rPr>
                <w:t>Point observation</w:t>
              </w:r>
              <w:r w:rsidRPr="00600D0D">
                <w:rPr>
                  <w:sz w:val="24"/>
                  <w:szCs w:val="24"/>
                </w:rPr>
                <w:t>+Mist nets+Transect+Vocal+Study</w:t>
              </w:r>
            </w:ins>
          </w:p>
        </w:tc>
        <w:tc>
          <w:tcPr>
            <w:tcW w:w="1771" w:type="dxa"/>
            <w:noWrap/>
            <w:hideMark/>
            <w:tcPrChange w:id="1064" w:author="Phil" w:date="2016-04-22T12:47:00Z">
              <w:tcPr>
                <w:tcW w:w="1351" w:type="dxa"/>
                <w:noWrap/>
                <w:hideMark/>
              </w:tcPr>
            </w:tcPrChange>
          </w:tcPr>
          <w:p w14:paraId="1EDF8629" w14:textId="77777777" w:rsidR="00D41A2A" w:rsidRPr="00600D0D" w:rsidRDefault="00D41A2A" w:rsidP="00D41A2A">
            <w:pPr>
              <w:contextualSpacing/>
              <w:rPr>
                <w:ins w:id="1065" w:author="Phil" w:date="2016-04-22T12:43:00Z"/>
                <w:sz w:val="24"/>
                <w:szCs w:val="24"/>
              </w:rPr>
              <w:pPrChange w:id="1066" w:author="Phil" w:date="2016-04-22T12:47:00Z">
                <w:pPr>
                  <w:spacing w:line="480" w:lineRule="auto"/>
                </w:pPr>
              </w:pPrChange>
            </w:pPr>
            <w:ins w:id="1067" w:author="Phil" w:date="2016-04-22T12:43:00Z">
              <w:r w:rsidRPr="00600D0D">
                <w:rPr>
                  <w:sz w:val="24"/>
                  <w:szCs w:val="24"/>
                </w:rPr>
                <w:t>48.09405</w:t>
              </w:r>
            </w:ins>
          </w:p>
        </w:tc>
        <w:tc>
          <w:tcPr>
            <w:tcW w:w="1134" w:type="dxa"/>
            <w:noWrap/>
            <w:hideMark/>
            <w:tcPrChange w:id="1068" w:author="Phil" w:date="2016-04-22T12:47:00Z">
              <w:tcPr>
                <w:tcW w:w="910" w:type="dxa"/>
                <w:noWrap/>
                <w:hideMark/>
              </w:tcPr>
            </w:tcPrChange>
          </w:tcPr>
          <w:p w14:paraId="002A88FF" w14:textId="77777777" w:rsidR="00D41A2A" w:rsidRPr="00600D0D" w:rsidRDefault="00D41A2A" w:rsidP="00D41A2A">
            <w:pPr>
              <w:contextualSpacing/>
              <w:rPr>
                <w:ins w:id="1069" w:author="Phil" w:date="2016-04-22T12:43:00Z"/>
                <w:sz w:val="24"/>
                <w:szCs w:val="24"/>
              </w:rPr>
              <w:pPrChange w:id="1070" w:author="Phil" w:date="2016-04-22T12:47:00Z">
                <w:pPr>
                  <w:spacing w:line="480" w:lineRule="auto"/>
                </w:pPr>
              </w:pPrChange>
            </w:pPr>
            <w:ins w:id="1071" w:author="Phil" w:date="2016-04-22T12:43:00Z">
              <w:r w:rsidRPr="00600D0D">
                <w:rPr>
                  <w:sz w:val="24"/>
                  <w:szCs w:val="24"/>
                </w:rPr>
                <w:t>6</w:t>
              </w:r>
            </w:ins>
          </w:p>
        </w:tc>
      </w:tr>
      <w:tr w:rsidR="00D41A2A" w:rsidRPr="00600D0D" w14:paraId="408D00E2" w14:textId="77777777" w:rsidTr="00D41A2A">
        <w:trPr>
          <w:trHeight w:val="288"/>
          <w:ins w:id="1072" w:author="Phil" w:date="2016-04-22T12:43:00Z"/>
          <w:trPrChange w:id="1073" w:author="Phil" w:date="2016-04-22T12:47:00Z">
            <w:trPr>
              <w:trHeight w:val="288"/>
            </w:trPr>
          </w:trPrChange>
        </w:trPr>
        <w:tc>
          <w:tcPr>
            <w:tcW w:w="2783" w:type="dxa"/>
            <w:vMerge w:val="restart"/>
            <w:noWrap/>
            <w:hideMark/>
            <w:tcPrChange w:id="1074" w:author="Phil" w:date="2016-04-22T12:47:00Z">
              <w:tcPr>
                <w:tcW w:w="1430" w:type="dxa"/>
                <w:vMerge w:val="restart"/>
                <w:noWrap/>
                <w:hideMark/>
              </w:tcPr>
            </w:tcPrChange>
          </w:tcPr>
          <w:p w14:paraId="43960722" w14:textId="79A593F7" w:rsidR="00D41A2A" w:rsidRPr="00600D0D" w:rsidRDefault="00D41A2A" w:rsidP="00D41A2A">
            <w:pPr>
              <w:contextualSpacing/>
              <w:rPr>
                <w:ins w:id="1075" w:author="Phil" w:date="2016-04-22T12:43:00Z"/>
                <w:sz w:val="24"/>
                <w:szCs w:val="24"/>
              </w:rPr>
              <w:pPrChange w:id="1076" w:author="Phil" w:date="2016-04-22T12:47:00Z">
                <w:pPr>
                  <w:spacing w:line="480" w:lineRule="auto"/>
                </w:pPr>
              </w:pPrChange>
            </w:pPr>
            <w:ins w:id="1077" w:author="Phil" w:date="2016-04-22T12:44:00Z">
              <w:r>
                <w:rPr>
                  <w:sz w:val="24"/>
                  <w:szCs w:val="24"/>
                </w:rPr>
                <w:t>Functional Diversity (FD)</w:t>
              </w:r>
            </w:ins>
          </w:p>
        </w:tc>
        <w:tc>
          <w:tcPr>
            <w:tcW w:w="5127" w:type="dxa"/>
            <w:noWrap/>
            <w:hideMark/>
            <w:tcPrChange w:id="1078" w:author="Phil" w:date="2016-04-22T12:47:00Z">
              <w:tcPr>
                <w:tcW w:w="3838" w:type="dxa"/>
                <w:noWrap/>
                <w:hideMark/>
              </w:tcPr>
            </w:tcPrChange>
          </w:tcPr>
          <w:p w14:paraId="6D9C6B5B" w14:textId="77777777" w:rsidR="00D41A2A" w:rsidRPr="00600D0D" w:rsidRDefault="00D41A2A" w:rsidP="00D41A2A">
            <w:pPr>
              <w:contextualSpacing/>
              <w:rPr>
                <w:ins w:id="1079" w:author="Phil" w:date="2016-04-22T12:43:00Z"/>
                <w:sz w:val="24"/>
                <w:szCs w:val="24"/>
              </w:rPr>
              <w:pPrChange w:id="1080" w:author="Phil" w:date="2016-04-22T12:47:00Z">
                <w:pPr>
                  <w:spacing w:line="480" w:lineRule="auto"/>
                </w:pPr>
              </w:pPrChange>
            </w:pPr>
            <w:ins w:id="1081" w:author="Phil" w:date="2016-04-22T12:43:00Z">
              <w:r w:rsidRPr="00600D0D">
                <w:rPr>
                  <w:sz w:val="24"/>
                  <w:szCs w:val="24"/>
                </w:rPr>
                <w:t>Study</w:t>
              </w:r>
            </w:ins>
          </w:p>
        </w:tc>
        <w:tc>
          <w:tcPr>
            <w:tcW w:w="1771" w:type="dxa"/>
            <w:noWrap/>
            <w:hideMark/>
            <w:tcPrChange w:id="1082" w:author="Phil" w:date="2016-04-22T12:47:00Z">
              <w:tcPr>
                <w:tcW w:w="1351" w:type="dxa"/>
                <w:noWrap/>
                <w:hideMark/>
              </w:tcPr>
            </w:tcPrChange>
          </w:tcPr>
          <w:p w14:paraId="4538935E" w14:textId="77777777" w:rsidR="00D41A2A" w:rsidRPr="00600D0D" w:rsidRDefault="00D41A2A" w:rsidP="00D41A2A">
            <w:pPr>
              <w:contextualSpacing/>
              <w:rPr>
                <w:ins w:id="1083" w:author="Phil" w:date="2016-04-22T12:43:00Z"/>
                <w:sz w:val="24"/>
                <w:szCs w:val="24"/>
              </w:rPr>
              <w:pPrChange w:id="1084" w:author="Phil" w:date="2016-04-22T12:47:00Z">
                <w:pPr>
                  <w:spacing w:line="480" w:lineRule="auto"/>
                </w:pPr>
              </w:pPrChange>
            </w:pPr>
            <w:ins w:id="1085" w:author="Phil" w:date="2016-04-22T12:43:00Z">
              <w:r w:rsidRPr="00600D0D">
                <w:rPr>
                  <w:sz w:val="24"/>
                  <w:szCs w:val="24"/>
                </w:rPr>
                <w:t>18.15588</w:t>
              </w:r>
            </w:ins>
          </w:p>
        </w:tc>
        <w:tc>
          <w:tcPr>
            <w:tcW w:w="1134" w:type="dxa"/>
            <w:noWrap/>
            <w:hideMark/>
            <w:tcPrChange w:id="1086" w:author="Phil" w:date="2016-04-22T12:47:00Z">
              <w:tcPr>
                <w:tcW w:w="910" w:type="dxa"/>
                <w:noWrap/>
                <w:hideMark/>
              </w:tcPr>
            </w:tcPrChange>
          </w:tcPr>
          <w:p w14:paraId="267A654D" w14:textId="77777777" w:rsidR="00D41A2A" w:rsidRPr="00600D0D" w:rsidRDefault="00D41A2A" w:rsidP="00D41A2A">
            <w:pPr>
              <w:contextualSpacing/>
              <w:rPr>
                <w:ins w:id="1087" w:author="Phil" w:date="2016-04-22T12:43:00Z"/>
                <w:sz w:val="24"/>
                <w:szCs w:val="24"/>
              </w:rPr>
              <w:pPrChange w:id="1088" w:author="Phil" w:date="2016-04-22T12:47:00Z">
                <w:pPr>
                  <w:spacing w:line="480" w:lineRule="auto"/>
                </w:pPr>
              </w:pPrChange>
            </w:pPr>
            <w:ins w:id="1089" w:author="Phil" w:date="2016-04-22T12:43:00Z">
              <w:r w:rsidRPr="00600D0D">
                <w:rPr>
                  <w:sz w:val="24"/>
                  <w:szCs w:val="24"/>
                </w:rPr>
                <w:t>1</w:t>
              </w:r>
            </w:ins>
          </w:p>
        </w:tc>
      </w:tr>
      <w:tr w:rsidR="00D41A2A" w:rsidRPr="00600D0D" w14:paraId="4A4FB7AD" w14:textId="77777777" w:rsidTr="00D41A2A">
        <w:trPr>
          <w:trHeight w:val="288"/>
          <w:ins w:id="1090" w:author="Phil" w:date="2016-04-22T12:43:00Z"/>
          <w:trPrChange w:id="1091" w:author="Phil" w:date="2016-04-22T12:47:00Z">
            <w:trPr>
              <w:trHeight w:val="288"/>
            </w:trPr>
          </w:trPrChange>
        </w:trPr>
        <w:tc>
          <w:tcPr>
            <w:tcW w:w="2783" w:type="dxa"/>
            <w:vMerge/>
            <w:noWrap/>
            <w:hideMark/>
            <w:tcPrChange w:id="1092" w:author="Phil" w:date="2016-04-22T12:47:00Z">
              <w:tcPr>
                <w:tcW w:w="1430" w:type="dxa"/>
                <w:vMerge/>
                <w:noWrap/>
                <w:hideMark/>
              </w:tcPr>
            </w:tcPrChange>
          </w:tcPr>
          <w:p w14:paraId="7C67A3A2" w14:textId="7FECDEA2" w:rsidR="00D41A2A" w:rsidRPr="00600D0D" w:rsidRDefault="00D41A2A" w:rsidP="00D41A2A">
            <w:pPr>
              <w:contextualSpacing/>
              <w:rPr>
                <w:ins w:id="1093" w:author="Phil" w:date="2016-04-22T12:43:00Z"/>
                <w:sz w:val="24"/>
                <w:szCs w:val="24"/>
              </w:rPr>
              <w:pPrChange w:id="1094" w:author="Phil" w:date="2016-04-22T12:47:00Z">
                <w:pPr>
                  <w:spacing w:line="480" w:lineRule="auto"/>
                </w:pPr>
              </w:pPrChange>
            </w:pPr>
          </w:p>
        </w:tc>
        <w:tc>
          <w:tcPr>
            <w:tcW w:w="5127" w:type="dxa"/>
            <w:noWrap/>
            <w:hideMark/>
            <w:tcPrChange w:id="1095" w:author="Phil" w:date="2016-04-22T12:47:00Z">
              <w:tcPr>
                <w:tcW w:w="3838" w:type="dxa"/>
                <w:noWrap/>
                <w:hideMark/>
              </w:tcPr>
            </w:tcPrChange>
          </w:tcPr>
          <w:p w14:paraId="2EFD6D45" w14:textId="77777777" w:rsidR="00D41A2A" w:rsidRPr="00600D0D" w:rsidRDefault="00D41A2A" w:rsidP="00D41A2A">
            <w:pPr>
              <w:contextualSpacing/>
              <w:rPr>
                <w:ins w:id="1096" w:author="Phil" w:date="2016-04-22T12:43:00Z"/>
                <w:sz w:val="24"/>
                <w:szCs w:val="24"/>
              </w:rPr>
              <w:pPrChange w:id="1097" w:author="Phil" w:date="2016-04-22T12:47:00Z">
                <w:pPr>
                  <w:spacing w:line="480" w:lineRule="auto"/>
                </w:pPr>
              </w:pPrChange>
            </w:pPr>
            <w:ins w:id="1098" w:author="Phil" w:date="2016-04-22T12:43:00Z">
              <w:r w:rsidRPr="00600D0D">
                <w:rPr>
                  <w:sz w:val="24"/>
                  <w:szCs w:val="24"/>
                </w:rPr>
                <w:t>Mist_nets+Transect+Study</w:t>
              </w:r>
            </w:ins>
          </w:p>
        </w:tc>
        <w:tc>
          <w:tcPr>
            <w:tcW w:w="1771" w:type="dxa"/>
            <w:noWrap/>
            <w:hideMark/>
            <w:tcPrChange w:id="1099" w:author="Phil" w:date="2016-04-22T12:47:00Z">
              <w:tcPr>
                <w:tcW w:w="1351" w:type="dxa"/>
                <w:noWrap/>
                <w:hideMark/>
              </w:tcPr>
            </w:tcPrChange>
          </w:tcPr>
          <w:p w14:paraId="35C5143B" w14:textId="77777777" w:rsidR="00D41A2A" w:rsidRPr="00600D0D" w:rsidRDefault="00D41A2A" w:rsidP="00D41A2A">
            <w:pPr>
              <w:contextualSpacing/>
              <w:rPr>
                <w:ins w:id="1100" w:author="Phil" w:date="2016-04-22T12:43:00Z"/>
                <w:sz w:val="24"/>
                <w:szCs w:val="24"/>
              </w:rPr>
              <w:pPrChange w:id="1101" w:author="Phil" w:date="2016-04-22T12:47:00Z">
                <w:pPr>
                  <w:spacing w:line="480" w:lineRule="auto"/>
                </w:pPr>
              </w:pPrChange>
            </w:pPr>
            <w:ins w:id="1102" w:author="Phil" w:date="2016-04-22T12:43:00Z">
              <w:r w:rsidRPr="00600D0D">
                <w:rPr>
                  <w:sz w:val="24"/>
                  <w:szCs w:val="24"/>
                </w:rPr>
                <w:t>20.72487</w:t>
              </w:r>
            </w:ins>
          </w:p>
        </w:tc>
        <w:tc>
          <w:tcPr>
            <w:tcW w:w="1134" w:type="dxa"/>
            <w:noWrap/>
            <w:hideMark/>
            <w:tcPrChange w:id="1103" w:author="Phil" w:date="2016-04-22T12:47:00Z">
              <w:tcPr>
                <w:tcW w:w="910" w:type="dxa"/>
                <w:noWrap/>
                <w:hideMark/>
              </w:tcPr>
            </w:tcPrChange>
          </w:tcPr>
          <w:p w14:paraId="64A5DE58" w14:textId="77777777" w:rsidR="00D41A2A" w:rsidRPr="00600D0D" w:rsidRDefault="00D41A2A" w:rsidP="00D41A2A">
            <w:pPr>
              <w:contextualSpacing/>
              <w:rPr>
                <w:ins w:id="1104" w:author="Phil" w:date="2016-04-22T12:43:00Z"/>
                <w:sz w:val="24"/>
                <w:szCs w:val="24"/>
              </w:rPr>
              <w:pPrChange w:id="1105" w:author="Phil" w:date="2016-04-22T12:47:00Z">
                <w:pPr>
                  <w:spacing w:line="480" w:lineRule="auto"/>
                </w:pPr>
              </w:pPrChange>
            </w:pPr>
            <w:ins w:id="1106" w:author="Phil" w:date="2016-04-22T12:43:00Z">
              <w:r w:rsidRPr="00600D0D">
                <w:rPr>
                  <w:sz w:val="24"/>
                  <w:szCs w:val="24"/>
                </w:rPr>
                <w:t>2</w:t>
              </w:r>
            </w:ins>
          </w:p>
        </w:tc>
      </w:tr>
      <w:tr w:rsidR="00D41A2A" w:rsidRPr="00600D0D" w14:paraId="67604970" w14:textId="77777777" w:rsidTr="00D41A2A">
        <w:trPr>
          <w:trHeight w:val="288"/>
          <w:ins w:id="1107" w:author="Phil" w:date="2016-04-22T12:43:00Z"/>
          <w:trPrChange w:id="1108" w:author="Phil" w:date="2016-04-22T12:47:00Z">
            <w:trPr>
              <w:trHeight w:val="288"/>
            </w:trPr>
          </w:trPrChange>
        </w:trPr>
        <w:tc>
          <w:tcPr>
            <w:tcW w:w="2783" w:type="dxa"/>
            <w:vMerge/>
            <w:noWrap/>
            <w:hideMark/>
            <w:tcPrChange w:id="1109" w:author="Phil" w:date="2016-04-22T12:47:00Z">
              <w:tcPr>
                <w:tcW w:w="1430" w:type="dxa"/>
                <w:vMerge/>
                <w:noWrap/>
                <w:hideMark/>
              </w:tcPr>
            </w:tcPrChange>
          </w:tcPr>
          <w:p w14:paraId="6F463C4A" w14:textId="7CB88472" w:rsidR="00D41A2A" w:rsidRPr="00600D0D" w:rsidRDefault="00D41A2A" w:rsidP="00D41A2A">
            <w:pPr>
              <w:contextualSpacing/>
              <w:rPr>
                <w:ins w:id="1110" w:author="Phil" w:date="2016-04-22T12:43:00Z"/>
                <w:sz w:val="24"/>
                <w:szCs w:val="24"/>
              </w:rPr>
              <w:pPrChange w:id="1111" w:author="Phil" w:date="2016-04-22T12:47:00Z">
                <w:pPr>
                  <w:spacing w:line="480" w:lineRule="auto"/>
                </w:pPr>
              </w:pPrChange>
            </w:pPr>
          </w:p>
        </w:tc>
        <w:tc>
          <w:tcPr>
            <w:tcW w:w="5127" w:type="dxa"/>
            <w:noWrap/>
            <w:hideMark/>
            <w:tcPrChange w:id="1112" w:author="Phil" w:date="2016-04-22T12:47:00Z">
              <w:tcPr>
                <w:tcW w:w="3838" w:type="dxa"/>
                <w:noWrap/>
                <w:hideMark/>
              </w:tcPr>
            </w:tcPrChange>
          </w:tcPr>
          <w:p w14:paraId="7483D7EB" w14:textId="77777777" w:rsidR="00D41A2A" w:rsidRPr="00600D0D" w:rsidRDefault="00D41A2A" w:rsidP="00D41A2A">
            <w:pPr>
              <w:contextualSpacing/>
              <w:rPr>
                <w:ins w:id="1113" w:author="Phil" w:date="2016-04-22T12:43:00Z"/>
                <w:sz w:val="24"/>
                <w:szCs w:val="24"/>
              </w:rPr>
              <w:pPrChange w:id="1114" w:author="Phil" w:date="2016-04-22T12:47:00Z">
                <w:pPr>
                  <w:spacing w:line="480" w:lineRule="auto"/>
                </w:pPr>
              </w:pPrChange>
            </w:pPr>
            <w:ins w:id="1115" w:author="Phil" w:date="2016-04-22T12:43:00Z">
              <w:r w:rsidRPr="00600D0D">
                <w:rPr>
                  <w:sz w:val="24"/>
                  <w:szCs w:val="24"/>
                </w:rPr>
                <w:t>Mist_nets+Study</w:t>
              </w:r>
            </w:ins>
          </w:p>
        </w:tc>
        <w:tc>
          <w:tcPr>
            <w:tcW w:w="1771" w:type="dxa"/>
            <w:noWrap/>
            <w:hideMark/>
            <w:tcPrChange w:id="1116" w:author="Phil" w:date="2016-04-22T12:47:00Z">
              <w:tcPr>
                <w:tcW w:w="1351" w:type="dxa"/>
                <w:noWrap/>
                <w:hideMark/>
              </w:tcPr>
            </w:tcPrChange>
          </w:tcPr>
          <w:p w14:paraId="5C7D3541" w14:textId="77777777" w:rsidR="00D41A2A" w:rsidRPr="00600D0D" w:rsidRDefault="00D41A2A" w:rsidP="00D41A2A">
            <w:pPr>
              <w:contextualSpacing/>
              <w:rPr>
                <w:ins w:id="1117" w:author="Phil" w:date="2016-04-22T12:43:00Z"/>
                <w:sz w:val="24"/>
                <w:szCs w:val="24"/>
              </w:rPr>
              <w:pPrChange w:id="1118" w:author="Phil" w:date="2016-04-22T12:47:00Z">
                <w:pPr>
                  <w:spacing w:line="480" w:lineRule="auto"/>
                </w:pPr>
              </w:pPrChange>
            </w:pPr>
            <w:ins w:id="1119" w:author="Phil" w:date="2016-04-22T12:43:00Z">
              <w:r w:rsidRPr="00600D0D">
                <w:rPr>
                  <w:sz w:val="24"/>
                  <w:szCs w:val="24"/>
                </w:rPr>
                <w:t>20.72487</w:t>
              </w:r>
            </w:ins>
          </w:p>
        </w:tc>
        <w:tc>
          <w:tcPr>
            <w:tcW w:w="1134" w:type="dxa"/>
            <w:noWrap/>
            <w:hideMark/>
            <w:tcPrChange w:id="1120" w:author="Phil" w:date="2016-04-22T12:47:00Z">
              <w:tcPr>
                <w:tcW w:w="910" w:type="dxa"/>
                <w:noWrap/>
                <w:hideMark/>
              </w:tcPr>
            </w:tcPrChange>
          </w:tcPr>
          <w:p w14:paraId="4A70E078" w14:textId="77777777" w:rsidR="00D41A2A" w:rsidRPr="00600D0D" w:rsidRDefault="00D41A2A" w:rsidP="00D41A2A">
            <w:pPr>
              <w:contextualSpacing/>
              <w:rPr>
                <w:ins w:id="1121" w:author="Phil" w:date="2016-04-22T12:43:00Z"/>
                <w:sz w:val="24"/>
                <w:szCs w:val="24"/>
              </w:rPr>
              <w:pPrChange w:id="1122" w:author="Phil" w:date="2016-04-22T12:47:00Z">
                <w:pPr>
                  <w:spacing w:line="480" w:lineRule="auto"/>
                </w:pPr>
              </w:pPrChange>
            </w:pPr>
            <w:ins w:id="1123" w:author="Phil" w:date="2016-04-22T12:43:00Z">
              <w:r w:rsidRPr="00600D0D">
                <w:rPr>
                  <w:sz w:val="24"/>
                  <w:szCs w:val="24"/>
                </w:rPr>
                <w:t>3</w:t>
              </w:r>
            </w:ins>
          </w:p>
        </w:tc>
      </w:tr>
      <w:tr w:rsidR="00D41A2A" w:rsidRPr="00600D0D" w14:paraId="04F1D968" w14:textId="77777777" w:rsidTr="00D41A2A">
        <w:trPr>
          <w:trHeight w:val="288"/>
          <w:ins w:id="1124" w:author="Phil" w:date="2016-04-22T12:43:00Z"/>
          <w:trPrChange w:id="1125" w:author="Phil" w:date="2016-04-22T12:47:00Z">
            <w:trPr>
              <w:trHeight w:val="288"/>
            </w:trPr>
          </w:trPrChange>
        </w:trPr>
        <w:tc>
          <w:tcPr>
            <w:tcW w:w="2783" w:type="dxa"/>
            <w:vMerge/>
            <w:noWrap/>
            <w:hideMark/>
            <w:tcPrChange w:id="1126" w:author="Phil" w:date="2016-04-22T12:47:00Z">
              <w:tcPr>
                <w:tcW w:w="1430" w:type="dxa"/>
                <w:vMerge/>
                <w:noWrap/>
                <w:hideMark/>
              </w:tcPr>
            </w:tcPrChange>
          </w:tcPr>
          <w:p w14:paraId="73EE3277" w14:textId="3FC2F9A1" w:rsidR="00D41A2A" w:rsidRPr="00600D0D" w:rsidRDefault="00D41A2A" w:rsidP="00D41A2A">
            <w:pPr>
              <w:contextualSpacing/>
              <w:rPr>
                <w:ins w:id="1127" w:author="Phil" w:date="2016-04-22T12:43:00Z"/>
                <w:sz w:val="24"/>
                <w:szCs w:val="24"/>
              </w:rPr>
              <w:pPrChange w:id="1128" w:author="Phil" w:date="2016-04-22T12:47:00Z">
                <w:pPr>
                  <w:spacing w:line="480" w:lineRule="auto"/>
                </w:pPr>
              </w:pPrChange>
            </w:pPr>
          </w:p>
        </w:tc>
        <w:tc>
          <w:tcPr>
            <w:tcW w:w="5127" w:type="dxa"/>
            <w:noWrap/>
            <w:hideMark/>
            <w:tcPrChange w:id="1129" w:author="Phil" w:date="2016-04-22T12:47:00Z">
              <w:tcPr>
                <w:tcW w:w="3838" w:type="dxa"/>
                <w:noWrap/>
                <w:hideMark/>
              </w:tcPr>
            </w:tcPrChange>
          </w:tcPr>
          <w:p w14:paraId="1412E4D6" w14:textId="77777777" w:rsidR="00D41A2A" w:rsidRPr="00600D0D" w:rsidRDefault="00D41A2A" w:rsidP="00D41A2A">
            <w:pPr>
              <w:contextualSpacing/>
              <w:rPr>
                <w:ins w:id="1130" w:author="Phil" w:date="2016-04-22T12:43:00Z"/>
                <w:sz w:val="24"/>
                <w:szCs w:val="24"/>
              </w:rPr>
              <w:pPrChange w:id="1131" w:author="Phil" w:date="2016-04-22T12:47:00Z">
                <w:pPr>
                  <w:spacing w:line="480" w:lineRule="auto"/>
                </w:pPr>
              </w:pPrChange>
            </w:pPr>
            <w:ins w:id="1132" w:author="Phil" w:date="2016-04-22T12:43:00Z">
              <w:r w:rsidRPr="00600D0D">
                <w:rPr>
                  <w:sz w:val="24"/>
                  <w:szCs w:val="24"/>
                </w:rPr>
                <w:t>Mist nets+ Transect+Vocal+Study</w:t>
              </w:r>
            </w:ins>
          </w:p>
        </w:tc>
        <w:tc>
          <w:tcPr>
            <w:tcW w:w="1771" w:type="dxa"/>
            <w:noWrap/>
            <w:hideMark/>
            <w:tcPrChange w:id="1133" w:author="Phil" w:date="2016-04-22T12:47:00Z">
              <w:tcPr>
                <w:tcW w:w="1351" w:type="dxa"/>
                <w:noWrap/>
                <w:hideMark/>
              </w:tcPr>
            </w:tcPrChange>
          </w:tcPr>
          <w:p w14:paraId="728036D7" w14:textId="77777777" w:rsidR="00D41A2A" w:rsidRPr="00600D0D" w:rsidRDefault="00D41A2A" w:rsidP="00D41A2A">
            <w:pPr>
              <w:contextualSpacing/>
              <w:rPr>
                <w:ins w:id="1134" w:author="Phil" w:date="2016-04-22T12:43:00Z"/>
                <w:sz w:val="24"/>
                <w:szCs w:val="24"/>
              </w:rPr>
              <w:pPrChange w:id="1135" w:author="Phil" w:date="2016-04-22T12:47:00Z">
                <w:pPr>
                  <w:spacing w:line="480" w:lineRule="auto"/>
                </w:pPr>
              </w:pPrChange>
            </w:pPr>
            <w:ins w:id="1136" w:author="Phil" w:date="2016-04-22T12:43:00Z">
              <w:r w:rsidRPr="00600D0D">
                <w:rPr>
                  <w:sz w:val="24"/>
                  <w:szCs w:val="24"/>
                </w:rPr>
                <w:t>23.41996</w:t>
              </w:r>
            </w:ins>
          </w:p>
        </w:tc>
        <w:tc>
          <w:tcPr>
            <w:tcW w:w="1134" w:type="dxa"/>
            <w:noWrap/>
            <w:hideMark/>
            <w:tcPrChange w:id="1137" w:author="Phil" w:date="2016-04-22T12:47:00Z">
              <w:tcPr>
                <w:tcW w:w="910" w:type="dxa"/>
                <w:noWrap/>
                <w:hideMark/>
              </w:tcPr>
            </w:tcPrChange>
          </w:tcPr>
          <w:p w14:paraId="3BC4B8C9" w14:textId="77777777" w:rsidR="00D41A2A" w:rsidRPr="00600D0D" w:rsidRDefault="00D41A2A" w:rsidP="00D41A2A">
            <w:pPr>
              <w:contextualSpacing/>
              <w:rPr>
                <w:ins w:id="1138" w:author="Phil" w:date="2016-04-22T12:43:00Z"/>
                <w:sz w:val="24"/>
                <w:szCs w:val="24"/>
              </w:rPr>
              <w:pPrChange w:id="1139" w:author="Phil" w:date="2016-04-22T12:47:00Z">
                <w:pPr>
                  <w:spacing w:line="480" w:lineRule="auto"/>
                </w:pPr>
              </w:pPrChange>
            </w:pPr>
            <w:ins w:id="1140" w:author="Phil" w:date="2016-04-22T12:43:00Z">
              <w:r w:rsidRPr="00600D0D">
                <w:rPr>
                  <w:sz w:val="24"/>
                  <w:szCs w:val="24"/>
                </w:rPr>
                <w:t>4</w:t>
              </w:r>
            </w:ins>
          </w:p>
        </w:tc>
      </w:tr>
      <w:tr w:rsidR="00D41A2A" w:rsidRPr="00600D0D" w14:paraId="1F39931F" w14:textId="77777777" w:rsidTr="00D41A2A">
        <w:trPr>
          <w:trHeight w:val="288"/>
          <w:ins w:id="1141" w:author="Phil" w:date="2016-04-22T12:43:00Z"/>
          <w:trPrChange w:id="1142" w:author="Phil" w:date="2016-04-22T12:47:00Z">
            <w:trPr>
              <w:trHeight w:val="288"/>
            </w:trPr>
          </w:trPrChange>
        </w:trPr>
        <w:tc>
          <w:tcPr>
            <w:tcW w:w="2783" w:type="dxa"/>
            <w:vMerge/>
            <w:noWrap/>
            <w:hideMark/>
            <w:tcPrChange w:id="1143" w:author="Phil" w:date="2016-04-22T12:47:00Z">
              <w:tcPr>
                <w:tcW w:w="1430" w:type="dxa"/>
                <w:vMerge/>
                <w:noWrap/>
                <w:hideMark/>
              </w:tcPr>
            </w:tcPrChange>
          </w:tcPr>
          <w:p w14:paraId="4D2E0ADA" w14:textId="440357B6" w:rsidR="00D41A2A" w:rsidRPr="00600D0D" w:rsidRDefault="00D41A2A" w:rsidP="00D41A2A">
            <w:pPr>
              <w:contextualSpacing/>
              <w:rPr>
                <w:ins w:id="1144" w:author="Phil" w:date="2016-04-22T12:43:00Z"/>
                <w:sz w:val="24"/>
                <w:szCs w:val="24"/>
              </w:rPr>
              <w:pPrChange w:id="1145" w:author="Phil" w:date="2016-04-22T12:47:00Z">
                <w:pPr>
                  <w:spacing w:line="480" w:lineRule="auto"/>
                </w:pPr>
              </w:pPrChange>
            </w:pPr>
          </w:p>
        </w:tc>
        <w:tc>
          <w:tcPr>
            <w:tcW w:w="5127" w:type="dxa"/>
            <w:noWrap/>
            <w:hideMark/>
            <w:tcPrChange w:id="1146" w:author="Phil" w:date="2016-04-22T12:47:00Z">
              <w:tcPr>
                <w:tcW w:w="3838" w:type="dxa"/>
                <w:noWrap/>
                <w:hideMark/>
              </w:tcPr>
            </w:tcPrChange>
          </w:tcPr>
          <w:p w14:paraId="7A631D24" w14:textId="77777777" w:rsidR="00D41A2A" w:rsidRPr="00600D0D" w:rsidRDefault="00D41A2A" w:rsidP="00D41A2A">
            <w:pPr>
              <w:contextualSpacing/>
              <w:rPr>
                <w:ins w:id="1147" w:author="Phil" w:date="2016-04-22T12:43:00Z"/>
                <w:sz w:val="24"/>
                <w:szCs w:val="24"/>
              </w:rPr>
              <w:pPrChange w:id="1148" w:author="Phil" w:date="2016-04-22T12:47:00Z">
                <w:pPr>
                  <w:spacing w:line="480" w:lineRule="auto"/>
                </w:pPr>
              </w:pPrChange>
            </w:pPr>
            <w:ins w:id="1149" w:author="Phil" w:date="2016-04-22T12:43:00Z">
              <w:r w:rsidRPr="00600D0D">
                <w:rPr>
                  <w:sz w:val="24"/>
                  <w:szCs w:val="24"/>
                </w:rPr>
                <w:t>Mist nets+Transect+Vocal+Study</w:t>
              </w:r>
            </w:ins>
          </w:p>
        </w:tc>
        <w:tc>
          <w:tcPr>
            <w:tcW w:w="1771" w:type="dxa"/>
            <w:noWrap/>
            <w:hideMark/>
            <w:tcPrChange w:id="1150" w:author="Phil" w:date="2016-04-22T12:47:00Z">
              <w:tcPr>
                <w:tcW w:w="1351" w:type="dxa"/>
                <w:noWrap/>
                <w:hideMark/>
              </w:tcPr>
            </w:tcPrChange>
          </w:tcPr>
          <w:p w14:paraId="11E83E87" w14:textId="77777777" w:rsidR="00D41A2A" w:rsidRPr="00600D0D" w:rsidRDefault="00D41A2A" w:rsidP="00D41A2A">
            <w:pPr>
              <w:contextualSpacing/>
              <w:rPr>
                <w:ins w:id="1151" w:author="Phil" w:date="2016-04-22T12:43:00Z"/>
                <w:sz w:val="24"/>
                <w:szCs w:val="24"/>
              </w:rPr>
              <w:pPrChange w:id="1152" w:author="Phil" w:date="2016-04-22T12:47:00Z">
                <w:pPr>
                  <w:spacing w:line="480" w:lineRule="auto"/>
                </w:pPr>
              </w:pPrChange>
            </w:pPr>
            <w:ins w:id="1153" w:author="Phil" w:date="2016-04-22T12:43:00Z">
              <w:r w:rsidRPr="00600D0D">
                <w:rPr>
                  <w:sz w:val="24"/>
                  <w:szCs w:val="24"/>
                </w:rPr>
                <w:t>26.28663</w:t>
              </w:r>
            </w:ins>
          </w:p>
        </w:tc>
        <w:tc>
          <w:tcPr>
            <w:tcW w:w="1134" w:type="dxa"/>
            <w:noWrap/>
            <w:hideMark/>
            <w:tcPrChange w:id="1154" w:author="Phil" w:date="2016-04-22T12:47:00Z">
              <w:tcPr>
                <w:tcW w:w="910" w:type="dxa"/>
                <w:noWrap/>
                <w:hideMark/>
              </w:tcPr>
            </w:tcPrChange>
          </w:tcPr>
          <w:p w14:paraId="15B36BC1" w14:textId="77777777" w:rsidR="00D41A2A" w:rsidRPr="00600D0D" w:rsidRDefault="00D41A2A" w:rsidP="00D41A2A">
            <w:pPr>
              <w:contextualSpacing/>
              <w:rPr>
                <w:ins w:id="1155" w:author="Phil" w:date="2016-04-22T12:43:00Z"/>
                <w:sz w:val="24"/>
                <w:szCs w:val="24"/>
              </w:rPr>
              <w:pPrChange w:id="1156" w:author="Phil" w:date="2016-04-22T12:47:00Z">
                <w:pPr>
                  <w:spacing w:line="480" w:lineRule="auto"/>
                </w:pPr>
              </w:pPrChange>
            </w:pPr>
            <w:ins w:id="1157" w:author="Phil" w:date="2016-04-22T12:43:00Z">
              <w:r w:rsidRPr="00600D0D">
                <w:rPr>
                  <w:sz w:val="24"/>
                  <w:szCs w:val="24"/>
                </w:rPr>
                <w:t>5</w:t>
              </w:r>
            </w:ins>
          </w:p>
        </w:tc>
      </w:tr>
      <w:tr w:rsidR="00D41A2A" w:rsidRPr="00600D0D" w14:paraId="47400F84" w14:textId="77777777" w:rsidTr="00D41A2A">
        <w:trPr>
          <w:trHeight w:val="288"/>
          <w:ins w:id="1158" w:author="Phil" w:date="2016-04-22T12:43:00Z"/>
          <w:trPrChange w:id="1159" w:author="Phil" w:date="2016-04-22T12:47:00Z">
            <w:trPr>
              <w:trHeight w:val="288"/>
            </w:trPr>
          </w:trPrChange>
        </w:trPr>
        <w:tc>
          <w:tcPr>
            <w:tcW w:w="2783" w:type="dxa"/>
            <w:vMerge/>
            <w:noWrap/>
            <w:hideMark/>
            <w:tcPrChange w:id="1160" w:author="Phil" w:date="2016-04-22T12:47:00Z">
              <w:tcPr>
                <w:tcW w:w="1430" w:type="dxa"/>
                <w:vMerge/>
                <w:noWrap/>
                <w:hideMark/>
              </w:tcPr>
            </w:tcPrChange>
          </w:tcPr>
          <w:p w14:paraId="7ECDD517" w14:textId="228D8796" w:rsidR="00D41A2A" w:rsidRPr="00600D0D" w:rsidRDefault="00D41A2A" w:rsidP="00D41A2A">
            <w:pPr>
              <w:contextualSpacing/>
              <w:rPr>
                <w:ins w:id="1161" w:author="Phil" w:date="2016-04-22T12:43:00Z"/>
                <w:sz w:val="24"/>
                <w:szCs w:val="24"/>
              </w:rPr>
              <w:pPrChange w:id="1162" w:author="Phil" w:date="2016-04-22T12:47:00Z">
                <w:pPr>
                  <w:spacing w:line="480" w:lineRule="auto"/>
                </w:pPr>
              </w:pPrChange>
            </w:pPr>
          </w:p>
        </w:tc>
        <w:tc>
          <w:tcPr>
            <w:tcW w:w="5127" w:type="dxa"/>
            <w:noWrap/>
            <w:hideMark/>
            <w:tcPrChange w:id="1163" w:author="Phil" w:date="2016-04-22T12:47:00Z">
              <w:tcPr>
                <w:tcW w:w="3838" w:type="dxa"/>
                <w:noWrap/>
                <w:hideMark/>
              </w:tcPr>
            </w:tcPrChange>
          </w:tcPr>
          <w:p w14:paraId="3974C27A" w14:textId="77777777" w:rsidR="00D41A2A" w:rsidRPr="00600D0D" w:rsidRDefault="00D41A2A" w:rsidP="00D41A2A">
            <w:pPr>
              <w:contextualSpacing/>
              <w:rPr>
                <w:ins w:id="1164" w:author="Phil" w:date="2016-04-22T12:43:00Z"/>
                <w:sz w:val="24"/>
                <w:szCs w:val="24"/>
              </w:rPr>
              <w:pPrChange w:id="1165" w:author="Phil" w:date="2016-04-22T12:47:00Z">
                <w:pPr>
                  <w:spacing w:line="480" w:lineRule="auto"/>
                </w:pPr>
              </w:pPrChange>
            </w:pPr>
            <w:ins w:id="1166" w:author="Phil" w:date="2016-04-22T12:43:00Z">
              <w:r w:rsidRPr="00600D0D">
                <w:rPr>
                  <w:sz w:val="24"/>
                  <w:szCs w:val="24"/>
                </w:rPr>
                <w:t>Point obs+Mist nets+Transect+Vocal+Study</w:t>
              </w:r>
            </w:ins>
          </w:p>
        </w:tc>
        <w:tc>
          <w:tcPr>
            <w:tcW w:w="1771" w:type="dxa"/>
            <w:noWrap/>
            <w:hideMark/>
            <w:tcPrChange w:id="1167" w:author="Phil" w:date="2016-04-22T12:47:00Z">
              <w:tcPr>
                <w:tcW w:w="1351" w:type="dxa"/>
                <w:noWrap/>
                <w:hideMark/>
              </w:tcPr>
            </w:tcPrChange>
          </w:tcPr>
          <w:p w14:paraId="1EBCCBF4" w14:textId="77777777" w:rsidR="00D41A2A" w:rsidRPr="00600D0D" w:rsidRDefault="00D41A2A" w:rsidP="00D41A2A">
            <w:pPr>
              <w:contextualSpacing/>
              <w:rPr>
                <w:ins w:id="1168" w:author="Phil" w:date="2016-04-22T12:43:00Z"/>
                <w:sz w:val="24"/>
                <w:szCs w:val="24"/>
              </w:rPr>
              <w:pPrChange w:id="1169" w:author="Phil" w:date="2016-04-22T12:47:00Z">
                <w:pPr>
                  <w:spacing w:line="480" w:lineRule="auto"/>
                </w:pPr>
              </w:pPrChange>
            </w:pPr>
            <w:ins w:id="1170" w:author="Phil" w:date="2016-04-22T12:43:00Z">
              <w:r w:rsidRPr="00600D0D">
                <w:rPr>
                  <w:sz w:val="24"/>
                  <w:szCs w:val="24"/>
                </w:rPr>
                <w:t>29.32192</w:t>
              </w:r>
            </w:ins>
          </w:p>
        </w:tc>
        <w:tc>
          <w:tcPr>
            <w:tcW w:w="1134" w:type="dxa"/>
            <w:noWrap/>
            <w:hideMark/>
            <w:tcPrChange w:id="1171" w:author="Phil" w:date="2016-04-22T12:47:00Z">
              <w:tcPr>
                <w:tcW w:w="910" w:type="dxa"/>
                <w:noWrap/>
                <w:hideMark/>
              </w:tcPr>
            </w:tcPrChange>
          </w:tcPr>
          <w:p w14:paraId="4BE9110D" w14:textId="77777777" w:rsidR="00D41A2A" w:rsidRPr="00600D0D" w:rsidRDefault="00D41A2A" w:rsidP="00D41A2A">
            <w:pPr>
              <w:contextualSpacing/>
              <w:rPr>
                <w:ins w:id="1172" w:author="Phil" w:date="2016-04-22T12:43:00Z"/>
                <w:sz w:val="24"/>
                <w:szCs w:val="24"/>
              </w:rPr>
              <w:pPrChange w:id="1173" w:author="Phil" w:date="2016-04-22T12:47:00Z">
                <w:pPr>
                  <w:spacing w:line="480" w:lineRule="auto"/>
                </w:pPr>
              </w:pPrChange>
            </w:pPr>
            <w:ins w:id="1174" w:author="Phil" w:date="2016-04-22T12:43:00Z">
              <w:r w:rsidRPr="00600D0D">
                <w:rPr>
                  <w:sz w:val="24"/>
                  <w:szCs w:val="24"/>
                </w:rPr>
                <w:t>6</w:t>
              </w:r>
            </w:ins>
          </w:p>
        </w:tc>
      </w:tr>
      <w:tr w:rsidR="00D41A2A" w:rsidRPr="00600D0D" w14:paraId="6905B4B5" w14:textId="77777777" w:rsidTr="00D41A2A">
        <w:trPr>
          <w:trHeight w:val="288"/>
          <w:ins w:id="1175" w:author="Phil" w:date="2016-04-22T12:43:00Z"/>
          <w:trPrChange w:id="1176" w:author="Phil" w:date="2016-04-22T12:47:00Z">
            <w:trPr>
              <w:trHeight w:val="288"/>
            </w:trPr>
          </w:trPrChange>
        </w:trPr>
        <w:tc>
          <w:tcPr>
            <w:tcW w:w="2783" w:type="dxa"/>
            <w:vMerge w:val="restart"/>
            <w:noWrap/>
            <w:hideMark/>
            <w:tcPrChange w:id="1177" w:author="Phil" w:date="2016-04-22T12:47:00Z">
              <w:tcPr>
                <w:tcW w:w="1430" w:type="dxa"/>
                <w:vMerge w:val="restart"/>
                <w:noWrap/>
                <w:hideMark/>
              </w:tcPr>
            </w:tcPrChange>
          </w:tcPr>
          <w:p w14:paraId="7FA01517" w14:textId="1940CBA0" w:rsidR="00D41A2A" w:rsidRPr="00600D0D" w:rsidRDefault="00D41A2A" w:rsidP="00D41A2A">
            <w:pPr>
              <w:contextualSpacing/>
              <w:rPr>
                <w:ins w:id="1178" w:author="Phil" w:date="2016-04-22T12:43:00Z"/>
                <w:sz w:val="24"/>
                <w:szCs w:val="24"/>
              </w:rPr>
              <w:pPrChange w:id="1179" w:author="Phil" w:date="2016-04-22T12:47:00Z">
                <w:pPr>
                  <w:spacing w:line="480" w:lineRule="auto"/>
                </w:pPr>
              </w:pPrChange>
            </w:pPr>
            <w:ins w:id="1180" w:author="Phil" w:date="2016-04-22T12:45:00Z">
              <w:r>
                <w:rPr>
                  <w:sz w:val="24"/>
                  <w:szCs w:val="24"/>
                </w:rPr>
                <w:t>Functional Richness (FRic)</w:t>
              </w:r>
            </w:ins>
          </w:p>
        </w:tc>
        <w:tc>
          <w:tcPr>
            <w:tcW w:w="5127" w:type="dxa"/>
            <w:noWrap/>
            <w:hideMark/>
            <w:tcPrChange w:id="1181" w:author="Phil" w:date="2016-04-22T12:47:00Z">
              <w:tcPr>
                <w:tcW w:w="3838" w:type="dxa"/>
                <w:noWrap/>
                <w:hideMark/>
              </w:tcPr>
            </w:tcPrChange>
          </w:tcPr>
          <w:p w14:paraId="3B5600E7" w14:textId="77777777" w:rsidR="00D41A2A" w:rsidRPr="00600D0D" w:rsidRDefault="00D41A2A" w:rsidP="00D41A2A">
            <w:pPr>
              <w:contextualSpacing/>
              <w:rPr>
                <w:ins w:id="1182" w:author="Phil" w:date="2016-04-22T12:43:00Z"/>
                <w:sz w:val="24"/>
                <w:szCs w:val="24"/>
              </w:rPr>
              <w:pPrChange w:id="1183" w:author="Phil" w:date="2016-04-22T12:47:00Z">
                <w:pPr>
                  <w:spacing w:line="480" w:lineRule="auto"/>
                </w:pPr>
              </w:pPrChange>
            </w:pPr>
            <w:ins w:id="1184" w:author="Phil" w:date="2016-04-22T12:43:00Z">
              <w:r w:rsidRPr="00600D0D">
                <w:rPr>
                  <w:sz w:val="24"/>
                  <w:szCs w:val="24"/>
                </w:rPr>
                <w:t>Study</w:t>
              </w:r>
            </w:ins>
          </w:p>
        </w:tc>
        <w:tc>
          <w:tcPr>
            <w:tcW w:w="1771" w:type="dxa"/>
            <w:noWrap/>
            <w:hideMark/>
            <w:tcPrChange w:id="1185" w:author="Phil" w:date="2016-04-22T12:47:00Z">
              <w:tcPr>
                <w:tcW w:w="1351" w:type="dxa"/>
                <w:noWrap/>
                <w:hideMark/>
              </w:tcPr>
            </w:tcPrChange>
          </w:tcPr>
          <w:p w14:paraId="19143C1F" w14:textId="77777777" w:rsidR="00D41A2A" w:rsidRPr="00600D0D" w:rsidRDefault="00D41A2A" w:rsidP="00D41A2A">
            <w:pPr>
              <w:contextualSpacing/>
              <w:rPr>
                <w:ins w:id="1186" w:author="Phil" w:date="2016-04-22T12:43:00Z"/>
                <w:sz w:val="24"/>
                <w:szCs w:val="24"/>
              </w:rPr>
              <w:pPrChange w:id="1187" w:author="Phil" w:date="2016-04-22T12:47:00Z">
                <w:pPr>
                  <w:spacing w:line="480" w:lineRule="auto"/>
                </w:pPr>
              </w:pPrChange>
            </w:pPr>
            <w:ins w:id="1188" w:author="Phil" w:date="2016-04-22T12:43:00Z">
              <w:r w:rsidRPr="00600D0D">
                <w:rPr>
                  <w:sz w:val="24"/>
                  <w:szCs w:val="24"/>
                </w:rPr>
                <w:t>214.1521</w:t>
              </w:r>
            </w:ins>
          </w:p>
        </w:tc>
        <w:tc>
          <w:tcPr>
            <w:tcW w:w="1134" w:type="dxa"/>
            <w:noWrap/>
            <w:hideMark/>
            <w:tcPrChange w:id="1189" w:author="Phil" w:date="2016-04-22T12:47:00Z">
              <w:tcPr>
                <w:tcW w:w="910" w:type="dxa"/>
                <w:noWrap/>
                <w:hideMark/>
              </w:tcPr>
            </w:tcPrChange>
          </w:tcPr>
          <w:p w14:paraId="385326D6" w14:textId="77777777" w:rsidR="00D41A2A" w:rsidRPr="00600D0D" w:rsidRDefault="00D41A2A" w:rsidP="00D41A2A">
            <w:pPr>
              <w:contextualSpacing/>
              <w:rPr>
                <w:ins w:id="1190" w:author="Phil" w:date="2016-04-22T12:43:00Z"/>
                <w:sz w:val="24"/>
                <w:szCs w:val="24"/>
              </w:rPr>
              <w:pPrChange w:id="1191" w:author="Phil" w:date="2016-04-22T12:47:00Z">
                <w:pPr>
                  <w:spacing w:line="480" w:lineRule="auto"/>
                </w:pPr>
              </w:pPrChange>
            </w:pPr>
            <w:ins w:id="1192" w:author="Phil" w:date="2016-04-22T12:43:00Z">
              <w:r w:rsidRPr="00600D0D">
                <w:rPr>
                  <w:sz w:val="24"/>
                  <w:szCs w:val="24"/>
                </w:rPr>
                <w:t>1</w:t>
              </w:r>
            </w:ins>
          </w:p>
        </w:tc>
      </w:tr>
      <w:tr w:rsidR="00D41A2A" w:rsidRPr="00600D0D" w14:paraId="7A552D92" w14:textId="77777777" w:rsidTr="00D41A2A">
        <w:trPr>
          <w:trHeight w:val="288"/>
          <w:ins w:id="1193" w:author="Phil" w:date="2016-04-22T12:43:00Z"/>
          <w:trPrChange w:id="1194" w:author="Phil" w:date="2016-04-22T12:47:00Z">
            <w:trPr>
              <w:trHeight w:val="288"/>
            </w:trPr>
          </w:trPrChange>
        </w:trPr>
        <w:tc>
          <w:tcPr>
            <w:tcW w:w="2783" w:type="dxa"/>
            <w:vMerge/>
            <w:noWrap/>
            <w:hideMark/>
            <w:tcPrChange w:id="1195" w:author="Phil" w:date="2016-04-22T12:47:00Z">
              <w:tcPr>
                <w:tcW w:w="1430" w:type="dxa"/>
                <w:vMerge/>
                <w:noWrap/>
                <w:hideMark/>
              </w:tcPr>
            </w:tcPrChange>
          </w:tcPr>
          <w:p w14:paraId="1AF28336" w14:textId="6FF000A3" w:rsidR="00D41A2A" w:rsidRPr="00600D0D" w:rsidRDefault="00D41A2A" w:rsidP="00D41A2A">
            <w:pPr>
              <w:contextualSpacing/>
              <w:rPr>
                <w:ins w:id="1196" w:author="Phil" w:date="2016-04-22T12:43:00Z"/>
                <w:sz w:val="24"/>
                <w:szCs w:val="24"/>
              </w:rPr>
              <w:pPrChange w:id="1197" w:author="Phil" w:date="2016-04-22T12:47:00Z">
                <w:pPr>
                  <w:spacing w:line="480" w:lineRule="auto"/>
                </w:pPr>
              </w:pPrChange>
            </w:pPr>
          </w:p>
        </w:tc>
        <w:tc>
          <w:tcPr>
            <w:tcW w:w="5127" w:type="dxa"/>
            <w:noWrap/>
            <w:hideMark/>
            <w:tcPrChange w:id="1198" w:author="Phil" w:date="2016-04-22T12:47:00Z">
              <w:tcPr>
                <w:tcW w:w="3838" w:type="dxa"/>
                <w:noWrap/>
                <w:hideMark/>
              </w:tcPr>
            </w:tcPrChange>
          </w:tcPr>
          <w:p w14:paraId="64A060F8" w14:textId="77777777" w:rsidR="00D41A2A" w:rsidRPr="00600D0D" w:rsidRDefault="00D41A2A" w:rsidP="00D41A2A">
            <w:pPr>
              <w:contextualSpacing/>
              <w:rPr>
                <w:ins w:id="1199" w:author="Phil" w:date="2016-04-22T12:43:00Z"/>
                <w:sz w:val="24"/>
                <w:szCs w:val="24"/>
              </w:rPr>
              <w:pPrChange w:id="1200" w:author="Phil" w:date="2016-04-22T12:47:00Z">
                <w:pPr>
                  <w:spacing w:line="480" w:lineRule="auto"/>
                </w:pPr>
              </w:pPrChange>
            </w:pPr>
            <w:ins w:id="1201" w:author="Phil" w:date="2016-04-22T12:43:00Z">
              <w:r w:rsidRPr="00600D0D">
                <w:rPr>
                  <w:sz w:val="24"/>
                  <w:szCs w:val="24"/>
                </w:rPr>
                <w:t>Mist_nets+Transect+Study</w:t>
              </w:r>
            </w:ins>
          </w:p>
        </w:tc>
        <w:tc>
          <w:tcPr>
            <w:tcW w:w="1771" w:type="dxa"/>
            <w:noWrap/>
            <w:hideMark/>
            <w:tcPrChange w:id="1202" w:author="Phil" w:date="2016-04-22T12:47:00Z">
              <w:tcPr>
                <w:tcW w:w="1351" w:type="dxa"/>
                <w:noWrap/>
                <w:hideMark/>
              </w:tcPr>
            </w:tcPrChange>
          </w:tcPr>
          <w:p w14:paraId="71F5155B" w14:textId="77777777" w:rsidR="00D41A2A" w:rsidRPr="00600D0D" w:rsidRDefault="00D41A2A" w:rsidP="00D41A2A">
            <w:pPr>
              <w:contextualSpacing/>
              <w:rPr>
                <w:ins w:id="1203" w:author="Phil" w:date="2016-04-22T12:43:00Z"/>
                <w:sz w:val="24"/>
                <w:szCs w:val="24"/>
              </w:rPr>
              <w:pPrChange w:id="1204" w:author="Phil" w:date="2016-04-22T12:47:00Z">
                <w:pPr>
                  <w:spacing w:line="480" w:lineRule="auto"/>
                </w:pPr>
              </w:pPrChange>
            </w:pPr>
            <w:ins w:id="1205" w:author="Phil" w:date="2016-04-22T12:43:00Z">
              <w:r w:rsidRPr="00600D0D">
                <w:rPr>
                  <w:sz w:val="24"/>
                  <w:szCs w:val="24"/>
                </w:rPr>
                <w:t>216.721</w:t>
              </w:r>
            </w:ins>
          </w:p>
        </w:tc>
        <w:tc>
          <w:tcPr>
            <w:tcW w:w="1134" w:type="dxa"/>
            <w:noWrap/>
            <w:hideMark/>
            <w:tcPrChange w:id="1206" w:author="Phil" w:date="2016-04-22T12:47:00Z">
              <w:tcPr>
                <w:tcW w:w="910" w:type="dxa"/>
                <w:noWrap/>
                <w:hideMark/>
              </w:tcPr>
            </w:tcPrChange>
          </w:tcPr>
          <w:p w14:paraId="6241332D" w14:textId="77777777" w:rsidR="00D41A2A" w:rsidRPr="00600D0D" w:rsidRDefault="00D41A2A" w:rsidP="00D41A2A">
            <w:pPr>
              <w:contextualSpacing/>
              <w:rPr>
                <w:ins w:id="1207" w:author="Phil" w:date="2016-04-22T12:43:00Z"/>
                <w:sz w:val="24"/>
                <w:szCs w:val="24"/>
              </w:rPr>
              <w:pPrChange w:id="1208" w:author="Phil" w:date="2016-04-22T12:47:00Z">
                <w:pPr>
                  <w:spacing w:line="480" w:lineRule="auto"/>
                </w:pPr>
              </w:pPrChange>
            </w:pPr>
            <w:ins w:id="1209" w:author="Phil" w:date="2016-04-22T12:43:00Z">
              <w:r w:rsidRPr="00600D0D">
                <w:rPr>
                  <w:sz w:val="24"/>
                  <w:szCs w:val="24"/>
                </w:rPr>
                <w:t>2</w:t>
              </w:r>
            </w:ins>
          </w:p>
        </w:tc>
      </w:tr>
      <w:tr w:rsidR="00D41A2A" w:rsidRPr="00600D0D" w14:paraId="183BE054" w14:textId="77777777" w:rsidTr="00D41A2A">
        <w:trPr>
          <w:trHeight w:val="288"/>
          <w:ins w:id="1210" w:author="Phil" w:date="2016-04-22T12:43:00Z"/>
          <w:trPrChange w:id="1211" w:author="Phil" w:date="2016-04-22T12:47:00Z">
            <w:trPr>
              <w:trHeight w:val="288"/>
            </w:trPr>
          </w:trPrChange>
        </w:trPr>
        <w:tc>
          <w:tcPr>
            <w:tcW w:w="2783" w:type="dxa"/>
            <w:vMerge/>
            <w:noWrap/>
            <w:hideMark/>
            <w:tcPrChange w:id="1212" w:author="Phil" w:date="2016-04-22T12:47:00Z">
              <w:tcPr>
                <w:tcW w:w="1430" w:type="dxa"/>
                <w:vMerge/>
                <w:noWrap/>
                <w:hideMark/>
              </w:tcPr>
            </w:tcPrChange>
          </w:tcPr>
          <w:p w14:paraId="30C22D48" w14:textId="07C7074B" w:rsidR="00D41A2A" w:rsidRPr="00600D0D" w:rsidRDefault="00D41A2A" w:rsidP="00D41A2A">
            <w:pPr>
              <w:contextualSpacing/>
              <w:rPr>
                <w:ins w:id="1213" w:author="Phil" w:date="2016-04-22T12:43:00Z"/>
                <w:sz w:val="24"/>
                <w:szCs w:val="24"/>
              </w:rPr>
              <w:pPrChange w:id="1214" w:author="Phil" w:date="2016-04-22T12:47:00Z">
                <w:pPr>
                  <w:spacing w:line="480" w:lineRule="auto"/>
                </w:pPr>
              </w:pPrChange>
            </w:pPr>
          </w:p>
        </w:tc>
        <w:tc>
          <w:tcPr>
            <w:tcW w:w="5127" w:type="dxa"/>
            <w:noWrap/>
            <w:hideMark/>
            <w:tcPrChange w:id="1215" w:author="Phil" w:date="2016-04-22T12:47:00Z">
              <w:tcPr>
                <w:tcW w:w="3838" w:type="dxa"/>
                <w:noWrap/>
                <w:hideMark/>
              </w:tcPr>
            </w:tcPrChange>
          </w:tcPr>
          <w:p w14:paraId="244FE4B8" w14:textId="77777777" w:rsidR="00D41A2A" w:rsidRPr="00600D0D" w:rsidRDefault="00D41A2A" w:rsidP="00D41A2A">
            <w:pPr>
              <w:contextualSpacing/>
              <w:rPr>
                <w:ins w:id="1216" w:author="Phil" w:date="2016-04-22T12:43:00Z"/>
                <w:sz w:val="24"/>
                <w:szCs w:val="24"/>
              </w:rPr>
              <w:pPrChange w:id="1217" w:author="Phil" w:date="2016-04-22T12:47:00Z">
                <w:pPr>
                  <w:spacing w:line="480" w:lineRule="auto"/>
                </w:pPr>
              </w:pPrChange>
            </w:pPr>
            <w:ins w:id="1218" w:author="Phil" w:date="2016-04-22T12:43:00Z">
              <w:r w:rsidRPr="00600D0D">
                <w:rPr>
                  <w:sz w:val="24"/>
                  <w:szCs w:val="24"/>
                </w:rPr>
                <w:t>Mist_nets+Study</w:t>
              </w:r>
            </w:ins>
          </w:p>
        </w:tc>
        <w:tc>
          <w:tcPr>
            <w:tcW w:w="1771" w:type="dxa"/>
            <w:noWrap/>
            <w:hideMark/>
            <w:tcPrChange w:id="1219" w:author="Phil" w:date="2016-04-22T12:47:00Z">
              <w:tcPr>
                <w:tcW w:w="1351" w:type="dxa"/>
                <w:noWrap/>
                <w:hideMark/>
              </w:tcPr>
            </w:tcPrChange>
          </w:tcPr>
          <w:p w14:paraId="128D6F84" w14:textId="77777777" w:rsidR="00D41A2A" w:rsidRPr="00600D0D" w:rsidRDefault="00D41A2A" w:rsidP="00D41A2A">
            <w:pPr>
              <w:contextualSpacing/>
              <w:rPr>
                <w:ins w:id="1220" w:author="Phil" w:date="2016-04-22T12:43:00Z"/>
                <w:sz w:val="24"/>
                <w:szCs w:val="24"/>
              </w:rPr>
              <w:pPrChange w:id="1221" w:author="Phil" w:date="2016-04-22T12:47:00Z">
                <w:pPr>
                  <w:spacing w:line="480" w:lineRule="auto"/>
                </w:pPr>
              </w:pPrChange>
            </w:pPr>
            <w:ins w:id="1222" w:author="Phil" w:date="2016-04-22T12:43:00Z">
              <w:r w:rsidRPr="00600D0D">
                <w:rPr>
                  <w:sz w:val="24"/>
                  <w:szCs w:val="24"/>
                </w:rPr>
                <w:t>216.721</w:t>
              </w:r>
            </w:ins>
          </w:p>
        </w:tc>
        <w:tc>
          <w:tcPr>
            <w:tcW w:w="1134" w:type="dxa"/>
            <w:noWrap/>
            <w:hideMark/>
            <w:tcPrChange w:id="1223" w:author="Phil" w:date="2016-04-22T12:47:00Z">
              <w:tcPr>
                <w:tcW w:w="910" w:type="dxa"/>
                <w:noWrap/>
                <w:hideMark/>
              </w:tcPr>
            </w:tcPrChange>
          </w:tcPr>
          <w:p w14:paraId="56FBE2E2" w14:textId="77777777" w:rsidR="00D41A2A" w:rsidRPr="00600D0D" w:rsidRDefault="00D41A2A" w:rsidP="00D41A2A">
            <w:pPr>
              <w:contextualSpacing/>
              <w:rPr>
                <w:ins w:id="1224" w:author="Phil" w:date="2016-04-22T12:43:00Z"/>
                <w:sz w:val="24"/>
                <w:szCs w:val="24"/>
              </w:rPr>
              <w:pPrChange w:id="1225" w:author="Phil" w:date="2016-04-22T12:47:00Z">
                <w:pPr>
                  <w:spacing w:line="480" w:lineRule="auto"/>
                </w:pPr>
              </w:pPrChange>
            </w:pPr>
            <w:ins w:id="1226" w:author="Phil" w:date="2016-04-22T12:43:00Z">
              <w:r w:rsidRPr="00600D0D">
                <w:rPr>
                  <w:sz w:val="24"/>
                  <w:szCs w:val="24"/>
                </w:rPr>
                <w:t>3</w:t>
              </w:r>
            </w:ins>
          </w:p>
        </w:tc>
      </w:tr>
      <w:tr w:rsidR="00D41A2A" w:rsidRPr="00600D0D" w14:paraId="12037671" w14:textId="77777777" w:rsidTr="00D41A2A">
        <w:trPr>
          <w:trHeight w:val="288"/>
          <w:ins w:id="1227" w:author="Phil" w:date="2016-04-22T12:43:00Z"/>
          <w:trPrChange w:id="1228" w:author="Phil" w:date="2016-04-22T12:47:00Z">
            <w:trPr>
              <w:trHeight w:val="288"/>
            </w:trPr>
          </w:trPrChange>
        </w:trPr>
        <w:tc>
          <w:tcPr>
            <w:tcW w:w="2783" w:type="dxa"/>
            <w:vMerge/>
            <w:noWrap/>
            <w:hideMark/>
            <w:tcPrChange w:id="1229" w:author="Phil" w:date="2016-04-22T12:47:00Z">
              <w:tcPr>
                <w:tcW w:w="1430" w:type="dxa"/>
                <w:vMerge/>
                <w:noWrap/>
                <w:hideMark/>
              </w:tcPr>
            </w:tcPrChange>
          </w:tcPr>
          <w:p w14:paraId="4C19C364" w14:textId="53B03DD0" w:rsidR="00D41A2A" w:rsidRPr="00600D0D" w:rsidRDefault="00D41A2A" w:rsidP="00D41A2A">
            <w:pPr>
              <w:contextualSpacing/>
              <w:rPr>
                <w:ins w:id="1230" w:author="Phil" w:date="2016-04-22T12:43:00Z"/>
                <w:sz w:val="24"/>
                <w:szCs w:val="24"/>
              </w:rPr>
              <w:pPrChange w:id="1231" w:author="Phil" w:date="2016-04-22T12:47:00Z">
                <w:pPr>
                  <w:spacing w:line="480" w:lineRule="auto"/>
                </w:pPr>
              </w:pPrChange>
            </w:pPr>
          </w:p>
        </w:tc>
        <w:tc>
          <w:tcPr>
            <w:tcW w:w="5127" w:type="dxa"/>
            <w:noWrap/>
            <w:hideMark/>
            <w:tcPrChange w:id="1232" w:author="Phil" w:date="2016-04-22T12:47:00Z">
              <w:tcPr>
                <w:tcW w:w="3838" w:type="dxa"/>
                <w:noWrap/>
                <w:hideMark/>
              </w:tcPr>
            </w:tcPrChange>
          </w:tcPr>
          <w:p w14:paraId="1369BB1B" w14:textId="77777777" w:rsidR="00D41A2A" w:rsidRPr="00600D0D" w:rsidRDefault="00D41A2A" w:rsidP="00D41A2A">
            <w:pPr>
              <w:contextualSpacing/>
              <w:rPr>
                <w:ins w:id="1233" w:author="Phil" w:date="2016-04-22T12:43:00Z"/>
                <w:sz w:val="24"/>
                <w:szCs w:val="24"/>
              </w:rPr>
              <w:pPrChange w:id="1234" w:author="Phil" w:date="2016-04-22T12:47:00Z">
                <w:pPr>
                  <w:spacing w:line="480" w:lineRule="auto"/>
                </w:pPr>
              </w:pPrChange>
            </w:pPr>
            <w:ins w:id="1235" w:author="Phil" w:date="2016-04-22T12:43:00Z">
              <w:r w:rsidRPr="00600D0D">
                <w:rPr>
                  <w:sz w:val="24"/>
                  <w:szCs w:val="24"/>
                </w:rPr>
                <w:t>Mist nets+ Transect+Vocal+Study</w:t>
              </w:r>
            </w:ins>
          </w:p>
        </w:tc>
        <w:tc>
          <w:tcPr>
            <w:tcW w:w="1771" w:type="dxa"/>
            <w:noWrap/>
            <w:hideMark/>
            <w:tcPrChange w:id="1236" w:author="Phil" w:date="2016-04-22T12:47:00Z">
              <w:tcPr>
                <w:tcW w:w="1351" w:type="dxa"/>
                <w:noWrap/>
                <w:hideMark/>
              </w:tcPr>
            </w:tcPrChange>
          </w:tcPr>
          <w:p w14:paraId="41E4324D" w14:textId="77777777" w:rsidR="00D41A2A" w:rsidRPr="00600D0D" w:rsidRDefault="00D41A2A" w:rsidP="00D41A2A">
            <w:pPr>
              <w:contextualSpacing/>
              <w:rPr>
                <w:ins w:id="1237" w:author="Phil" w:date="2016-04-22T12:43:00Z"/>
                <w:sz w:val="24"/>
                <w:szCs w:val="24"/>
              </w:rPr>
              <w:pPrChange w:id="1238" w:author="Phil" w:date="2016-04-22T12:47:00Z">
                <w:pPr>
                  <w:spacing w:line="480" w:lineRule="auto"/>
                </w:pPr>
              </w:pPrChange>
            </w:pPr>
            <w:ins w:id="1239" w:author="Phil" w:date="2016-04-22T12:43:00Z">
              <w:r w:rsidRPr="00600D0D">
                <w:rPr>
                  <w:sz w:val="24"/>
                  <w:szCs w:val="24"/>
                </w:rPr>
                <w:t>219.4328</w:t>
              </w:r>
            </w:ins>
          </w:p>
        </w:tc>
        <w:tc>
          <w:tcPr>
            <w:tcW w:w="1134" w:type="dxa"/>
            <w:noWrap/>
            <w:hideMark/>
            <w:tcPrChange w:id="1240" w:author="Phil" w:date="2016-04-22T12:47:00Z">
              <w:tcPr>
                <w:tcW w:w="910" w:type="dxa"/>
                <w:noWrap/>
                <w:hideMark/>
              </w:tcPr>
            </w:tcPrChange>
          </w:tcPr>
          <w:p w14:paraId="6A6A7B27" w14:textId="77777777" w:rsidR="00D41A2A" w:rsidRPr="00600D0D" w:rsidRDefault="00D41A2A" w:rsidP="00D41A2A">
            <w:pPr>
              <w:contextualSpacing/>
              <w:rPr>
                <w:ins w:id="1241" w:author="Phil" w:date="2016-04-22T12:43:00Z"/>
                <w:sz w:val="24"/>
                <w:szCs w:val="24"/>
              </w:rPr>
              <w:pPrChange w:id="1242" w:author="Phil" w:date="2016-04-22T12:47:00Z">
                <w:pPr>
                  <w:spacing w:line="480" w:lineRule="auto"/>
                </w:pPr>
              </w:pPrChange>
            </w:pPr>
            <w:ins w:id="1243" w:author="Phil" w:date="2016-04-22T12:43:00Z">
              <w:r w:rsidRPr="00600D0D">
                <w:rPr>
                  <w:sz w:val="24"/>
                  <w:szCs w:val="24"/>
                </w:rPr>
                <w:t>4</w:t>
              </w:r>
            </w:ins>
          </w:p>
        </w:tc>
      </w:tr>
      <w:tr w:rsidR="00D41A2A" w:rsidRPr="00600D0D" w14:paraId="2C31CD9E" w14:textId="77777777" w:rsidTr="00D41A2A">
        <w:trPr>
          <w:trHeight w:val="288"/>
          <w:ins w:id="1244" w:author="Phil" w:date="2016-04-22T12:43:00Z"/>
          <w:trPrChange w:id="1245" w:author="Phil" w:date="2016-04-22T12:47:00Z">
            <w:trPr>
              <w:trHeight w:val="288"/>
            </w:trPr>
          </w:trPrChange>
        </w:trPr>
        <w:tc>
          <w:tcPr>
            <w:tcW w:w="2783" w:type="dxa"/>
            <w:vMerge/>
            <w:noWrap/>
            <w:hideMark/>
            <w:tcPrChange w:id="1246" w:author="Phil" w:date="2016-04-22T12:47:00Z">
              <w:tcPr>
                <w:tcW w:w="1430" w:type="dxa"/>
                <w:vMerge/>
                <w:noWrap/>
                <w:hideMark/>
              </w:tcPr>
            </w:tcPrChange>
          </w:tcPr>
          <w:p w14:paraId="29E3766A" w14:textId="25DCF7FD" w:rsidR="00D41A2A" w:rsidRPr="00600D0D" w:rsidRDefault="00D41A2A" w:rsidP="00D41A2A">
            <w:pPr>
              <w:contextualSpacing/>
              <w:rPr>
                <w:ins w:id="1247" w:author="Phil" w:date="2016-04-22T12:43:00Z"/>
                <w:sz w:val="24"/>
                <w:szCs w:val="24"/>
              </w:rPr>
              <w:pPrChange w:id="1248" w:author="Phil" w:date="2016-04-22T12:47:00Z">
                <w:pPr>
                  <w:spacing w:line="480" w:lineRule="auto"/>
                </w:pPr>
              </w:pPrChange>
            </w:pPr>
          </w:p>
        </w:tc>
        <w:tc>
          <w:tcPr>
            <w:tcW w:w="5127" w:type="dxa"/>
            <w:noWrap/>
            <w:hideMark/>
            <w:tcPrChange w:id="1249" w:author="Phil" w:date="2016-04-22T12:47:00Z">
              <w:tcPr>
                <w:tcW w:w="3838" w:type="dxa"/>
                <w:noWrap/>
                <w:hideMark/>
              </w:tcPr>
            </w:tcPrChange>
          </w:tcPr>
          <w:p w14:paraId="16427E2D" w14:textId="77777777" w:rsidR="00D41A2A" w:rsidRPr="00600D0D" w:rsidRDefault="00D41A2A" w:rsidP="00D41A2A">
            <w:pPr>
              <w:contextualSpacing/>
              <w:rPr>
                <w:ins w:id="1250" w:author="Phil" w:date="2016-04-22T12:43:00Z"/>
                <w:sz w:val="24"/>
                <w:szCs w:val="24"/>
              </w:rPr>
              <w:pPrChange w:id="1251" w:author="Phil" w:date="2016-04-22T12:47:00Z">
                <w:pPr>
                  <w:spacing w:line="480" w:lineRule="auto"/>
                </w:pPr>
              </w:pPrChange>
            </w:pPr>
            <w:ins w:id="1252" w:author="Phil" w:date="2016-04-22T12:43:00Z">
              <w:r w:rsidRPr="00600D0D">
                <w:rPr>
                  <w:sz w:val="24"/>
                  <w:szCs w:val="24"/>
                </w:rPr>
                <w:t>Mist nets+Transect+Vocal+Study</w:t>
              </w:r>
            </w:ins>
          </w:p>
        </w:tc>
        <w:tc>
          <w:tcPr>
            <w:tcW w:w="1771" w:type="dxa"/>
            <w:noWrap/>
            <w:hideMark/>
            <w:tcPrChange w:id="1253" w:author="Phil" w:date="2016-04-22T12:47:00Z">
              <w:tcPr>
                <w:tcW w:w="1351" w:type="dxa"/>
                <w:noWrap/>
                <w:hideMark/>
              </w:tcPr>
            </w:tcPrChange>
          </w:tcPr>
          <w:p w14:paraId="6A0EEADC" w14:textId="77777777" w:rsidR="00D41A2A" w:rsidRPr="00600D0D" w:rsidRDefault="00D41A2A" w:rsidP="00D41A2A">
            <w:pPr>
              <w:contextualSpacing/>
              <w:rPr>
                <w:ins w:id="1254" w:author="Phil" w:date="2016-04-22T12:43:00Z"/>
                <w:sz w:val="24"/>
                <w:szCs w:val="24"/>
              </w:rPr>
              <w:pPrChange w:id="1255" w:author="Phil" w:date="2016-04-22T12:47:00Z">
                <w:pPr>
                  <w:spacing w:line="480" w:lineRule="auto"/>
                </w:pPr>
              </w:pPrChange>
            </w:pPr>
            <w:ins w:id="1256" w:author="Phil" w:date="2016-04-22T12:43:00Z">
              <w:r w:rsidRPr="00600D0D">
                <w:rPr>
                  <w:sz w:val="24"/>
                  <w:szCs w:val="24"/>
                </w:rPr>
                <w:t>222.2994</w:t>
              </w:r>
            </w:ins>
          </w:p>
        </w:tc>
        <w:tc>
          <w:tcPr>
            <w:tcW w:w="1134" w:type="dxa"/>
            <w:noWrap/>
            <w:hideMark/>
            <w:tcPrChange w:id="1257" w:author="Phil" w:date="2016-04-22T12:47:00Z">
              <w:tcPr>
                <w:tcW w:w="910" w:type="dxa"/>
                <w:noWrap/>
                <w:hideMark/>
              </w:tcPr>
            </w:tcPrChange>
          </w:tcPr>
          <w:p w14:paraId="5954FB19" w14:textId="77777777" w:rsidR="00D41A2A" w:rsidRPr="00600D0D" w:rsidRDefault="00D41A2A" w:rsidP="00D41A2A">
            <w:pPr>
              <w:contextualSpacing/>
              <w:rPr>
                <w:ins w:id="1258" w:author="Phil" w:date="2016-04-22T12:43:00Z"/>
                <w:sz w:val="24"/>
                <w:szCs w:val="24"/>
              </w:rPr>
              <w:pPrChange w:id="1259" w:author="Phil" w:date="2016-04-22T12:47:00Z">
                <w:pPr>
                  <w:spacing w:line="480" w:lineRule="auto"/>
                </w:pPr>
              </w:pPrChange>
            </w:pPr>
            <w:ins w:id="1260" w:author="Phil" w:date="2016-04-22T12:43:00Z">
              <w:r w:rsidRPr="00600D0D">
                <w:rPr>
                  <w:sz w:val="24"/>
                  <w:szCs w:val="24"/>
                </w:rPr>
                <w:t>5</w:t>
              </w:r>
            </w:ins>
          </w:p>
        </w:tc>
      </w:tr>
      <w:tr w:rsidR="00D41A2A" w:rsidRPr="00600D0D" w14:paraId="66E45A07" w14:textId="77777777" w:rsidTr="00D41A2A">
        <w:trPr>
          <w:trHeight w:val="288"/>
          <w:ins w:id="1261" w:author="Phil" w:date="2016-04-22T12:43:00Z"/>
          <w:trPrChange w:id="1262" w:author="Phil" w:date="2016-04-22T12:47:00Z">
            <w:trPr>
              <w:trHeight w:val="288"/>
            </w:trPr>
          </w:trPrChange>
        </w:trPr>
        <w:tc>
          <w:tcPr>
            <w:tcW w:w="2783" w:type="dxa"/>
            <w:vMerge/>
            <w:noWrap/>
            <w:hideMark/>
            <w:tcPrChange w:id="1263" w:author="Phil" w:date="2016-04-22T12:47:00Z">
              <w:tcPr>
                <w:tcW w:w="1430" w:type="dxa"/>
                <w:vMerge/>
                <w:noWrap/>
                <w:hideMark/>
              </w:tcPr>
            </w:tcPrChange>
          </w:tcPr>
          <w:p w14:paraId="0DA9F095" w14:textId="2354A688" w:rsidR="00D41A2A" w:rsidRPr="00600D0D" w:rsidRDefault="00D41A2A" w:rsidP="00D41A2A">
            <w:pPr>
              <w:contextualSpacing/>
              <w:rPr>
                <w:ins w:id="1264" w:author="Phil" w:date="2016-04-22T12:43:00Z"/>
                <w:sz w:val="24"/>
                <w:szCs w:val="24"/>
              </w:rPr>
              <w:pPrChange w:id="1265" w:author="Phil" w:date="2016-04-22T12:47:00Z">
                <w:pPr>
                  <w:spacing w:line="480" w:lineRule="auto"/>
                </w:pPr>
              </w:pPrChange>
            </w:pPr>
          </w:p>
        </w:tc>
        <w:tc>
          <w:tcPr>
            <w:tcW w:w="5127" w:type="dxa"/>
            <w:noWrap/>
            <w:hideMark/>
            <w:tcPrChange w:id="1266" w:author="Phil" w:date="2016-04-22T12:47:00Z">
              <w:tcPr>
                <w:tcW w:w="3838" w:type="dxa"/>
                <w:noWrap/>
                <w:hideMark/>
              </w:tcPr>
            </w:tcPrChange>
          </w:tcPr>
          <w:p w14:paraId="4B7F30DC" w14:textId="77777777" w:rsidR="00D41A2A" w:rsidRPr="00600D0D" w:rsidRDefault="00D41A2A" w:rsidP="00D41A2A">
            <w:pPr>
              <w:contextualSpacing/>
              <w:rPr>
                <w:ins w:id="1267" w:author="Phil" w:date="2016-04-22T12:43:00Z"/>
                <w:sz w:val="24"/>
                <w:szCs w:val="24"/>
              </w:rPr>
              <w:pPrChange w:id="1268" w:author="Phil" w:date="2016-04-22T12:47:00Z">
                <w:pPr>
                  <w:spacing w:line="480" w:lineRule="auto"/>
                </w:pPr>
              </w:pPrChange>
            </w:pPr>
            <w:ins w:id="1269" w:author="Phil" w:date="2016-04-22T12:43:00Z">
              <w:r w:rsidRPr="00600D0D">
                <w:rPr>
                  <w:sz w:val="24"/>
                  <w:szCs w:val="24"/>
                </w:rPr>
                <w:t>Point obs+Mist nets+Transect+Vocal+Study</w:t>
              </w:r>
            </w:ins>
          </w:p>
        </w:tc>
        <w:tc>
          <w:tcPr>
            <w:tcW w:w="1771" w:type="dxa"/>
            <w:noWrap/>
            <w:hideMark/>
            <w:tcPrChange w:id="1270" w:author="Phil" w:date="2016-04-22T12:47:00Z">
              <w:tcPr>
                <w:tcW w:w="1351" w:type="dxa"/>
                <w:noWrap/>
                <w:hideMark/>
              </w:tcPr>
            </w:tcPrChange>
          </w:tcPr>
          <w:p w14:paraId="47A86A6A" w14:textId="77777777" w:rsidR="00D41A2A" w:rsidRPr="00600D0D" w:rsidRDefault="00D41A2A" w:rsidP="00D41A2A">
            <w:pPr>
              <w:contextualSpacing/>
              <w:rPr>
                <w:ins w:id="1271" w:author="Phil" w:date="2016-04-22T12:43:00Z"/>
                <w:sz w:val="24"/>
                <w:szCs w:val="24"/>
              </w:rPr>
              <w:pPrChange w:id="1272" w:author="Phil" w:date="2016-04-22T12:47:00Z">
                <w:pPr>
                  <w:spacing w:line="480" w:lineRule="auto"/>
                </w:pPr>
              </w:pPrChange>
            </w:pPr>
            <w:ins w:id="1273" w:author="Phil" w:date="2016-04-22T12:43:00Z">
              <w:r w:rsidRPr="00600D0D">
                <w:rPr>
                  <w:sz w:val="24"/>
                  <w:szCs w:val="24"/>
                </w:rPr>
                <w:t>225.3347</w:t>
              </w:r>
            </w:ins>
          </w:p>
        </w:tc>
        <w:tc>
          <w:tcPr>
            <w:tcW w:w="1134" w:type="dxa"/>
            <w:noWrap/>
            <w:hideMark/>
            <w:tcPrChange w:id="1274" w:author="Phil" w:date="2016-04-22T12:47:00Z">
              <w:tcPr>
                <w:tcW w:w="910" w:type="dxa"/>
                <w:noWrap/>
                <w:hideMark/>
              </w:tcPr>
            </w:tcPrChange>
          </w:tcPr>
          <w:p w14:paraId="23073761" w14:textId="77777777" w:rsidR="00D41A2A" w:rsidRPr="00600D0D" w:rsidRDefault="00D41A2A" w:rsidP="00D41A2A">
            <w:pPr>
              <w:contextualSpacing/>
              <w:rPr>
                <w:ins w:id="1275" w:author="Phil" w:date="2016-04-22T12:43:00Z"/>
                <w:sz w:val="24"/>
                <w:szCs w:val="24"/>
              </w:rPr>
              <w:pPrChange w:id="1276" w:author="Phil" w:date="2016-04-22T12:47:00Z">
                <w:pPr>
                  <w:spacing w:line="480" w:lineRule="auto"/>
                </w:pPr>
              </w:pPrChange>
            </w:pPr>
            <w:ins w:id="1277" w:author="Phil" w:date="2016-04-22T12:43:00Z">
              <w:r w:rsidRPr="00600D0D">
                <w:rPr>
                  <w:sz w:val="24"/>
                  <w:szCs w:val="24"/>
                </w:rPr>
                <w:t>6</w:t>
              </w:r>
            </w:ins>
          </w:p>
        </w:tc>
      </w:tr>
      <w:tr w:rsidR="00D41A2A" w:rsidRPr="00600D0D" w14:paraId="1E93EFDC" w14:textId="77777777" w:rsidTr="00D41A2A">
        <w:trPr>
          <w:trHeight w:val="288"/>
          <w:ins w:id="1278" w:author="Phil" w:date="2016-04-22T12:43:00Z"/>
          <w:trPrChange w:id="1279" w:author="Phil" w:date="2016-04-22T12:47:00Z">
            <w:trPr>
              <w:trHeight w:val="288"/>
            </w:trPr>
          </w:trPrChange>
        </w:trPr>
        <w:tc>
          <w:tcPr>
            <w:tcW w:w="2783" w:type="dxa"/>
            <w:vMerge w:val="restart"/>
            <w:noWrap/>
            <w:hideMark/>
            <w:tcPrChange w:id="1280" w:author="Phil" w:date="2016-04-22T12:47:00Z">
              <w:tcPr>
                <w:tcW w:w="1430" w:type="dxa"/>
                <w:vMerge w:val="restart"/>
                <w:noWrap/>
                <w:hideMark/>
              </w:tcPr>
            </w:tcPrChange>
          </w:tcPr>
          <w:p w14:paraId="615EBDEB" w14:textId="5C12DEA3" w:rsidR="00D41A2A" w:rsidRPr="00600D0D" w:rsidRDefault="00D41A2A" w:rsidP="00D41A2A">
            <w:pPr>
              <w:contextualSpacing/>
              <w:rPr>
                <w:ins w:id="1281" w:author="Phil" w:date="2016-04-22T12:43:00Z"/>
                <w:sz w:val="24"/>
                <w:szCs w:val="24"/>
              </w:rPr>
              <w:pPrChange w:id="1282" w:author="Phil" w:date="2016-04-22T12:47:00Z">
                <w:pPr>
                  <w:spacing w:line="480" w:lineRule="auto"/>
                </w:pPr>
              </w:pPrChange>
            </w:pPr>
            <w:ins w:id="1283" w:author="Phil" w:date="2016-04-22T12:45:00Z">
              <w:r>
                <w:rPr>
                  <w:sz w:val="24"/>
                  <w:szCs w:val="24"/>
                </w:rPr>
                <w:t>Functional Evenness (FEve)</w:t>
              </w:r>
            </w:ins>
          </w:p>
        </w:tc>
        <w:tc>
          <w:tcPr>
            <w:tcW w:w="5127" w:type="dxa"/>
            <w:noWrap/>
            <w:hideMark/>
            <w:tcPrChange w:id="1284" w:author="Phil" w:date="2016-04-22T12:47:00Z">
              <w:tcPr>
                <w:tcW w:w="3838" w:type="dxa"/>
                <w:noWrap/>
                <w:hideMark/>
              </w:tcPr>
            </w:tcPrChange>
          </w:tcPr>
          <w:p w14:paraId="0AA8D87C" w14:textId="77777777" w:rsidR="00D41A2A" w:rsidRPr="00600D0D" w:rsidRDefault="00D41A2A" w:rsidP="00D41A2A">
            <w:pPr>
              <w:contextualSpacing/>
              <w:rPr>
                <w:ins w:id="1285" w:author="Phil" w:date="2016-04-22T12:43:00Z"/>
                <w:sz w:val="24"/>
                <w:szCs w:val="24"/>
              </w:rPr>
              <w:pPrChange w:id="1286" w:author="Phil" w:date="2016-04-22T12:47:00Z">
                <w:pPr>
                  <w:spacing w:line="480" w:lineRule="auto"/>
                </w:pPr>
              </w:pPrChange>
            </w:pPr>
            <w:ins w:id="1287" w:author="Phil" w:date="2016-04-22T12:43:00Z">
              <w:r w:rsidRPr="00600D0D">
                <w:rPr>
                  <w:sz w:val="24"/>
                  <w:szCs w:val="24"/>
                </w:rPr>
                <w:t>Study</w:t>
              </w:r>
            </w:ins>
          </w:p>
        </w:tc>
        <w:tc>
          <w:tcPr>
            <w:tcW w:w="1771" w:type="dxa"/>
            <w:noWrap/>
            <w:hideMark/>
            <w:tcPrChange w:id="1288" w:author="Phil" w:date="2016-04-22T12:47:00Z">
              <w:tcPr>
                <w:tcW w:w="1351" w:type="dxa"/>
                <w:noWrap/>
                <w:hideMark/>
              </w:tcPr>
            </w:tcPrChange>
          </w:tcPr>
          <w:p w14:paraId="4931BB1A" w14:textId="77777777" w:rsidR="00D41A2A" w:rsidRPr="00600D0D" w:rsidRDefault="00D41A2A" w:rsidP="00D41A2A">
            <w:pPr>
              <w:contextualSpacing/>
              <w:rPr>
                <w:ins w:id="1289" w:author="Phil" w:date="2016-04-22T12:43:00Z"/>
                <w:sz w:val="24"/>
                <w:szCs w:val="24"/>
              </w:rPr>
              <w:pPrChange w:id="1290" w:author="Phil" w:date="2016-04-22T12:47:00Z">
                <w:pPr>
                  <w:spacing w:line="480" w:lineRule="auto"/>
                </w:pPr>
              </w:pPrChange>
            </w:pPr>
            <w:ins w:id="1291" w:author="Phil" w:date="2016-04-22T12:43:00Z">
              <w:r w:rsidRPr="00600D0D">
                <w:rPr>
                  <w:sz w:val="24"/>
                  <w:szCs w:val="24"/>
                </w:rPr>
                <w:t>-43.5699</w:t>
              </w:r>
            </w:ins>
          </w:p>
        </w:tc>
        <w:tc>
          <w:tcPr>
            <w:tcW w:w="1134" w:type="dxa"/>
            <w:noWrap/>
            <w:hideMark/>
            <w:tcPrChange w:id="1292" w:author="Phil" w:date="2016-04-22T12:47:00Z">
              <w:tcPr>
                <w:tcW w:w="910" w:type="dxa"/>
                <w:noWrap/>
                <w:hideMark/>
              </w:tcPr>
            </w:tcPrChange>
          </w:tcPr>
          <w:p w14:paraId="13E3A093" w14:textId="77777777" w:rsidR="00D41A2A" w:rsidRPr="00600D0D" w:rsidRDefault="00D41A2A" w:rsidP="00D41A2A">
            <w:pPr>
              <w:contextualSpacing/>
              <w:rPr>
                <w:ins w:id="1293" w:author="Phil" w:date="2016-04-22T12:43:00Z"/>
                <w:sz w:val="24"/>
                <w:szCs w:val="24"/>
              </w:rPr>
              <w:pPrChange w:id="1294" w:author="Phil" w:date="2016-04-22T12:47:00Z">
                <w:pPr>
                  <w:spacing w:line="480" w:lineRule="auto"/>
                </w:pPr>
              </w:pPrChange>
            </w:pPr>
            <w:ins w:id="1295" w:author="Phil" w:date="2016-04-22T12:43:00Z">
              <w:r w:rsidRPr="00600D0D">
                <w:rPr>
                  <w:sz w:val="24"/>
                  <w:szCs w:val="24"/>
                </w:rPr>
                <w:t>1</w:t>
              </w:r>
            </w:ins>
          </w:p>
        </w:tc>
      </w:tr>
      <w:tr w:rsidR="00D41A2A" w:rsidRPr="00600D0D" w14:paraId="6BB16EEE" w14:textId="77777777" w:rsidTr="00D41A2A">
        <w:trPr>
          <w:trHeight w:val="288"/>
          <w:ins w:id="1296" w:author="Phil" w:date="2016-04-22T12:43:00Z"/>
          <w:trPrChange w:id="1297" w:author="Phil" w:date="2016-04-22T12:47:00Z">
            <w:trPr>
              <w:trHeight w:val="288"/>
            </w:trPr>
          </w:trPrChange>
        </w:trPr>
        <w:tc>
          <w:tcPr>
            <w:tcW w:w="2783" w:type="dxa"/>
            <w:vMerge/>
            <w:noWrap/>
            <w:hideMark/>
            <w:tcPrChange w:id="1298" w:author="Phil" w:date="2016-04-22T12:47:00Z">
              <w:tcPr>
                <w:tcW w:w="1430" w:type="dxa"/>
                <w:vMerge/>
                <w:noWrap/>
                <w:hideMark/>
              </w:tcPr>
            </w:tcPrChange>
          </w:tcPr>
          <w:p w14:paraId="2C659733" w14:textId="7D6F1220" w:rsidR="00D41A2A" w:rsidRPr="00600D0D" w:rsidRDefault="00D41A2A" w:rsidP="00D41A2A">
            <w:pPr>
              <w:contextualSpacing/>
              <w:rPr>
                <w:ins w:id="1299" w:author="Phil" w:date="2016-04-22T12:43:00Z"/>
                <w:sz w:val="24"/>
                <w:szCs w:val="24"/>
              </w:rPr>
              <w:pPrChange w:id="1300" w:author="Phil" w:date="2016-04-22T12:47:00Z">
                <w:pPr>
                  <w:spacing w:line="480" w:lineRule="auto"/>
                </w:pPr>
              </w:pPrChange>
            </w:pPr>
          </w:p>
        </w:tc>
        <w:tc>
          <w:tcPr>
            <w:tcW w:w="5127" w:type="dxa"/>
            <w:noWrap/>
            <w:hideMark/>
            <w:tcPrChange w:id="1301" w:author="Phil" w:date="2016-04-22T12:47:00Z">
              <w:tcPr>
                <w:tcW w:w="3838" w:type="dxa"/>
                <w:noWrap/>
                <w:hideMark/>
              </w:tcPr>
            </w:tcPrChange>
          </w:tcPr>
          <w:p w14:paraId="506655EB" w14:textId="77777777" w:rsidR="00D41A2A" w:rsidRPr="00600D0D" w:rsidRDefault="00D41A2A" w:rsidP="00D41A2A">
            <w:pPr>
              <w:contextualSpacing/>
              <w:rPr>
                <w:ins w:id="1302" w:author="Phil" w:date="2016-04-22T12:43:00Z"/>
                <w:sz w:val="24"/>
                <w:szCs w:val="24"/>
              </w:rPr>
              <w:pPrChange w:id="1303" w:author="Phil" w:date="2016-04-22T12:47:00Z">
                <w:pPr>
                  <w:spacing w:line="480" w:lineRule="auto"/>
                </w:pPr>
              </w:pPrChange>
            </w:pPr>
            <w:ins w:id="1304" w:author="Phil" w:date="2016-04-22T12:43:00Z">
              <w:r w:rsidRPr="00600D0D">
                <w:rPr>
                  <w:sz w:val="24"/>
                  <w:szCs w:val="24"/>
                </w:rPr>
                <w:t>Mist_nets+Study</w:t>
              </w:r>
            </w:ins>
          </w:p>
        </w:tc>
        <w:tc>
          <w:tcPr>
            <w:tcW w:w="1771" w:type="dxa"/>
            <w:noWrap/>
            <w:hideMark/>
            <w:tcPrChange w:id="1305" w:author="Phil" w:date="2016-04-22T12:47:00Z">
              <w:tcPr>
                <w:tcW w:w="1351" w:type="dxa"/>
                <w:noWrap/>
                <w:hideMark/>
              </w:tcPr>
            </w:tcPrChange>
          </w:tcPr>
          <w:p w14:paraId="38A616B5" w14:textId="77777777" w:rsidR="00D41A2A" w:rsidRPr="00600D0D" w:rsidRDefault="00D41A2A" w:rsidP="00D41A2A">
            <w:pPr>
              <w:contextualSpacing/>
              <w:rPr>
                <w:ins w:id="1306" w:author="Phil" w:date="2016-04-22T12:43:00Z"/>
                <w:sz w:val="24"/>
                <w:szCs w:val="24"/>
              </w:rPr>
              <w:pPrChange w:id="1307" w:author="Phil" w:date="2016-04-22T12:47:00Z">
                <w:pPr>
                  <w:spacing w:line="480" w:lineRule="auto"/>
                </w:pPr>
              </w:pPrChange>
            </w:pPr>
            <w:ins w:id="1308" w:author="Phil" w:date="2016-04-22T12:43:00Z">
              <w:r w:rsidRPr="00600D0D">
                <w:rPr>
                  <w:sz w:val="24"/>
                  <w:szCs w:val="24"/>
                </w:rPr>
                <w:t>-41.0009</w:t>
              </w:r>
            </w:ins>
          </w:p>
        </w:tc>
        <w:tc>
          <w:tcPr>
            <w:tcW w:w="1134" w:type="dxa"/>
            <w:noWrap/>
            <w:hideMark/>
            <w:tcPrChange w:id="1309" w:author="Phil" w:date="2016-04-22T12:47:00Z">
              <w:tcPr>
                <w:tcW w:w="910" w:type="dxa"/>
                <w:noWrap/>
                <w:hideMark/>
              </w:tcPr>
            </w:tcPrChange>
          </w:tcPr>
          <w:p w14:paraId="56C2011C" w14:textId="77777777" w:rsidR="00D41A2A" w:rsidRPr="00600D0D" w:rsidRDefault="00D41A2A" w:rsidP="00D41A2A">
            <w:pPr>
              <w:contextualSpacing/>
              <w:rPr>
                <w:ins w:id="1310" w:author="Phil" w:date="2016-04-22T12:43:00Z"/>
                <w:sz w:val="24"/>
                <w:szCs w:val="24"/>
              </w:rPr>
              <w:pPrChange w:id="1311" w:author="Phil" w:date="2016-04-22T12:47:00Z">
                <w:pPr>
                  <w:spacing w:line="480" w:lineRule="auto"/>
                </w:pPr>
              </w:pPrChange>
            </w:pPr>
            <w:ins w:id="1312" w:author="Phil" w:date="2016-04-22T12:43:00Z">
              <w:r w:rsidRPr="00600D0D">
                <w:rPr>
                  <w:sz w:val="24"/>
                  <w:szCs w:val="24"/>
                </w:rPr>
                <w:t>2</w:t>
              </w:r>
            </w:ins>
          </w:p>
        </w:tc>
      </w:tr>
      <w:tr w:rsidR="00D41A2A" w:rsidRPr="00600D0D" w14:paraId="4A0FDD1C" w14:textId="77777777" w:rsidTr="00D41A2A">
        <w:trPr>
          <w:trHeight w:val="288"/>
          <w:ins w:id="1313" w:author="Phil" w:date="2016-04-22T12:43:00Z"/>
          <w:trPrChange w:id="1314" w:author="Phil" w:date="2016-04-22T12:47:00Z">
            <w:trPr>
              <w:trHeight w:val="288"/>
            </w:trPr>
          </w:trPrChange>
        </w:trPr>
        <w:tc>
          <w:tcPr>
            <w:tcW w:w="2783" w:type="dxa"/>
            <w:vMerge/>
            <w:noWrap/>
            <w:hideMark/>
            <w:tcPrChange w:id="1315" w:author="Phil" w:date="2016-04-22T12:47:00Z">
              <w:tcPr>
                <w:tcW w:w="1430" w:type="dxa"/>
                <w:vMerge/>
                <w:noWrap/>
                <w:hideMark/>
              </w:tcPr>
            </w:tcPrChange>
          </w:tcPr>
          <w:p w14:paraId="10F97F8C" w14:textId="10A79E12" w:rsidR="00D41A2A" w:rsidRPr="00600D0D" w:rsidRDefault="00D41A2A" w:rsidP="00D41A2A">
            <w:pPr>
              <w:contextualSpacing/>
              <w:rPr>
                <w:ins w:id="1316" w:author="Phil" w:date="2016-04-22T12:43:00Z"/>
                <w:sz w:val="24"/>
                <w:szCs w:val="24"/>
              </w:rPr>
              <w:pPrChange w:id="1317" w:author="Phil" w:date="2016-04-22T12:47:00Z">
                <w:pPr>
                  <w:spacing w:line="480" w:lineRule="auto"/>
                </w:pPr>
              </w:pPrChange>
            </w:pPr>
          </w:p>
        </w:tc>
        <w:tc>
          <w:tcPr>
            <w:tcW w:w="5127" w:type="dxa"/>
            <w:noWrap/>
            <w:hideMark/>
            <w:tcPrChange w:id="1318" w:author="Phil" w:date="2016-04-22T12:47:00Z">
              <w:tcPr>
                <w:tcW w:w="3838" w:type="dxa"/>
                <w:noWrap/>
                <w:hideMark/>
              </w:tcPr>
            </w:tcPrChange>
          </w:tcPr>
          <w:p w14:paraId="4E9EE4AB" w14:textId="77777777" w:rsidR="00D41A2A" w:rsidRPr="00600D0D" w:rsidRDefault="00D41A2A" w:rsidP="00D41A2A">
            <w:pPr>
              <w:contextualSpacing/>
              <w:rPr>
                <w:ins w:id="1319" w:author="Phil" w:date="2016-04-22T12:43:00Z"/>
                <w:sz w:val="24"/>
                <w:szCs w:val="24"/>
              </w:rPr>
              <w:pPrChange w:id="1320" w:author="Phil" w:date="2016-04-22T12:47:00Z">
                <w:pPr>
                  <w:spacing w:line="480" w:lineRule="auto"/>
                </w:pPr>
              </w:pPrChange>
            </w:pPr>
            <w:ins w:id="1321" w:author="Phil" w:date="2016-04-22T12:43:00Z">
              <w:r w:rsidRPr="00600D0D">
                <w:rPr>
                  <w:sz w:val="24"/>
                  <w:szCs w:val="24"/>
                </w:rPr>
                <w:t>Mist_nets+Transect+Study</w:t>
              </w:r>
            </w:ins>
          </w:p>
        </w:tc>
        <w:tc>
          <w:tcPr>
            <w:tcW w:w="1771" w:type="dxa"/>
            <w:noWrap/>
            <w:hideMark/>
            <w:tcPrChange w:id="1322" w:author="Phil" w:date="2016-04-22T12:47:00Z">
              <w:tcPr>
                <w:tcW w:w="1351" w:type="dxa"/>
                <w:noWrap/>
                <w:hideMark/>
              </w:tcPr>
            </w:tcPrChange>
          </w:tcPr>
          <w:p w14:paraId="51341F30" w14:textId="77777777" w:rsidR="00D41A2A" w:rsidRPr="00600D0D" w:rsidRDefault="00D41A2A" w:rsidP="00D41A2A">
            <w:pPr>
              <w:contextualSpacing/>
              <w:rPr>
                <w:ins w:id="1323" w:author="Phil" w:date="2016-04-22T12:43:00Z"/>
                <w:sz w:val="24"/>
                <w:szCs w:val="24"/>
              </w:rPr>
              <w:pPrChange w:id="1324" w:author="Phil" w:date="2016-04-22T12:47:00Z">
                <w:pPr>
                  <w:spacing w:line="480" w:lineRule="auto"/>
                </w:pPr>
              </w:pPrChange>
            </w:pPr>
            <w:ins w:id="1325" w:author="Phil" w:date="2016-04-22T12:43:00Z">
              <w:r w:rsidRPr="00600D0D">
                <w:rPr>
                  <w:sz w:val="24"/>
                  <w:szCs w:val="24"/>
                </w:rPr>
                <w:t>-41.0009</w:t>
              </w:r>
            </w:ins>
          </w:p>
        </w:tc>
        <w:tc>
          <w:tcPr>
            <w:tcW w:w="1134" w:type="dxa"/>
            <w:noWrap/>
            <w:hideMark/>
            <w:tcPrChange w:id="1326" w:author="Phil" w:date="2016-04-22T12:47:00Z">
              <w:tcPr>
                <w:tcW w:w="910" w:type="dxa"/>
                <w:noWrap/>
                <w:hideMark/>
              </w:tcPr>
            </w:tcPrChange>
          </w:tcPr>
          <w:p w14:paraId="579D5698" w14:textId="77777777" w:rsidR="00D41A2A" w:rsidRPr="00600D0D" w:rsidRDefault="00D41A2A" w:rsidP="00D41A2A">
            <w:pPr>
              <w:contextualSpacing/>
              <w:rPr>
                <w:ins w:id="1327" w:author="Phil" w:date="2016-04-22T12:43:00Z"/>
                <w:sz w:val="24"/>
                <w:szCs w:val="24"/>
              </w:rPr>
              <w:pPrChange w:id="1328" w:author="Phil" w:date="2016-04-22T12:47:00Z">
                <w:pPr>
                  <w:spacing w:line="480" w:lineRule="auto"/>
                </w:pPr>
              </w:pPrChange>
            </w:pPr>
            <w:ins w:id="1329" w:author="Phil" w:date="2016-04-22T12:43:00Z">
              <w:r w:rsidRPr="00600D0D">
                <w:rPr>
                  <w:sz w:val="24"/>
                  <w:szCs w:val="24"/>
                </w:rPr>
                <w:t>3</w:t>
              </w:r>
            </w:ins>
          </w:p>
        </w:tc>
      </w:tr>
      <w:tr w:rsidR="00D41A2A" w:rsidRPr="00600D0D" w14:paraId="234B7CB2" w14:textId="77777777" w:rsidTr="00D41A2A">
        <w:trPr>
          <w:trHeight w:val="288"/>
          <w:ins w:id="1330" w:author="Phil" w:date="2016-04-22T12:43:00Z"/>
          <w:trPrChange w:id="1331" w:author="Phil" w:date="2016-04-22T12:47:00Z">
            <w:trPr>
              <w:trHeight w:val="288"/>
            </w:trPr>
          </w:trPrChange>
        </w:trPr>
        <w:tc>
          <w:tcPr>
            <w:tcW w:w="2783" w:type="dxa"/>
            <w:vMerge/>
            <w:noWrap/>
            <w:hideMark/>
            <w:tcPrChange w:id="1332" w:author="Phil" w:date="2016-04-22T12:47:00Z">
              <w:tcPr>
                <w:tcW w:w="1430" w:type="dxa"/>
                <w:vMerge/>
                <w:noWrap/>
                <w:hideMark/>
              </w:tcPr>
            </w:tcPrChange>
          </w:tcPr>
          <w:p w14:paraId="5DA2577B" w14:textId="2776779F" w:rsidR="00D41A2A" w:rsidRPr="00600D0D" w:rsidRDefault="00D41A2A" w:rsidP="00D41A2A">
            <w:pPr>
              <w:contextualSpacing/>
              <w:rPr>
                <w:ins w:id="1333" w:author="Phil" w:date="2016-04-22T12:43:00Z"/>
                <w:sz w:val="24"/>
                <w:szCs w:val="24"/>
              </w:rPr>
              <w:pPrChange w:id="1334" w:author="Phil" w:date="2016-04-22T12:47:00Z">
                <w:pPr>
                  <w:spacing w:line="480" w:lineRule="auto"/>
                </w:pPr>
              </w:pPrChange>
            </w:pPr>
          </w:p>
        </w:tc>
        <w:tc>
          <w:tcPr>
            <w:tcW w:w="5127" w:type="dxa"/>
            <w:noWrap/>
            <w:hideMark/>
            <w:tcPrChange w:id="1335" w:author="Phil" w:date="2016-04-22T12:47:00Z">
              <w:tcPr>
                <w:tcW w:w="3838" w:type="dxa"/>
                <w:noWrap/>
                <w:hideMark/>
              </w:tcPr>
            </w:tcPrChange>
          </w:tcPr>
          <w:p w14:paraId="3803017F" w14:textId="77777777" w:rsidR="00D41A2A" w:rsidRPr="00600D0D" w:rsidRDefault="00D41A2A" w:rsidP="00D41A2A">
            <w:pPr>
              <w:contextualSpacing/>
              <w:rPr>
                <w:ins w:id="1336" w:author="Phil" w:date="2016-04-22T12:43:00Z"/>
                <w:sz w:val="24"/>
                <w:szCs w:val="24"/>
              </w:rPr>
              <w:pPrChange w:id="1337" w:author="Phil" w:date="2016-04-22T12:47:00Z">
                <w:pPr>
                  <w:spacing w:line="480" w:lineRule="auto"/>
                </w:pPr>
              </w:pPrChange>
            </w:pPr>
            <w:ins w:id="1338" w:author="Phil" w:date="2016-04-22T12:43:00Z">
              <w:r w:rsidRPr="00600D0D">
                <w:rPr>
                  <w:sz w:val="24"/>
                  <w:szCs w:val="24"/>
                </w:rPr>
                <w:t>Mist nets+ Transect+Vocal+Study</w:t>
              </w:r>
            </w:ins>
          </w:p>
        </w:tc>
        <w:tc>
          <w:tcPr>
            <w:tcW w:w="1771" w:type="dxa"/>
            <w:noWrap/>
            <w:hideMark/>
            <w:tcPrChange w:id="1339" w:author="Phil" w:date="2016-04-22T12:47:00Z">
              <w:tcPr>
                <w:tcW w:w="1351" w:type="dxa"/>
                <w:noWrap/>
                <w:hideMark/>
              </w:tcPr>
            </w:tcPrChange>
          </w:tcPr>
          <w:p w14:paraId="1F12935A" w14:textId="77777777" w:rsidR="00D41A2A" w:rsidRPr="00600D0D" w:rsidRDefault="00D41A2A" w:rsidP="00D41A2A">
            <w:pPr>
              <w:contextualSpacing/>
              <w:rPr>
                <w:ins w:id="1340" w:author="Phil" w:date="2016-04-22T12:43:00Z"/>
                <w:sz w:val="24"/>
                <w:szCs w:val="24"/>
              </w:rPr>
              <w:pPrChange w:id="1341" w:author="Phil" w:date="2016-04-22T12:47:00Z">
                <w:pPr>
                  <w:spacing w:line="480" w:lineRule="auto"/>
                </w:pPr>
              </w:pPrChange>
            </w:pPr>
            <w:ins w:id="1342" w:author="Phil" w:date="2016-04-22T12:43:00Z">
              <w:r w:rsidRPr="00600D0D">
                <w:rPr>
                  <w:sz w:val="24"/>
                  <w:szCs w:val="24"/>
                </w:rPr>
                <w:t>-38.2892</w:t>
              </w:r>
            </w:ins>
          </w:p>
        </w:tc>
        <w:tc>
          <w:tcPr>
            <w:tcW w:w="1134" w:type="dxa"/>
            <w:noWrap/>
            <w:hideMark/>
            <w:tcPrChange w:id="1343" w:author="Phil" w:date="2016-04-22T12:47:00Z">
              <w:tcPr>
                <w:tcW w:w="910" w:type="dxa"/>
                <w:noWrap/>
                <w:hideMark/>
              </w:tcPr>
            </w:tcPrChange>
          </w:tcPr>
          <w:p w14:paraId="26ABAE53" w14:textId="77777777" w:rsidR="00D41A2A" w:rsidRPr="00600D0D" w:rsidRDefault="00D41A2A" w:rsidP="00D41A2A">
            <w:pPr>
              <w:contextualSpacing/>
              <w:rPr>
                <w:ins w:id="1344" w:author="Phil" w:date="2016-04-22T12:43:00Z"/>
                <w:sz w:val="24"/>
                <w:szCs w:val="24"/>
              </w:rPr>
              <w:pPrChange w:id="1345" w:author="Phil" w:date="2016-04-22T12:47:00Z">
                <w:pPr>
                  <w:spacing w:line="480" w:lineRule="auto"/>
                </w:pPr>
              </w:pPrChange>
            </w:pPr>
            <w:ins w:id="1346" w:author="Phil" w:date="2016-04-22T12:43:00Z">
              <w:r w:rsidRPr="00600D0D">
                <w:rPr>
                  <w:sz w:val="24"/>
                  <w:szCs w:val="24"/>
                </w:rPr>
                <w:t>4</w:t>
              </w:r>
            </w:ins>
          </w:p>
        </w:tc>
      </w:tr>
      <w:tr w:rsidR="00D41A2A" w:rsidRPr="00600D0D" w14:paraId="3595E168" w14:textId="77777777" w:rsidTr="00D41A2A">
        <w:trPr>
          <w:trHeight w:val="288"/>
          <w:ins w:id="1347" w:author="Phil" w:date="2016-04-22T12:43:00Z"/>
          <w:trPrChange w:id="1348" w:author="Phil" w:date="2016-04-22T12:47:00Z">
            <w:trPr>
              <w:trHeight w:val="288"/>
            </w:trPr>
          </w:trPrChange>
        </w:trPr>
        <w:tc>
          <w:tcPr>
            <w:tcW w:w="2783" w:type="dxa"/>
            <w:vMerge/>
            <w:noWrap/>
            <w:hideMark/>
            <w:tcPrChange w:id="1349" w:author="Phil" w:date="2016-04-22T12:47:00Z">
              <w:tcPr>
                <w:tcW w:w="1430" w:type="dxa"/>
                <w:vMerge/>
                <w:noWrap/>
                <w:hideMark/>
              </w:tcPr>
            </w:tcPrChange>
          </w:tcPr>
          <w:p w14:paraId="21FB8AA3" w14:textId="37DE2077" w:rsidR="00D41A2A" w:rsidRPr="00600D0D" w:rsidRDefault="00D41A2A" w:rsidP="00D41A2A">
            <w:pPr>
              <w:contextualSpacing/>
              <w:rPr>
                <w:ins w:id="1350" w:author="Phil" w:date="2016-04-22T12:43:00Z"/>
                <w:sz w:val="24"/>
                <w:szCs w:val="24"/>
              </w:rPr>
              <w:pPrChange w:id="1351" w:author="Phil" w:date="2016-04-22T12:47:00Z">
                <w:pPr>
                  <w:spacing w:line="480" w:lineRule="auto"/>
                </w:pPr>
              </w:pPrChange>
            </w:pPr>
          </w:p>
        </w:tc>
        <w:tc>
          <w:tcPr>
            <w:tcW w:w="5127" w:type="dxa"/>
            <w:noWrap/>
            <w:hideMark/>
            <w:tcPrChange w:id="1352" w:author="Phil" w:date="2016-04-22T12:47:00Z">
              <w:tcPr>
                <w:tcW w:w="3838" w:type="dxa"/>
                <w:noWrap/>
                <w:hideMark/>
              </w:tcPr>
            </w:tcPrChange>
          </w:tcPr>
          <w:p w14:paraId="4A025E1D" w14:textId="77777777" w:rsidR="00D41A2A" w:rsidRPr="00600D0D" w:rsidRDefault="00D41A2A" w:rsidP="00D41A2A">
            <w:pPr>
              <w:contextualSpacing/>
              <w:rPr>
                <w:ins w:id="1353" w:author="Phil" w:date="2016-04-22T12:43:00Z"/>
                <w:sz w:val="24"/>
                <w:szCs w:val="24"/>
              </w:rPr>
              <w:pPrChange w:id="1354" w:author="Phil" w:date="2016-04-22T12:47:00Z">
                <w:pPr>
                  <w:spacing w:line="480" w:lineRule="auto"/>
                </w:pPr>
              </w:pPrChange>
            </w:pPr>
            <w:ins w:id="1355" w:author="Phil" w:date="2016-04-22T12:43:00Z">
              <w:r w:rsidRPr="00600D0D">
                <w:rPr>
                  <w:sz w:val="24"/>
                  <w:szCs w:val="24"/>
                </w:rPr>
                <w:t>Mist nets+Transect+Vocal+Study</w:t>
              </w:r>
            </w:ins>
          </w:p>
        </w:tc>
        <w:tc>
          <w:tcPr>
            <w:tcW w:w="1771" w:type="dxa"/>
            <w:noWrap/>
            <w:hideMark/>
            <w:tcPrChange w:id="1356" w:author="Phil" w:date="2016-04-22T12:47:00Z">
              <w:tcPr>
                <w:tcW w:w="1351" w:type="dxa"/>
                <w:noWrap/>
                <w:hideMark/>
              </w:tcPr>
            </w:tcPrChange>
          </w:tcPr>
          <w:p w14:paraId="7C91FAD3" w14:textId="77777777" w:rsidR="00D41A2A" w:rsidRPr="00600D0D" w:rsidRDefault="00D41A2A" w:rsidP="00D41A2A">
            <w:pPr>
              <w:contextualSpacing/>
              <w:rPr>
                <w:ins w:id="1357" w:author="Phil" w:date="2016-04-22T12:43:00Z"/>
                <w:sz w:val="24"/>
                <w:szCs w:val="24"/>
              </w:rPr>
              <w:pPrChange w:id="1358" w:author="Phil" w:date="2016-04-22T12:47:00Z">
                <w:pPr>
                  <w:spacing w:line="480" w:lineRule="auto"/>
                </w:pPr>
              </w:pPrChange>
            </w:pPr>
            <w:ins w:id="1359" w:author="Phil" w:date="2016-04-22T12:43:00Z">
              <w:r w:rsidRPr="00600D0D">
                <w:rPr>
                  <w:sz w:val="24"/>
                  <w:szCs w:val="24"/>
                </w:rPr>
                <w:t>-36.2568</w:t>
              </w:r>
            </w:ins>
          </w:p>
        </w:tc>
        <w:tc>
          <w:tcPr>
            <w:tcW w:w="1134" w:type="dxa"/>
            <w:noWrap/>
            <w:hideMark/>
            <w:tcPrChange w:id="1360" w:author="Phil" w:date="2016-04-22T12:47:00Z">
              <w:tcPr>
                <w:tcW w:w="910" w:type="dxa"/>
                <w:noWrap/>
                <w:hideMark/>
              </w:tcPr>
            </w:tcPrChange>
          </w:tcPr>
          <w:p w14:paraId="07507B46" w14:textId="77777777" w:rsidR="00D41A2A" w:rsidRPr="00600D0D" w:rsidRDefault="00D41A2A" w:rsidP="00D41A2A">
            <w:pPr>
              <w:contextualSpacing/>
              <w:rPr>
                <w:ins w:id="1361" w:author="Phil" w:date="2016-04-22T12:43:00Z"/>
                <w:sz w:val="24"/>
                <w:szCs w:val="24"/>
              </w:rPr>
              <w:pPrChange w:id="1362" w:author="Phil" w:date="2016-04-22T12:47:00Z">
                <w:pPr>
                  <w:spacing w:line="480" w:lineRule="auto"/>
                </w:pPr>
              </w:pPrChange>
            </w:pPr>
            <w:ins w:id="1363" w:author="Phil" w:date="2016-04-22T12:43:00Z">
              <w:r w:rsidRPr="00600D0D">
                <w:rPr>
                  <w:sz w:val="24"/>
                  <w:szCs w:val="24"/>
                </w:rPr>
                <w:t>5</w:t>
              </w:r>
            </w:ins>
          </w:p>
        </w:tc>
      </w:tr>
      <w:tr w:rsidR="00D41A2A" w:rsidRPr="00600D0D" w14:paraId="7E8968FD" w14:textId="77777777" w:rsidTr="00D41A2A">
        <w:trPr>
          <w:trHeight w:val="288"/>
          <w:ins w:id="1364" w:author="Phil" w:date="2016-04-22T12:43:00Z"/>
          <w:trPrChange w:id="1365" w:author="Phil" w:date="2016-04-22T12:47:00Z">
            <w:trPr>
              <w:trHeight w:val="288"/>
            </w:trPr>
          </w:trPrChange>
        </w:trPr>
        <w:tc>
          <w:tcPr>
            <w:tcW w:w="2783" w:type="dxa"/>
            <w:vMerge/>
            <w:noWrap/>
            <w:hideMark/>
            <w:tcPrChange w:id="1366" w:author="Phil" w:date="2016-04-22T12:47:00Z">
              <w:tcPr>
                <w:tcW w:w="1430" w:type="dxa"/>
                <w:vMerge/>
                <w:noWrap/>
                <w:hideMark/>
              </w:tcPr>
            </w:tcPrChange>
          </w:tcPr>
          <w:p w14:paraId="51F5165E" w14:textId="6E857641" w:rsidR="00D41A2A" w:rsidRPr="00600D0D" w:rsidRDefault="00D41A2A" w:rsidP="00D41A2A">
            <w:pPr>
              <w:contextualSpacing/>
              <w:rPr>
                <w:ins w:id="1367" w:author="Phil" w:date="2016-04-22T12:43:00Z"/>
                <w:sz w:val="24"/>
                <w:szCs w:val="24"/>
              </w:rPr>
              <w:pPrChange w:id="1368" w:author="Phil" w:date="2016-04-22T12:47:00Z">
                <w:pPr>
                  <w:spacing w:line="480" w:lineRule="auto"/>
                </w:pPr>
              </w:pPrChange>
            </w:pPr>
          </w:p>
        </w:tc>
        <w:tc>
          <w:tcPr>
            <w:tcW w:w="5127" w:type="dxa"/>
            <w:noWrap/>
            <w:hideMark/>
            <w:tcPrChange w:id="1369" w:author="Phil" w:date="2016-04-22T12:47:00Z">
              <w:tcPr>
                <w:tcW w:w="3838" w:type="dxa"/>
                <w:noWrap/>
                <w:hideMark/>
              </w:tcPr>
            </w:tcPrChange>
          </w:tcPr>
          <w:p w14:paraId="4267E7D8" w14:textId="77777777" w:rsidR="00D41A2A" w:rsidRPr="00600D0D" w:rsidRDefault="00D41A2A" w:rsidP="00D41A2A">
            <w:pPr>
              <w:contextualSpacing/>
              <w:rPr>
                <w:ins w:id="1370" w:author="Phil" w:date="2016-04-22T12:43:00Z"/>
                <w:sz w:val="24"/>
                <w:szCs w:val="24"/>
              </w:rPr>
              <w:pPrChange w:id="1371" w:author="Phil" w:date="2016-04-22T12:47:00Z">
                <w:pPr>
                  <w:spacing w:line="480" w:lineRule="auto"/>
                </w:pPr>
              </w:pPrChange>
            </w:pPr>
            <w:ins w:id="1372" w:author="Phil" w:date="2016-04-22T12:43:00Z">
              <w:r w:rsidRPr="00600D0D">
                <w:rPr>
                  <w:sz w:val="24"/>
                  <w:szCs w:val="24"/>
                </w:rPr>
                <w:t>Point obs+Mist nets+Transect+Vocal+Study</w:t>
              </w:r>
            </w:ins>
          </w:p>
        </w:tc>
        <w:tc>
          <w:tcPr>
            <w:tcW w:w="1771" w:type="dxa"/>
            <w:noWrap/>
            <w:hideMark/>
            <w:tcPrChange w:id="1373" w:author="Phil" w:date="2016-04-22T12:47:00Z">
              <w:tcPr>
                <w:tcW w:w="1351" w:type="dxa"/>
                <w:noWrap/>
                <w:hideMark/>
              </w:tcPr>
            </w:tcPrChange>
          </w:tcPr>
          <w:p w14:paraId="6257467B" w14:textId="77777777" w:rsidR="00D41A2A" w:rsidRPr="00600D0D" w:rsidRDefault="00D41A2A" w:rsidP="00D41A2A">
            <w:pPr>
              <w:contextualSpacing/>
              <w:rPr>
                <w:ins w:id="1374" w:author="Phil" w:date="2016-04-22T12:43:00Z"/>
                <w:sz w:val="24"/>
                <w:szCs w:val="24"/>
              </w:rPr>
              <w:pPrChange w:id="1375" w:author="Phil" w:date="2016-04-22T12:47:00Z">
                <w:pPr>
                  <w:spacing w:line="480" w:lineRule="auto"/>
                </w:pPr>
              </w:pPrChange>
            </w:pPr>
            <w:ins w:id="1376" w:author="Phil" w:date="2016-04-22T12:43:00Z">
              <w:r w:rsidRPr="00600D0D">
                <w:rPr>
                  <w:sz w:val="24"/>
                  <w:szCs w:val="24"/>
                </w:rPr>
                <w:t>-33.2215</w:t>
              </w:r>
            </w:ins>
          </w:p>
        </w:tc>
        <w:tc>
          <w:tcPr>
            <w:tcW w:w="1134" w:type="dxa"/>
            <w:noWrap/>
            <w:hideMark/>
            <w:tcPrChange w:id="1377" w:author="Phil" w:date="2016-04-22T12:47:00Z">
              <w:tcPr>
                <w:tcW w:w="910" w:type="dxa"/>
                <w:noWrap/>
                <w:hideMark/>
              </w:tcPr>
            </w:tcPrChange>
          </w:tcPr>
          <w:p w14:paraId="4937D8EA" w14:textId="77777777" w:rsidR="00D41A2A" w:rsidRPr="00600D0D" w:rsidRDefault="00D41A2A" w:rsidP="00D41A2A">
            <w:pPr>
              <w:contextualSpacing/>
              <w:rPr>
                <w:ins w:id="1378" w:author="Phil" w:date="2016-04-22T12:43:00Z"/>
                <w:sz w:val="24"/>
                <w:szCs w:val="24"/>
              </w:rPr>
              <w:pPrChange w:id="1379" w:author="Phil" w:date="2016-04-22T12:47:00Z">
                <w:pPr>
                  <w:spacing w:line="480" w:lineRule="auto"/>
                </w:pPr>
              </w:pPrChange>
            </w:pPr>
            <w:ins w:id="1380" w:author="Phil" w:date="2016-04-22T12:43:00Z">
              <w:r w:rsidRPr="00600D0D">
                <w:rPr>
                  <w:sz w:val="24"/>
                  <w:szCs w:val="24"/>
                </w:rPr>
                <w:t>6</w:t>
              </w:r>
            </w:ins>
          </w:p>
        </w:tc>
      </w:tr>
      <w:tr w:rsidR="00D41A2A" w:rsidRPr="00600D0D" w14:paraId="4C834658" w14:textId="77777777" w:rsidTr="00D41A2A">
        <w:trPr>
          <w:trHeight w:val="288"/>
          <w:ins w:id="1381" w:author="Phil" w:date="2016-04-22T12:43:00Z"/>
          <w:trPrChange w:id="1382" w:author="Phil" w:date="2016-04-22T12:47:00Z">
            <w:trPr>
              <w:trHeight w:val="288"/>
            </w:trPr>
          </w:trPrChange>
        </w:trPr>
        <w:tc>
          <w:tcPr>
            <w:tcW w:w="2783" w:type="dxa"/>
            <w:vMerge w:val="restart"/>
            <w:noWrap/>
            <w:hideMark/>
            <w:tcPrChange w:id="1383" w:author="Phil" w:date="2016-04-22T12:47:00Z">
              <w:tcPr>
                <w:tcW w:w="1430" w:type="dxa"/>
                <w:vMerge w:val="restart"/>
                <w:noWrap/>
                <w:hideMark/>
              </w:tcPr>
            </w:tcPrChange>
          </w:tcPr>
          <w:p w14:paraId="788DA5E5" w14:textId="77A64F21" w:rsidR="00D41A2A" w:rsidRPr="00600D0D" w:rsidRDefault="00D41A2A" w:rsidP="00D41A2A">
            <w:pPr>
              <w:contextualSpacing/>
              <w:rPr>
                <w:ins w:id="1384" w:author="Phil" w:date="2016-04-22T12:43:00Z"/>
                <w:sz w:val="24"/>
                <w:szCs w:val="24"/>
              </w:rPr>
              <w:pPrChange w:id="1385" w:author="Phil" w:date="2016-04-22T12:47:00Z">
                <w:pPr>
                  <w:spacing w:line="480" w:lineRule="auto"/>
                </w:pPr>
              </w:pPrChange>
            </w:pPr>
            <w:ins w:id="1386" w:author="Phil" w:date="2016-04-22T12:45:00Z">
              <w:r>
                <w:rPr>
                  <w:sz w:val="24"/>
                  <w:szCs w:val="24"/>
                </w:rPr>
                <w:t>Functional Divergence (FDiv)</w:t>
              </w:r>
            </w:ins>
          </w:p>
        </w:tc>
        <w:tc>
          <w:tcPr>
            <w:tcW w:w="5127" w:type="dxa"/>
            <w:noWrap/>
            <w:hideMark/>
            <w:tcPrChange w:id="1387" w:author="Phil" w:date="2016-04-22T12:47:00Z">
              <w:tcPr>
                <w:tcW w:w="3838" w:type="dxa"/>
                <w:noWrap/>
                <w:hideMark/>
              </w:tcPr>
            </w:tcPrChange>
          </w:tcPr>
          <w:p w14:paraId="6D224949" w14:textId="77777777" w:rsidR="00D41A2A" w:rsidRPr="00600D0D" w:rsidRDefault="00D41A2A" w:rsidP="00D41A2A">
            <w:pPr>
              <w:contextualSpacing/>
              <w:rPr>
                <w:ins w:id="1388" w:author="Phil" w:date="2016-04-22T12:43:00Z"/>
                <w:sz w:val="24"/>
                <w:szCs w:val="24"/>
              </w:rPr>
              <w:pPrChange w:id="1389" w:author="Phil" w:date="2016-04-22T12:47:00Z">
                <w:pPr>
                  <w:spacing w:line="480" w:lineRule="auto"/>
                </w:pPr>
              </w:pPrChange>
            </w:pPr>
            <w:ins w:id="1390" w:author="Phil" w:date="2016-04-22T12:43:00Z">
              <w:r w:rsidRPr="00600D0D">
                <w:rPr>
                  <w:sz w:val="24"/>
                  <w:szCs w:val="24"/>
                </w:rPr>
                <w:t>Study</w:t>
              </w:r>
            </w:ins>
          </w:p>
        </w:tc>
        <w:tc>
          <w:tcPr>
            <w:tcW w:w="1771" w:type="dxa"/>
            <w:noWrap/>
            <w:hideMark/>
            <w:tcPrChange w:id="1391" w:author="Phil" w:date="2016-04-22T12:47:00Z">
              <w:tcPr>
                <w:tcW w:w="1351" w:type="dxa"/>
                <w:noWrap/>
                <w:hideMark/>
              </w:tcPr>
            </w:tcPrChange>
          </w:tcPr>
          <w:p w14:paraId="746B2D0F" w14:textId="77777777" w:rsidR="00D41A2A" w:rsidRPr="00600D0D" w:rsidRDefault="00D41A2A" w:rsidP="00D41A2A">
            <w:pPr>
              <w:contextualSpacing/>
              <w:rPr>
                <w:ins w:id="1392" w:author="Phil" w:date="2016-04-22T12:43:00Z"/>
                <w:sz w:val="24"/>
                <w:szCs w:val="24"/>
              </w:rPr>
              <w:pPrChange w:id="1393" w:author="Phil" w:date="2016-04-22T12:47:00Z">
                <w:pPr>
                  <w:spacing w:line="480" w:lineRule="auto"/>
                </w:pPr>
              </w:pPrChange>
            </w:pPr>
            <w:ins w:id="1394" w:author="Phil" w:date="2016-04-22T12:43:00Z">
              <w:r w:rsidRPr="00600D0D">
                <w:rPr>
                  <w:sz w:val="24"/>
                  <w:szCs w:val="24"/>
                </w:rPr>
                <w:t>-99.5184</w:t>
              </w:r>
            </w:ins>
          </w:p>
        </w:tc>
        <w:tc>
          <w:tcPr>
            <w:tcW w:w="1134" w:type="dxa"/>
            <w:noWrap/>
            <w:hideMark/>
            <w:tcPrChange w:id="1395" w:author="Phil" w:date="2016-04-22T12:47:00Z">
              <w:tcPr>
                <w:tcW w:w="910" w:type="dxa"/>
                <w:noWrap/>
                <w:hideMark/>
              </w:tcPr>
            </w:tcPrChange>
          </w:tcPr>
          <w:p w14:paraId="4EAC8BFD" w14:textId="77777777" w:rsidR="00D41A2A" w:rsidRPr="00600D0D" w:rsidRDefault="00D41A2A" w:rsidP="00D41A2A">
            <w:pPr>
              <w:contextualSpacing/>
              <w:rPr>
                <w:ins w:id="1396" w:author="Phil" w:date="2016-04-22T12:43:00Z"/>
                <w:sz w:val="24"/>
                <w:szCs w:val="24"/>
              </w:rPr>
              <w:pPrChange w:id="1397" w:author="Phil" w:date="2016-04-22T12:47:00Z">
                <w:pPr>
                  <w:spacing w:line="480" w:lineRule="auto"/>
                </w:pPr>
              </w:pPrChange>
            </w:pPr>
            <w:ins w:id="1398" w:author="Phil" w:date="2016-04-22T12:43:00Z">
              <w:r w:rsidRPr="00600D0D">
                <w:rPr>
                  <w:sz w:val="24"/>
                  <w:szCs w:val="24"/>
                </w:rPr>
                <w:t>1</w:t>
              </w:r>
            </w:ins>
          </w:p>
        </w:tc>
      </w:tr>
      <w:tr w:rsidR="00D41A2A" w:rsidRPr="00600D0D" w14:paraId="0C84946A" w14:textId="77777777" w:rsidTr="00D41A2A">
        <w:trPr>
          <w:trHeight w:val="288"/>
          <w:ins w:id="1399" w:author="Phil" w:date="2016-04-22T12:43:00Z"/>
          <w:trPrChange w:id="1400" w:author="Phil" w:date="2016-04-22T12:47:00Z">
            <w:trPr>
              <w:trHeight w:val="288"/>
            </w:trPr>
          </w:trPrChange>
        </w:trPr>
        <w:tc>
          <w:tcPr>
            <w:tcW w:w="2783" w:type="dxa"/>
            <w:vMerge/>
            <w:noWrap/>
            <w:hideMark/>
            <w:tcPrChange w:id="1401" w:author="Phil" w:date="2016-04-22T12:47:00Z">
              <w:tcPr>
                <w:tcW w:w="1430" w:type="dxa"/>
                <w:vMerge/>
                <w:noWrap/>
                <w:hideMark/>
              </w:tcPr>
            </w:tcPrChange>
          </w:tcPr>
          <w:p w14:paraId="632E8B36" w14:textId="51F42588" w:rsidR="00D41A2A" w:rsidRPr="00600D0D" w:rsidRDefault="00D41A2A" w:rsidP="00D41A2A">
            <w:pPr>
              <w:contextualSpacing/>
              <w:rPr>
                <w:ins w:id="1402" w:author="Phil" w:date="2016-04-22T12:43:00Z"/>
                <w:sz w:val="24"/>
                <w:szCs w:val="24"/>
              </w:rPr>
              <w:pPrChange w:id="1403" w:author="Phil" w:date="2016-04-22T12:47:00Z">
                <w:pPr>
                  <w:spacing w:line="480" w:lineRule="auto"/>
                </w:pPr>
              </w:pPrChange>
            </w:pPr>
          </w:p>
        </w:tc>
        <w:tc>
          <w:tcPr>
            <w:tcW w:w="5127" w:type="dxa"/>
            <w:noWrap/>
            <w:hideMark/>
            <w:tcPrChange w:id="1404" w:author="Phil" w:date="2016-04-22T12:47:00Z">
              <w:tcPr>
                <w:tcW w:w="3838" w:type="dxa"/>
                <w:noWrap/>
                <w:hideMark/>
              </w:tcPr>
            </w:tcPrChange>
          </w:tcPr>
          <w:p w14:paraId="0B9F9061" w14:textId="77777777" w:rsidR="00D41A2A" w:rsidRPr="00600D0D" w:rsidRDefault="00D41A2A" w:rsidP="00D41A2A">
            <w:pPr>
              <w:contextualSpacing/>
              <w:rPr>
                <w:ins w:id="1405" w:author="Phil" w:date="2016-04-22T12:43:00Z"/>
                <w:sz w:val="24"/>
                <w:szCs w:val="24"/>
              </w:rPr>
              <w:pPrChange w:id="1406" w:author="Phil" w:date="2016-04-22T12:47:00Z">
                <w:pPr>
                  <w:spacing w:line="480" w:lineRule="auto"/>
                </w:pPr>
              </w:pPrChange>
            </w:pPr>
            <w:ins w:id="1407" w:author="Phil" w:date="2016-04-22T12:43:00Z">
              <w:r w:rsidRPr="00600D0D">
                <w:rPr>
                  <w:sz w:val="24"/>
                  <w:szCs w:val="24"/>
                </w:rPr>
                <w:t>Mist_nets+Transect+Study</w:t>
              </w:r>
            </w:ins>
          </w:p>
        </w:tc>
        <w:tc>
          <w:tcPr>
            <w:tcW w:w="1771" w:type="dxa"/>
            <w:noWrap/>
            <w:hideMark/>
            <w:tcPrChange w:id="1408" w:author="Phil" w:date="2016-04-22T12:47:00Z">
              <w:tcPr>
                <w:tcW w:w="1351" w:type="dxa"/>
                <w:noWrap/>
                <w:hideMark/>
              </w:tcPr>
            </w:tcPrChange>
          </w:tcPr>
          <w:p w14:paraId="5D816F28" w14:textId="77777777" w:rsidR="00D41A2A" w:rsidRPr="00600D0D" w:rsidRDefault="00D41A2A" w:rsidP="00D41A2A">
            <w:pPr>
              <w:contextualSpacing/>
              <w:rPr>
                <w:ins w:id="1409" w:author="Phil" w:date="2016-04-22T12:43:00Z"/>
                <w:sz w:val="24"/>
                <w:szCs w:val="24"/>
              </w:rPr>
              <w:pPrChange w:id="1410" w:author="Phil" w:date="2016-04-22T12:47:00Z">
                <w:pPr>
                  <w:spacing w:line="480" w:lineRule="auto"/>
                </w:pPr>
              </w:pPrChange>
            </w:pPr>
            <w:ins w:id="1411" w:author="Phil" w:date="2016-04-22T12:43:00Z">
              <w:r w:rsidRPr="00600D0D">
                <w:rPr>
                  <w:sz w:val="24"/>
                  <w:szCs w:val="24"/>
                </w:rPr>
                <w:t>-96.9494</w:t>
              </w:r>
            </w:ins>
          </w:p>
        </w:tc>
        <w:tc>
          <w:tcPr>
            <w:tcW w:w="1134" w:type="dxa"/>
            <w:noWrap/>
            <w:hideMark/>
            <w:tcPrChange w:id="1412" w:author="Phil" w:date="2016-04-22T12:47:00Z">
              <w:tcPr>
                <w:tcW w:w="910" w:type="dxa"/>
                <w:noWrap/>
                <w:hideMark/>
              </w:tcPr>
            </w:tcPrChange>
          </w:tcPr>
          <w:p w14:paraId="49924C43" w14:textId="77777777" w:rsidR="00D41A2A" w:rsidRPr="00600D0D" w:rsidRDefault="00D41A2A" w:rsidP="00D41A2A">
            <w:pPr>
              <w:contextualSpacing/>
              <w:rPr>
                <w:ins w:id="1413" w:author="Phil" w:date="2016-04-22T12:43:00Z"/>
                <w:sz w:val="24"/>
                <w:szCs w:val="24"/>
              </w:rPr>
              <w:pPrChange w:id="1414" w:author="Phil" w:date="2016-04-22T12:47:00Z">
                <w:pPr>
                  <w:spacing w:line="480" w:lineRule="auto"/>
                </w:pPr>
              </w:pPrChange>
            </w:pPr>
            <w:ins w:id="1415" w:author="Phil" w:date="2016-04-22T12:43:00Z">
              <w:r w:rsidRPr="00600D0D">
                <w:rPr>
                  <w:sz w:val="24"/>
                  <w:szCs w:val="24"/>
                </w:rPr>
                <w:t>2</w:t>
              </w:r>
            </w:ins>
          </w:p>
        </w:tc>
      </w:tr>
      <w:tr w:rsidR="00D41A2A" w:rsidRPr="00600D0D" w14:paraId="1CB19672" w14:textId="77777777" w:rsidTr="00D41A2A">
        <w:trPr>
          <w:trHeight w:val="288"/>
          <w:ins w:id="1416" w:author="Phil" w:date="2016-04-22T12:43:00Z"/>
          <w:trPrChange w:id="1417" w:author="Phil" w:date="2016-04-22T12:47:00Z">
            <w:trPr>
              <w:trHeight w:val="288"/>
            </w:trPr>
          </w:trPrChange>
        </w:trPr>
        <w:tc>
          <w:tcPr>
            <w:tcW w:w="2783" w:type="dxa"/>
            <w:vMerge/>
            <w:noWrap/>
            <w:hideMark/>
            <w:tcPrChange w:id="1418" w:author="Phil" w:date="2016-04-22T12:47:00Z">
              <w:tcPr>
                <w:tcW w:w="1430" w:type="dxa"/>
                <w:vMerge/>
                <w:noWrap/>
                <w:hideMark/>
              </w:tcPr>
            </w:tcPrChange>
          </w:tcPr>
          <w:p w14:paraId="553E5377" w14:textId="2C0BDCD1" w:rsidR="00D41A2A" w:rsidRPr="00600D0D" w:rsidRDefault="00D41A2A" w:rsidP="00D41A2A">
            <w:pPr>
              <w:contextualSpacing/>
              <w:rPr>
                <w:ins w:id="1419" w:author="Phil" w:date="2016-04-22T12:43:00Z"/>
                <w:sz w:val="24"/>
                <w:szCs w:val="24"/>
              </w:rPr>
              <w:pPrChange w:id="1420" w:author="Phil" w:date="2016-04-22T12:47:00Z">
                <w:pPr>
                  <w:spacing w:line="480" w:lineRule="auto"/>
                </w:pPr>
              </w:pPrChange>
            </w:pPr>
          </w:p>
        </w:tc>
        <w:tc>
          <w:tcPr>
            <w:tcW w:w="5127" w:type="dxa"/>
            <w:noWrap/>
            <w:hideMark/>
            <w:tcPrChange w:id="1421" w:author="Phil" w:date="2016-04-22T12:47:00Z">
              <w:tcPr>
                <w:tcW w:w="3838" w:type="dxa"/>
                <w:noWrap/>
                <w:hideMark/>
              </w:tcPr>
            </w:tcPrChange>
          </w:tcPr>
          <w:p w14:paraId="5314D578" w14:textId="77777777" w:rsidR="00D41A2A" w:rsidRPr="00600D0D" w:rsidRDefault="00D41A2A" w:rsidP="00D41A2A">
            <w:pPr>
              <w:contextualSpacing/>
              <w:rPr>
                <w:ins w:id="1422" w:author="Phil" w:date="2016-04-22T12:43:00Z"/>
                <w:sz w:val="24"/>
                <w:szCs w:val="24"/>
              </w:rPr>
              <w:pPrChange w:id="1423" w:author="Phil" w:date="2016-04-22T12:47:00Z">
                <w:pPr>
                  <w:spacing w:line="480" w:lineRule="auto"/>
                </w:pPr>
              </w:pPrChange>
            </w:pPr>
            <w:ins w:id="1424" w:author="Phil" w:date="2016-04-22T12:43:00Z">
              <w:r w:rsidRPr="00600D0D">
                <w:rPr>
                  <w:sz w:val="24"/>
                  <w:szCs w:val="24"/>
                </w:rPr>
                <w:t>Mist_nets+Study</w:t>
              </w:r>
            </w:ins>
          </w:p>
        </w:tc>
        <w:tc>
          <w:tcPr>
            <w:tcW w:w="1771" w:type="dxa"/>
            <w:noWrap/>
            <w:hideMark/>
            <w:tcPrChange w:id="1425" w:author="Phil" w:date="2016-04-22T12:47:00Z">
              <w:tcPr>
                <w:tcW w:w="1351" w:type="dxa"/>
                <w:noWrap/>
                <w:hideMark/>
              </w:tcPr>
            </w:tcPrChange>
          </w:tcPr>
          <w:p w14:paraId="12769BE2" w14:textId="77777777" w:rsidR="00D41A2A" w:rsidRPr="00600D0D" w:rsidRDefault="00D41A2A" w:rsidP="00D41A2A">
            <w:pPr>
              <w:contextualSpacing/>
              <w:rPr>
                <w:ins w:id="1426" w:author="Phil" w:date="2016-04-22T12:43:00Z"/>
                <w:sz w:val="24"/>
                <w:szCs w:val="24"/>
              </w:rPr>
              <w:pPrChange w:id="1427" w:author="Phil" w:date="2016-04-22T12:47:00Z">
                <w:pPr>
                  <w:spacing w:line="480" w:lineRule="auto"/>
                </w:pPr>
              </w:pPrChange>
            </w:pPr>
            <w:ins w:id="1428" w:author="Phil" w:date="2016-04-22T12:43:00Z">
              <w:r w:rsidRPr="00600D0D">
                <w:rPr>
                  <w:sz w:val="24"/>
                  <w:szCs w:val="24"/>
                </w:rPr>
                <w:t>-96.9494</w:t>
              </w:r>
            </w:ins>
          </w:p>
        </w:tc>
        <w:tc>
          <w:tcPr>
            <w:tcW w:w="1134" w:type="dxa"/>
            <w:noWrap/>
            <w:hideMark/>
            <w:tcPrChange w:id="1429" w:author="Phil" w:date="2016-04-22T12:47:00Z">
              <w:tcPr>
                <w:tcW w:w="910" w:type="dxa"/>
                <w:noWrap/>
                <w:hideMark/>
              </w:tcPr>
            </w:tcPrChange>
          </w:tcPr>
          <w:p w14:paraId="6B46F854" w14:textId="77777777" w:rsidR="00D41A2A" w:rsidRPr="00600D0D" w:rsidRDefault="00D41A2A" w:rsidP="00D41A2A">
            <w:pPr>
              <w:contextualSpacing/>
              <w:rPr>
                <w:ins w:id="1430" w:author="Phil" w:date="2016-04-22T12:43:00Z"/>
                <w:sz w:val="24"/>
                <w:szCs w:val="24"/>
              </w:rPr>
              <w:pPrChange w:id="1431" w:author="Phil" w:date="2016-04-22T12:47:00Z">
                <w:pPr>
                  <w:spacing w:line="480" w:lineRule="auto"/>
                </w:pPr>
              </w:pPrChange>
            </w:pPr>
            <w:ins w:id="1432" w:author="Phil" w:date="2016-04-22T12:43:00Z">
              <w:r w:rsidRPr="00600D0D">
                <w:rPr>
                  <w:sz w:val="24"/>
                  <w:szCs w:val="24"/>
                </w:rPr>
                <w:t>3</w:t>
              </w:r>
            </w:ins>
          </w:p>
        </w:tc>
      </w:tr>
      <w:tr w:rsidR="00D41A2A" w:rsidRPr="00600D0D" w14:paraId="2D2412F8" w14:textId="77777777" w:rsidTr="00D41A2A">
        <w:trPr>
          <w:trHeight w:val="288"/>
          <w:ins w:id="1433" w:author="Phil" w:date="2016-04-22T12:43:00Z"/>
          <w:trPrChange w:id="1434" w:author="Phil" w:date="2016-04-22T12:47:00Z">
            <w:trPr>
              <w:trHeight w:val="288"/>
            </w:trPr>
          </w:trPrChange>
        </w:trPr>
        <w:tc>
          <w:tcPr>
            <w:tcW w:w="2783" w:type="dxa"/>
            <w:vMerge/>
            <w:noWrap/>
            <w:hideMark/>
            <w:tcPrChange w:id="1435" w:author="Phil" w:date="2016-04-22T12:47:00Z">
              <w:tcPr>
                <w:tcW w:w="1430" w:type="dxa"/>
                <w:vMerge/>
                <w:noWrap/>
                <w:hideMark/>
              </w:tcPr>
            </w:tcPrChange>
          </w:tcPr>
          <w:p w14:paraId="63E5447D" w14:textId="1D5860EE" w:rsidR="00D41A2A" w:rsidRPr="00600D0D" w:rsidRDefault="00D41A2A" w:rsidP="00D41A2A">
            <w:pPr>
              <w:contextualSpacing/>
              <w:rPr>
                <w:ins w:id="1436" w:author="Phil" w:date="2016-04-22T12:43:00Z"/>
                <w:sz w:val="24"/>
                <w:szCs w:val="24"/>
              </w:rPr>
              <w:pPrChange w:id="1437" w:author="Phil" w:date="2016-04-22T12:47:00Z">
                <w:pPr>
                  <w:spacing w:line="480" w:lineRule="auto"/>
                </w:pPr>
              </w:pPrChange>
            </w:pPr>
          </w:p>
        </w:tc>
        <w:tc>
          <w:tcPr>
            <w:tcW w:w="5127" w:type="dxa"/>
            <w:noWrap/>
            <w:hideMark/>
            <w:tcPrChange w:id="1438" w:author="Phil" w:date="2016-04-22T12:47:00Z">
              <w:tcPr>
                <w:tcW w:w="3838" w:type="dxa"/>
                <w:noWrap/>
                <w:hideMark/>
              </w:tcPr>
            </w:tcPrChange>
          </w:tcPr>
          <w:p w14:paraId="6D816EA3" w14:textId="77777777" w:rsidR="00D41A2A" w:rsidRPr="00600D0D" w:rsidRDefault="00D41A2A" w:rsidP="00D41A2A">
            <w:pPr>
              <w:contextualSpacing/>
              <w:rPr>
                <w:ins w:id="1439" w:author="Phil" w:date="2016-04-22T12:43:00Z"/>
                <w:sz w:val="24"/>
                <w:szCs w:val="24"/>
              </w:rPr>
              <w:pPrChange w:id="1440" w:author="Phil" w:date="2016-04-22T12:47:00Z">
                <w:pPr>
                  <w:spacing w:line="480" w:lineRule="auto"/>
                </w:pPr>
              </w:pPrChange>
            </w:pPr>
            <w:ins w:id="1441" w:author="Phil" w:date="2016-04-22T12:43:00Z">
              <w:r w:rsidRPr="00600D0D">
                <w:rPr>
                  <w:sz w:val="24"/>
                  <w:szCs w:val="24"/>
                </w:rPr>
                <w:t>Mist nets+ Transect+Vocal+Study</w:t>
              </w:r>
            </w:ins>
          </w:p>
        </w:tc>
        <w:tc>
          <w:tcPr>
            <w:tcW w:w="1771" w:type="dxa"/>
            <w:noWrap/>
            <w:hideMark/>
            <w:tcPrChange w:id="1442" w:author="Phil" w:date="2016-04-22T12:47:00Z">
              <w:tcPr>
                <w:tcW w:w="1351" w:type="dxa"/>
                <w:noWrap/>
                <w:hideMark/>
              </w:tcPr>
            </w:tcPrChange>
          </w:tcPr>
          <w:p w14:paraId="1D6BB7A4" w14:textId="77777777" w:rsidR="00D41A2A" w:rsidRPr="00600D0D" w:rsidRDefault="00D41A2A" w:rsidP="00D41A2A">
            <w:pPr>
              <w:contextualSpacing/>
              <w:rPr>
                <w:ins w:id="1443" w:author="Phil" w:date="2016-04-22T12:43:00Z"/>
                <w:sz w:val="24"/>
                <w:szCs w:val="24"/>
              </w:rPr>
              <w:pPrChange w:id="1444" w:author="Phil" w:date="2016-04-22T12:47:00Z">
                <w:pPr>
                  <w:spacing w:line="480" w:lineRule="auto"/>
                </w:pPr>
              </w:pPrChange>
            </w:pPr>
            <w:ins w:id="1445" w:author="Phil" w:date="2016-04-22T12:43:00Z">
              <w:r w:rsidRPr="00600D0D">
                <w:rPr>
                  <w:sz w:val="24"/>
                  <w:szCs w:val="24"/>
                </w:rPr>
                <w:t>-94.2384</w:t>
              </w:r>
            </w:ins>
          </w:p>
        </w:tc>
        <w:tc>
          <w:tcPr>
            <w:tcW w:w="1134" w:type="dxa"/>
            <w:noWrap/>
            <w:hideMark/>
            <w:tcPrChange w:id="1446" w:author="Phil" w:date="2016-04-22T12:47:00Z">
              <w:tcPr>
                <w:tcW w:w="910" w:type="dxa"/>
                <w:noWrap/>
                <w:hideMark/>
              </w:tcPr>
            </w:tcPrChange>
          </w:tcPr>
          <w:p w14:paraId="4870DEE7" w14:textId="77777777" w:rsidR="00D41A2A" w:rsidRPr="00600D0D" w:rsidRDefault="00D41A2A" w:rsidP="00D41A2A">
            <w:pPr>
              <w:contextualSpacing/>
              <w:rPr>
                <w:ins w:id="1447" w:author="Phil" w:date="2016-04-22T12:43:00Z"/>
                <w:sz w:val="24"/>
                <w:szCs w:val="24"/>
              </w:rPr>
              <w:pPrChange w:id="1448" w:author="Phil" w:date="2016-04-22T12:47:00Z">
                <w:pPr>
                  <w:spacing w:line="480" w:lineRule="auto"/>
                </w:pPr>
              </w:pPrChange>
            </w:pPr>
            <w:ins w:id="1449" w:author="Phil" w:date="2016-04-22T12:43:00Z">
              <w:r w:rsidRPr="00600D0D">
                <w:rPr>
                  <w:sz w:val="24"/>
                  <w:szCs w:val="24"/>
                </w:rPr>
                <w:t>4</w:t>
              </w:r>
            </w:ins>
          </w:p>
        </w:tc>
      </w:tr>
      <w:tr w:rsidR="00D41A2A" w:rsidRPr="00600D0D" w14:paraId="3EA579F3" w14:textId="77777777" w:rsidTr="00D41A2A">
        <w:trPr>
          <w:trHeight w:val="288"/>
          <w:ins w:id="1450" w:author="Phil" w:date="2016-04-22T12:43:00Z"/>
          <w:trPrChange w:id="1451" w:author="Phil" w:date="2016-04-22T12:47:00Z">
            <w:trPr>
              <w:trHeight w:val="288"/>
            </w:trPr>
          </w:trPrChange>
        </w:trPr>
        <w:tc>
          <w:tcPr>
            <w:tcW w:w="2783" w:type="dxa"/>
            <w:vMerge/>
            <w:noWrap/>
            <w:hideMark/>
            <w:tcPrChange w:id="1452" w:author="Phil" w:date="2016-04-22T12:47:00Z">
              <w:tcPr>
                <w:tcW w:w="1430" w:type="dxa"/>
                <w:vMerge/>
                <w:noWrap/>
                <w:hideMark/>
              </w:tcPr>
            </w:tcPrChange>
          </w:tcPr>
          <w:p w14:paraId="5BF87FC5" w14:textId="2B2A6564" w:rsidR="00D41A2A" w:rsidRPr="00600D0D" w:rsidRDefault="00D41A2A" w:rsidP="00D41A2A">
            <w:pPr>
              <w:contextualSpacing/>
              <w:rPr>
                <w:ins w:id="1453" w:author="Phil" w:date="2016-04-22T12:43:00Z"/>
                <w:sz w:val="24"/>
                <w:szCs w:val="24"/>
              </w:rPr>
              <w:pPrChange w:id="1454" w:author="Phil" w:date="2016-04-22T12:47:00Z">
                <w:pPr>
                  <w:spacing w:line="480" w:lineRule="auto"/>
                </w:pPr>
              </w:pPrChange>
            </w:pPr>
          </w:p>
        </w:tc>
        <w:tc>
          <w:tcPr>
            <w:tcW w:w="5127" w:type="dxa"/>
            <w:noWrap/>
            <w:hideMark/>
            <w:tcPrChange w:id="1455" w:author="Phil" w:date="2016-04-22T12:47:00Z">
              <w:tcPr>
                <w:tcW w:w="3838" w:type="dxa"/>
                <w:noWrap/>
                <w:hideMark/>
              </w:tcPr>
            </w:tcPrChange>
          </w:tcPr>
          <w:p w14:paraId="674A93F0" w14:textId="77777777" w:rsidR="00D41A2A" w:rsidRPr="00600D0D" w:rsidRDefault="00D41A2A" w:rsidP="00D41A2A">
            <w:pPr>
              <w:contextualSpacing/>
              <w:rPr>
                <w:ins w:id="1456" w:author="Phil" w:date="2016-04-22T12:43:00Z"/>
                <w:sz w:val="24"/>
                <w:szCs w:val="24"/>
              </w:rPr>
              <w:pPrChange w:id="1457" w:author="Phil" w:date="2016-04-22T12:47:00Z">
                <w:pPr>
                  <w:spacing w:line="480" w:lineRule="auto"/>
                </w:pPr>
              </w:pPrChange>
            </w:pPr>
            <w:ins w:id="1458" w:author="Phil" w:date="2016-04-22T12:43:00Z">
              <w:r w:rsidRPr="00600D0D">
                <w:rPr>
                  <w:sz w:val="24"/>
                  <w:szCs w:val="24"/>
                </w:rPr>
                <w:t>Mist nets+Transect+Vocal+Study</w:t>
              </w:r>
            </w:ins>
          </w:p>
        </w:tc>
        <w:tc>
          <w:tcPr>
            <w:tcW w:w="1771" w:type="dxa"/>
            <w:noWrap/>
            <w:hideMark/>
            <w:tcPrChange w:id="1459" w:author="Phil" w:date="2016-04-22T12:47:00Z">
              <w:tcPr>
                <w:tcW w:w="1351" w:type="dxa"/>
                <w:noWrap/>
                <w:hideMark/>
              </w:tcPr>
            </w:tcPrChange>
          </w:tcPr>
          <w:p w14:paraId="119082F3" w14:textId="77777777" w:rsidR="00D41A2A" w:rsidRPr="00600D0D" w:rsidRDefault="00D41A2A" w:rsidP="00D41A2A">
            <w:pPr>
              <w:contextualSpacing/>
              <w:rPr>
                <w:ins w:id="1460" w:author="Phil" w:date="2016-04-22T12:43:00Z"/>
                <w:sz w:val="24"/>
                <w:szCs w:val="24"/>
              </w:rPr>
              <w:pPrChange w:id="1461" w:author="Phil" w:date="2016-04-22T12:47:00Z">
                <w:pPr>
                  <w:spacing w:line="480" w:lineRule="auto"/>
                </w:pPr>
              </w:pPrChange>
            </w:pPr>
            <w:ins w:id="1462" w:author="Phil" w:date="2016-04-22T12:43:00Z">
              <w:r w:rsidRPr="00600D0D">
                <w:rPr>
                  <w:sz w:val="24"/>
                  <w:szCs w:val="24"/>
                </w:rPr>
                <w:t>-91.3717</w:t>
              </w:r>
            </w:ins>
          </w:p>
        </w:tc>
        <w:tc>
          <w:tcPr>
            <w:tcW w:w="1134" w:type="dxa"/>
            <w:noWrap/>
            <w:hideMark/>
            <w:tcPrChange w:id="1463" w:author="Phil" w:date="2016-04-22T12:47:00Z">
              <w:tcPr>
                <w:tcW w:w="910" w:type="dxa"/>
                <w:noWrap/>
                <w:hideMark/>
              </w:tcPr>
            </w:tcPrChange>
          </w:tcPr>
          <w:p w14:paraId="6FFC5713" w14:textId="77777777" w:rsidR="00D41A2A" w:rsidRPr="00600D0D" w:rsidRDefault="00D41A2A" w:rsidP="00D41A2A">
            <w:pPr>
              <w:contextualSpacing/>
              <w:rPr>
                <w:ins w:id="1464" w:author="Phil" w:date="2016-04-22T12:43:00Z"/>
                <w:sz w:val="24"/>
                <w:szCs w:val="24"/>
              </w:rPr>
              <w:pPrChange w:id="1465" w:author="Phil" w:date="2016-04-22T12:47:00Z">
                <w:pPr>
                  <w:spacing w:line="480" w:lineRule="auto"/>
                </w:pPr>
              </w:pPrChange>
            </w:pPr>
            <w:ins w:id="1466" w:author="Phil" w:date="2016-04-22T12:43:00Z">
              <w:r w:rsidRPr="00600D0D">
                <w:rPr>
                  <w:sz w:val="24"/>
                  <w:szCs w:val="24"/>
                </w:rPr>
                <w:t>5</w:t>
              </w:r>
            </w:ins>
          </w:p>
        </w:tc>
      </w:tr>
      <w:tr w:rsidR="00D41A2A" w:rsidRPr="00600D0D" w14:paraId="455787E0" w14:textId="77777777" w:rsidTr="00D41A2A">
        <w:trPr>
          <w:trHeight w:val="288"/>
          <w:ins w:id="1467" w:author="Phil" w:date="2016-04-22T12:43:00Z"/>
          <w:trPrChange w:id="1468" w:author="Phil" w:date="2016-04-22T12:47:00Z">
            <w:trPr>
              <w:trHeight w:val="288"/>
            </w:trPr>
          </w:trPrChange>
        </w:trPr>
        <w:tc>
          <w:tcPr>
            <w:tcW w:w="2783" w:type="dxa"/>
            <w:vMerge/>
            <w:noWrap/>
            <w:hideMark/>
            <w:tcPrChange w:id="1469" w:author="Phil" w:date="2016-04-22T12:47:00Z">
              <w:tcPr>
                <w:tcW w:w="1430" w:type="dxa"/>
                <w:vMerge/>
                <w:noWrap/>
                <w:hideMark/>
              </w:tcPr>
            </w:tcPrChange>
          </w:tcPr>
          <w:p w14:paraId="6D443777" w14:textId="3A8B9318" w:rsidR="00D41A2A" w:rsidRPr="00600D0D" w:rsidRDefault="00D41A2A" w:rsidP="00D41A2A">
            <w:pPr>
              <w:contextualSpacing/>
              <w:rPr>
                <w:ins w:id="1470" w:author="Phil" w:date="2016-04-22T12:43:00Z"/>
                <w:sz w:val="24"/>
                <w:szCs w:val="24"/>
              </w:rPr>
              <w:pPrChange w:id="1471" w:author="Phil" w:date="2016-04-22T12:47:00Z">
                <w:pPr>
                  <w:spacing w:line="480" w:lineRule="auto"/>
                </w:pPr>
              </w:pPrChange>
            </w:pPr>
          </w:p>
        </w:tc>
        <w:tc>
          <w:tcPr>
            <w:tcW w:w="5127" w:type="dxa"/>
            <w:noWrap/>
            <w:hideMark/>
            <w:tcPrChange w:id="1472" w:author="Phil" w:date="2016-04-22T12:47:00Z">
              <w:tcPr>
                <w:tcW w:w="3838" w:type="dxa"/>
                <w:noWrap/>
                <w:hideMark/>
              </w:tcPr>
            </w:tcPrChange>
          </w:tcPr>
          <w:p w14:paraId="6D10C86A" w14:textId="77777777" w:rsidR="00D41A2A" w:rsidRPr="00600D0D" w:rsidRDefault="00D41A2A" w:rsidP="00D41A2A">
            <w:pPr>
              <w:contextualSpacing/>
              <w:rPr>
                <w:ins w:id="1473" w:author="Phil" w:date="2016-04-22T12:43:00Z"/>
                <w:sz w:val="24"/>
                <w:szCs w:val="24"/>
              </w:rPr>
              <w:pPrChange w:id="1474" w:author="Phil" w:date="2016-04-22T12:47:00Z">
                <w:pPr>
                  <w:spacing w:line="480" w:lineRule="auto"/>
                </w:pPr>
              </w:pPrChange>
            </w:pPr>
            <w:ins w:id="1475" w:author="Phil" w:date="2016-04-22T12:43:00Z">
              <w:r w:rsidRPr="00600D0D">
                <w:rPr>
                  <w:sz w:val="24"/>
                  <w:szCs w:val="24"/>
                </w:rPr>
                <w:t>Point obs+Mist nets+Transect+Vocal+Study</w:t>
              </w:r>
            </w:ins>
          </w:p>
        </w:tc>
        <w:tc>
          <w:tcPr>
            <w:tcW w:w="1771" w:type="dxa"/>
            <w:noWrap/>
            <w:hideMark/>
            <w:tcPrChange w:id="1476" w:author="Phil" w:date="2016-04-22T12:47:00Z">
              <w:tcPr>
                <w:tcW w:w="1351" w:type="dxa"/>
                <w:noWrap/>
                <w:hideMark/>
              </w:tcPr>
            </w:tcPrChange>
          </w:tcPr>
          <w:p w14:paraId="784CE4CC" w14:textId="77777777" w:rsidR="00D41A2A" w:rsidRPr="00600D0D" w:rsidRDefault="00D41A2A" w:rsidP="00D41A2A">
            <w:pPr>
              <w:contextualSpacing/>
              <w:rPr>
                <w:ins w:id="1477" w:author="Phil" w:date="2016-04-22T12:43:00Z"/>
                <w:sz w:val="24"/>
                <w:szCs w:val="24"/>
              </w:rPr>
              <w:pPrChange w:id="1478" w:author="Phil" w:date="2016-04-22T12:47:00Z">
                <w:pPr>
                  <w:spacing w:line="480" w:lineRule="auto"/>
                </w:pPr>
              </w:pPrChange>
            </w:pPr>
            <w:ins w:id="1479" w:author="Phil" w:date="2016-04-22T12:43:00Z">
              <w:r w:rsidRPr="00600D0D">
                <w:rPr>
                  <w:sz w:val="24"/>
                  <w:szCs w:val="24"/>
                </w:rPr>
                <w:t>-88.3364</w:t>
              </w:r>
            </w:ins>
          </w:p>
        </w:tc>
        <w:tc>
          <w:tcPr>
            <w:tcW w:w="1134" w:type="dxa"/>
            <w:noWrap/>
            <w:hideMark/>
            <w:tcPrChange w:id="1480" w:author="Phil" w:date="2016-04-22T12:47:00Z">
              <w:tcPr>
                <w:tcW w:w="910" w:type="dxa"/>
                <w:noWrap/>
                <w:hideMark/>
              </w:tcPr>
            </w:tcPrChange>
          </w:tcPr>
          <w:p w14:paraId="38F25FF2" w14:textId="77777777" w:rsidR="00D41A2A" w:rsidRPr="00600D0D" w:rsidRDefault="00D41A2A" w:rsidP="00D41A2A">
            <w:pPr>
              <w:contextualSpacing/>
              <w:rPr>
                <w:ins w:id="1481" w:author="Phil" w:date="2016-04-22T12:43:00Z"/>
                <w:sz w:val="24"/>
                <w:szCs w:val="24"/>
              </w:rPr>
              <w:pPrChange w:id="1482" w:author="Phil" w:date="2016-04-22T12:47:00Z">
                <w:pPr>
                  <w:spacing w:line="480" w:lineRule="auto"/>
                </w:pPr>
              </w:pPrChange>
            </w:pPr>
            <w:ins w:id="1483" w:author="Phil" w:date="2016-04-22T12:43:00Z">
              <w:r w:rsidRPr="00600D0D">
                <w:rPr>
                  <w:sz w:val="24"/>
                  <w:szCs w:val="24"/>
                </w:rPr>
                <w:t>6</w:t>
              </w:r>
            </w:ins>
          </w:p>
        </w:tc>
      </w:tr>
      <w:tr w:rsidR="00D41A2A" w:rsidRPr="00600D0D" w14:paraId="555A57F6" w14:textId="77777777" w:rsidTr="00D41A2A">
        <w:trPr>
          <w:trHeight w:val="288"/>
          <w:ins w:id="1484" w:author="Phil" w:date="2016-04-22T12:43:00Z"/>
          <w:trPrChange w:id="1485" w:author="Phil" w:date="2016-04-22T12:47:00Z">
            <w:trPr>
              <w:trHeight w:val="288"/>
            </w:trPr>
          </w:trPrChange>
        </w:trPr>
        <w:tc>
          <w:tcPr>
            <w:tcW w:w="2783" w:type="dxa"/>
            <w:vMerge w:val="restart"/>
            <w:noWrap/>
            <w:hideMark/>
            <w:tcPrChange w:id="1486" w:author="Phil" w:date="2016-04-22T12:47:00Z">
              <w:tcPr>
                <w:tcW w:w="1430" w:type="dxa"/>
                <w:vMerge w:val="restart"/>
                <w:noWrap/>
                <w:hideMark/>
              </w:tcPr>
            </w:tcPrChange>
          </w:tcPr>
          <w:p w14:paraId="4A0488B9" w14:textId="3C4626C3" w:rsidR="00D41A2A" w:rsidRPr="00600D0D" w:rsidRDefault="00D41A2A" w:rsidP="00D41A2A">
            <w:pPr>
              <w:contextualSpacing/>
              <w:rPr>
                <w:ins w:id="1487" w:author="Phil" w:date="2016-04-22T12:43:00Z"/>
                <w:sz w:val="24"/>
                <w:szCs w:val="24"/>
              </w:rPr>
              <w:pPrChange w:id="1488" w:author="Phil" w:date="2016-04-22T12:47:00Z">
                <w:pPr>
                  <w:spacing w:line="480" w:lineRule="auto"/>
                </w:pPr>
              </w:pPrChange>
            </w:pPr>
            <w:ins w:id="1489" w:author="Phil" w:date="2016-04-22T12:46:00Z">
              <w:r>
                <w:rPr>
                  <w:sz w:val="24"/>
                  <w:szCs w:val="24"/>
                </w:rPr>
                <w:t>Functional Dispersion (FDis)</w:t>
              </w:r>
            </w:ins>
          </w:p>
        </w:tc>
        <w:tc>
          <w:tcPr>
            <w:tcW w:w="5127" w:type="dxa"/>
            <w:noWrap/>
            <w:hideMark/>
            <w:tcPrChange w:id="1490" w:author="Phil" w:date="2016-04-22T12:47:00Z">
              <w:tcPr>
                <w:tcW w:w="3838" w:type="dxa"/>
                <w:noWrap/>
                <w:hideMark/>
              </w:tcPr>
            </w:tcPrChange>
          </w:tcPr>
          <w:p w14:paraId="2AFDEDB6" w14:textId="77777777" w:rsidR="00D41A2A" w:rsidRPr="00600D0D" w:rsidRDefault="00D41A2A" w:rsidP="00D41A2A">
            <w:pPr>
              <w:contextualSpacing/>
              <w:rPr>
                <w:ins w:id="1491" w:author="Phil" w:date="2016-04-22T12:43:00Z"/>
                <w:sz w:val="24"/>
                <w:szCs w:val="24"/>
              </w:rPr>
              <w:pPrChange w:id="1492" w:author="Phil" w:date="2016-04-22T12:47:00Z">
                <w:pPr>
                  <w:spacing w:line="480" w:lineRule="auto"/>
                </w:pPr>
              </w:pPrChange>
            </w:pPr>
            <w:ins w:id="1493" w:author="Phil" w:date="2016-04-22T12:43:00Z">
              <w:r w:rsidRPr="00600D0D">
                <w:rPr>
                  <w:sz w:val="24"/>
                  <w:szCs w:val="24"/>
                </w:rPr>
                <w:t>Study</w:t>
              </w:r>
            </w:ins>
          </w:p>
        </w:tc>
        <w:tc>
          <w:tcPr>
            <w:tcW w:w="1771" w:type="dxa"/>
            <w:noWrap/>
            <w:hideMark/>
            <w:tcPrChange w:id="1494" w:author="Phil" w:date="2016-04-22T12:47:00Z">
              <w:tcPr>
                <w:tcW w:w="1351" w:type="dxa"/>
                <w:noWrap/>
                <w:hideMark/>
              </w:tcPr>
            </w:tcPrChange>
          </w:tcPr>
          <w:p w14:paraId="7694E4C1" w14:textId="77777777" w:rsidR="00D41A2A" w:rsidRPr="00600D0D" w:rsidRDefault="00D41A2A" w:rsidP="00D41A2A">
            <w:pPr>
              <w:contextualSpacing/>
              <w:rPr>
                <w:ins w:id="1495" w:author="Phil" w:date="2016-04-22T12:43:00Z"/>
                <w:sz w:val="24"/>
                <w:szCs w:val="24"/>
              </w:rPr>
              <w:pPrChange w:id="1496" w:author="Phil" w:date="2016-04-22T12:47:00Z">
                <w:pPr>
                  <w:spacing w:line="480" w:lineRule="auto"/>
                </w:pPr>
              </w:pPrChange>
            </w:pPr>
            <w:ins w:id="1497" w:author="Phil" w:date="2016-04-22T12:43:00Z">
              <w:r w:rsidRPr="00600D0D">
                <w:rPr>
                  <w:sz w:val="24"/>
                  <w:szCs w:val="24"/>
                </w:rPr>
                <w:t>-43.32</w:t>
              </w:r>
            </w:ins>
          </w:p>
        </w:tc>
        <w:tc>
          <w:tcPr>
            <w:tcW w:w="1134" w:type="dxa"/>
            <w:noWrap/>
            <w:hideMark/>
            <w:tcPrChange w:id="1498" w:author="Phil" w:date="2016-04-22T12:47:00Z">
              <w:tcPr>
                <w:tcW w:w="910" w:type="dxa"/>
                <w:noWrap/>
                <w:hideMark/>
              </w:tcPr>
            </w:tcPrChange>
          </w:tcPr>
          <w:p w14:paraId="4918BEBE" w14:textId="77777777" w:rsidR="00D41A2A" w:rsidRPr="00600D0D" w:rsidRDefault="00D41A2A" w:rsidP="00D41A2A">
            <w:pPr>
              <w:contextualSpacing/>
              <w:rPr>
                <w:ins w:id="1499" w:author="Phil" w:date="2016-04-22T12:43:00Z"/>
                <w:sz w:val="24"/>
                <w:szCs w:val="24"/>
              </w:rPr>
              <w:pPrChange w:id="1500" w:author="Phil" w:date="2016-04-22T12:47:00Z">
                <w:pPr>
                  <w:spacing w:line="480" w:lineRule="auto"/>
                </w:pPr>
              </w:pPrChange>
            </w:pPr>
            <w:ins w:id="1501" w:author="Phil" w:date="2016-04-22T12:43:00Z">
              <w:r w:rsidRPr="00600D0D">
                <w:rPr>
                  <w:sz w:val="24"/>
                  <w:szCs w:val="24"/>
                </w:rPr>
                <w:t>1</w:t>
              </w:r>
            </w:ins>
          </w:p>
        </w:tc>
      </w:tr>
      <w:tr w:rsidR="00D41A2A" w:rsidRPr="00600D0D" w14:paraId="6BB143F9" w14:textId="77777777" w:rsidTr="00D41A2A">
        <w:trPr>
          <w:trHeight w:val="288"/>
          <w:ins w:id="1502" w:author="Phil" w:date="2016-04-22T12:43:00Z"/>
          <w:trPrChange w:id="1503" w:author="Phil" w:date="2016-04-22T12:47:00Z">
            <w:trPr>
              <w:trHeight w:val="288"/>
            </w:trPr>
          </w:trPrChange>
        </w:trPr>
        <w:tc>
          <w:tcPr>
            <w:tcW w:w="2783" w:type="dxa"/>
            <w:vMerge/>
            <w:noWrap/>
            <w:hideMark/>
            <w:tcPrChange w:id="1504" w:author="Phil" w:date="2016-04-22T12:47:00Z">
              <w:tcPr>
                <w:tcW w:w="1430" w:type="dxa"/>
                <w:vMerge/>
                <w:noWrap/>
                <w:hideMark/>
              </w:tcPr>
            </w:tcPrChange>
          </w:tcPr>
          <w:p w14:paraId="05ED6983" w14:textId="4DF85571" w:rsidR="00D41A2A" w:rsidRPr="00600D0D" w:rsidRDefault="00D41A2A" w:rsidP="00D41A2A">
            <w:pPr>
              <w:contextualSpacing/>
              <w:rPr>
                <w:ins w:id="1505" w:author="Phil" w:date="2016-04-22T12:43:00Z"/>
                <w:sz w:val="24"/>
                <w:szCs w:val="24"/>
              </w:rPr>
              <w:pPrChange w:id="1506" w:author="Phil" w:date="2016-04-22T12:47:00Z">
                <w:pPr>
                  <w:spacing w:line="480" w:lineRule="auto"/>
                </w:pPr>
              </w:pPrChange>
            </w:pPr>
          </w:p>
        </w:tc>
        <w:tc>
          <w:tcPr>
            <w:tcW w:w="5127" w:type="dxa"/>
            <w:noWrap/>
            <w:hideMark/>
            <w:tcPrChange w:id="1507" w:author="Phil" w:date="2016-04-22T12:47:00Z">
              <w:tcPr>
                <w:tcW w:w="3838" w:type="dxa"/>
                <w:noWrap/>
                <w:hideMark/>
              </w:tcPr>
            </w:tcPrChange>
          </w:tcPr>
          <w:p w14:paraId="7FF584B4" w14:textId="77777777" w:rsidR="00D41A2A" w:rsidRPr="00600D0D" w:rsidRDefault="00D41A2A" w:rsidP="00D41A2A">
            <w:pPr>
              <w:contextualSpacing/>
              <w:rPr>
                <w:ins w:id="1508" w:author="Phil" w:date="2016-04-22T12:43:00Z"/>
                <w:sz w:val="24"/>
                <w:szCs w:val="24"/>
              </w:rPr>
              <w:pPrChange w:id="1509" w:author="Phil" w:date="2016-04-22T12:47:00Z">
                <w:pPr>
                  <w:spacing w:line="480" w:lineRule="auto"/>
                </w:pPr>
              </w:pPrChange>
            </w:pPr>
            <w:ins w:id="1510" w:author="Phil" w:date="2016-04-22T12:43:00Z">
              <w:r w:rsidRPr="00600D0D">
                <w:rPr>
                  <w:sz w:val="24"/>
                  <w:szCs w:val="24"/>
                </w:rPr>
                <w:t>Mist_nets+Study</w:t>
              </w:r>
            </w:ins>
          </w:p>
        </w:tc>
        <w:tc>
          <w:tcPr>
            <w:tcW w:w="1771" w:type="dxa"/>
            <w:noWrap/>
            <w:hideMark/>
            <w:tcPrChange w:id="1511" w:author="Phil" w:date="2016-04-22T12:47:00Z">
              <w:tcPr>
                <w:tcW w:w="1351" w:type="dxa"/>
                <w:noWrap/>
                <w:hideMark/>
              </w:tcPr>
            </w:tcPrChange>
          </w:tcPr>
          <w:p w14:paraId="1B6DADB3" w14:textId="77777777" w:rsidR="00D41A2A" w:rsidRPr="00600D0D" w:rsidRDefault="00D41A2A" w:rsidP="00D41A2A">
            <w:pPr>
              <w:contextualSpacing/>
              <w:rPr>
                <w:ins w:id="1512" w:author="Phil" w:date="2016-04-22T12:43:00Z"/>
                <w:sz w:val="24"/>
                <w:szCs w:val="24"/>
              </w:rPr>
              <w:pPrChange w:id="1513" w:author="Phil" w:date="2016-04-22T12:47:00Z">
                <w:pPr>
                  <w:spacing w:line="480" w:lineRule="auto"/>
                </w:pPr>
              </w:pPrChange>
            </w:pPr>
            <w:ins w:id="1514" w:author="Phil" w:date="2016-04-22T12:43:00Z">
              <w:r w:rsidRPr="00600D0D">
                <w:rPr>
                  <w:sz w:val="24"/>
                  <w:szCs w:val="24"/>
                </w:rPr>
                <w:t>-40.9265</w:t>
              </w:r>
            </w:ins>
          </w:p>
        </w:tc>
        <w:tc>
          <w:tcPr>
            <w:tcW w:w="1134" w:type="dxa"/>
            <w:noWrap/>
            <w:hideMark/>
            <w:tcPrChange w:id="1515" w:author="Phil" w:date="2016-04-22T12:47:00Z">
              <w:tcPr>
                <w:tcW w:w="910" w:type="dxa"/>
                <w:noWrap/>
                <w:hideMark/>
              </w:tcPr>
            </w:tcPrChange>
          </w:tcPr>
          <w:p w14:paraId="59AD62B9" w14:textId="77777777" w:rsidR="00D41A2A" w:rsidRPr="00600D0D" w:rsidRDefault="00D41A2A" w:rsidP="00D41A2A">
            <w:pPr>
              <w:contextualSpacing/>
              <w:rPr>
                <w:ins w:id="1516" w:author="Phil" w:date="2016-04-22T12:43:00Z"/>
                <w:sz w:val="24"/>
                <w:szCs w:val="24"/>
              </w:rPr>
              <w:pPrChange w:id="1517" w:author="Phil" w:date="2016-04-22T12:47:00Z">
                <w:pPr>
                  <w:spacing w:line="480" w:lineRule="auto"/>
                </w:pPr>
              </w:pPrChange>
            </w:pPr>
            <w:ins w:id="1518" w:author="Phil" w:date="2016-04-22T12:43:00Z">
              <w:r w:rsidRPr="00600D0D">
                <w:rPr>
                  <w:sz w:val="24"/>
                  <w:szCs w:val="24"/>
                </w:rPr>
                <w:t>2</w:t>
              </w:r>
            </w:ins>
          </w:p>
        </w:tc>
      </w:tr>
      <w:tr w:rsidR="00D41A2A" w:rsidRPr="00600D0D" w14:paraId="3AC6BD8D" w14:textId="77777777" w:rsidTr="00D41A2A">
        <w:trPr>
          <w:trHeight w:val="288"/>
          <w:ins w:id="1519" w:author="Phil" w:date="2016-04-22T12:43:00Z"/>
          <w:trPrChange w:id="1520" w:author="Phil" w:date="2016-04-22T12:47:00Z">
            <w:trPr>
              <w:trHeight w:val="288"/>
            </w:trPr>
          </w:trPrChange>
        </w:trPr>
        <w:tc>
          <w:tcPr>
            <w:tcW w:w="2783" w:type="dxa"/>
            <w:vMerge/>
            <w:noWrap/>
            <w:hideMark/>
            <w:tcPrChange w:id="1521" w:author="Phil" w:date="2016-04-22T12:47:00Z">
              <w:tcPr>
                <w:tcW w:w="1430" w:type="dxa"/>
                <w:vMerge/>
                <w:noWrap/>
                <w:hideMark/>
              </w:tcPr>
            </w:tcPrChange>
          </w:tcPr>
          <w:p w14:paraId="0A898F76" w14:textId="457B6438" w:rsidR="00D41A2A" w:rsidRPr="00600D0D" w:rsidRDefault="00D41A2A" w:rsidP="00D41A2A">
            <w:pPr>
              <w:contextualSpacing/>
              <w:rPr>
                <w:ins w:id="1522" w:author="Phil" w:date="2016-04-22T12:43:00Z"/>
                <w:sz w:val="24"/>
                <w:szCs w:val="24"/>
              </w:rPr>
              <w:pPrChange w:id="1523" w:author="Phil" w:date="2016-04-22T12:47:00Z">
                <w:pPr>
                  <w:spacing w:line="480" w:lineRule="auto"/>
                </w:pPr>
              </w:pPrChange>
            </w:pPr>
          </w:p>
        </w:tc>
        <w:tc>
          <w:tcPr>
            <w:tcW w:w="5127" w:type="dxa"/>
            <w:noWrap/>
            <w:hideMark/>
            <w:tcPrChange w:id="1524" w:author="Phil" w:date="2016-04-22T12:47:00Z">
              <w:tcPr>
                <w:tcW w:w="3838" w:type="dxa"/>
                <w:noWrap/>
                <w:hideMark/>
              </w:tcPr>
            </w:tcPrChange>
          </w:tcPr>
          <w:p w14:paraId="5A5159D6" w14:textId="77777777" w:rsidR="00D41A2A" w:rsidRPr="00600D0D" w:rsidRDefault="00D41A2A" w:rsidP="00D41A2A">
            <w:pPr>
              <w:contextualSpacing/>
              <w:rPr>
                <w:ins w:id="1525" w:author="Phil" w:date="2016-04-22T12:43:00Z"/>
                <w:sz w:val="24"/>
                <w:szCs w:val="24"/>
              </w:rPr>
              <w:pPrChange w:id="1526" w:author="Phil" w:date="2016-04-22T12:47:00Z">
                <w:pPr>
                  <w:spacing w:line="480" w:lineRule="auto"/>
                </w:pPr>
              </w:pPrChange>
            </w:pPr>
            <w:ins w:id="1527" w:author="Phil" w:date="2016-04-22T12:43:00Z">
              <w:r w:rsidRPr="00600D0D">
                <w:rPr>
                  <w:sz w:val="24"/>
                  <w:szCs w:val="24"/>
                </w:rPr>
                <w:t>Mist_nets+Transect+Study</w:t>
              </w:r>
            </w:ins>
          </w:p>
        </w:tc>
        <w:tc>
          <w:tcPr>
            <w:tcW w:w="1771" w:type="dxa"/>
            <w:noWrap/>
            <w:hideMark/>
            <w:tcPrChange w:id="1528" w:author="Phil" w:date="2016-04-22T12:47:00Z">
              <w:tcPr>
                <w:tcW w:w="1351" w:type="dxa"/>
                <w:noWrap/>
                <w:hideMark/>
              </w:tcPr>
            </w:tcPrChange>
          </w:tcPr>
          <w:p w14:paraId="08DB5869" w14:textId="77777777" w:rsidR="00D41A2A" w:rsidRPr="00600D0D" w:rsidRDefault="00D41A2A" w:rsidP="00D41A2A">
            <w:pPr>
              <w:contextualSpacing/>
              <w:rPr>
                <w:ins w:id="1529" w:author="Phil" w:date="2016-04-22T12:43:00Z"/>
                <w:sz w:val="24"/>
                <w:szCs w:val="24"/>
              </w:rPr>
              <w:pPrChange w:id="1530" w:author="Phil" w:date="2016-04-22T12:47:00Z">
                <w:pPr>
                  <w:spacing w:line="480" w:lineRule="auto"/>
                </w:pPr>
              </w:pPrChange>
            </w:pPr>
            <w:ins w:id="1531" w:author="Phil" w:date="2016-04-22T12:43:00Z">
              <w:r w:rsidRPr="00600D0D">
                <w:rPr>
                  <w:sz w:val="24"/>
                  <w:szCs w:val="24"/>
                </w:rPr>
                <w:t>-40.8142</w:t>
              </w:r>
            </w:ins>
          </w:p>
        </w:tc>
        <w:tc>
          <w:tcPr>
            <w:tcW w:w="1134" w:type="dxa"/>
            <w:noWrap/>
            <w:hideMark/>
            <w:tcPrChange w:id="1532" w:author="Phil" w:date="2016-04-22T12:47:00Z">
              <w:tcPr>
                <w:tcW w:w="910" w:type="dxa"/>
                <w:noWrap/>
                <w:hideMark/>
              </w:tcPr>
            </w:tcPrChange>
          </w:tcPr>
          <w:p w14:paraId="61DB728F" w14:textId="77777777" w:rsidR="00D41A2A" w:rsidRPr="00600D0D" w:rsidRDefault="00D41A2A" w:rsidP="00D41A2A">
            <w:pPr>
              <w:contextualSpacing/>
              <w:rPr>
                <w:ins w:id="1533" w:author="Phil" w:date="2016-04-22T12:43:00Z"/>
                <w:sz w:val="24"/>
                <w:szCs w:val="24"/>
              </w:rPr>
              <w:pPrChange w:id="1534" w:author="Phil" w:date="2016-04-22T12:47:00Z">
                <w:pPr>
                  <w:spacing w:line="480" w:lineRule="auto"/>
                </w:pPr>
              </w:pPrChange>
            </w:pPr>
            <w:ins w:id="1535" w:author="Phil" w:date="2016-04-22T12:43:00Z">
              <w:r w:rsidRPr="00600D0D">
                <w:rPr>
                  <w:sz w:val="24"/>
                  <w:szCs w:val="24"/>
                </w:rPr>
                <w:t>3</w:t>
              </w:r>
            </w:ins>
          </w:p>
        </w:tc>
      </w:tr>
      <w:tr w:rsidR="00D41A2A" w:rsidRPr="00600D0D" w14:paraId="31F2FDA1" w14:textId="77777777" w:rsidTr="00D41A2A">
        <w:trPr>
          <w:trHeight w:val="288"/>
          <w:ins w:id="1536" w:author="Phil" w:date="2016-04-22T12:43:00Z"/>
          <w:trPrChange w:id="1537" w:author="Phil" w:date="2016-04-22T12:47:00Z">
            <w:trPr>
              <w:trHeight w:val="288"/>
            </w:trPr>
          </w:trPrChange>
        </w:trPr>
        <w:tc>
          <w:tcPr>
            <w:tcW w:w="2783" w:type="dxa"/>
            <w:vMerge/>
            <w:noWrap/>
            <w:hideMark/>
            <w:tcPrChange w:id="1538" w:author="Phil" w:date="2016-04-22T12:47:00Z">
              <w:tcPr>
                <w:tcW w:w="1430" w:type="dxa"/>
                <w:vMerge/>
                <w:noWrap/>
                <w:hideMark/>
              </w:tcPr>
            </w:tcPrChange>
          </w:tcPr>
          <w:p w14:paraId="7562AFBF" w14:textId="7CFEAEBC" w:rsidR="00D41A2A" w:rsidRPr="00600D0D" w:rsidRDefault="00D41A2A" w:rsidP="00D41A2A">
            <w:pPr>
              <w:contextualSpacing/>
              <w:rPr>
                <w:ins w:id="1539" w:author="Phil" w:date="2016-04-22T12:43:00Z"/>
                <w:sz w:val="24"/>
                <w:szCs w:val="24"/>
              </w:rPr>
              <w:pPrChange w:id="1540" w:author="Phil" w:date="2016-04-22T12:47:00Z">
                <w:pPr>
                  <w:spacing w:line="480" w:lineRule="auto"/>
                </w:pPr>
              </w:pPrChange>
            </w:pPr>
          </w:p>
        </w:tc>
        <w:tc>
          <w:tcPr>
            <w:tcW w:w="5127" w:type="dxa"/>
            <w:noWrap/>
            <w:hideMark/>
            <w:tcPrChange w:id="1541" w:author="Phil" w:date="2016-04-22T12:47:00Z">
              <w:tcPr>
                <w:tcW w:w="3838" w:type="dxa"/>
                <w:noWrap/>
                <w:hideMark/>
              </w:tcPr>
            </w:tcPrChange>
          </w:tcPr>
          <w:p w14:paraId="65FD374F" w14:textId="77777777" w:rsidR="00D41A2A" w:rsidRPr="00600D0D" w:rsidRDefault="00D41A2A" w:rsidP="00D41A2A">
            <w:pPr>
              <w:contextualSpacing/>
              <w:rPr>
                <w:ins w:id="1542" w:author="Phil" w:date="2016-04-22T12:43:00Z"/>
                <w:sz w:val="24"/>
                <w:szCs w:val="24"/>
              </w:rPr>
              <w:pPrChange w:id="1543" w:author="Phil" w:date="2016-04-22T12:47:00Z">
                <w:pPr>
                  <w:spacing w:line="480" w:lineRule="auto"/>
                </w:pPr>
              </w:pPrChange>
            </w:pPr>
            <w:ins w:id="1544" w:author="Phil" w:date="2016-04-22T12:43:00Z">
              <w:r w:rsidRPr="00600D0D">
                <w:rPr>
                  <w:sz w:val="24"/>
                  <w:szCs w:val="24"/>
                </w:rPr>
                <w:t>Mist nets+ Transect+Vocal+Study</w:t>
              </w:r>
            </w:ins>
          </w:p>
        </w:tc>
        <w:tc>
          <w:tcPr>
            <w:tcW w:w="1771" w:type="dxa"/>
            <w:noWrap/>
            <w:hideMark/>
            <w:tcPrChange w:id="1545" w:author="Phil" w:date="2016-04-22T12:47:00Z">
              <w:tcPr>
                <w:tcW w:w="1351" w:type="dxa"/>
                <w:noWrap/>
                <w:hideMark/>
              </w:tcPr>
            </w:tcPrChange>
          </w:tcPr>
          <w:p w14:paraId="2CFD8F49" w14:textId="77777777" w:rsidR="00D41A2A" w:rsidRPr="00600D0D" w:rsidRDefault="00D41A2A" w:rsidP="00D41A2A">
            <w:pPr>
              <w:contextualSpacing/>
              <w:rPr>
                <w:ins w:id="1546" w:author="Phil" w:date="2016-04-22T12:43:00Z"/>
                <w:sz w:val="24"/>
                <w:szCs w:val="24"/>
              </w:rPr>
              <w:pPrChange w:id="1547" w:author="Phil" w:date="2016-04-22T12:47:00Z">
                <w:pPr>
                  <w:spacing w:line="480" w:lineRule="auto"/>
                </w:pPr>
              </w:pPrChange>
            </w:pPr>
            <w:ins w:id="1548" w:author="Phil" w:date="2016-04-22T12:43:00Z">
              <w:r w:rsidRPr="00600D0D">
                <w:rPr>
                  <w:sz w:val="24"/>
                  <w:szCs w:val="24"/>
                </w:rPr>
                <w:t>-38.7318</w:t>
              </w:r>
            </w:ins>
          </w:p>
        </w:tc>
        <w:tc>
          <w:tcPr>
            <w:tcW w:w="1134" w:type="dxa"/>
            <w:noWrap/>
            <w:hideMark/>
            <w:tcPrChange w:id="1549" w:author="Phil" w:date="2016-04-22T12:47:00Z">
              <w:tcPr>
                <w:tcW w:w="910" w:type="dxa"/>
                <w:noWrap/>
                <w:hideMark/>
              </w:tcPr>
            </w:tcPrChange>
          </w:tcPr>
          <w:p w14:paraId="166EC11C" w14:textId="77777777" w:rsidR="00D41A2A" w:rsidRPr="00600D0D" w:rsidRDefault="00D41A2A" w:rsidP="00D41A2A">
            <w:pPr>
              <w:contextualSpacing/>
              <w:rPr>
                <w:ins w:id="1550" w:author="Phil" w:date="2016-04-22T12:43:00Z"/>
                <w:sz w:val="24"/>
                <w:szCs w:val="24"/>
              </w:rPr>
              <w:pPrChange w:id="1551" w:author="Phil" w:date="2016-04-22T12:47:00Z">
                <w:pPr>
                  <w:spacing w:line="480" w:lineRule="auto"/>
                </w:pPr>
              </w:pPrChange>
            </w:pPr>
            <w:ins w:id="1552" w:author="Phil" w:date="2016-04-22T12:43:00Z">
              <w:r w:rsidRPr="00600D0D">
                <w:rPr>
                  <w:sz w:val="24"/>
                  <w:szCs w:val="24"/>
                </w:rPr>
                <w:t>4</w:t>
              </w:r>
            </w:ins>
          </w:p>
        </w:tc>
      </w:tr>
      <w:tr w:rsidR="00D41A2A" w:rsidRPr="00600D0D" w14:paraId="7084E01B" w14:textId="77777777" w:rsidTr="00D41A2A">
        <w:trPr>
          <w:trHeight w:val="288"/>
          <w:ins w:id="1553" w:author="Phil" w:date="2016-04-22T12:43:00Z"/>
          <w:trPrChange w:id="1554" w:author="Phil" w:date="2016-04-22T12:47:00Z">
            <w:trPr>
              <w:trHeight w:val="288"/>
            </w:trPr>
          </w:trPrChange>
        </w:trPr>
        <w:tc>
          <w:tcPr>
            <w:tcW w:w="2783" w:type="dxa"/>
            <w:vMerge/>
            <w:noWrap/>
            <w:hideMark/>
            <w:tcPrChange w:id="1555" w:author="Phil" w:date="2016-04-22T12:47:00Z">
              <w:tcPr>
                <w:tcW w:w="1430" w:type="dxa"/>
                <w:vMerge/>
                <w:noWrap/>
                <w:hideMark/>
              </w:tcPr>
            </w:tcPrChange>
          </w:tcPr>
          <w:p w14:paraId="51F8D4A4" w14:textId="4A29AA9C" w:rsidR="00D41A2A" w:rsidRPr="00600D0D" w:rsidRDefault="00D41A2A" w:rsidP="00D41A2A">
            <w:pPr>
              <w:contextualSpacing/>
              <w:rPr>
                <w:ins w:id="1556" w:author="Phil" w:date="2016-04-22T12:43:00Z"/>
                <w:sz w:val="24"/>
                <w:szCs w:val="24"/>
              </w:rPr>
              <w:pPrChange w:id="1557" w:author="Phil" w:date="2016-04-22T12:47:00Z">
                <w:pPr>
                  <w:spacing w:line="480" w:lineRule="auto"/>
                </w:pPr>
              </w:pPrChange>
            </w:pPr>
          </w:p>
        </w:tc>
        <w:tc>
          <w:tcPr>
            <w:tcW w:w="5127" w:type="dxa"/>
            <w:noWrap/>
            <w:hideMark/>
            <w:tcPrChange w:id="1558" w:author="Phil" w:date="2016-04-22T12:47:00Z">
              <w:tcPr>
                <w:tcW w:w="3838" w:type="dxa"/>
                <w:noWrap/>
                <w:hideMark/>
              </w:tcPr>
            </w:tcPrChange>
          </w:tcPr>
          <w:p w14:paraId="52027889" w14:textId="77777777" w:rsidR="00D41A2A" w:rsidRPr="00600D0D" w:rsidRDefault="00D41A2A" w:rsidP="00D41A2A">
            <w:pPr>
              <w:contextualSpacing/>
              <w:rPr>
                <w:ins w:id="1559" w:author="Phil" w:date="2016-04-22T12:43:00Z"/>
                <w:sz w:val="24"/>
                <w:szCs w:val="24"/>
              </w:rPr>
              <w:pPrChange w:id="1560" w:author="Phil" w:date="2016-04-22T12:47:00Z">
                <w:pPr>
                  <w:spacing w:line="480" w:lineRule="auto"/>
                </w:pPr>
              </w:pPrChange>
            </w:pPr>
            <w:ins w:id="1561" w:author="Phil" w:date="2016-04-22T12:43:00Z">
              <w:r w:rsidRPr="00600D0D">
                <w:rPr>
                  <w:sz w:val="24"/>
                  <w:szCs w:val="24"/>
                </w:rPr>
                <w:t>Mist nets+Transect+Vocal+Study</w:t>
              </w:r>
            </w:ins>
          </w:p>
        </w:tc>
        <w:tc>
          <w:tcPr>
            <w:tcW w:w="1771" w:type="dxa"/>
            <w:noWrap/>
            <w:hideMark/>
            <w:tcPrChange w:id="1562" w:author="Phil" w:date="2016-04-22T12:47:00Z">
              <w:tcPr>
                <w:tcW w:w="1351" w:type="dxa"/>
                <w:noWrap/>
                <w:hideMark/>
              </w:tcPr>
            </w:tcPrChange>
          </w:tcPr>
          <w:p w14:paraId="2971E480" w14:textId="77777777" w:rsidR="00D41A2A" w:rsidRPr="00600D0D" w:rsidRDefault="00D41A2A" w:rsidP="00D41A2A">
            <w:pPr>
              <w:contextualSpacing/>
              <w:rPr>
                <w:ins w:id="1563" w:author="Phil" w:date="2016-04-22T12:43:00Z"/>
                <w:sz w:val="24"/>
                <w:szCs w:val="24"/>
              </w:rPr>
              <w:pPrChange w:id="1564" w:author="Phil" w:date="2016-04-22T12:47:00Z">
                <w:pPr>
                  <w:spacing w:line="480" w:lineRule="auto"/>
                </w:pPr>
              </w:pPrChange>
            </w:pPr>
            <w:ins w:id="1565" w:author="Phil" w:date="2016-04-22T12:43:00Z">
              <w:r w:rsidRPr="00600D0D">
                <w:rPr>
                  <w:sz w:val="24"/>
                  <w:szCs w:val="24"/>
                </w:rPr>
                <w:t>-35.8651</w:t>
              </w:r>
            </w:ins>
          </w:p>
        </w:tc>
        <w:tc>
          <w:tcPr>
            <w:tcW w:w="1134" w:type="dxa"/>
            <w:noWrap/>
            <w:hideMark/>
            <w:tcPrChange w:id="1566" w:author="Phil" w:date="2016-04-22T12:47:00Z">
              <w:tcPr>
                <w:tcW w:w="910" w:type="dxa"/>
                <w:noWrap/>
                <w:hideMark/>
              </w:tcPr>
            </w:tcPrChange>
          </w:tcPr>
          <w:p w14:paraId="1157CDF5" w14:textId="77777777" w:rsidR="00D41A2A" w:rsidRPr="00600D0D" w:rsidRDefault="00D41A2A" w:rsidP="00D41A2A">
            <w:pPr>
              <w:contextualSpacing/>
              <w:rPr>
                <w:ins w:id="1567" w:author="Phil" w:date="2016-04-22T12:43:00Z"/>
                <w:sz w:val="24"/>
                <w:szCs w:val="24"/>
              </w:rPr>
              <w:pPrChange w:id="1568" w:author="Phil" w:date="2016-04-22T12:47:00Z">
                <w:pPr>
                  <w:spacing w:line="480" w:lineRule="auto"/>
                </w:pPr>
              </w:pPrChange>
            </w:pPr>
            <w:ins w:id="1569" w:author="Phil" w:date="2016-04-22T12:43:00Z">
              <w:r w:rsidRPr="00600D0D">
                <w:rPr>
                  <w:sz w:val="24"/>
                  <w:szCs w:val="24"/>
                </w:rPr>
                <w:t>5</w:t>
              </w:r>
            </w:ins>
          </w:p>
        </w:tc>
      </w:tr>
      <w:tr w:rsidR="00D41A2A" w:rsidRPr="00600D0D" w14:paraId="38833FD4" w14:textId="77777777" w:rsidTr="00D41A2A">
        <w:trPr>
          <w:trHeight w:val="288"/>
          <w:ins w:id="1570" w:author="Phil" w:date="2016-04-22T12:43:00Z"/>
          <w:trPrChange w:id="1571" w:author="Phil" w:date="2016-04-22T12:47:00Z">
            <w:trPr>
              <w:trHeight w:val="288"/>
            </w:trPr>
          </w:trPrChange>
        </w:trPr>
        <w:tc>
          <w:tcPr>
            <w:tcW w:w="2783" w:type="dxa"/>
            <w:vMerge/>
            <w:noWrap/>
            <w:hideMark/>
            <w:tcPrChange w:id="1572" w:author="Phil" w:date="2016-04-22T12:47:00Z">
              <w:tcPr>
                <w:tcW w:w="1430" w:type="dxa"/>
                <w:vMerge/>
                <w:noWrap/>
                <w:hideMark/>
              </w:tcPr>
            </w:tcPrChange>
          </w:tcPr>
          <w:p w14:paraId="34965D2D" w14:textId="486F2B12" w:rsidR="00D41A2A" w:rsidRPr="00600D0D" w:rsidRDefault="00D41A2A" w:rsidP="00D41A2A">
            <w:pPr>
              <w:contextualSpacing/>
              <w:rPr>
                <w:ins w:id="1573" w:author="Phil" w:date="2016-04-22T12:43:00Z"/>
                <w:sz w:val="24"/>
                <w:szCs w:val="24"/>
              </w:rPr>
              <w:pPrChange w:id="1574" w:author="Phil" w:date="2016-04-22T12:47:00Z">
                <w:pPr>
                  <w:spacing w:line="480" w:lineRule="auto"/>
                </w:pPr>
              </w:pPrChange>
            </w:pPr>
          </w:p>
        </w:tc>
        <w:tc>
          <w:tcPr>
            <w:tcW w:w="5127" w:type="dxa"/>
            <w:noWrap/>
            <w:hideMark/>
            <w:tcPrChange w:id="1575" w:author="Phil" w:date="2016-04-22T12:47:00Z">
              <w:tcPr>
                <w:tcW w:w="3838" w:type="dxa"/>
                <w:noWrap/>
                <w:hideMark/>
              </w:tcPr>
            </w:tcPrChange>
          </w:tcPr>
          <w:p w14:paraId="07815A72" w14:textId="77777777" w:rsidR="00D41A2A" w:rsidRPr="00600D0D" w:rsidRDefault="00D41A2A" w:rsidP="00D41A2A">
            <w:pPr>
              <w:contextualSpacing/>
              <w:rPr>
                <w:ins w:id="1576" w:author="Phil" w:date="2016-04-22T12:43:00Z"/>
                <w:sz w:val="24"/>
                <w:szCs w:val="24"/>
              </w:rPr>
              <w:pPrChange w:id="1577" w:author="Phil" w:date="2016-04-22T12:47:00Z">
                <w:pPr>
                  <w:spacing w:line="480" w:lineRule="auto"/>
                </w:pPr>
              </w:pPrChange>
            </w:pPr>
            <w:ins w:id="1578" w:author="Phil" w:date="2016-04-22T12:43:00Z">
              <w:r w:rsidRPr="00600D0D">
                <w:rPr>
                  <w:sz w:val="24"/>
                  <w:szCs w:val="24"/>
                </w:rPr>
                <w:t>Point obs+Mist nets+Transect+Vocal+Study</w:t>
              </w:r>
            </w:ins>
          </w:p>
        </w:tc>
        <w:tc>
          <w:tcPr>
            <w:tcW w:w="1771" w:type="dxa"/>
            <w:noWrap/>
            <w:hideMark/>
            <w:tcPrChange w:id="1579" w:author="Phil" w:date="2016-04-22T12:47:00Z">
              <w:tcPr>
                <w:tcW w:w="1351" w:type="dxa"/>
                <w:noWrap/>
                <w:hideMark/>
              </w:tcPr>
            </w:tcPrChange>
          </w:tcPr>
          <w:p w14:paraId="6D391166" w14:textId="77777777" w:rsidR="00D41A2A" w:rsidRPr="00600D0D" w:rsidRDefault="00D41A2A" w:rsidP="00D41A2A">
            <w:pPr>
              <w:contextualSpacing/>
              <w:rPr>
                <w:ins w:id="1580" w:author="Phil" w:date="2016-04-22T12:43:00Z"/>
                <w:sz w:val="24"/>
                <w:szCs w:val="24"/>
              </w:rPr>
              <w:pPrChange w:id="1581" w:author="Phil" w:date="2016-04-22T12:47:00Z">
                <w:pPr>
                  <w:spacing w:line="480" w:lineRule="auto"/>
                </w:pPr>
              </w:pPrChange>
            </w:pPr>
            <w:ins w:id="1582" w:author="Phil" w:date="2016-04-22T12:43:00Z">
              <w:r w:rsidRPr="00600D0D">
                <w:rPr>
                  <w:sz w:val="24"/>
                  <w:szCs w:val="24"/>
                </w:rPr>
                <w:t>-32.8298</w:t>
              </w:r>
            </w:ins>
          </w:p>
        </w:tc>
        <w:tc>
          <w:tcPr>
            <w:tcW w:w="1134" w:type="dxa"/>
            <w:noWrap/>
            <w:hideMark/>
            <w:tcPrChange w:id="1583" w:author="Phil" w:date="2016-04-22T12:47:00Z">
              <w:tcPr>
                <w:tcW w:w="910" w:type="dxa"/>
                <w:noWrap/>
                <w:hideMark/>
              </w:tcPr>
            </w:tcPrChange>
          </w:tcPr>
          <w:p w14:paraId="415D6F4A" w14:textId="77777777" w:rsidR="00D41A2A" w:rsidRPr="00600D0D" w:rsidRDefault="00D41A2A" w:rsidP="00D41A2A">
            <w:pPr>
              <w:contextualSpacing/>
              <w:rPr>
                <w:ins w:id="1584" w:author="Phil" w:date="2016-04-22T12:43:00Z"/>
                <w:sz w:val="24"/>
                <w:szCs w:val="24"/>
              </w:rPr>
              <w:pPrChange w:id="1585" w:author="Phil" w:date="2016-04-22T12:47:00Z">
                <w:pPr>
                  <w:spacing w:line="480" w:lineRule="auto"/>
                </w:pPr>
              </w:pPrChange>
            </w:pPr>
            <w:ins w:id="1586" w:author="Phil" w:date="2016-04-22T12:43:00Z">
              <w:r w:rsidRPr="00600D0D">
                <w:rPr>
                  <w:sz w:val="24"/>
                  <w:szCs w:val="24"/>
                </w:rPr>
                <w:t>6</w:t>
              </w:r>
            </w:ins>
          </w:p>
        </w:tc>
      </w:tr>
    </w:tbl>
    <w:p w14:paraId="141EA4B8" w14:textId="77777777" w:rsidR="00600D0D" w:rsidRPr="00E74A14" w:rsidRDefault="00600D0D" w:rsidP="002B254F">
      <w:pPr>
        <w:spacing w:line="480" w:lineRule="auto"/>
        <w:rPr>
          <w:sz w:val="24"/>
          <w:szCs w:val="24"/>
        </w:rPr>
      </w:pPr>
    </w:p>
    <w:sectPr w:rsidR="00600D0D" w:rsidRPr="00E74A14" w:rsidSect="00AC714A">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372DE" w14:textId="77777777" w:rsidR="00140522" w:rsidRDefault="00140522" w:rsidP="000D599C">
      <w:pPr>
        <w:spacing w:line="240" w:lineRule="auto"/>
      </w:pPr>
      <w:r>
        <w:separator/>
      </w:r>
    </w:p>
  </w:endnote>
  <w:endnote w:type="continuationSeparator" w:id="0">
    <w:p w14:paraId="3D01FC53" w14:textId="77777777" w:rsidR="00140522" w:rsidRDefault="00140522"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842F06" w:rsidRDefault="00842F06">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D41A2A">
          <w:rPr>
            <w:rFonts w:ascii="Times New Roman" w:hAnsi="Times New Roman" w:cs="Times New Roman"/>
            <w:noProof/>
            <w:sz w:val="20"/>
            <w:szCs w:val="20"/>
          </w:rPr>
          <w:t>48</w:t>
        </w:r>
        <w:r w:rsidRPr="000D599C">
          <w:rPr>
            <w:rFonts w:ascii="Times New Roman" w:hAnsi="Times New Roman" w:cs="Times New Roman"/>
            <w:noProof/>
            <w:sz w:val="20"/>
            <w:szCs w:val="20"/>
          </w:rPr>
          <w:fldChar w:fldCharType="end"/>
        </w:r>
      </w:p>
    </w:sdtContent>
  </w:sdt>
  <w:p w14:paraId="2EC3A43C" w14:textId="77777777" w:rsidR="00842F06" w:rsidRDefault="00842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835E1" w14:textId="77777777" w:rsidR="00140522" w:rsidRDefault="00140522" w:rsidP="000D599C">
      <w:pPr>
        <w:spacing w:line="240" w:lineRule="auto"/>
      </w:pPr>
      <w:r>
        <w:separator/>
      </w:r>
    </w:p>
  </w:footnote>
  <w:footnote w:type="continuationSeparator" w:id="0">
    <w:p w14:paraId="57DB92F3" w14:textId="77777777" w:rsidR="00140522" w:rsidRDefault="00140522" w:rsidP="000D599C">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5D60"/>
    <w:rsid w:val="000456D0"/>
    <w:rsid w:val="00063EFA"/>
    <w:rsid w:val="0006495B"/>
    <w:rsid w:val="00071459"/>
    <w:rsid w:val="000731E4"/>
    <w:rsid w:val="000A30B9"/>
    <w:rsid w:val="000A6DEF"/>
    <w:rsid w:val="000C2347"/>
    <w:rsid w:val="000D599C"/>
    <w:rsid w:val="000D6859"/>
    <w:rsid w:val="000F40F4"/>
    <w:rsid w:val="00117719"/>
    <w:rsid w:val="0012389A"/>
    <w:rsid w:val="001375E1"/>
    <w:rsid w:val="00140522"/>
    <w:rsid w:val="001438CC"/>
    <w:rsid w:val="00161919"/>
    <w:rsid w:val="001763A5"/>
    <w:rsid w:val="00186FAF"/>
    <w:rsid w:val="00197E05"/>
    <w:rsid w:val="001A1A68"/>
    <w:rsid w:val="001A243D"/>
    <w:rsid w:val="001C3FCC"/>
    <w:rsid w:val="001D51A8"/>
    <w:rsid w:val="001D6455"/>
    <w:rsid w:val="001E0F88"/>
    <w:rsid w:val="001E11B8"/>
    <w:rsid w:val="0021636E"/>
    <w:rsid w:val="002216BB"/>
    <w:rsid w:val="00221959"/>
    <w:rsid w:val="002478D9"/>
    <w:rsid w:val="00257D09"/>
    <w:rsid w:val="002A4711"/>
    <w:rsid w:val="002B19EC"/>
    <w:rsid w:val="002B254F"/>
    <w:rsid w:val="002C371F"/>
    <w:rsid w:val="003007BA"/>
    <w:rsid w:val="00304131"/>
    <w:rsid w:val="003060B7"/>
    <w:rsid w:val="00311458"/>
    <w:rsid w:val="00322BB2"/>
    <w:rsid w:val="00322D32"/>
    <w:rsid w:val="00325370"/>
    <w:rsid w:val="00330E69"/>
    <w:rsid w:val="00340A9D"/>
    <w:rsid w:val="00347FE3"/>
    <w:rsid w:val="0035031B"/>
    <w:rsid w:val="00352B01"/>
    <w:rsid w:val="00361BEF"/>
    <w:rsid w:val="00366959"/>
    <w:rsid w:val="003975A9"/>
    <w:rsid w:val="003C2756"/>
    <w:rsid w:val="003C460A"/>
    <w:rsid w:val="003D3C6F"/>
    <w:rsid w:val="003D5756"/>
    <w:rsid w:val="003E27F8"/>
    <w:rsid w:val="003E4A9D"/>
    <w:rsid w:val="003F4299"/>
    <w:rsid w:val="00406F14"/>
    <w:rsid w:val="0041128F"/>
    <w:rsid w:val="00425815"/>
    <w:rsid w:val="00430182"/>
    <w:rsid w:val="00440DFF"/>
    <w:rsid w:val="004608F0"/>
    <w:rsid w:val="004A3638"/>
    <w:rsid w:val="004A6D65"/>
    <w:rsid w:val="004C5670"/>
    <w:rsid w:val="004C7354"/>
    <w:rsid w:val="004D19A5"/>
    <w:rsid w:val="004E6498"/>
    <w:rsid w:val="004E79E5"/>
    <w:rsid w:val="004F235D"/>
    <w:rsid w:val="004F23F1"/>
    <w:rsid w:val="0050089C"/>
    <w:rsid w:val="00502F9B"/>
    <w:rsid w:val="0050593B"/>
    <w:rsid w:val="00527B95"/>
    <w:rsid w:val="00531084"/>
    <w:rsid w:val="00537138"/>
    <w:rsid w:val="00542703"/>
    <w:rsid w:val="00553261"/>
    <w:rsid w:val="005777DE"/>
    <w:rsid w:val="00587783"/>
    <w:rsid w:val="005A112A"/>
    <w:rsid w:val="005B2608"/>
    <w:rsid w:val="005C5491"/>
    <w:rsid w:val="005D2B11"/>
    <w:rsid w:val="005E3DD2"/>
    <w:rsid w:val="005F5CC2"/>
    <w:rsid w:val="00600D0D"/>
    <w:rsid w:val="00644EF1"/>
    <w:rsid w:val="00645BBC"/>
    <w:rsid w:val="00645DD0"/>
    <w:rsid w:val="00666439"/>
    <w:rsid w:val="00666AB7"/>
    <w:rsid w:val="006772DD"/>
    <w:rsid w:val="0069721F"/>
    <w:rsid w:val="006B52C5"/>
    <w:rsid w:val="006C60F3"/>
    <w:rsid w:val="006C6217"/>
    <w:rsid w:val="006F65C9"/>
    <w:rsid w:val="007157AF"/>
    <w:rsid w:val="007221BE"/>
    <w:rsid w:val="00722B6D"/>
    <w:rsid w:val="00730C6D"/>
    <w:rsid w:val="00751FD2"/>
    <w:rsid w:val="00752A2E"/>
    <w:rsid w:val="00790143"/>
    <w:rsid w:val="00796208"/>
    <w:rsid w:val="007B3AF8"/>
    <w:rsid w:val="007B48E3"/>
    <w:rsid w:val="007F49DE"/>
    <w:rsid w:val="008125EE"/>
    <w:rsid w:val="00842F06"/>
    <w:rsid w:val="00844C02"/>
    <w:rsid w:val="008B7141"/>
    <w:rsid w:val="008C3019"/>
    <w:rsid w:val="008E39E7"/>
    <w:rsid w:val="00901430"/>
    <w:rsid w:val="00906F02"/>
    <w:rsid w:val="00912143"/>
    <w:rsid w:val="009155D9"/>
    <w:rsid w:val="00926FD9"/>
    <w:rsid w:val="0093229E"/>
    <w:rsid w:val="00943F6B"/>
    <w:rsid w:val="0096206E"/>
    <w:rsid w:val="00964462"/>
    <w:rsid w:val="009657BC"/>
    <w:rsid w:val="00971714"/>
    <w:rsid w:val="009742A7"/>
    <w:rsid w:val="00980ABE"/>
    <w:rsid w:val="00983D1D"/>
    <w:rsid w:val="00987792"/>
    <w:rsid w:val="00993E1E"/>
    <w:rsid w:val="009A0EBF"/>
    <w:rsid w:val="009A7EF1"/>
    <w:rsid w:val="009B0D98"/>
    <w:rsid w:val="009E6348"/>
    <w:rsid w:val="00A057F1"/>
    <w:rsid w:val="00A13EF5"/>
    <w:rsid w:val="00A22D32"/>
    <w:rsid w:val="00A303F1"/>
    <w:rsid w:val="00A55B67"/>
    <w:rsid w:val="00A65659"/>
    <w:rsid w:val="00A66FD3"/>
    <w:rsid w:val="00AA3463"/>
    <w:rsid w:val="00AB168C"/>
    <w:rsid w:val="00AC48D6"/>
    <w:rsid w:val="00AC587C"/>
    <w:rsid w:val="00AC714A"/>
    <w:rsid w:val="00AD104C"/>
    <w:rsid w:val="00AE439E"/>
    <w:rsid w:val="00B43DC5"/>
    <w:rsid w:val="00B55543"/>
    <w:rsid w:val="00B82652"/>
    <w:rsid w:val="00B86629"/>
    <w:rsid w:val="00B90424"/>
    <w:rsid w:val="00B93F44"/>
    <w:rsid w:val="00B95B93"/>
    <w:rsid w:val="00BA76D5"/>
    <w:rsid w:val="00BB0E2D"/>
    <w:rsid w:val="00BD74A8"/>
    <w:rsid w:val="00BF3684"/>
    <w:rsid w:val="00BF4FC5"/>
    <w:rsid w:val="00C00B60"/>
    <w:rsid w:val="00C03E56"/>
    <w:rsid w:val="00C109A9"/>
    <w:rsid w:val="00C44FE0"/>
    <w:rsid w:val="00C47147"/>
    <w:rsid w:val="00C50C6B"/>
    <w:rsid w:val="00C70E76"/>
    <w:rsid w:val="00C93D4A"/>
    <w:rsid w:val="00CF6832"/>
    <w:rsid w:val="00D04193"/>
    <w:rsid w:val="00D153CF"/>
    <w:rsid w:val="00D2274D"/>
    <w:rsid w:val="00D36AFC"/>
    <w:rsid w:val="00D41A2A"/>
    <w:rsid w:val="00D50E5D"/>
    <w:rsid w:val="00D52126"/>
    <w:rsid w:val="00D611B4"/>
    <w:rsid w:val="00D74738"/>
    <w:rsid w:val="00D767DE"/>
    <w:rsid w:val="00D84250"/>
    <w:rsid w:val="00D84ADA"/>
    <w:rsid w:val="00D86B6A"/>
    <w:rsid w:val="00D946D1"/>
    <w:rsid w:val="00DB4371"/>
    <w:rsid w:val="00DC0458"/>
    <w:rsid w:val="00DD3D76"/>
    <w:rsid w:val="00DE71E9"/>
    <w:rsid w:val="00DF4DC9"/>
    <w:rsid w:val="00E05153"/>
    <w:rsid w:val="00E152CB"/>
    <w:rsid w:val="00E550CD"/>
    <w:rsid w:val="00E60E7A"/>
    <w:rsid w:val="00E73EB1"/>
    <w:rsid w:val="00E74A14"/>
    <w:rsid w:val="00E76358"/>
    <w:rsid w:val="00E845B0"/>
    <w:rsid w:val="00E93C3D"/>
    <w:rsid w:val="00EB4C71"/>
    <w:rsid w:val="00ED7DCE"/>
    <w:rsid w:val="00EE0DFB"/>
    <w:rsid w:val="00EE1238"/>
    <w:rsid w:val="00EF614D"/>
    <w:rsid w:val="00F27639"/>
    <w:rsid w:val="00F3491D"/>
    <w:rsid w:val="00F35454"/>
    <w:rsid w:val="00F4237D"/>
    <w:rsid w:val="00F446D1"/>
    <w:rsid w:val="00F52B3F"/>
    <w:rsid w:val="00F72EB5"/>
    <w:rsid w:val="00F807C9"/>
    <w:rsid w:val="00F86866"/>
    <w:rsid w:val="00F86DD1"/>
    <w:rsid w:val="00FA4227"/>
    <w:rsid w:val="00FC0E44"/>
    <w:rsid w:val="00FC2CAC"/>
    <w:rsid w:val="00FE02AE"/>
    <w:rsid w:val="00FE1A43"/>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99E27730-1747-4B09-A6E3-08E2EE3F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catherinesayer28@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08AA6-0014-4050-BAB4-7F6A7E4F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45669</Words>
  <Characters>260318</Characters>
  <Application>Microsoft Office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305377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2</cp:revision>
  <dcterms:created xsi:type="dcterms:W3CDTF">2016-04-22T11:48:00Z</dcterms:created>
  <dcterms:modified xsi:type="dcterms:W3CDTF">2016-04-22T11:48:00Z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Citation Style_1">
    <vt:lpwstr>http://csl.mendeley.com/styles/4604571/british-ecological-society</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6th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http://csl.mendeley.com/styles/4604571/british-ecological-society</vt:lpwstr>
  </property>
  <property fmtid="{D5CDD505-2E9C-101B-9397-08002B2CF9AE}" pid="14" name="Mendeley Recent Style Name 3_1">
    <vt:lpwstr>British Ecological Society - Philip Martin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