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D3610EC" w14:textId="62B1D66A" w:rsidR="004D19A5" w:rsidRPr="00E74A14" w:rsidRDefault="003E27F8" w:rsidP="00B55543">
      <w:pPr>
        <w:spacing w:line="480" w:lineRule="auto"/>
        <w:rPr>
          <w:sz w:val="24"/>
          <w:szCs w:val="24"/>
        </w:rPr>
      </w:pPr>
      <w:r w:rsidRPr="00E74A14">
        <w:rPr>
          <w:rFonts w:ascii="Times New Roman" w:eastAsia="Times New Roman" w:hAnsi="Times New Roman" w:cs="Times New Roman"/>
          <w:b/>
          <w:sz w:val="24"/>
          <w:szCs w:val="24"/>
        </w:rPr>
        <w:t>Secondary tropical forests retain avian functional diversity but not species richness</w:t>
      </w:r>
      <w:r w:rsidR="00993E1E" w:rsidRPr="00E74A14">
        <w:rPr>
          <w:rFonts w:ascii="Times New Roman" w:eastAsia="Times New Roman" w:hAnsi="Times New Roman" w:cs="Times New Roman"/>
          <w:b/>
          <w:sz w:val="24"/>
          <w:szCs w:val="24"/>
        </w:rPr>
        <w:t>: a meta-analysis</w:t>
      </w:r>
    </w:p>
    <w:p w14:paraId="6E33E5B4" w14:textId="04C66134" w:rsidR="004D19A5" w:rsidRPr="00E74A14" w:rsidRDefault="003E27F8" w:rsidP="00B55543">
      <w:pPr>
        <w:spacing w:line="480" w:lineRule="auto"/>
        <w:rPr>
          <w:sz w:val="24"/>
          <w:szCs w:val="24"/>
        </w:rPr>
      </w:pPr>
      <w:r w:rsidRPr="00E74A14">
        <w:rPr>
          <w:rFonts w:ascii="Times New Roman" w:eastAsia="Times New Roman" w:hAnsi="Times New Roman" w:cs="Times New Roman"/>
          <w:sz w:val="24"/>
          <w:szCs w:val="24"/>
        </w:rPr>
        <w:t>C.A. Sayer</w:t>
      </w:r>
      <w:r w:rsidR="0096206E" w:rsidRPr="00E74A14">
        <w:rPr>
          <w:rFonts w:ascii="Times New Roman" w:eastAsia="Times New Roman" w:hAnsi="Times New Roman" w:cs="Times New Roman"/>
          <w:sz w:val="24"/>
          <w:szCs w:val="24"/>
          <w:vertAlign w:val="superscript"/>
        </w:rPr>
        <w:t>1,2</w:t>
      </w:r>
      <w:r w:rsidRPr="00E74A14">
        <w:rPr>
          <w:rFonts w:ascii="Times New Roman" w:eastAsia="Times New Roman" w:hAnsi="Times New Roman" w:cs="Times New Roman"/>
          <w:sz w:val="24"/>
          <w:szCs w:val="24"/>
        </w:rPr>
        <w:t>, J.M. Bullock</w:t>
      </w:r>
      <w:r w:rsidRPr="00E74A14">
        <w:rPr>
          <w:rFonts w:ascii="Times New Roman" w:eastAsia="Times New Roman" w:hAnsi="Times New Roman" w:cs="Times New Roman"/>
          <w:sz w:val="24"/>
          <w:szCs w:val="24"/>
          <w:vertAlign w:val="superscript"/>
        </w:rPr>
        <w:t>2</w:t>
      </w:r>
      <w:r w:rsidRPr="00E74A14">
        <w:rPr>
          <w:rFonts w:ascii="Times New Roman" w:eastAsia="Times New Roman" w:hAnsi="Times New Roman" w:cs="Times New Roman"/>
          <w:sz w:val="24"/>
          <w:szCs w:val="24"/>
        </w:rPr>
        <w:t xml:space="preserve"> and P.A. Martin</w:t>
      </w:r>
      <w:r w:rsidRPr="00E74A14">
        <w:rPr>
          <w:rFonts w:ascii="Times New Roman" w:eastAsia="Times New Roman" w:hAnsi="Times New Roman" w:cs="Times New Roman"/>
          <w:sz w:val="24"/>
          <w:szCs w:val="24"/>
          <w:vertAlign w:val="superscript"/>
        </w:rPr>
        <w:t>2,</w:t>
      </w:r>
      <w:r w:rsidR="0096206E" w:rsidRPr="00E74A14">
        <w:rPr>
          <w:rFonts w:ascii="Times New Roman" w:eastAsia="Times New Roman" w:hAnsi="Times New Roman" w:cs="Times New Roman"/>
          <w:sz w:val="24"/>
          <w:szCs w:val="24"/>
          <w:vertAlign w:val="superscript"/>
        </w:rPr>
        <w:t>3</w:t>
      </w:r>
    </w:p>
    <w:p w14:paraId="58001E87"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sz w:val="24"/>
          <w:szCs w:val="24"/>
          <w:vertAlign w:val="superscript"/>
        </w:rPr>
        <w:t>1</w:t>
      </w:r>
      <w:r w:rsidRPr="00E74A14">
        <w:rPr>
          <w:rFonts w:ascii="Times New Roman" w:eastAsia="Times New Roman" w:hAnsi="Times New Roman" w:cs="Times New Roman"/>
          <w:sz w:val="24"/>
          <w:szCs w:val="24"/>
        </w:rPr>
        <w:t xml:space="preserve">Imperial College London, Silwood Park, </w:t>
      </w:r>
      <w:r w:rsidRPr="00E74A14">
        <w:rPr>
          <w:rFonts w:ascii="Times New Roman" w:eastAsia="Times New Roman" w:hAnsi="Times New Roman" w:cs="Times New Roman"/>
          <w:color w:val="161515"/>
          <w:sz w:val="24"/>
          <w:szCs w:val="24"/>
          <w:highlight w:val="white"/>
        </w:rPr>
        <w:t>Buckhurst Road, Ascot, Berkshire, SL5 7QN, UK.</w:t>
      </w:r>
    </w:p>
    <w:p w14:paraId="17A00FDD" w14:textId="5FB7F7CA" w:rsidR="004D19A5" w:rsidRPr="00E74A14" w:rsidRDefault="003E27F8" w:rsidP="00B55543">
      <w:pPr>
        <w:spacing w:line="480" w:lineRule="auto"/>
        <w:rPr>
          <w:sz w:val="24"/>
          <w:szCs w:val="24"/>
        </w:rPr>
      </w:pPr>
      <w:r w:rsidRPr="00E74A14">
        <w:rPr>
          <w:rFonts w:ascii="Times New Roman" w:eastAsia="Times New Roman" w:hAnsi="Times New Roman" w:cs="Times New Roman"/>
          <w:sz w:val="24"/>
          <w:szCs w:val="24"/>
          <w:vertAlign w:val="superscript"/>
        </w:rPr>
        <w:t>2</w:t>
      </w:r>
      <w:r w:rsidR="003060B7" w:rsidRPr="00E74A14">
        <w:rPr>
          <w:rFonts w:ascii="Times New Roman" w:eastAsia="Times New Roman" w:hAnsi="Times New Roman" w:cs="Times New Roman"/>
          <w:sz w:val="24"/>
          <w:szCs w:val="24"/>
        </w:rPr>
        <w:t xml:space="preserve">NERC </w:t>
      </w:r>
      <w:r w:rsidRPr="00E74A14">
        <w:rPr>
          <w:rFonts w:ascii="Times New Roman" w:eastAsia="Times New Roman" w:hAnsi="Times New Roman" w:cs="Times New Roman"/>
          <w:sz w:val="24"/>
          <w:szCs w:val="24"/>
        </w:rPr>
        <w:t>Centre for Ecology and Hydrology, Benson Lane, Wallingford, Oxfordshire</w:t>
      </w:r>
      <w:r w:rsidR="00F4237D"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OX10 8BB</w:t>
      </w:r>
      <w:r w:rsidR="00F4237D"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UK.</w:t>
      </w:r>
    </w:p>
    <w:p w14:paraId="344B33B5" w14:textId="03315405" w:rsidR="004D19A5" w:rsidRPr="00E74A14" w:rsidRDefault="0096206E" w:rsidP="00B55543">
      <w:pPr>
        <w:spacing w:line="480" w:lineRule="auto"/>
        <w:rPr>
          <w:sz w:val="24"/>
          <w:szCs w:val="24"/>
        </w:rPr>
      </w:pPr>
      <w:r w:rsidRPr="00E74A14">
        <w:rPr>
          <w:rFonts w:ascii="Times New Roman" w:eastAsia="Times New Roman" w:hAnsi="Times New Roman" w:cs="Times New Roman"/>
          <w:sz w:val="24"/>
          <w:szCs w:val="24"/>
          <w:vertAlign w:val="superscript"/>
        </w:rPr>
        <w:t>3</w:t>
      </w:r>
      <w:r w:rsidR="003E27F8" w:rsidRPr="00E74A14">
        <w:rPr>
          <w:rFonts w:ascii="Times New Roman" w:eastAsia="Times New Roman" w:hAnsi="Times New Roman" w:cs="Times New Roman"/>
          <w:sz w:val="24"/>
          <w:szCs w:val="24"/>
          <w:highlight w:val="white"/>
        </w:rPr>
        <w:t xml:space="preserve">Centre for Conservation Ecology and Environmental Science, </w:t>
      </w:r>
      <w:r w:rsidR="003E27F8" w:rsidRPr="00E74A14">
        <w:rPr>
          <w:rFonts w:ascii="Times New Roman" w:eastAsia="Times New Roman" w:hAnsi="Times New Roman" w:cs="Times New Roman"/>
          <w:sz w:val="24"/>
          <w:szCs w:val="24"/>
        </w:rPr>
        <w:t>School of Applied Sciences, Bournemouth University, Poole, BH12 5BB, UK.</w:t>
      </w:r>
    </w:p>
    <w:p w14:paraId="440B6ADD" w14:textId="77777777" w:rsidR="004D19A5" w:rsidRPr="00E74A14" w:rsidRDefault="004D19A5" w:rsidP="00B55543">
      <w:pPr>
        <w:spacing w:line="480" w:lineRule="auto"/>
        <w:rPr>
          <w:sz w:val="24"/>
          <w:szCs w:val="24"/>
        </w:rPr>
      </w:pPr>
    </w:p>
    <w:p w14:paraId="050F7E66"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sz w:val="24"/>
          <w:szCs w:val="24"/>
        </w:rPr>
        <w:t xml:space="preserve">Corresponding author email address: </w:t>
      </w:r>
      <w:hyperlink r:id="rId7">
        <w:r w:rsidRPr="00E74A14">
          <w:rPr>
            <w:rFonts w:ascii="Times New Roman" w:eastAsia="Times New Roman" w:hAnsi="Times New Roman" w:cs="Times New Roman"/>
            <w:color w:val="1155CC"/>
            <w:sz w:val="24"/>
            <w:szCs w:val="24"/>
            <w:u w:val="single"/>
          </w:rPr>
          <w:t>catherinesayer28@gmail.com</w:t>
        </w:r>
      </w:hyperlink>
    </w:p>
    <w:p w14:paraId="3E70C7ED"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sz w:val="24"/>
          <w:szCs w:val="24"/>
        </w:rPr>
        <w:t>Corresponding author telephone number: +44(0)7963 417046</w:t>
      </w:r>
    </w:p>
    <w:p w14:paraId="07B2A3C5" w14:textId="77777777" w:rsidR="004D19A5" w:rsidRPr="00E74A14" w:rsidRDefault="004D19A5" w:rsidP="00B55543">
      <w:pPr>
        <w:spacing w:line="480" w:lineRule="auto"/>
        <w:rPr>
          <w:sz w:val="24"/>
          <w:szCs w:val="24"/>
        </w:rPr>
      </w:pPr>
    </w:p>
    <w:p w14:paraId="6B4179C8" w14:textId="4C9D33EA" w:rsidR="004D19A5" w:rsidRPr="00E74A14" w:rsidRDefault="00FC0E44" w:rsidP="00B55543">
      <w:pPr>
        <w:spacing w:line="480" w:lineRule="auto"/>
        <w:rPr>
          <w:sz w:val="24"/>
          <w:szCs w:val="24"/>
        </w:rPr>
      </w:pPr>
      <w:r w:rsidRPr="00E74A14">
        <w:rPr>
          <w:rFonts w:ascii="Times New Roman" w:eastAsia="Times New Roman" w:hAnsi="Times New Roman" w:cs="Times New Roman"/>
          <w:b/>
          <w:sz w:val="24"/>
          <w:szCs w:val="24"/>
        </w:rPr>
        <w:t>Abstract</w:t>
      </w:r>
    </w:p>
    <w:p w14:paraId="49E9D6DB" w14:textId="19A67B09" w:rsidR="004D19A5" w:rsidRPr="00E74A14" w:rsidRDefault="003E27F8" w:rsidP="00B55543">
      <w:pPr>
        <w:spacing w:line="480" w:lineRule="auto"/>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Deforestation for agricultur</w:t>
      </w:r>
      <w:r w:rsidR="003060B7" w:rsidRPr="00E74A14">
        <w:rPr>
          <w:rFonts w:ascii="Times New Roman" w:eastAsia="Times New Roman" w:hAnsi="Times New Roman" w:cs="Times New Roman"/>
          <w:sz w:val="24"/>
          <w:szCs w:val="24"/>
        </w:rPr>
        <w:t>e in the tropics</w:t>
      </w:r>
      <w:r w:rsidRPr="00E74A14">
        <w:rPr>
          <w:rFonts w:ascii="Times New Roman" w:eastAsia="Times New Roman" w:hAnsi="Times New Roman" w:cs="Times New Roman"/>
          <w:sz w:val="24"/>
          <w:szCs w:val="24"/>
        </w:rPr>
        <w:t>, followed by abandonment and subsequent regeneration</w:t>
      </w:r>
      <w:r w:rsidR="00325370"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has resulted in large areas of secondary forest. Some authors have suggested that this secondary regrowth could </w:t>
      </w:r>
      <w:r w:rsidR="003060B7" w:rsidRPr="00E74A14">
        <w:rPr>
          <w:rFonts w:ascii="Times New Roman" w:eastAsia="Times New Roman" w:hAnsi="Times New Roman" w:cs="Times New Roman"/>
          <w:sz w:val="24"/>
          <w:szCs w:val="24"/>
        </w:rPr>
        <w:t xml:space="preserve">help </w:t>
      </w:r>
      <w:r w:rsidRPr="00E74A14">
        <w:rPr>
          <w:rFonts w:ascii="Times New Roman" w:eastAsia="Times New Roman" w:hAnsi="Times New Roman" w:cs="Times New Roman"/>
          <w:sz w:val="24"/>
          <w:szCs w:val="24"/>
        </w:rPr>
        <w:t>prevent mass extinction in the tropics by providing alternative habitat for forest species. However, current understanding of the biodiversity value of secondary forest is poor. To address this knowledge gap, we conducted a meta-analysis of avian responses to secondary forest succession, comparing data from 45 tropical secondary forest sites with nearby primary forest site</w:t>
      </w:r>
      <w:r w:rsidR="003060B7" w:rsidRPr="00E74A14">
        <w:rPr>
          <w:rFonts w:ascii="Times New Roman" w:eastAsia="Times New Roman" w:hAnsi="Times New Roman" w:cs="Times New Roman"/>
          <w:sz w:val="24"/>
          <w:szCs w:val="24"/>
        </w:rPr>
        <w:t>s</w:t>
      </w:r>
      <w:r w:rsidRPr="00E74A14">
        <w:rPr>
          <w:rFonts w:ascii="Times New Roman" w:eastAsia="Times New Roman" w:hAnsi="Times New Roman" w:cs="Times New Roman"/>
          <w:sz w:val="24"/>
          <w:szCs w:val="24"/>
        </w:rPr>
        <w:t xml:space="preserve"> and investigating both species and functional diversity (dietary preference) based metrics. Species richness relative to primary forest increased with secondary forest age and reached primary forest values after approximately 50 years. The proportion of forest specialists relative to primary forest also increased with time since disturbance but did not reach equivalence </w:t>
      </w:r>
      <w:r w:rsidRPr="00E74A14">
        <w:rPr>
          <w:rFonts w:ascii="Times New Roman" w:eastAsia="Times New Roman" w:hAnsi="Times New Roman" w:cs="Times New Roman"/>
          <w:sz w:val="24"/>
          <w:szCs w:val="24"/>
        </w:rPr>
        <w:lastRenderedPageBreak/>
        <w:t>with primary forest. Functional evenness was highest in young secondary forest and reached primary forest</w:t>
      </w:r>
      <w:r w:rsidR="00325370" w:rsidRPr="00E74A14">
        <w:rPr>
          <w:rFonts w:ascii="Times New Roman" w:eastAsia="Times New Roman" w:hAnsi="Times New Roman" w:cs="Times New Roman"/>
          <w:sz w:val="24"/>
          <w:szCs w:val="24"/>
        </w:rPr>
        <w:t xml:space="preserve"> values</w:t>
      </w:r>
      <w:r w:rsidRPr="00E74A14">
        <w:rPr>
          <w:rFonts w:ascii="Times New Roman" w:eastAsia="Times New Roman" w:hAnsi="Times New Roman" w:cs="Times New Roman"/>
          <w:sz w:val="24"/>
          <w:szCs w:val="24"/>
        </w:rPr>
        <w:t xml:space="preserve"> </w:t>
      </w:r>
      <w:r w:rsidR="003060B7" w:rsidRPr="00E74A14">
        <w:rPr>
          <w:rFonts w:ascii="Times New Roman" w:eastAsia="Times New Roman" w:hAnsi="Times New Roman" w:cs="Times New Roman"/>
          <w:sz w:val="24"/>
          <w:szCs w:val="24"/>
        </w:rPr>
        <w:t>after</w:t>
      </w:r>
      <w:r w:rsidRPr="00E74A14">
        <w:rPr>
          <w:rFonts w:ascii="Times New Roman" w:eastAsia="Times New Roman" w:hAnsi="Times New Roman" w:cs="Times New Roman"/>
          <w:sz w:val="24"/>
          <w:szCs w:val="24"/>
        </w:rPr>
        <w:t xml:space="preserve"> approximately 30 years. However, we found no difference </w:t>
      </w:r>
      <w:r w:rsidR="00325370" w:rsidRPr="00E74A14">
        <w:rPr>
          <w:rFonts w:ascii="Times New Roman" w:eastAsia="Times New Roman" w:hAnsi="Times New Roman" w:cs="Times New Roman"/>
          <w:sz w:val="24"/>
          <w:szCs w:val="24"/>
        </w:rPr>
        <w:t xml:space="preserve">between primary and secondary forest </w:t>
      </w:r>
      <w:r w:rsidR="003060B7" w:rsidRPr="00E74A14">
        <w:rPr>
          <w:rFonts w:ascii="Times New Roman" w:eastAsia="Times New Roman" w:hAnsi="Times New Roman" w:cs="Times New Roman"/>
          <w:sz w:val="24"/>
          <w:szCs w:val="24"/>
        </w:rPr>
        <w:t xml:space="preserve">in terms of functional richness </w:t>
      </w:r>
      <w:r w:rsidR="00325370" w:rsidRPr="00E74A14">
        <w:rPr>
          <w:rFonts w:ascii="Times New Roman" w:eastAsia="Times New Roman" w:hAnsi="Times New Roman" w:cs="Times New Roman"/>
          <w:sz w:val="24"/>
          <w:szCs w:val="24"/>
        </w:rPr>
        <w:t xml:space="preserve">or </w:t>
      </w:r>
      <w:r w:rsidR="003060B7" w:rsidRPr="00E74A14">
        <w:rPr>
          <w:rFonts w:ascii="Times New Roman" w:eastAsia="Times New Roman" w:hAnsi="Times New Roman" w:cs="Times New Roman"/>
          <w:sz w:val="24"/>
          <w:szCs w:val="24"/>
        </w:rPr>
        <w:t>functional divergence</w:t>
      </w:r>
      <w:r w:rsidRPr="00E74A14">
        <w:rPr>
          <w:rFonts w:ascii="Times New Roman" w:eastAsia="Times New Roman" w:hAnsi="Times New Roman" w:cs="Times New Roman"/>
          <w:sz w:val="24"/>
          <w:szCs w:val="24"/>
        </w:rPr>
        <w:t xml:space="preserve">. Our results suggest that secondary tropical forests retain similar levels of avian </w:t>
      </w:r>
      <w:r w:rsidR="00325370" w:rsidRPr="00E74A14">
        <w:rPr>
          <w:rFonts w:ascii="Times New Roman" w:eastAsia="Times New Roman" w:hAnsi="Times New Roman" w:cs="Times New Roman"/>
          <w:sz w:val="24"/>
          <w:szCs w:val="24"/>
        </w:rPr>
        <w:t xml:space="preserve">dietary </w:t>
      </w:r>
      <w:r w:rsidRPr="00E74A14">
        <w:rPr>
          <w:rFonts w:ascii="Times New Roman" w:eastAsia="Times New Roman" w:hAnsi="Times New Roman" w:cs="Times New Roman"/>
          <w:sz w:val="24"/>
          <w:szCs w:val="24"/>
        </w:rPr>
        <w:t xml:space="preserve">functional diversity to primary tropical forests and therefore, that levels of ecosystem functioning may be comparable in both forest types. Therefore, secondary tropical forest, particularly older regrowth, has high biodiversity value and can support </w:t>
      </w:r>
      <w:r w:rsidR="00C70E76" w:rsidRPr="00E74A14">
        <w:rPr>
          <w:rFonts w:ascii="Times New Roman" w:eastAsia="Times New Roman" w:hAnsi="Times New Roman" w:cs="Times New Roman"/>
          <w:sz w:val="24"/>
          <w:szCs w:val="24"/>
        </w:rPr>
        <w:t>important ecosystem functions</w:t>
      </w:r>
      <w:r w:rsidRPr="00E74A14">
        <w:rPr>
          <w:rFonts w:ascii="Times New Roman" w:eastAsia="Times New Roman" w:hAnsi="Times New Roman" w:cs="Times New Roman"/>
          <w:sz w:val="24"/>
          <w:szCs w:val="24"/>
        </w:rPr>
        <w:t xml:space="preserve">. </w:t>
      </w:r>
      <w:r w:rsidR="00F86DD1" w:rsidRPr="00E74A14">
        <w:rPr>
          <w:rFonts w:ascii="Times New Roman" w:eastAsia="Times New Roman" w:hAnsi="Times New Roman" w:cs="Times New Roman"/>
          <w:sz w:val="24"/>
          <w:szCs w:val="24"/>
        </w:rPr>
        <w:t>Secondary</w:t>
      </w:r>
      <w:r w:rsidR="00DC0458" w:rsidRPr="00E74A14">
        <w:rPr>
          <w:rFonts w:ascii="Times New Roman" w:eastAsia="Times New Roman" w:hAnsi="Times New Roman" w:cs="Times New Roman"/>
          <w:sz w:val="24"/>
          <w:szCs w:val="24"/>
        </w:rPr>
        <w:t xml:space="preserve"> forest</w:t>
      </w:r>
      <w:r w:rsidR="00366959" w:rsidRPr="00E74A14">
        <w:rPr>
          <w:rFonts w:ascii="Times New Roman" w:eastAsia="Times New Roman" w:hAnsi="Times New Roman" w:cs="Times New Roman"/>
          <w:sz w:val="24"/>
          <w:szCs w:val="24"/>
        </w:rPr>
        <w:t xml:space="preserve"> should be protected from further disturbance. </w:t>
      </w:r>
      <w:r w:rsidRPr="00E74A14">
        <w:rPr>
          <w:rFonts w:ascii="Times New Roman" w:eastAsia="Times New Roman" w:hAnsi="Times New Roman" w:cs="Times New Roman"/>
          <w:sz w:val="24"/>
          <w:szCs w:val="24"/>
        </w:rPr>
        <w:t xml:space="preserve">However, preserving primary forest is </w:t>
      </w:r>
      <w:r w:rsidR="00844C02" w:rsidRPr="00E74A14">
        <w:rPr>
          <w:rFonts w:ascii="Times New Roman" w:eastAsia="Times New Roman" w:hAnsi="Times New Roman" w:cs="Times New Roman"/>
          <w:sz w:val="24"/>
          <w:szCs w:val="24"/>
        </w:rPr>
        <w:t>vital</w:t>
      </w:r>
      <w:r w:rsidRPr="00E74A14">
        <w:rPr>
          <w:rFonts w:ascii="Times New Roman" w:eastAsia="Times New Roman" w:hAnsi="Times New Roman" w:cs="Times New Roman"/>
          <w:sz w:val="24"/>
          <w:szCs w:val="24"/>
        </w:rPr>
        <w:t xml:space="preserve"> to conserve forest specialists</w:t>
      </w:r>
      <w:r w:rsidR="00C70E76" w:rsidRPr="00E74A14">
        <w:rPr>
          <w:rFonts w:ascii="Times New Roman" w:eastAsia="Times New Roman" w:hAnsi="Times New Roman" w:cs="Times New Roman"/>
          <w:sz w:val="24"/>
          <w:szCs w:val="24"/>
        </w:rPr>
        <w:t>, which recover poorly in secondary forests</w:t>
      </w:r>
      <w:r w:rsidRPr="00E74A14">
        <w:rPr>
          <w:rFonts w:ascii="Times New Roman" w:eastAsia="Times New Roman" w:hAnsi="Times New Roman" w:cs="Times New Roman"/>
          <w:sz w:val="24"/>
          <w:szCs w:val="24"/>
        </w:rPr>
        <w:t>.</w:t>
      </w:r>
    </w:p>
    <w:p w14:paraId="2AE46A4C" w14:textId="77777777" w:rsidR="004D19A5" w:rsidRPr="00E74A14" w:rsidRDefault="004D19A5" w:rsidP="00B55543">
      <w:pPr>
        <w:spacing w:line="480" w:lineRule="auto"/>
        <w:rPr>
          <w:sz w:val="24"/>
          <w:szCs w:val="24"/>
        </w:rPr>
      </w:pPr>
    </w:p>
    <w:p w14:paraId="17CEBE2D" w14:textId="70C098DC" w:rsidR="004D19A5" w:rsidRPr="00E74A14" w:rsidRDefault="00A22D32" w:rsidP="00B55543">
      <w:pPr>
        <w:spacing w:line="480" w:lineRule="auto"/>
        <w:rPr>
          <w:sz w:val="24"/>
          <w:szCs w:val="24"/>
        </w:rPr>
      </w:pPr>
      <w:r w:rsidRPr="00E74A14">
        <w:rPr>
          <w:rFonts w:ascii="Times New Roman" w:eastAsia="Times New Roman" w:hAnsi="Times New Roman" w:cs="Times New Roman"/>
          <w:b/>
          <w:sz w:val="24"/>
          <w:szCs w:val="24"/>
        </w:rPr>
        <w:t xml:space="preserve">Key words: </w:t>
      </w:r>
      <w:r w:rsidRPr="00E74A14">
        <w:rPr>
          <w:rFonts w:ascii="Times New Roman" w:eastAsia="Times New Roman" w:hAnsi="Times New Roman" w:cs="Times New Roman"/>
          <w:sz w:val="24"/>
          <w:szCs w:val="24"/>
        </w:rPr>
        <w:t>forest recovery</w:t>
      </w:r>
      <w:r w:rsidR="0006495B">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birds</w:t>
      </w:r>
      <w:r w:rsidR="0006495B">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w:t>
      </w:r>
      <w:del w:id="0" w:author="Phil" w:date="2016-04-28T15:59:00Z">
        <w:r w:rsidRPr="00E74A14" w:rsidDel="00F35784">
          <w:rPr>
            <w:rFonts w:ascii="Times New Roman" w:eastAsia="Times New Roman" w:hAnsi="Times New Roman" w:cs="Times New Roman"/>
            <w:sz w:val="24"/>
            <w:szCs w:val="24"/>
          </w:rPr>
          <w:delText>dietary preference</w:delText>
        </w:r>
      </w:del>
      <w:ins w:id="1" w:author="Phil" w:date="2016-04-28T15:59:00Z">
        <w:r w:rsidR="00F35784">
          <w:rPr>
            <w:rFonts w:ascii="Times New Roman" w:eastAsia="Times New Roman" w:hAnsi="Times New Roman" w:cs="Times New Roman"/>
            <w:sz w:val="24"/>
            <w:szCs w:val="24"/>
          </w:rPr>
          <w:t>functional diversity</w:t>
        </w:r>
      </w:ins>
      <w:r w:rsidR="0006495B">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ecosystem functioning</w:t>
      </w:r>
      <w:r w:rsidR="0006495B">
        <w:rPr>
          <w:rFonts w:ascii="Times New Roman" w:eastAsia="Times New Roman" w:hAnsi="Times New Roman" w:cs="Times New Roman"/>
          <w:sz w:val="24"/>
          <w:szCs w:val="24"/>
        </w:rPr>
        <w:t>;</w:t>
      </w:r>
      <w:r w:rsidR="00ED7DCE" w:rsidRPr="00E74A14">
        <w:rPr>
          <w:rFonts w:ascii="Times New Roman" w:eastAsia="Times New Roman" w:hAnsi="Times New Roman" w:cs="Times New Roman"/>
          <w:sz w:val="24"/>
          <w:szCs w:val="24"/>
        </w:rPr>
        <w:t xml:space="preserve"> avian biodiversity</w:t>
      </w:r>
    </w:p>
    <w:p w14:paraId="52C6CF62" w14:textId="77777777" w:rsidR="000F40F4" w:rsidRDefault="000F40F4" w:rsidP="000F40F4">
      <w:pPr>
        <w:spacing w:line="480" w:lineRule="auto"/>
        <w:rPr>
          <w:rFonts w:ascii="Times New Roman" w:eastAsia="Times New Roman" w:hAnsi="Times New Roman" w:cs="Times New Roman"/>
          <w:sz w:val="24"/>
          <w:szCs w:val="24"/>
        </w:rPr>
      </w:pPr>
    </w:p>
    <w:p w14:paraId="65A1080E" w14:textId="489DE998" w:rsidR="000F40F4" w:rsidRPr="00E74A14" w:rsidRDefault="000F40F4" w:rsidP="000F40F4">
      <w:pPr>
        <w:spacing w:line="480" w:lineRule="auto"/>
        <w:rPr>
          <w:sz w:val="24"/>
          <w:szCs w:val="24"/>
        </w:rPr>
      </w:pPr>
      <w:r w:rsidRPr="00E74A14">
        <w:rPr>
          <w:rFonts w:ascii="Times New Roman" w:eastAsia="Times New Roman" w:hAnsi="Times New Roman" w:cs="Times New Roman"/>
          <w:b/>
          <w:sz w:val="24"/>
          <w:szCs w:val="24"/>
        </w:rPr>
        <w:t>Acknowledgements</w:t>
      </w:r>
    </w:p>
    <w:p w14:paraId="6DBEFB97" w14:textId="77777777" w:rsidR="000F40F4" w:rsidRPr="00E74A14" w:rsidRDefault="000F40F4" w:rsidP="000F40F4">
      <w:pPr>
        <w:spacing w:line="480" w:lineRule="auto"/>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Thank you to the authors of all of the studies used, in particular S.H. Borges, C. Banks-Leite, R.F. de Lima, D. Becker, R.K. Mulwa, E.L. Neuschulz, B. Maas and G. Ferraz, and to BirdLife International for providing data. P.A. Martin was funded by a NERC PhD studentship and by NERC via the Biodiversity &amp; Ecosystem Service Sustainability (BESS) programme (Project ref. NE/K01322X/1).</w:t>
      </w:r>
    </w:p>
    <w:p w14:paraId="4A807D66" w14:textId="5FE53C7B" w:rsidR="004D19A5" w:rsidRPr="00E74A14" w:rsidRDefault="003E27F8" w:rsidP="00B55543">
      <w:pPr>
        <w:spacing w:line="480" w:lineRule="auto"/>
        <w:rPr>
          <w:sz w:val="24"/>
          <w:szCs w:val="24"/>
        </w:rPr>
      </w:pPr>
      <w:r w:rsidRPr="00E74A14">
        <w:rPr>
          <w:sz w:val="24"/>
          <w:szCs w:val="24"/>
        </w:rPr>
        <w:br w:type="page"/>
      </w:r>
    </w:p>
    <w:p w14:paraId="40BE14EE"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b/>
          <w:sz w:val="24"/>
          <w:szCs w:val="24"/>
        </w:rPr>
        <w:lastRenderedPageBreak/>
        <w:t>Introduction</w:t>
      </w:r>
    </w:p>
    <w:p w14:paraId="5735D1BD" w14:textId="25488142" w:rsidR="004D19A5" w:rsidRPr="00E74A14" w:rsidRDefault="00C70E76" w:rsidP="00B55543">
      <w:pPr>
        <w:spacing w:line="480" w:lineRule="auto"/>
        <w:ind w:firstLine="720"/>
        <w:jc w:val="both"/>
        <w:rPr>
          <w:sz w:val="24"/>
          <w:szCs w:val="24"/>
        </w:rPr>
      </w:pPr>
      <w:r w:rsidRPr="00E74A14">
        <w:rPr>
          <w:rFonts w:ascii="Times New Roman" w:eastAsia="Times New Roman" w:hAnsi="Times New Roman" w:cs="Times New Roman"/>
          <w:sz w:val="24"/>
          <w:szCs w:val="24"/>
        </w:rPr>
        <w:t>A</w:t>
      </w:r>
      <w:r w:rsidR="003E27F8" w:rsidRPr="00E74A14">
        <w:rPr>
          <w:rFonts w:ascii="Times New Roman" w:eastAsia="Times New Roman" w:hAnsi="Times New Roman" w:cs="Times New Roman"/>
          <w:sz w:val="24"/>
          <w:szCs w:val="24"/>
        </w:rPr>
        <w:t xml:space="preserve">gricultural expansion </w:t>
      </w:r>
      <w:r w:rsidR="00352B01" w:rsidRPr="00E74A14">
        <w:rPr>
          <w:rFonts w:ascii="Times New Roman" w:eastAsia="Times New Roman" w:hAnsi="Times New Roman" w:cs="Times New Roman"/>
          <w:sz w:val="24"/>
          <w:szCs w:val="24"/>
        </w:rPr>
        <w:t>i</w:t>
      </w:r>
      <w:r w:rsidRPr="00E74A14">
        <w:rPr>
          <w:rFonts w:ascii="Times New Roman" w:eastAsia="Times New Roman" w:hAnsi="Times New Roman" w:cs="Times New Roman"/>
          <w:sz w:val="24"/>
          <w:szCs w:val="24"/>
        </w:rPr>
        <w:t xml:space="preserve">n the tropics </w:t>
      </w:r>
      <w:r w:rsidR="003E27F8" w:rsidRPr="00E74A14">
        <w:rPr>
          <w:rFonts w:ascii="Times New Roman" w:eastAsia="Times New Roman" w:hAnsi="Times New Roman" w:cs="Times New Roman"/>
          <w:sz w:val="24"/>
          <w:szCs w:val="24"/>
        </w:rPr>
        <w:t xml:space="preserve">has led to large-scale deforestation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"1davofs29k", "citationItems" : [ { "id" : "ITEM-1", "itemData" : { "ISBN" : "0027-8424", "author" : [ { "dropping-particle" : "", "family" : "Gibbs", "given" : "H K", "non-dropping-particle" : "", "parse-names" : false, "suffix" : "" }, { "dropping-particle" : "", "family" : "Ruesch", "given" : "A S", "non-dropping-particle" : "", "parse-names" : false, "suffix" : "" }, { "dropping-particle" : "", "family" : "Achard", "given" : "F", "non-dropping-particle" : "", "parse-names" : false, "suffix" : "" }, { "dropping-particle" : "", "family" : "Clayton", "given" : "M K", "non-dropping-particle" : "", "parse-names" : false, "suffix" : "" }, { "dropping-particle" : "", "family" : "Holmgren", "given" : "P", "non-dropping-particle" : "", "parse-names" : false, "suffix" : "" }, { "dropping-particle" : "", "family" : "Ramankutty", "given" : "N", "non-dropping-particle" : "", "parse-names" : false, "suffix" : "" }, { "dropping-particle" : "", "family" : "Foley", "given" : "J A", "non-dropping-particle" : "", "parse-names" : false, "suffix" : "" } ], "container-title" : "Proceedings of the National Academy of Sciences", "id" : "ITEM-1", "issue" : "38", "issued" : { "date-parts" : [ [ "2010" ] ] }, "page" : "16732-16737", "title" : "Tropical forests were the primary sources of new agricultural land in the 1980s and 1990s", "type" : "article-journal", "volume" : "107" }, "uris" : [ "http://www.mendeley.com/documents/?uuid=db288a50-4c26-4739-aa4e-a4f8e51a4041" ] } ], "mendeley" : { "formattedCitation" : "(Gibbs &lt;i&gt;et al.&lt;/i&gt; 2010)", "plainTextFormattedCitation" : "(Gibbs et al. 2010)", "previouslyFormattedCitation" : "(Gibbs &lt;i&gt;et al.&lt;/i&gt; 2010)" }, "properties" : { "formattedCitation" : "(Gibbs et al. 2010)", "noteIndex" : 0, "plainCitation" : "(Gibbs et al. 2010)"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(Gibbs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2010)</w:t>
      </w:r>
      <w:r w:rsidR="004F235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xml:space="preserve">, causing loss of unique forest species. Traditionally, protected areas have been seen as the best way to protect ecosystems from conversion to human land use and limit the resulting loss of biodiversity. These protected areas generally consist of natural or near-natural ecosystems, such as primary forest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"2nkjc5cupb", "citationItems" : [ { "id" : "ITEM-1", "itemData" : { "author" : [ { "dropping-particle" : "", "family" : "Dudley", "given" : "N", "non-dropping-particle" : "", "parse-names" : false, "suffix" : "" } ], "id" : "ITEM-1", "issued" : { "date-parts" : [ [ "2008" ] ] }, "publisher" : "IUCN", "publisher-place" : "Gland, Switzerland", "title" : "Guidelines for Applying Protected  Area Management Categories", "type" : "report" }, "uri" : [ "http://zotero.org/users/local/lSswCld9/items/2EKQCXN4" ], "uris" : [ "http://zotero.org/users/local/lSswCld9/items/2EKQCXN4", "http://www.mendeley.com/documents/?uuid=fcde8c29-c42b-48fb-83a0-764c99791177"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7B3AF8">
        <w:rPr>
          <w:rFonts w:ascii="Times New Roman" w:hAnsi="Times New Roman" w:cs="Times New Roman"/>
          <w:noProof/>
          <w:sz w:val="24"/>
          <w:szCs w:val="24"/>
        </w:rPr>
        <w:t>(Dudley 2008)</w:t>
      </w:r>
      <w:r w:rsidR="004F235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In the tropics such primary forests are</w:t>
      </w:r>
      <w:r w:rsidRPr="00E74A14">
        <w:rPr>
          <w:rFonts w:ascii="Times New Roman" w:eastAsia="Times New Roman" w:hAnsi="Times New Roman" w:cs="Times New Roman"/>
          <w:sz w:val="24"/>
          <w:szCs w:val="24"/>
        </w:rPr>
        <w:t xml:space="preserve"> generally</w:t>
      </w:r>
      <w:r w:rsidR="003E27F8" w:rsidRPr="00E74A14">
        <w:rPr>
          <w:rFonts w:ascii="Times New Roman" w:eastAsia="Times New Roman" w:hAnsi="Times New Roman" w:cs="Times New Roman"/>
          <w:sz w:val="24"/>
          <w:szCs w:val="24"/>
        </w:rPr>
        <w:t xml:space="preserve"> considered to be irreplaceable for tropical biodiversity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"1elgmeg61f", "citationItems" : [ { "id" : "ITEM-1", "itemData" : { "DOI" : "10.1038/nature10425", "ISBN" : "0028-0836", "ISSN" : "1476-4687", "PMID" : "21918513", "abstract" : "Human-driven land-use changes increasingly threaten biodiversity, particularly in tropical forests where both species diversity and human pressures on natural environments are high. The rapid conversion of tropical forests for agriculture, timber production and other uses has generated vast, human-dominated landscapes with potentially dire consequences for tropical biodiversity. Today, few truly undisturbed tropical forests exist, whereas those degraded by repeated logging and fires, as well as secondary and plantation forests, are rapidly expanding. Here we provide a global assessment of the impact of disturbance and land conversion on biodiversity in tropical forests using a meta-analysis of 138 studies. We analysed 2,220 pairwise comparisons of biodiversity values in primary forests (with little or no human disturbance) and disturbed forests. We found that biodiversity values were substantially lower in degraded forests, but that this varied considerably by geographic region, taxonomic group, ecological metric and disturbance type. Even after partly accounting for confounding colonization and succession effects due to the composition of surrounding habitats, isolation and time since disturbance, we find that most forms of forest degradation have an overwhelmingly detrimental effect on tropical biodiversity. Our results clearly indicate that when it comes to maintaining tropical biodiversity, there is no substitute for primary forests.", "author" : [ { "dropping-particle" : "", "family" : "Gibson", "given" : "Luke", "non-dropping-particle" : "", "parse-names" : false, "suffix" : "" }, { "dropping-particle" : "", "family" : "Lee", "given" : "Tien Ming", "non-dropping-particle" : "", "parse-names" : false, "suffix" : "" }, { "dropping-particle" : "", "family" : "Koh", "given" : "Lian Pin", "non-dropping-particle" : "", "parse-names" : false, "suffix" : "" }, { "dropping-particle" : "", "family" : "Brook", "given" : "Barry W", "non-dropping-particle" : "", "parse-names" : false, "suffix" : "" }, { "dropping-particle" : "", "family" : "Gardner", "given" : "Toby A", "non-dropping-particle" : "", "parse-names" : false, "suffix" : "" }, { "dropping-particle" : "", "family" : "Barlow", "given" : "Jos", "non-dropping-particle" : "", "parse-names" : false, "suffix" : "" }, { "dropping-particle" : "", "family" : "Peres", "given" : "Carlos A", "non-dropping-particle" : "", "parse-names" : false, "suffix" : "" }, { "dropping-particle" : "", "family" : "Bradshaw", "given" : "Corey J a", "non-dropping-particle" : "", "parse-names" : false, "suffix" : "" }, { "dropping-particle" : "", "family" : "Laurance", "given" : "William F", "non-dropping-particle" : "", "parse-names" : false, "suffix" : "" }, { "dropping-particle" : "", "family" : "Lovejoy", "given" : "Thomas E", "non-dropping-particle" : "", "parse-names" : false, "suffix" : "" }, { "dropping-particle" : "", "family" : "Sodhi", "given" : "Navjot S", "non-dropping-particle" : "", "parse-names" : false, "suffix" : "" } ], "container-title" : "Nature", "id" : "ITEM-1", "issue" : "7369", "issued" : { "date-parts" : [ [ "2011", "10", "20" ] ] }, "note" : "From Duplicate 1 (Primary forests are irreplaceable for sustaining tropical biodiversity. - Gibson, Luke; Lee, Tien Ming; Koh, Lian Pin; Brook, Barry W; Gardner, Toby a; Barlow, Jos; Peres, Carlos a; Bradshaw, Corey J a; Laurance, William F; Lovejoy, Thomas E; Sodhi, Navjot S)\n\nFrom Duplicate 1 ( \n\n\n\n\n\n\n\n\n\n\n\n\n\n\n\n\n\n\n\n\n\nPrimary forests are irreplaceable for sustaining tropical biodiversity.\n\n\n\n\n\n\n\n\n\n\n\n\n\n\n\n\n\n\n\n\n\n- Gibson, Luke; Lee, Tien Ming; Koh, Lian Pin; Brook, Barry W; Gardner, Toby a; Barlow, Jos; Peres, Carlos a; Bradshaw, Corey J a; Laurance, William F; Lovejoy, Thomas E; Sodhi, Navjot S )\n\n\n\n\n\n\n\n\n\nFrom Duplicate 2 (Primary forests are irreplaceable for sustaining tropical biodiversity - Gibson, Luke; Lee, Tien Ming; Koh, Lian Pin; Brook, Barry W; Gardner, Toby A; Barlow, Jos; Peres, Carlos A; Bradshaw, Corey J A; Laurance, William F; Lovejoy, Thomas E; Sodhi, Navjot S)\n\n10.1038/nature10425", "page" : "378-81", "publisher" : "Nature Publishing Group", "title" : "Primary forests are irreplaceable for sustaining tropical biodiversity.", "type" : "article-journal", "volume" : "478" }, "uris" : [ "http://www.mendeley.com/documents/?uuid=d2d575cf-f433-4188-964e-4547fff93560" ] } ], "mendeley" : { "formattedCitation" : "(Gibson &lt;i&gt;et al.&lt;/i&gt; 2011)", "plainTextFormattedCitation" : "(Gibson et al. 2011)", "previouslyFormattedCitation" : "(Gibson &lt;i&gt;et al.&lt;/i&gt; 2011)" }, "properties" : { "formattedCitation" : "(Gibson et al. 2011)", "noteIndex" : 0, "plainCitation" : "(Gibson et al. 2011)"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(Gibson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2011)</w:t>
      </w:r>
      <w:r w:rsidR="004F235D" w:rsidRPr="00E74A14">
        <w:rPr>
          <w:rFonts w:ascii="Times New Roman" w:eastAsia="Times New Roman" w:hAnsi="Times New Roman" w:cs="Times New Roman"/>
          <w:sz w:val="24"/>
          <w:szCs w:val="24"/>
        </w:rPr>
        <w:fldChar w:fldCharType="end"/>
      </w:r>
      <w:r w:rsidR="00C44FE0" w:rsidRPr="00E74A14">
        <w:rPr>
          <w:rFonts w:ascii="Times New Roman" w:eastAsia="Times New Roman" w:hAnsi="Times New Roman" w:cs="Times New Roman"/>
          <w:sz w:val="24"/>
          <w:szCs w:val="24"/>
        </w:rPr>
        <w:t>,</w:t>
      </w:r>
      <w:r w:rsidR="003E27F8" w:rsidRPr="00E74A14">
        <w:rPr>
          <w:rFonts w:ascii="Times New Roman" w:eastAsia="Times New Roman" w:hAnsi="Times New Roman" w:cs="Times New Roman"/>
          <w:sz w:val="24"/>
          <w:szCs w:val="24"/>
        </w:rPr>
        <w:t xml:space="preserve"> as well as providing numerous ecosystem services such as carbon storage and non-timber forest products to local communities. However, we cannot rely solely on protected areas to conserve tropical forest biodiversity. </w:t>
      </w:r>
      <w:r w:rsidR="00983D1D" w:rsidRPr="00E74A14">
        <w:rPr>
          <w:rFonts w:ascii="Times New Roman" w:eastAsia="Times New Roman" w:hAnsi="Times New Roman" w:cs="Times New Roman"/>
          <w:sz w:val="24"/>
          <w:szCs w:val="24"/>
        </w:rPr>
        <w:t>Biodiversity declines continue i</w:t>
      </w:r>
      <w:r w:rsidR="003E27F8" w:rsidRPr="00E74A14">
        <w:rPr>
          <w:rFonts w:ascii="Times New Roman" w:eastAsia="Times New Roman" w:hAnsi="Times New Roman" w:cs="Times New Roman"/>
          <w:sz w:val="24"/>
          <w:szCs w:val="24"/>
        </w:rPr>
        <w:t xml:space="preserve">n many protected areas established in tropical forests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"ZEGhEn0N", "citationItems" : [ { "id" : "ITEM-1", "itemData" : { "DOI" : "10.1126/science.1091714", "abstract" : "The ecology of Bornean rainforests is driven by El Ni\u00f1o\u2013induced droughts that trigger synchronous fruiting among trees and bursts of faunal reproduction that sustain vertebrate populations. However, many of these species- and carbon-rich ecosystems have been destroyed by logging and conversion, which increasingly threaten protected areas. Our satellite, Geographic Information System, and field-based analyses show that from 1985 to 2001, Kalimantan's protected lowland forests declined by more than 56% (&gt;29,000 square kilometers). Even uninhabited frontier parks are logged to supply international markets. \u201cProtected\u201d forests have become increasingly isolated and deforested and their buffer zones degraded. Preserving the ecological integrity of Kalimantan's rainforests requires immediate transnational management.", "author" : [ { "dropping-particle" : "", "family" : "Curran", "given" : "L. M.", "non-dropping-particle" : "", "parse-names" : false, "suffix" : "" }, { "dropping-particle" : "", "family" : "Trigg", "given" : "S. N.", "non-dropping-particle" : "", "parse-names" : false, "suffix" : "" }, { "dropping-particle" : "", "family" : "McDonald", "given" : "A. K.", "non-dropping-particle" : "", "parse-names" : false, "suffix" : "" }, { "dropping-particle" : "", "family" : "Astiani", "given" : "D.", "non-dropping-particle" : "", "parse-names" : false, "suffix" : "" }, { "dropping-particle" : "", "family" : "Hardiono", "given" : "Y. M.", "non-dropping-particle" : "", "parse-names" : false, "suffix" : "" }, { "dropping-particle" : "", "family" : "Siregar", "given" : "P.", "non-dropping-particle" : "", "parse-names" : false, "suffix" : "" }, { "dropping-particle" : "", "family" : "Caniago", "given" : "I.", "non-dropping-particle" : "", "parse-names" : false, "suffix" : "" }, { "dropping-particle" : "", "family" : "Kasischke", "given" : "E.", "non-dropping-particle" : "", "parse-names" : false, "suffix" : "" } ], "container-title" : "Science", "id" : "ITEM-1", "issue" : "5660", "issued" : { "date-parts" : [ [ "2004", "2" ] ] }, "page" : "1000-1003", "title" : "Lowland Forest Loss in Protected Areas of Indonesian Borneo", "type" : "article-journal", "volume" : "303" }, "uri" : [ "http://zotero.org/users/local/lSswCld9/items/8CQ5JWAT" ], "uris" : [ "http://zotero.org/users/local/lSswCld9/items/8CQ5JWAT", "http://www.mendeley.com/documents/?uuid=08ffa52a-bd3d-424e-821d-50a84ef160f7" ] }, { "id" : "ITEM-2", "itemData" : { "DOI" : "10.1038/nature11318", "ISSN" : "0028-0836, 1476-4687", "author" : [ { "dropping-particle" : "", "family" : "Laurance", "given" : "William F.", "non-dropping-particle" : "", "parse-names" : false, "suffix" : "" }, { "dropping-particle" : "", "family" : "Carolina Useche", "given" : "D.", "non-dropping-particle" : "", "parse-names" : false, "suffix" : "" }, { "dropping-particle" : "", "family" : "Rendeiro", "given" : "Julio", "non-dropping-particle" : "", "parse-names" : false, "suffix" : "" }, { "dropping-particle" : "", "family" : "Kalka", "given" : "Margareta", "non-dropping-particle" : "", "parse-names" : false, "suffix" : "" }, { "dropping-particle" : "", "family" : "Bradshaw", "given" : "Corey J. A.", "non-dropping-particle" : "", "parse-names" : false, "suffix" : "" }, { "dropping-particle" : "", "family" : "Sloan", "given" : "Sean P.", "non-dropping-particle" : "", "parse-names" : false, "suffix" : "" }, { "dropping-particle" : "", "family" : "Laurance", "given" : "Susan G.", "non-dropping-particle" : "", "parse-names" : false, "suffix" : "" }, { "dropping-particle" : "", "family" : "Campbell", "given" : "Mason", "non-dropping-particle" : "", "parse-names" : false, "suffix" : "" }, { "dropping-particle" : "", "family" : "Abernethy", "given" : "Kate", "non-dropping-particle" : "", "parse-names" : false, "suffix" : "" }, { "dropping-particle" : "", "family" : "Alvarez", "given" : "Patricia", "non-dropping-particle" : "", "parse-names" : false, "suffix" : "" }, { "dropping-particle" : "", "family" : "Arroyo-Rodriguez", "given" : "Victor", "non-dropping-particle" : "", "parse-names" : false, "suffix" : "" }, { "dropping-particle" : "", "family" : "Ashton", "given" : "Peter", "non-dropping-particle" : "", "parse-names" : false, "suffix" : "" }, { "dropping-particle" : "", "family" : "Ben\u00edtez-Malvido", "given" : "Julieta", "non-dropping-particle" : "", "parse-names" : false, "suffix" : "" }, { "dropping-particle" : "", "family" : "Blom", "given" : "Allard", "non-dropping-particle" : "", "parse-names" : false, "suffix" : "" }, { "dropping-particle" : "", "family" : "Bobo", "given" : "Kadiri S.", "non-dropping-particle" : "", "parse-names" : false, "suffix" : "" }, { "dropping-particle" : "", "family" : "Cannon", "given" : "Charles H.", "non-dropping-particle" : "", "parse-names" : false, "suffix" : "" }, { "dropping-particle" : "", "family" : "Cao", "given" : "Min", "non-dropping-particle" : "", "parse-names" : false, "suffix" : "" }, { "dropping-particle" : "", "family" : "Carroll", "given" : "Richard", "non-dropping-particle" : "", "parse-names" : false, "suffix" : "" }, { "dropping-particle" : "", "family" : "Chapman", "given" : "Colin", "non-dropping-particle" : "", "parse-names" : false, "suffix" : "" }, { "dropping-particle" : "", "family" : "Coates", "given" : "Rosamond", "non-dropping-particle" : "", "parse-names" : false, "suffix" : "" }, { "dropping-particle" : "", "family" : "Cords", "given" : "Marina", "non-dropping-particle" : "", "parse-names" : false, "suffix" : "" }, { "dropping-particle" : "", "family" : "Danielsen", "given" : "Finn", "non-dropping-particle" : "", "parse-names" : false, "suffix" : "" }, { "dropping-particle" : "", "family" : "Dijn", "given" : "Bart", "non-dropping-particle" : "De", "parse-names" : false, "suffix" : "" }, { "dropping-particle" : "", "family" : "Dinerstein", "given" : "Eric", "non-dropping-particle" : "", "parse-names" : false, "suffix" : "" }, { "dropping-particle" : "", "family" : "Donnelly", "given" : "Maureen A.", "non-dropping-particle" : "", "parse-names" : false, "suffix" : "" }, { "dropping-particle" : "", "family" : "Edwards", "given" : "David", "non-dropping-particle" : "", "parse-names" : false, "suffix" : "" }, { "dropping-particle" : "", "family" : "Edwards", "given" : "Felicity", "non-dropping-particle" : "", "parse-names" : false, "suffix" : "" }, { "dropping-particle" : "", "family" : "Farwig", "given" : "Nina", "non-dropping-particle" : "", "parse-names" : false, "suffix" : "" }, { "dropping-particle" : "", "family" : "Fashing", "given" : "Peter", "non-dropping-particle" : "", "parse-names" : false, "suffix" : "" }, { "dropping-particle" : "", "family" : "Forget", "given" : "Pierre-Michel", "non-dropping-particle" : "", "parse-names" : false, "suffix" : "" }, { "dropping-particle" : "", "family" : "Foster", "given" : "Mercedes", "non-dropping-particle" : "", "parse-names" : false, "suffix" : "" }, { "dropping-particle" : "", "family" : "Gale", "given" : "George", "non-dropping-particle" : "", "parse-names" : false, "suffix" : "" }, { "dropping-particle" : "", "family" : "Harris", "given" : "David", "non-dropping-particle" : "", "parse-names" : false, "suffix" : "" }, { "dropping-particle" : "", "family" : "Harrison", "given" : "Rhett", "non-dropping-particle" : "", "parse-names" : false, "suffix" : "" }, { "dropping-particle" : "", "family" : "Hart", "given" : "John", "non-dropping-particle" : "", "parse-names" : false, "suffix" : "" }, { "dropping-particle" : "", "family" : "Karpanty", "given" : "Sarah", "non-dropping-particle" : "", "parse-names" : false, "suffix" : "" }, { "dropping-particle" : "", "family" : "John Kress", "given" : "W.", "non-dropping-particle" : "", "parse-names" : false, "suffix" : "" }, { "dropping-particle" : "", "family" : "Krishnaswamy", "given" : "Jagdish", "non-dropping-particle" : "", "parse-names" : false, "suffix" : "" }, { "dropping-particle" : "", "family" : "Logsdon", "given" : "Willis", "non-dropping-particle" : "", "parse-names" : false, "suffix" : "" }, { "dropping-particle" : "", "family" : "Lovett", "given" : "Jon", "non-dropping-particle" : "", "parse-names" : false, "suffix" : "" }, { "dropping-particle" : "", "family" : "Magnusson", "given" : "William", "non-dropping-particle" : "", "parse-names" : false, "suffix" : "" }, { "dropping-particle" : "", "family" : "Maisels", "given" : "Fiona", "non-dropping-particle" : "", "parse-names" : false, "suffix" : "" }, { "dropping-particle" : "", "family" : "Marshall", "given" : "Andrew R.", "non-dropping-particle" : "", "parse-names" : false, "suffix" : "" }, { "dropping-particle" : "", "family" : "McClearn", "given" : "Deedra", "non-dropping-particle" : "", "parse-names" : false, "suffix" : "" }, { "dropping-particle" : "", "family" : "Mudappa", "given" : "Divya", "non-dropping-particle" : "", "parse-names" : false, "suffix" : "" }, { "dropping-particle" : "", "family" : "Nielsen", "given" : "Martin R.", "non-dropping-particle" : "", "parse-names" : false, "suffix" : "" }, { "dropping-particle" : "", "family" : "Pearson", "given" : "Richard", "non-dropping-particle" : "", "parse-names" : false, "suffix" : "" }, { "dropping-particle" : "", "family" : "Pitman", "given" : "Nigel", "non-dropping-particle" : "", "parse-names" : false, "suffix" : "" }, { "dropping-particle" : "", "family" : "Ploeg", "given" : "Jan", "non-dropping-particle" : "van der", "parse-names" : false, "suffix" : "" }, { "dropping-particle" : "", "family" : "Plumptre", "given" : "Andrew", "non-dropping-particle" : "", "parse-names" : false, "suffix" : "" }, { "dropping-particle" : "", "family" : "Poulsen", "given" : "John", "non-dropping-particle" : "", "parse-names" : false, "suffix" : "" }, { "dropping-particle" : "", "family" : "Quesada", "given" : "Mauricio", "non-dropping-particle" : "", "parse-names" : false, "suffix" : "" }, { "dropping-particle" : "", "family" : "Rainey", "given" : "Hugo", "non-dropping-particle" : "", "parse-names" : false, "suffix" : "" }, { "dropping-particle" : "", "family" : "Robinson", "given" : "Douglas", "non-dropping-particle" : "", "parse-names" : false, "suffix" : "" }, { "dropping-particle" : "", "family" : "Roetgers", "given" : "Christiane", "non-dropping-particle" : "", "parse-names" : false, "suffix" : "" }, { "dropping-particle" : "", "family" : "Rovero", "given" : "Francesco", "non-dropping-particle" : "", "parse-names" : false, "suffix" : "" }, { "dropping-particle" : "", "family" : "Scatena", "given" : "Frederick", "non-dropping-particle" : "", "parse-names" : false, "suffix" : "" }, { "dropping-particle" : "", "family" : "Schulze", "given" : "Christian", "non-dropping-particle" : "", "parse-names" : false, "suffix" : "" }, { "dropping-particle" : "", "family" : "Sheil", "given" : "Douglas", "non-dropping-particle" : "", "parse-names" : false, "suffix" : "" }, { "dropping-particle" : "", "family" : "Struhsaker", "given" : "Thomas", "non-dropping-particle" : "", "parse-names" : false, "suffix" : "" }, { "dropping-particle" : "", "family" : "Terborgh", "given" : "John", "non-dropping-particle" : "", "parse-names" : false, "suffix" : "" }, { "dropping-particle" : "", "family" : "Thomas", "given" : "Duncan", "non-dropping-particle" : "", "parse-names" : false, "suffix" : "" }, { "dropping-particle" : "", "family" : "Timm", "given" : "Robert", "non-dropping-particle" : "", "parse-names" : false, "suffix" : "" }, { "dropping-particle" : "", "family" : "Nicolas Urbina-Cardona", "given" : "J.", "non-dropping-particle" : "", "parse-names" : false, "suffix" : "" }, { "dropping-particle" : "", "family" : "Vasudevan", "given" : "Karthikeyan", "non-dropping-particle" : "", "parse-names" : false, "suffix" : "" }, { "dropping-particle" : "", "family" : "Joseph Wright", "given" : "S.", "non-dropping-particle" : "", "parse-names" : false, "suffix" : "" }, { "dropping-particle" : "", "family" : "Carlos Arias-G.", "given" : "Juan", "non-dropping-particle" : "", "parse-names" : false, "suffix" : "" }, { "dropping-particle" : "", "family" : "Arroyo", "given" : "Luzmila", "non-dropping-particle" : "", "parse-names" : false, "suffix" : "" }, { "dropping-particle" : "", "family" : "Ashton", "given" : "Mark", "non-dropping-particle" : "", "parse-names" : false, "suffix" : "" }, { "dropping-particle" : "", "family" : "Auzel", "given" : "Philippe", "non-dropping-particle" : "", "parse-names" : false, "suffix" : "" }, { "dropping-particle" : "", "family" : "Babaasa", "given" : "Dennis", "non-dropping-particle" : "", "parse-names" : false, "suffix" : "" }, { "dropping-particle" : "", "family" : "Babweteera", "given" : "Fred", "non-dropping-particle" : "", "parse-names" : false, "suffix" : "" }, { "dropping-particle" : "", "family" : "Baker", "given" : "Patrick", "non-dropping-particle" : "", "parse-names" : false, "suffix" : "" }, { "dropping-particle" : "", "family" : "Banki", "given" : "Olaf", "non-dropping-particle" : "", "parse-names" : false, "suffix" : "" }, { "dropping-particle" : "", "family" : "Bass", "given" : "Margot", "non-dropping-particle" : "", "parse-names" : false, "suffix" : "" }, { "dropping-particle" : "", "family" : "Bila-Isia", "given" : "Inogwabini", "non-dropping-particle" : "", "parse-names" : false, "suffix" : "" }, { "dropping-particle" : "", "family" : "Blake", "given" : "Stephen", "non-dropping-particle" : "", "parse-names" : false, "suffix" : "" }, { "dropping-particle" : "", "family" : "Brockelman", "given" : "Warren", "non-dropping-particle" : "", "parse-names" : false, "suffix" : "" }, { "dropping-particle" : "", "family" : "Brokaw", "given" : "Nicholas", "non-dropping-particle" : "", "parse-names" : false, "suffix" : "" }, { "dropping-particle" : "", "family" : "Br\u00fchl", "given" : "Carsten A.", "non-dropping-particle" : "", "parse-names" : false, "suffix" : "" }, { "dropping-particle" : "", "family" : "Bunyavejchewin", "given" : "Sarayudh", "non-dropping-particle" : "", "parse-names" : false, "suffix" : "" }, { "dropping-particle" : "", "family" : "Chao", "given" : "Jung-Tai", "non-dropping-particle" : "", "parse-names" : false, "suffix" : "" }, { "dropping-particle" : "", "family" : "Chave", "given" : "Jerome", "non-dropping-particle" : "", "parse-names" : false, "suffix" : "" }, { "dropping-particle" : "", "family" : "Chellam", "given" : "Ravi", "non-dropping-particle" : "", "parse-names" : false, "suffix" : "" }, { "dropping-particle" : "", "family" : "Clark", "given" : "Connie J.", "non-dropping-particle" : "", "parse-names" : false, "suffix" : "" }, { "dropping-particle" : "", "family" : "Clavijo", "given" : "Jos\u00e9", "non-dropping-particle" : "", "parse-names" : false, "suffix" : "" }, { "dropping-particle" : "", "family" : "Congdon", "given" : "Robert", "non-dropping-particle" : "", "parse-names" : false, "suffix" : "" }, { "dropping-particle" : "", "family" : "Corlett", "given" : "Richard", "non-dropping-particle" : "", "parse-names" : false, "suffix" : "" }, { "dropping-particle" : "", "family" : "Dattaraja", "given" : "H. S.", "non-dropping-particle" : "", "parse-names" : false, "suffix" : "" }, { "dropping-particle" : "", "family" : "Dave", "given" : "Chittaranjan", "non-dropping-particle" : "", "parse-names" : false, "suffix" : "" }, { "dropping-particle" : "", "family" : "Davies", "given" : "Glyn", "non-dropping-particle" : "", "parse-names" : false, "suffix" : "" }, { "dropping-particle" : "", "family" : "Mello Beisiegel", "given" : "Beatriz", "non-dropping-particle" : "de", "parse-names" : false, "suffix" : "" }, { "dropping-particle" : "", "family" : "Nazar\u00e9 Paes da Silva", "given" : "Rosa", "non-dropping-particle" : "de", "parse-names" : false, "suffix" : "" }, { "dropping-particle" : "", "family" : "Fiore", "given" : "Anthony", "non-dropping-particle" : "Di", "parse-names" : false, "suffix" : "" }, { "dropping-particle" : "", "family" : "Diesmos", "given" : "Arvin", "non-dropping-particle" : "", "parse-names" : false, "suffix" : "" }, { "dropping-particle" : "", "family" : "Dirzo", "given" : "Rodolfo", "non-dropping-particle" : "", "parse-names" : false, "suffix" : "" }, { "dropping-particle" : "", "family" : "Doran-Sheehy", "given" : "Diane", "non-dropping-particle" : "", "parse-names" : false, "suffix" : "" }, { "dropping-particle" : "", "family" : "Eaton", "given" : "Mitchell", "non-dropping-particle" : "", "parse-names" : false, "suffix" : "" }, { "dropping-particle" : "", "family" : "Emmons", "given" : "Louise", "non-dropping-particle" : "", "parse-names" : false, "suffix" : "" }, { "dropping-particle" : "", "family" : "Estrada", "given" : "Alejandro", "non-dropping-particle" : "", "parse-names" : false, "suffix" : "" }, { "dropping-particle" : "", "family" : "Ewango", "given" : "Corneille", "non-dropping-particle" : "", "parse-names" : false, "suffix" : "" }, { "dropping-particle" : "", "family" : "Fedigan", "given" : "Linda", "non-dropping-particle" : "", "parse-names" : false, "suffix" : "" }, { "dropping-particle" : "", "family" : "Feer", "given" : "Fran\u00e7ois", "non-dropping-particle" : "", "parse-names" : false, "suffix" : "" }, { "dropping-particle" : "", "family" : "Fruth", "given" : "Barbara", "non-dropping-particle" : "", "parse-names" : false, "suffix" : "" }, { "dropping-particle" : "", "family" : "Giacalone Willis", "given" : "Jacalyn", "non-dropping-particle" : "", "parse-names" : false, "suffix" : "" }, { "dropping-particle" : "", "family" : "Goodale", "given" : "Uromi", "non-dropping-particle" : "", "parse-names" : false, "suffix" : "" }, { "dropping-particle" : "", "family" : "Goodman", "given" : "Steven", "non-dropping-particle" : "", "parse-names" : false, "suffix" : "" }, { "dropping-particle" : "", "family" : "Guix", "given" : "Juan C.", "non-dropping-particle" : "", "parse-names" : false, "suffix" : "" }, { "dropping-particle" : "", "family" : "Guthiga", "given" : "Paul", "non-dropping-particle" : "", "parse-names" : false, "suffix" : "" }, { "dropping-particle" : "", "family" : "Haber", "given" : "William", "non-dropping-particle" : "", "parse-names" : false, "suffix" : "" }, { "dropping-particle" : "", "family" : "Hamer", "given" : "Keith", "non-dropping-particle" : "", "parse-names" : false, "suffix" : "" }, { "dropping-particle" : "", "family" : "Herbinger", "given" : "Ilka", "non-dropping-particle" : "", "parse-names" : false, "suffix" : "" }, { "dropping-particle" : "", "family" : "Hill", "given" : "Jane", "non-dropping-particle" : "", "parse-names" : false, "suffix" : "" }, { "dropping-particle" : "", "family" : "Huang", "given" : "Zhongliang", "non-dropping-particle" : "", "parse-names" : false, "suffix" : "" }, { "dropping-particle" : "", "family" : "Fang Sun", "given" : "I", "non-dropping-particle" : "", "parse-names" : false, "suffix" : "" }, { "dropping-particle" : "", "family" : "Ickes", "given" : "Kalan", "non-dropping-particle" : "", "parse-names" : false, "suffix" : "" }, { "dropping-particle" : "", "family" : "Itoh", "given" : "Akira", "non-dropping-particle" : "", "parse-names" : false, "suffix" : "" }, { "dropping-particle" : "", "family" : "Ivanauskas", "given" : "Nat\u00e1lia", "non-dropping-particle" : "", "parse-names" : false, "suffix" : "" }, { "dropping-particle" : "", "family" : "Jackes", "given" : "Betsy", "non-dropping-particle" : "", "parse-names" : false, "suffix" : "" }, { "dropping-particle" : "", "family" : "Janovec", "given" : "John", "non-dropping-particle" : "", "parse-names" : false, "suffix" : "" }, { "dropping-particle" : "", "family" : "Janzen", "given" : "Daniel", "non-dropping-particle" : "", "parse-names" : false, "suffix" : "" }, { "dropping-particle" : "", "family" : "Jiangming", "given" : "Mo", "non-dropping-particle" : "", "parse-names" : false, "suffix" : "" }, { "dropping-particle" : "", "family" : "Jin", "given" : "Chen", "non-dropping-particle" : "", "parse-names" : false, "suffix" : "" }, { "dropping-particle" : "", "family" : "Jones", "given" : "Trevor", "non-dropping-particle" : "", "parse-names" : false, "suffix" : "" }, { "dropping-particle" : "", "family" : "Justiniano", "given" : "Hermes", "non-dropping-particle" : "", "parse-names" : false, "suffix" : "" }, { "dropping-particle" : "", "family" : "Kalko", "given" : "Elisabeth", "non-dropping-particle" : "", "parse-names" : false, "suffix" : "" }, { "dropping-particle" : "", "family" : "Kasangaki", "given" : "Aventino", "non-dropping-particle" : "", "parse-names" : false, "suffix" : "" }, { "dropping-particle" : "", "family" : "Killeen", "given" : "Timothy", "non-dropping-particle" : "", "parse-names" : false, "suffix" : "" }, { "dropping-particle" : "", "family" : "King", "given" : "Hen-biau", "non-dropping-particle" : "", "parse-names" : false, "suffix" : "" }, { "dropping-particle" : "", "family" : "Klop", "given" : "Erik", "non-dropping-particle" : "", "parse-names" : false, "suffix" : "" }, { "dropping-particle" : "", "family" : "Knott", "given" : "Cheryl", "non-dropping-particle" : "", "parse-names" : false, "suffix" : "" }, { "dropping-particle" : "", "family" : "Kon\u00e9", "given" : "Inza", "non-dropping-particle" : "", "parse-names" : false, "suffix" : "" }, { "dropping-particle" : "", "family" : "Kudavidanage", "given" : "Enoka", "non-dropping-particle" : "", "parse-names" : false, "suffix" : "" }, { "dropping-particle" : "", "family" : "Lahoz da Silva Ribeiro", "given" : "Jos\u00e9", "non-dropping-particle" : "", "parse-names" : false, "suffix" : "" }, { "dropping-particle" : "", "family" : "Lattke", "given" : "John", "non-dropping-particle" : "", "parse-names" : false, "suffix" : "" }, { "dropping-particle" : "", "family" : "Laval", "given" : "Richard", "non-dropping-particle" : "", "parse-names" : false, "suffix" : "" }, { "dropping-particle" : "", "family" : "Lawton", "given" : "Robert", "non-dropping-particle" : "", "parse-names" : false, "suffix" : "" }, { "dropping-particle" : "", "family" : "Leal", "given" : "Miguel", "non-dropping-particle" : "", "parse-names" : false, "suffix" : "" }, { "dropping-particle" : "", "family" : "Leighton", "given" : "Mark", "non-dropping-particle" : "", "parse-names" : false, "suffix" : "" }, { "dropping-particle" : "", "family" : "Lentino", "given" : "Miguel", "non-dropping-particle" : "", "parse-names" : false, "suffix" : "" }, { "dropping-particle" : "", "family" : "Leonel", "given" : "Cristiane", "non-dropping-particle" : "", "parse-names" : false, "suffix" : "" }, { "dropping-particle" : "", "family" : "Lindsell", "given" : "Jeremy", "non-dropping-particle" : "", "parse-names" : false, "suffix" : "" }, { "dropping-particle" : "", "family" : "Ling-Ling", "given" : "Lee", "non-dropping-particle" : "", "parse-names" : false, "suffix" : "" }, { "dropping-particle" : "", "family" : "Eduard Linsenmair", "given" : "K.", "non-dropping-particle" : "", "parse-names" : false, "suffix" : "" }, { "dropping-particle" : "", "family" : "Losos", "given" : "Elizabeth", "non-dropping-particle" : "", "parse-names" : false, "suffix" : "" }, { "dropping-particle" : "", "family" : "Lugo", "given" : "Ariel", "non-dropping-particle" : "", "parse-names" : false, "suffix" : "" }, { "dropping-particle" : "", "family" : "Lwanga", "given" : "Jeremiah", "non-dropping-particle" : "", "parse-names" : false, "suffix" : "" }, { "dropping-particle" : "", "family" : "Mack", "given" : "Andrew L.", "non-dropping-particle" : "", "parse-names" : false, "suffix" : "" }, { "dropping-particle" : "", "family" : "Martins", "given" : "Marlucia", "non-dropping-particle" : "", "parse-names" : false, "suffix" : "" }, { "dropping-particle" : "", "family" : "Scott McGraw", "given" : "W.", "non-dropping-particle" : "", "parse-names" : false, "suffix" : "" }, { "dropping-particle" : "", "family" : "McNab", "given" : "Roan", "non-dropping-particle" : "", "parse-names" : false, "suffix" : "" }, { "dropping-particle" : "", "family" : "Montag", "given" : "Luciano", "non-dropping-particle" : "", "parse-names" : false, "suffix" : "" }, { "dropping-particle" : "", "family" : "Myers Thompson", "given" : "Jo", "non-dropping-particle" : "", "parse-names" : false, "suffix" : "" }, { "dropping-particle" : "", "family" : "Nabe-Nielsen", "given" : "Jacob", "non-dropping-particle" : "", "parse-names" : false, "suffix" : "" }, { "dropping-particle" : "", "family" : "Nakagawa", "given" : "Michiko", "non-dropping-particle" : "", "parse-names" : false, "suffix" : "" }, { "dropping-particle" : "", "family" : "Nepal", "given" : "Sanjay", "non-dropping-particle" : "", "parse-names" : false, "suffix" : "" }, { "dropping-particle" : "", "family" : "Norconk", "given" : "Marilyn", "non-dropping-particle" : "", "parse-names" : false, "suffix" : "" }, { "dropping-particle" : "", "family" : "Novotny", "given" : "Vojtech", "non-dropping-particle" : "", "parse-names" : false, "suffix" : "" }, { "dropping-particle" : "", "family" : "O'Donnell", "given" : "Sean", "non-dropping-particle" : "", "parse-names" : false, "suffix" : "" }, { "dropping-particle" : "", "family" : "Opiang", "given" : "Muse", "non-dropping-particle" : "", "parse-names" : false, "suffix" : "" }, { "dropping-particle" : "", "family" : "Ouboter", "given" : "Paul", "non-dropping-particle" : "", "parse-names" : false, "suffix" : "" }, { "dropping-particle" : "", "family" : "Parker", "given" : "Kenneth", "non-dropping-particle" : "", "parse-names" : false, "suffix" : "" }, { "dropping-particle" : "", "family" : "Parthasarathy", "given" : "N.", "non-dropping-particle" : "", "parse-names" : false, "suffix" : "" }, { "dropping-particle" : "", "family" : "Pisciotta", "given" : "K\u00e1tia", "non-dropping-particle" : "", "parse-names" : false, "suffix" : "" }, { "dropping-particle" : "", "family" : "Prawiradilaga", "given" : "Dewi", "non-dropping-particle" : "", "parse-names" : false, "suffix" : "" }, { "dropping-particle" : "", "family" : "Pringle", "given" : "Catherine", "non-dropping-particle" : "", "parse-names" : false, "suffix" : "" }, { "dropping-particle" : "", "family" : "Rajathurai", "given" : "Subaraj", "non-dropping-particle" : "", "parse-names" : false, "suffix" : "" }, { "dropping-particle" : "", "family" : "Reichard", "given" : "Ulrich", "non-dropping-particle" : "", "parse-names" : false, "suffix" : "" }, { "dropping-particle" : "", "family" : "Reinartz", "given" : "Gay", "non-dropping-particle" : "", "parse-names" : false, "suffix" : "" }, { "dropping-particle" : "", "family" : "Renton", "given" : "Katherine", "non-dropping-particle" : "", "parse-names" : false, "suffix" : "" }, { "dropping-particle" : "", "family" : "Reynolds", "given" : "Glen", "non-dropping-particle" : "", "parse-names" : false, "suffix" : "" }, { "dropping-particle" : "", "family" : "Reynolds", "given" : "Vernon", "non-dropping-particle" : "", "parse-names" : false, "suffix" : "" }, { "dropping-particle" : "", "family" : "Riley", "given" : "Erin", "non-dropping-particle" : "", "parse-names" : false, "suffix" : "" }, { "dropping-particle" : "", "family" : "R\u00f6del", "given" : "Mark-Oliver", "non-dropping-particle" : "", "parse-names" : false, "suffix" : "" }, { "dropping-particle" : "", "family" : "Rothman", "given" : "Jessica", "non-dropping-particle" : "", "parse-names" : false, "suffix" : "" }, { "dropping-particle" : "", "family" : "Round", "given" : "Philip", "non-dropping-particle" : "", "parse-names" : false, "suffix" : "" }, { "dropping-particle" : "", "family" : "Sakai", "given" : "Shoko", "non-dropping-particle" : "", "parse-names" : false, "suffix" : "" }, { "dropping-particle" : "", "family" : "Sanaiotti", "given" : "Tania", "non-dropping-particle" : "", "parse-names" : false, "suffix" : "" }, { "dropping-particle" : "", "family" : "Savini", "given" : "Tommaso", "non-dropping-particle" : "", "parse-names" : false, "suffix" : "" }, { "dropping-particle" : "", "family" : "Schaab", "given" : "Gertrud", "non-dropping-particle" : "", "parse-names" : false, "suffix" : "" }, { "dropping-particle" : "", "family" : "Seidensticker", "given" : "John", "non-dropping-particle" : "", "parse-names" : false, "suffix" : "" }, { "dropping-particle" : "", "family" : "Siaka", "given" : "Alhaji", "non-dropping-particle" : "", "parse-names" : false, "suffix" : "" }, { "dropping-particle" : "", "family" : "Silman", "given" : "Miles R.", "non-dropping-particle" : "", "parse-names" : false, "suffix" : "" }, { "dropping-particle" : "", "family" : "Smith", "given" : "Thomas B.", "non-dropping-particle" : "", "parse-names" : false, "suffix" : "" }, { "dropping-particle" : "", "family" : "Almeida", "given" : "Samuel Soares", "non-dropping-particle" : "de", "parse-names" : false, "suffix" : "" }, { "dropping-particle" : "", "family" : "Sodhi", "given" : "Navjot", "non-dropping-particle" : "", "parse-names" : false, "suffix" : "" }, { "dropping-particle" : "", "family" : "Stanford", "given" : "Craig", "non-dropping-particle" : "", "parse-names" : false, "suffix" : "" }, { "dropping-particle" : "", "family" : "Stewart", "given" : "Kristine", "non-dropping-particle" : "", "parse-names" : false, "suffix" : "" }, { "dropping-particle" : "", "family" : "Stokes", "given" : "Emma", "non-dropping-particle" : "", "parse-names" : false, "suffix" : "" }, { "dropping-particle" : "", "family" : "Stoner", "given" : "Kathryn E.", "non-dropping-particle" : "", "parse-names" : false, "suffix" : "" }, { "dropping-particle" : "", "family" : "Sukumar", "given" : "Raman", "non-dropping-particle" : "", "parse-names" : false, "suffix" : "" }, { "dropping-particle" : "", "family" : "Surbeck", "given" : "Martin", "non-dropping-particle" : "", "parse-names" : false, "suffix" : "" }, { "dropping-particle" : "", "family" : "Tobler", "given" : "Mathias", "non-dropping-particle" : "", "parse-names" : false, "suffix" : "" }, { "dropping-particle" : "", "family" : "Tscharntke", "given" : "Teja", "non-dropping-particle" : "", "parse-names" : false, "suffix" : "" }, { "dropping-particle" : "", "family" : "Turkalo", "given" : "Andrea", "non-dropping-particle" : "", "parse-names" : false, "suffix" : "" }, { "dropping-particle" : "", "family" : "Umapathy", "given" : "Govindaswamy", "non-dropping-particle" : "", "parse-names" : false, "suffix" : "" }, { "dropping-particle" : "", "family" : "Weerd", "given" : "Merlijn", "non-dropping-particle" : "van", "parse-names" : false, "suffix" : "" }, { "dropping-particle" : "", "family" : "Vega Rivera", "given" : "Jorge", "non-dropping-particle" : "", "parse-names" : false, "suffix" : "" }, { "dropping-particle" : "", "family" : "Venkataraman", "given" : "Meena", "non-dropping-particle" : "", "parse-names" : false, "suffix" : "" }, { "dropping-particle" : "", "family" : "Venn", "given" : "Linda", "non-dropping-particle" : "", "parse-names" : false, "suffix" : "" }, { "dropping-particle" : "", "family" : "Verea", "given" : "Carlos", "non-dropping-particle" : "", "parse-names" : false, "suffix" : "" }, { "dropping-particle" : "", "family" : "Volkmer de Castilho", "given" : "Carolina", "non-dropping-particle" : "", "parse-names" : false, "suffix" : "" }, { "dropping-particle" : "", "family" : "Waltert", "given" : "Matthias", "non-dropping-particle" : "", "parse-names" : false, "suffix" : "" }, { "dropping-particle" : "", "family" : "Wang", "given" : "Benjamin", "non-dropping-particle" : "", "parse-names" : false, "suffix" : "" }, { "dropping-particle" : "", "family" : "Watts", "given" : "David", "non-dropping-particle" : "", "parse-names" : false, "suffix" : "" }, { "dropping-particle" : "", "family" : "Weber", "given" : "William", "non-dropping-particle" : "", "parse-names" : false, "suffix" : "" }, { "dropping-particle" : "", "family" : "West", "given" : "Paige", "non-dropping-particle" : "", "parse-names" : false, "suffix" : "" }, { "dropping-particle" : "", "family" : "Whitacre", "given" : "David", "non-dropping-particle" : "", "parse-names" : false, "suffix" : "" }, { "dropping-particle" : "", "family" : "Whitney", "given" : "Ken", "non-dropping-particle" : "", "parse-names" : false, "suffix" : "" }, { "dropping-particle" : "", "family" : "Wilkie", "given" : "David", "non-dropping-particle" : "", "parse-names" : false, "suffix" : "" }, { "dropping-particle" : "", "family" : "Williams", "given" : "Stephen", "non-dropping-particle" : "", "parse-names" : false, "suffix" : "" }, { "dropping-particle" : "", "family" : "Wright", "given" : "Debra D.", "non-dropping-particle" : "", "parse-names" : false, "suffix" : "" }, { "dropping-particle" : "", "family" : "Wright", "given" : "Patricia", "non-dropping-particle" : "", "parse-names" : false, "suffix" : "" }, { "dropping-particle" : "", "family" : "Xiankai", "given" : "Lu", "non-dropping-particle" : "", "parse-names" : false, "suffix" : "" }, { "dropping-particle" : "", "family" : "Yonzon", "given" : "Pralad", "non-dropping-particle" : "", "parse-names" : false, "suffix" : "" }, { "dropping-particle" : "", "family" : "Zamzani", "given" : "Franky", "non-dropping-particle" : "", "parse-names" : false, "suffix" : "" } ], "container-title" : "Nature", "id" : "ITEM-2", "issue" : "7415", "issued" : { "date-parts" : [ [ "2012", "7" ] ] }, "page" : "290-294", "title" : "Averting biodiversity collapse in tropical forest protected areas", "type" : "article-journal", "volume" : "489" }, "uri" : [ "http://zotero.org/users/local/lSswCld9/items/X6RDTAE3" ], "uris" : [ "http://zotero.org/users/local/lSswCld9/items/X6RDTAE3", "http://www.mendeley.com/documents/?uuid=da2b625e-023a-4682-a866-1df3fd6f36b9" ] } ], "mendeley" : { "formattedCitation" : "(Curran &lt;i&gt;et al.&lt;/i&gt; 2004; Laurance &lt;i&gt;et al.&lt;/i&gt; 2012)", "plainTextFormattedCitation" : "(Curran et al. 2004; Laurance et al. 2012)", "previouslyFormattedCitation" : "(Curran &lt;i&gt;et al.&lt;/i&gt; 2004; Laurance &lt;i&gt;et al.&lt;/i&gt; 2012)" }, "properties" : { "formattedCitation" : "(Curran et al. 2004; Laurance et al. 2012)", "noteIndex" : 0, "plainCitation" : "(Curran et al. 2004; Laurance et al. 2012)"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(Curran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2004; Laurance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2012)</w:t>
      </w:r>
      <w:r w:rsidR="004F235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xml:space="preserve">. In addition, it is not always feasible to designate sufficient land to represent </w:t>
      </w:r>
      <w:r w:rsidR="00983D1D" w:rsidRPr="00E74A14">
        <w:rPr>
          <w:rFonts w:ascii="Times New Roman" w:eastAsia="Times New Roman" w:hAnsi="Times New Roman" w:cs="Times New Roman"/>
          <w:sz w:val="24"/>
          <w:szCs w:val="24"/>
        </w:rPr>
        <w:t xml:space="preserve">adequately </w:t>
      </w:r>
      <w:r w:rsidR="003E27F8" w:rsidRPr="00E74A14">
        <w:rPr>
          <w:rFonts w:ascii="Times New Roman" w:eastAsia="Times New Roman" w:hAnsi="Times New Roman" w:cs="Times New Roman"/>
          <w:sz w:val="24"/>
          <w:szCs w:val="24"/>
        </w:rPr>
        <w:t xml:space="preserve">the range of communities found in specific biomes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"2g97d5a6sn", "citationItems" : [ { "id" : "ITEM-1", "itemData" : { "DOI" : "10.1371/journal.pone.0014508", "abstract" : "&lt;p&gt;Mediterranean-type ecosystems constitute one of the rarest terrestrial biomes and yet they are extraordinarily biodiverse. Home to over 250 million people, the five regions where these ecosystems are found have climate and coastal conditions that make them highly desirable human habitats. The current conservation landscape does not reflect the mediterranean biome's rarity and its importance for plant endemism. Habitat conversion will clearly outpace expansion of formal protected-area networks, and conservationists must augment this traditional strategy with new approaches to sustain the mediterranean biota. Using regional scale datasets, we determine the area of land in each of the five regions that is protected, converted (e.g., to urban or industrial), impacted (e.g., intensive, cultivated agriculture), or lands that we consider to have conservation potential. The latter are natural and semi-natural lands that are unprotected (e.g., private range lands) but sustain numerous native species and associated habitats. Chile has the greatest proportion of its land (75%) in this category and California-Mexico the least (48%). To illustrate the potential for achieving mediterranean biodiversity conservation on these lands, we use species-area curves generated from ecoregion scale data on native plant species richness and vertebrate species richness. For example, if biodiversity could be sustained on even 25% of existing unprotected, natural and semi-natural lands, we estimate that the habitat of more than 6,000 species could be represented. This analysis suggests that if unprotected natural and semi-natural lands are managed in a manner that allows for persistence of native species, we can realize significant additional biodiversity gains. Lasting biodiversity protection at the scale needed requires unprecedented collaboration among stakeholders to promote conservation both inside and outside of traditional protected areas, including on lands where people live and work.&lt;/p&gt;", "author" : [ { "dropping-particle" : "", "family" : "Cox", "given" : "Robin L.", "non-dropping-particle" : "", "parse-names" : false, "suffix" : "" }, { "dropping-particle" : "", "family" : "Underwood", "given" : "Emma C.", "non-dropping-particle" : "", "parse-names" : false, "suffix" : "" } ], "container-title" : "PLoS ONE", "id" : "ITEM-1", "issue" : "1", "issued" : { "date-parts" : [ [ "2011" ] ] }, "page" : "e14508", "title" : "The Importance of Conserving Biodiversity Outside of Protected Areas in Mediterranean Ecosystems", "type" : "article-journal", "volume" : "6" }, "uri" : [ "http://zotero.org/users/local/lSswCld9/items/K7VJJ72B" ], "uris" : [ "http://zotero.org/users/local/lSswCld9/items/K7VJJ72B", "http://www.mendeley.com/documents/?uuid=796c7019-9615-4f78-b11a-b2bf69933440" ] } ], "mendeley" : { "formattedCitation" : "(Cox &amp; Underwood 2011)", "plainTextFormattedCitation" : "(Cox &amp; Underwood 2011)", "previouslyFormattedCitation" : "(Cox &amp; Underwood 2011)" }, "properties" : { "formattedCitation" : "(Cox and Underwood 2011)", "noteIndex" : 0, "plainCitation" : "(Cox and Underwood 2011)"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(Cox &amp; Underwood 2011)</w:t>
      </w:r>
      <w:r w:rsidR="004F235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xml:space="preserve"> or support viable populations of all species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"ota2sjnm0", "citationItems" : [ { "id" : "ITEM-1", "itemData" : { "DOI" : "http://dx.doi.org/10.1016/j.biocon.2004.10.007", "ISSN" : "0006-3207", "abstract" : "Problems and correlates of success in the conservation of Africa\u2019s rain forests were evaluated for 16 protected areas in 11 countries, representing approximately half of all protected areas in this biome. Data were obtained from questionnaires, published and unpublished accounts, and direct observations. Despite numerous problems, all protected areas conserved indigenous rain forest biodiversity more effectively than did alternative land uses. More than half the protected areas suffered extensive ecological isolation. Effective management of protected areas was seriously compromised by inadequate funding and government support. Dense human populations, often resulting from immigration, constituted major threats to protected areas. Perceived conservation success was greatest for large protected areas surrounded by similar habitat with strong public support, effective law enforcement, low human population densities, and substantial support from international donors. Contrary to expectations, protected area success was not directly correlated with employment benefits for the neighboring community, conservation education, conservation clubs, or with the presence and extent of integrated conservation and development programs. Studies are needed to better understand what shapes positive pubic attitude towards protected areas because none of the conventional public outreach programs were correlated with public attitude. We also identify apparent deficiencies in foreign assistance to these protected areas. The single most important short-term strategy was considered to be the improvement of law enforcement effectiveness through greater technical and financial support. Nine medium-term strategies are identified, including provision of adequate and secure long-term funding, establishing research and monitoring programs, and developing more appropriate conservation and development programs. Long-term strategies deal with two ultimate causal factors, mainly attitudes and value systems, and stabilizing human populations. Future success of Africa\u2019s protected areas is contingent upon long-term international assistance including contingencies mandating realistic performance standards.", "author" : [ { "dropping-particle" : "", "family" : "Struhsaker", "given" : "Thomas T.", "non-dropping-particle" : "", "parse-names" : false, "suffix" : "" }, { "dropping-particle" : "", "family" : "Struhsaker", "given" : "Paul J.", "non-dropping-particle" : "", "parse-names" : false, "suffix" : "" }, { "dropping-particle" : "", "family" : "Siex", "given" : "Kirstin S.", "non-dropping-particle" : "", "parse-names" : false, "suffix" : "" } ], "container-title" : "Biological Conservation", "id" : "ITEM-1", "issue" : "1", "issued" : { "date-parts" : [ [ "2005" ] ] }, "page" : "45 - 54", "title" : "Conserving Africa\u2019s rain forests: problems in protected areas and possible solutions", "type" : "article-journal", "volume" : "123" }, "uri" : [ "http://zotero.org/users/local/lSswCld9/items/FFJC2FIG" ], "uris" : [ "http://zotero.org/users/local/lSswCld9/items/FFJC2FIG", "http://www.mendeley.com/documents/?uuid=7b8e80a8-431e-4373-895f-badf8834544f" ] } ], "mendeley" : { "formattedCitation" : "(Struhsaker, Struhsaker &amp; Siex 2005)", "plainTextFormattedCitation" : "(Struhsaker, Struhsaker &amp; Siex 2005)", "previouslyFormattedCitation" : "(Struhsaker, Struhsaker &amp; Siex 2005)" }, "properties" : { "formattedCitation" : "(Struhsaker et al. 2005)", "noteIndex" : 0, "plainCitation" : "(Struhsaker et al. 2005)"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(Struhsaker, Struhsaker &amp; Siex 2005)</w:t>
      </w:r>
      <w:r w:rsidR="004F235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Possin</w:t>
      </w:r>
      <w:r w:rsidR="004F235D" w:rsidRPr="00E74A14">
        <w:rPr>
          <w:rFonts w:ascii="Times New Roman" w:eastAsia="Times New Roman" w:hAnsi="Times New Roman" w:cs="Times New Roman"/>
          <w:sz w:val="24"/>
          <w:szCs w:val="24"/>
        </w:rPr>
        <w:t xml:space="preserve">gham et al.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"21nmjalqs8", "citationItems" : [ { "id" : "ITEM-1", "itemData" : { "DOI" : "10.1371/journal.pbio.1002052", "ISSN" : "1545-7885", "author" : [ { "dropping-particle" : "", "family" : "Possingham", "given" : "Hugh P.", "non-dropping-particle" : "", "parse-names" : false, "suffix" : "" }, { "dropping-particle" : "", "family" : "Bode", "given" : "Michael", "non-dropping-particle" : "", "parse-names" : false, "suffix" : "" }, { "dropping-particle" : "", "family" : "Klein", "given" : "Carissa J.", "non-dropping-particle" : "", "parse-names" : false, "suffix" : "" } ], "container-title" : "PLOS Biology", "editor" : [ { "dropping-particle" : "", "family" : "Mace", "given" : "Georgina M", "non-dropping-particle" : "", "parse-names" : false, "suffix" : "" } ], "id" : "ITEM-1", "issue" : "1", "issued" : { "date-parts" : [ [ "2015", "1" ] ] }, "language" : "en", "page" : "e1002052", "title" : "Optimal Conservation Outcomes Require Both Restoration and Protection", "type" : "article-journal", "volume" : "13" }, "suppress-author" : 1, "uri" : [ "http://zotero.org/users/local/lSswCld9/items/5VT48DR8" ], "uris" : [ "http://zotero.org/users/local/lSswCld9/items/5VT48DR8", "http://www.mendeley.com/documents/?uuid=8f110209-bea5-4cf6-a429-6f019fd3ca2f" ] } ], "mendeley" : { "formattedCitation" : "(2015)", "plainTextFormattedCitation" : "(2015)", "previouslyFormattedCitation" : "(2015)" }, "properties" : { "formattedCitation" : "(2015)", "noteIndex" : 0, "plainCitation" : "(2015)"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7B3AF8">
        <w:rPr>
          <w:rFonts w:ascii="Times New Roman" w:hAnsi="Times New Roman" w:cs="Times New Roman"/>
          <w:noProof/>
          <w:sz w:val="24"/>
          <w:szCs w:val="24"/>
        </w:rPr>
        <w:t>(2015)</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w:t>
      </w:r>
      <w:r w:rsidR="006B52C5" w:rsidRPr="00E74A14">
        <w:rPr>
          <w:rFonts w:ascii="Times New Roman" w:eastAsia="Times New Roman" w:hAnsi="Times New Roman" w:cs="Times New Roman"/>
          <w:sz w:val="24"/>
          <w:szCs w:val="24"/>
        </w:rPr>
        <w:t xml:space="preserve">showed through modelling </w:t>
      </w:r>
      <w:r w:rsidRPr="00E74A14">
        <w:rPr>
          <w:rFonts w:ascii="Times New Roman" w:eastAsia="Times New Roman" w:hAnsi="Times New Roman" w:cs="Times New Roman"/>
          <w:sz w:val="24"/>
          <w:szCs w:val="24"/>
        </w:rPr>
        <w:t xml:space="preserve">that conservation actions should combine both protection and restoration to optimize benefits for biodiversity and ecosystem services </w:t>
      </w:r>
    </w:p>
    <w:p w14:paraId="46BC3359" w14:textId="3AFFBB6C" w:rsidR="004D19A5" w:rsidRPr="00E74A14" w:rsidRDefault="003E27F8"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While degraded tropical forest</w:t>
      </w:r>
      <w:r w:rsidR="00361BEF">
        <w:rPr>
          <w:rFonts w:ascii="Times New Roman" w:eastAsia="Times New Roman" w:hAnsi="Times New Roman" w:cs="Times New Roman"/>
          <w:sz w:val="24"/>
          <w:szCs w:val="24"/>
        </w:rPr>
        <w:t>s</w:t>
      </w:r>
      <w:r w:rsidRPr="00E74A14">
        <w:rPr>
          <w:rFonts w:ascii="Times New Roman" w:eastAsia="Times New Roman" w:hAnsi="Times New Roman" w:cs="Times New Roman"/>
          <w:sz w:val="24"/>
          <w:szCs w:val="24"/>
        </w:rPr>
        <w:t xml:space="preserve"> may be of lower biodiversity value than primary forests, given that over half of all tropical forests are now considered to be degraded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"2mhop97ilk", "citationItems" : [ { "id" : "ITEM-1", "itemData" : { "abstract" : "This guidelines are intended to provide knowledge base on key policy, legal, institutional, ecological and silvicultural issues that need to be taken account in the planning and implementation of strategies and options for the restoration of degraded primary forests, the management of secondary forests, and the rehabilitation of degraded forest land, and they constitute an international reference standard. The guidelines are a checklist of prime objectives, principles and recommended actions. Most of the 49 principles and 160 recommended actions are relevant to all forest types in tropical countries. Annex 6 provides additional guidance on the management, restoration and rehabilitation of degraded and secondary forests in the dry tropics.&lt;br /&gt;", "author" : [ { "dropping-particle" : "", "family" : "ITTO", "given" : "", "non-dropping-particle" : "", "parse-names" : false, "suffix" : "" } ], "id" : "ITEM-1", "issued" : { "date-parts" : [ [ "2002" ] ] }, "language" : "English", "title" : "ITTO guidelines for the restoration, management and rehabilitation of degraded and secondary tropical forests", "type" : "article-journal" }, "uri" : [ "http://zotero.org/users/local/lSswCld9/items/93PIZWNZ" ], "uris" : [ "http://zotero.org/users/local/lSswCld9/items/93PIZWNZ", "http://www.mendeley.com/documents/?uuid=07ef7361-eb9c-4941-8aef-9e5d318d4482" ] } ], "mendeley" : { "formattedCitation" : "(ITTO 2002)", "plainTextFormattedCitation" : "(ITTO 2002)", "previouslyFormattedCitation" : "(ITTO 2002)" }, "properties" : { "formattedCitation" : "(ITTO 2002)", "noteIndex" : 0, "plainCitation" : "(ITTO 2002)"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7B3AF8">
        <w:rPr>
          <w:rFonts w:ascii="Times New Roman" w:hAnsi="Times New Roman" w:cs="Times New Roman"/>
          <w:noProof/>
          <w:sz w:val="24"/>
          <w:szCs w:val="24"/>
        </w:rPr>
        <w:t>(ITTO 2002)</w:t>
      </w:r>
      <w:r w:rsidR="004F235D" w:rsidRPr="00E74A14">
        <w:rPr>
          <w:rFonts w:ascii="Times New Roman" w:eastAsia="Times New Roman" w:hAnsi="Times New Roman" w:cs="Times New Roman"/>
          <w:sz w:val="24"/>
          <w:szCs w:val="24"/>
        </w:rPr>
        <w:fldChar w:fldCharType="end"/>
      </w:r>
      <w:r w:rsidR="006B52C5"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they may provide a valuable opportunity for conservation. </w:t>
      </w:r>
      <w:r w:rsidR="003C460A" w:rsidRPr="00E74A14">
        <w:rPr>
          <w:rFonts w:ascii="Times New Roman" w:eastAsia="Times New Roman" w:hAnsi="Times New Roman" w:cs="Times New Roman"/>
          <w:sz w:val="24"/>
          <w:szCs w:val="24"/>
        </w:rPr>
        <w:t>Forests that have been altered beyond the normal effects of natural processes, as a result of unsustainable use or natural disasters, are considered degraded</w:t>
      </w:r>
      <w:r w:rsidR="006B52C5" w:rsidRPr="00E74A14">
        <w:rPr>
          <w:rFonts w:ascii="Times New Roman" w:eastAsia="Times New Roman" w:hAnsi="Times New Roman" w:cs="Times New Roman"/>
          <w:sz w:val="24"/>
          <w:szCs w:val="24"/>
        </w:rPr>
        <w:t>; t</w:t>
      </w:r>
      <w:r w:rsidR="003C460A" w:rsidRPr="00E74A14">
        <w:rPr>
          <w:rFonts w:ascii="Times New Roman" w:eastAsia="Times New Roman" w:hAnsi="Times New Roman" w:cs="Times New Roman"/>
          <w:sz w:val="24"/>
          <w:szCs w:val="24"/>
        </w:rPr>
        <w:t>his includes secondary forests, which have undergone forest clearance</w:t>
      </w:r>
      <w:r w:rsidR="00844C02" w:rsidRPr="00E74A14">
        <w:rPr>
          <w:rFonts w:ascii="Times New Roman" w:eastAsia="Times New Roman" w:hAnsi="Times New Roman" w:cs="Times New Roman"/>
          <w:sz w:val="24"/>
          <w:szCs w:val="24"/>
        </w:rPr>
        <w:t xml:space="preserve"> </w:t>
      </w:r>
      <w:r w:rsidR="003C460A" w:rsidRPr="00E74A14">
        <w:rPr>
          <w:rFonts w:ascii="Times New Roman" w:eastAsia="Times New Roman" w:hAnsi="Times New Roman" w:cs="Times New Roman"/>
          <w:sz w:val="24"/>
          <w:szCs w:val="24"/>
        </w:rPr>
        <w:t xml:space="preserve">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"6sdn7sf2q", "citationItems" : [ { "id" : "ITEM-1", "itemData" : { "abstract" : "This guidelines are intended to provide knowledge base on key policy, legal, institutional, ecological and silvicultural issues that need to be taken account in the planning and implementation of strategies and options for the restoration of degraded primary forests, the management of secondary forests, and the rehabilitation of degraded forest land, and they constitute an international reference standard. The guidelines are a checklist of prime objectives, principles and recommended actions. Most of the 49 principles and 160 recommended actions are relevant to all forest types in tropical countries. Annex 6 provides additional guidance on the management, restoration and rehabilitation of degraded and secondary forests in the dry tropics.&lt;br /&gt;", "author" : [ { "dropping-particle" : "", "family" : "ITTO", "given" : "", "non-dropping-particle" : "", "parse-names" : false, "suffix" : "" } ], "id" : "ITEM-1", "issued" : { "date-parts" : [ [ "2002" ] ] }, "language" : "English", "title" : "ITTO guidelines for the restoration, management and rehabilitation of degraded and secondary tropical forests", "type" : "article-journal" }, "uris" : [ "http://www.mendeley.com/documents/?uuid=07ef7361-eb9c-4941-8aef-9e5d318d4482", "http://zotero.org/users/local/lSswCld9/items/93PIZWNZ" ] } ], "mendeley" : { "formattedCitation" : "(ITTO 2002)", "plainTextFormattedCitation" : "(ITTO 2002)", "previouslyFormattedCitation" : "(ITTO 2002)" }, "properties" : { "formattedCitation" : "(ITTO 2002)", "noteIndex" : 0, "plainCitation" : "(ITTO 2002)"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7B3AF8">
        <w:rPr>
          <w:rFonts w:ascii="Times New Roman" w:hAnsi="Times New Roman" w:cs="Times New Roman"/>
          <w:noProof/>
          <w:sz w:val="24"/>
          <w:szCs w:val="24"/>
        </w:rPr>
        <w:t>(ITTO 2002)</w:t>
      </w:r>
      <w:r w:rsidR="004F235D" w:rsidRPr="00E74A14">
        <w:rPr>
          <w:rFonts w:ascii="Times New Roman" w:eastAsia="Times New Roman" w:hAnsi="Times New Roman" w:cs="Times New Roman"/>
          <w:sz w:val="24"/>
          <w:szCs w:val="24"/>
        </w:rPr>
        <w:fldChar w:fldCharType="end"/>
      </w:r>
      <w:r w:rsidR="003C460A" w:rsidRPr="00E74A14">
        <w:rPr>
          <w:rFonts w:ascii="Times New Roman" w:eastAsia="Times New Roman" w:hAnsi="Times New Roman" w:cs="Times New Roman"/>
          <w:sz w:val="24"/>
          <w:szCs w:val="24"/>
        </w:rPr>
        <w:t xml:space="preserve">. </w:t>
      </w:r>
      <w:r w:rsidR="004F235D" w:rsidRPr="00E74A14">
        <w:rPr>
          <w:rFonts w:ascii="Times New Roman" w:eastAsia="Times New Roman" w:hAnsi="Times New Roman" w:cs="Times New Roman"/>
          <w:sz w:val="24"/>
          <w:szCs w:val="24"/>
        </w:rPr>
        <w:t xml:space="preserve">Wright and Muller-Landau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"beo30v4nj", "citationItems" : [ { "id" : "ITEM-1", "itemData" : { "DOI" : "10.1111/j.1744-7429.2006.00154.x", "ISSN" : "1744-7429", "author" : [ { "dropping-particle" : "", "family" : "Wright", "given" : "S. Joseph", "non-dropping-particle" : "", "parse-names" : false, "suffix" : "" }, { "dropping-particle" : "", "family" : "Muller-Landau", "given" : "Helene C.", "non-dropping-particle" : "", "parse-names" : false, "suffix" : "" } ], "container-title" : "Biotropica", "id" : "ITEM-1", "issue" : "3", "issued" : { "date-parts" : [ [ "2006" ] ] }, "page" : "287\u2013301", "title" : "The Future of Tropical Forest Species", "type" : "article-journal", "volume" : "38" }, "suppress-author" : 1, "uri" : [ "http://zotero.org/users/local/lSswCld9/items/IUJ43984" ], "uris" : [ "http://zotero.org/users/local/lSswCld9/items/IUJ43984", "http://www.mendeley.com/documents/?uuid=56657536-1ad4-4e9f-a20d-393ce1da41d1" ] } ], "mendeley" : { "formattedCitation" : "(2006)", "plainTextFormattedCitation" : "(2006)", "previouslyFormattedCitation" : "(2006)" }, "properties" : { "formattedCitation" : "(2006)", "noteIndex" : 0, "plainCitation" : "(2006)"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7B3AF8">
        <w:rPr>
          <w:rFonts w:ascii="Times New Roman" w:hAnsi="Times New Roman" w:cs="Times New Roman"/>
          <w:noProof/>
          <w:sz w:val="24"/>
          <w:szCs w:val="24"/>
        </w:rPr>
        <w:t>(2006)</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suggest that expansion of secondary forests could play an important role in preventing extinctions by providing alternative habitat for forest species. Previous reviews suggest that secondary forests can be host to forest species, but </w:t>
      </w:r>
      <w:r w:rsidR="00F72EB5" w:rsidRPr="00E74A14">
        <w:rPr>
          <w:rFonts w:ascii="Times New Roman" w:eastAsia="Times New Roman" w:hAnsi="Times New Roman" w:cs="Times New Roman"/>
          <w:sz w:val="24"/>
          <w:szCs w:val="24"/>
        </w:rPr>
        <w:t xml:space="preserve">also </w:t>
      </w:r>
      <w:r w:rsidRPr="00E74A14">
        <w:rPr>
          <w:rFonts w:ascii="Times New Roman" w:eastAsia="Times New Roman" w:hAnsi="Times New Roman" w:cs="Times New Roman"/>
          <w:sz w:val="24"/>
          <w:szCs w:val="24"/>
        </w:rPr>
        <w:t xml:space="preserve">that these </w:t>
      </w:r>
      <w:r w:rsidRPr="00E74A14">
        <w:rPr>
          <w:rFonts w:ascii="Times New Roman" w:eastAsia="Times New Roman" w:hAnsi="Times New Roman" w:cs="Times New Roman"/>
          <w:sz w:val="24"/>
          <w:szCs w:val="24"/>
        </w:rPr>
        <w:lastRenderedPageBreak/>
        <w:t xml:space="preserve">forests differ in their conservation value depending on connectivity, disturbance history and, in particular, site age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"vjpu764fv", "citationItems" : [ { "id" : "ITEM-1",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"ITEM-1",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"id" : "ITEM-2", "itemData" : { "DOI" : "10.1111/j.1744-7429.2006.00228.x", "ISBN" : "1744-7429", "author" : [ { "dropping-particle" : "", "family" : "Gardner", "given" : "Toby A", "non-dropping-particle" : "", "parse-names" : false, "suffix" : "" }, { "dropping-particle" : "", "family" : "Barlow", "given" : "Jos", "non-dropping-particle" : "", "parse-names" : false, "suffix" : "" }, { "dropping-particle" : "", "family" : "Parry", "given" : "Luke W", "non-dropping-particle" : "", "parse-names" : false, "suffix" : "" }, { "dropping-particle" : "", "family" : "Peres", "given" : "Carlos A", "non-dropping-particle" : "", "parse-names" : false, "suffix" : "" } ], "container-title" : "Biotropica", "id" : "ITEM-2", "issue" : "1", "issued" : { "date-parts" : [ [ "2007" ] ] }, "page" : "25-30", "publisher" : "Blackwell Publishing Inc", "title" : "Predicting the Uncertain Future of Tropical Forest Species in a Data Vacuum", "type" : "article-journal", "volume" : "39" }, "uris" : [ "http://www.mendeley.com/documents/?uuid=d91be420-3925-41f5-88fc-c0778f0eff0e" ] }, { "id" : "ITEM-3",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"ITEM-3",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"uris" : [ "http://www.mendeley.com/documents/?uuid=b069b771-c59c-4ae1-a547-e4e3becdbd8f" ] } ], "mendeley" : { "formattedCitation" : "(Gardner &lt;i&gt;et al.&lt;/i&gt; 2007; Bowen &lt;i&gt;et al.&lt;/i&gt; 2007; Chazdon &lt;i&gt;et al.&lt;/i&gt; 2009)", "plainTextFormattedCitation" : "(Gardner et al. 2007; Bowen et al. 2007; Chazdon et al. 2009)", "previouslyFormattedCitation" : "(Gardner &lt;i&gt;et al.&lt;/i&gt; 2007; Bowen &lt;i&gt;et al.&lt;/i&gt; 2007; Chazdon &lt;i&gt;et al.&lt;/i&gt; 2009)" }, "properties" : { "formattedCitation" : "(Bowen et al. 2007; Gardner et al. 2007; Chazdon et al. 2009)", "noteIndex" : 0, "plainCitation" : "(Bowen et al. 2007; Gardner et al. 2007; Chazdon et al. 2009)"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(Gardner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2007; Bowen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2007; Chazdon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2009)</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Despite these suggestions, the potential role of secondary forest in conserving tropical forest species is poorly understood. Past quantitative syntheses have investigated only a limited number of biodiversity metrics, </w:t>
      </w:r>
      <w:r w:rsidR="00C70E76" w:rsidRPr="00E74A14">
        <w:rPr>
          <w:rFonts w:ascii="Times New Roman" w:eastAsia="Times New Roman" w:hAnsi="Times New Roman" w:cs="Times New Roman"/>
          <w:sz w:val="24"/>
          <w:szCs w:val="24"/>
        </w:rPr>
        <w:t xml:space="preserve">have </w:t>
      </w:r>
      <w:r w:rsidRPr="00E74A14">
        <w:rPr>
          <w:rFonts w:ascii="Times New Roman" w:eastAsia="Times New Roman" w:hAnsi="Times New Roman" w:cs="Times New Roman"/>
          <w:sz w:val="24"/>
          <w:szCs w:val="24"/>
        </w:rPr>
        <w:t xml:space="preserve">not considered heterogeneity amongst sites or </w:t>
      </w:r>
      <w:r w:rsidR="00C70E76" w:rsidRPr="00E74A14">
        <w:rPr>
          <w:rFonts w:ascii="Times New Roman" w:eastAsia="Times New Roman" w:hAnsi="Times New Roman" w:cs="Times New Roman"/>
          <w:sz w:val="24"/>
          <w:szCs w:val="24"/>
        </w:rPr>
        <w:t xml:space="preserve">have </w:t>
      </w:r>
      <w:r w:rsidRPr="00E74A14">
        <w:rPr>
          <w:rFonts w:ascii="Times New Roman" w:eastAsia="Times New Roman" w:hAnsi="Times New Roman" w:cs="Times New Roman"/>
          <w:sz w:val="24"/>
          <w:szCs w:val="24"/>
        </w:rPr>
        <w:t xml:space="preserve">failed to account for non-independence in data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"p0pcl10fu", "citationItems" : [ { "id" : "ITEM-1", "itemData" : { "DOI" : "10.1111/j.1523-1739.2004.00151.x", "ISSN" : "1523-1739", "author" : [ { "dropping-particle" : "", "family" : "Dunn", "given" : "Robert R", "non-dropping-particle" : "", "parse-names" : false, "suffix" : "" } ], "container-title" : "Conservation Biology", "id" : "ITEM-1", "issue" : "2", "issued" : { "date-parts" : [ [ "2004" ] ] }, "page" : "302\u2013309", "title" : "Recovery of faunal communities during tropical forest regeneration", "type" : "article-journal", "volume" : "18" }, "uri" : [ "http://zotero.org/users/local/lSswCld9/items/7HS44K6E" ], "uris" : [ "http://zotero.org/users/local/lSswCld9/items/7HS44K6E", "http://www.mendeley.com/documents/?uuid=ec6116bb-0c03-4643-8600-ea5732ef7afa" ] }, { "id" : "ITEM-2", "itemData" : { "DOI" : "http://dx.doi.org/10.1016/j.biocon.2009.05.035", "ISSN" : "0006-3207", "abstract" : "Deforestation and degradation of tropical old-growth forests has the potential to cause catastrophic species extinctions. In this review, we assess whether regenerating secondary forests (SF) can support species typically found in old-growth forest (OG) and so prevent extinctions. We review 65 studies that compare faunal diversity in {SF} and corresponding OG, and compare the similarity of species composition both within and between these two forest types using the Sorensen, Morisita\u2013Horn and Sorensen\u2013Chao indices. Comparisons between traditional similarity indices and Sorensen\u2013Chao, which minimizes sampling biases, indicated that limited sampling effort consistently reduced apparent similarity between {SF} and {OG} and that similarity between {SF} and {OG} is actually higher than previously appreciated. Similarity, which ranges from 0 to 1, varied from 0.49 to 0.92 between replicate {OG} sites and was correlated with similarity between {SF} and OG. This correlation might be an artefact of variation among studies in sampling effort, especially for vertebrates where small samples reduce apparent similarity across all comparisons, as well as a real effect of variation among studies in landscape heterogeneity and the presence of species with patchy distributions. Therefore, similarity between {SF} and {OG} cannot be interpreted without an understanding of background variation in OG. Similarity between different {SF} sites provided no evidence that disturbance specialists dominate SF. Similarity to {OG} increased rapidly with {SF} age; when {SF} was contiguous with OG; when {SF} was growing in small clearings; and after low intensity land uses including clearing only, shifting agriculture and tree plantations. This describes the most frequently observed tropical SF; isolated from roads and on hilly terrain unsuitable for mechanized agriculture. Thus, our analyses indicate that tropical {SF} can play an important role in biodiversity conservation particularly when {OG} forests are nearby. An important caveat remains, however. Abundance, geographic range and levels of habitat specialization are often related. Widespread, abundant, habitat generalists might dominate similarity analyses even when relatively rare {OG} specialists are present. Additional species-level analyses of habitat specialization will be needed before the conservation value of tropical {SF} is fully understood.", "author" : [ { "dropping-particle" : "", "family" : "Dent", "given" : "Daisy H.", "non-dropping-particle" : "", "parse-names" : false, "suffix" : "" }, { "dropping-particle" : "", "family" : "Wright", "given" : "S. Joseph", "non-dropping-particle" : "", "parse-names" : false, "suffix" : "" } ], "container-title" : "Biological Conservation", "id" : "ITEM-2", "issue" : "12", "issued" : { "date-parts" : [ [ "2009" ] ] }, "page" : "2833 - 2843", "title" : "The future of tropical species in secondary forests: A quantitative review", "type" : "article-journal", "volume" : "142" }, "uri" : [ "http://zotero.org/users/local/lSswCld9/items/5VT9MBAK" ], "uris" : [ "http://zotero.org/users/local/lSswCld9/items/5VT9MBAK", "http://www.mendeley.com/documents/?uuid=44a33944-2ab9-47f8-8c56-6d2016d92fda" ] } ], "mendeley" : { "formattedCitation" : "(Dunn 2004a; Dent &amp; Wright 2009)", "plainTextFormattedCitation" : "(Dunn 2004a; Dent &amp; Wright 2009)", "previouslyFormattedCitation" : "(Dunn 2004a; Dent &amp; Wright 2009)" }, "properties" : { "formattedCitation" : "(Dunn 2004a; Dent and Wright 2009)", "noteIndex" : 0, "plainCitation" : "(Dunn 2004a; Dent and Wright 2009)"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(Dunn 2004a; Dent &amp; Wright 2009)</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Thus, there is a need for quantitative, global </w:t>
      </w:r>
      <w:r w:rsidR="00C70E76" w:rsidRPr="00E74A14">
        <w:rPr>
          <w:rFonts w:ascii="Times New Roman" w:eastAsia="Times New Roman" w:hAnsi="Times New Roman" w:cs="Times New Roman"/>
          <w:sz w:val="24"/>
          <w:szCs w:val="24"/>
        </w:rPr>
        <w:t xml:space="preserve">syntheses </w:t>
      </w:r>
      <w:r w:rsidRPr="00E74A14">
        <w:rPr>
          <w:rFonts w:ascii="Times New Roman" w:eastAsia="Times New Roman" w:hAnsi="Times New Roman" w:cs="Times New Roman"/>
          <w:sz w:val="24"/>
          <w:szCs w:val="24"/>
        </w:rPr>
        <w:t>of the biodiversity value of secondary tropical forest.</w:t>
      </w:r>
    </w:p>
    <w:p w14:paraId="61BCC6A7" w14:textId="1D893ABD"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Measures of conservation value commonly </w:t>
      </w:r>
      <w:r w:rsidR="00F72EB5" w:rsidRPr="00E74A14">
        <w:rPr>
          <w:rFonts w:ascii="Times New Roman" w:eastAsia="Times New Roman" w:hAnsi="Times New Roman" w:cs="Times New Roman"/>
          <w:sz w:val="24"/>
          <w:szCs w:val="24"/>
        </w:rPr>
        <w:t>use</w:t>
      </w:r>
      <w:r w:rsidRPr="00E74A14">
        <w:rPr>
          <w:rFonts w:ascii="Times New Roman" w:eastAsia="Times New Roman" w:hAnsi="Times New Roman" w:cs="Times New Roman"/>
          <w:sz w:val="24"/>
          <w:szCs w:val="24"/>
        </w:rPr>
        <w:t xml:space="preserve"> species</w:t>
      </w:r>
      <w:r w:rsidR="009742A7" w:rsidRPr="00E74A14">
        <w:rPr>
          <w:rFonts w:ascii="Times New Roman" w:eastAsia="Times New Roman" w:hAnsi="Times New Roman" w:cs="Times New Roman"/>
          <w:sz w:val="24"/>
          <w:szCs w:val="24"/>
        </w:rPr>
        <w:t>-based metrics</w:t>
      </w:r>
      <w:r w:rsidRPr="00E74A14">
        <w:rPr>
          <w:rFonts w:ascii="Times New Roman" w:eastAsia="Times New Roman" w:hAnsi="Times New Roman" w:cs="Times New Roman"/>
          <w:sz w:val="24"/>
          <w:szCs w:val="24"/>
        </w:rPr>
        <w:t xml:space="preserve">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"1pcq17a6be", "citationItems" : [ { "id" : "ITEM-1", "itemData" : { "DOI" : "10.1038/35002501", "ISSN" : "0028-0836", "author" : [ { "dropping-particle" : "", "family" : "Myers", "given" : "Norman", "non-dropping-particle" : "", "parse-names" : false, "suffix" : "" }, { "dropping-particle" : "", "family" : "Mittermeier", "given" : "Russell A.", "non-dropping-particle" : "", "parse-names" : false, "suffix" : "" }, { "dropping-particle" : "", "family" : "Mittermeier", "given" : "Cristina G.", "non-dropping-particle" : "", "parse-names" : false, "suffix" : "" }, { "dropping-particle" : "", "family" : "Fonseca", "given" : "Gustavo A. B.", "non-dropping-particle" : "da", "parse-names" : false, "suffix" : "" }, { "dropping-particle" : "", "family" : "Kent", "given" : "Jennifer", "non-dropping-particle" : "", "parse-names" : false, "suffix" : "" } ], "container-title" : "Nature", "id" : "ITEM-1", "issue" : "6772", "issued" : { "date-parts" : [ [ "2000", "2" ] ] }, "page" : "853-858", "title" : "Biodiversity hotspots for conservation priorities", "type" : "article-journal", "volume" : "403" }, "uri" : [ "http://zotero.org/users/local/lSswCld9/items/3ANPZ62S" ], "uris" : [ "http://zotero.org/users/local/lSswCld9/items/3ANPZ62S", "http://www.mendeley.com/documents/?uuid=6cd4e1f0-70fc-4e94-b6df-df18f8dedfa7" ] } ], "mendeley" : { "formattedCitation" : "(Myers &lt;i&gt;et al.&lt;/i&gt; 2000)", "plainTextFormattedCitation" : "(Myers et al. 2000)", "previouslyFormattedCitation" : "(Myers &lt;i&gt;et al.&lt;/i&gt; 2000)" }, "properties" : { "formattedCitation" : "(Myers et al. 2000)", "noteIndex" : 0, "plainCitation" : "(Myers et al. 2000)"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(Myers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2000)</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with the value of an area measured by the community species richness or the presence of particular species of interest. </w:t>
      </w:r>
      <w:r w:rsidR="00D86B6A" w:rsidRPr="00E74A14">
        <w:rPr>
          <w:rFonts w:ascii="Times New Roman" w:eastAsia="Times New Roman" w:hAnsi="Times New Roman" w:cs="Times New Roman"/>
          <w:sz w:val="24"/>
          <w:szCs w:val="24"/>
        </w:rPr>
        <w:t xml:space="preserve">A complementary approach </w:t>
      </w:r>
      <w:r w:rsidR="000A30B9" w:rsidRPr="00E74A14">
        <w:rPr>
          <w:rFonts w:ascii="Times New Roman" w:eastAsia="Times New Roman" w:hAnsi="Times New Roman" w:cs="Times New Roman"/>
          <w:sz w:val="24"/>
          <w:szCs w:val="24"/>
        </w:rPr>
        <w:t xml:space="preserve">to species-based metrics </w:t>
      </w:r>
      <w:r w:rsidR="00D86B6A" w:rsidRPr="00E74A14">
        <w:rPr>
          <w:rFonts w:ascii="Times New Roman" w:eastAsia="Times New Roman" w:hAnsi="Times New Roman" w:cs="Times New Roman"/>
          <w:sz w:val="24"/>
          <w:szCs w:val="24"/>
        </w:rPr>
        <w:t>is to assess changes to</w:t>
      </w:r>
      <w:r w:rsidRPr="00E74A14">
        <w:rPr>
          <w:rFonts w:ascii="Times New Roman" w:eastAsia="Times New Roman" w:hAnsi="Times New Roman" w:cs="Times New Roman"/>
          <w:sz w:val="24"/>
          <w:szCs w:val="24"/>
        </w:rPr>
        <w:t xml:space="preserve"> ecosystems based on the</w:t>
      </w:r>
      <w:r w:rsidR="00D86B6A" w:rsidRPr="00E74A14">
        <w:rPr>
          <w:rFonts w:ascii="Times New Roman" w:eastAsia="Times New Roman" w:hAnsi="Times New Roman" w:cs="Times New Roman"/>
          <w:sz w:val="24"/>
          <w:szCs w:val="24"/>
        </w:rPr>
        <w:t>ir</w:t>
      </w:r>
      <w:r w:rsidRPr="00E74A14">
        <w:rPr>
          <w:rFonts w:ascii="Times New Roman" w:eastAsia="Times New Roman" w:hAnsi="Times New Roman" w:cs="Times New Roman"/>
          <w:sz w:val="24"/>
          <w:szCs w:val="24"/>
        </w:rPr>
        <w:t xml:space="preserve"> function</w:t>
      </w:r>
      <w:r w:rsidR="00D86B6A" w:rsidRPr="00E74A14">
        <w:rPr>
          <w:rFonts w:ascii="Times New Roman" w:eastAsia="Times New Roman" w:hAnsi="Times New Roman" w:cs="Times New Roman"/>
          <w:sz w:val="24"/>
          <w:szCs w:val="24"/>
        </w:rPr>
        <w:t>ing</w:t>
      </w:r>
      <w:r w:rsidR="00C44FE0"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Ecosystem </w:t>
      </w:r>
      <w:r w:rsidR="004A3638" w:rsidRPr="00E74A14">
        <w:rPr>
          <w:rFonts w:ascii="Times New Roman" w:eastAsia="Times New Roman" w:hAnsi="Times New Roman" w:cs="Times New Roman"/>
          <w:sz w:val="24"/>
          <w:szCs w:val="24"/>
        </w:rPr>
        <w:t>function</w:t>
      </w:r>
      <w:r w:rsidR="000456D0" w:rsidRPr="00E74A14">
        <w:rPr>
          <w:rFonts w:ascii="Times New Roman" w:eastAsia="Times New Roman" w:hAnsi="Times New Roman" w:cs="Times New Roman"/>
          <w:sz w:val="24"/>
          <w:szCs w:val="24"/>
        </w:rPr>
        <w:t>s are important in determining</w:t>
      </w:r>
      <w:r w:rsidR="004A3638" w:rsidRPr="00E74A14">
        <w:rPr>
          <w:rFonts w:ascii="Times New Roman" w:eastAsia="Times New Roman" w:hAnsi="Times New Roman" w:cs="Times New Roman"/>
          <w:sz w:val="24"/>
          <w:szCs w:val="24"/>
        </w:rPr>
        <w:t xml:space="preserve"> the persistence of interacting communities, and may also </w:t>
      </w:r>
      <w:r w:rsidRPr="00E74A14">
        <w:rPr>
          <w:rFonts w:ascii="Times New Roman" w:eastAsia="Times New Roman" w:hAnsi="Times New Roman" w:cs="Times New Roman"/>
          <w:sz w:val="24"/>
          <w:szCs w:val="24"/>
        </w:rPr>
        <w:t xml:space="preserve">ultimately provide benefits to humans, including provision of food, which can be attributed an economic value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"258gc7hsmb", "citationItems" : [ { "id" : "ITEM-1", "itemData" : { "DOI" : "10.1016/j.cub.2015.03.041", "ISSN" : "09609822", "author" : [ { "dropping-particle" : "", "family" : "Gascon", "given" : "Claude", "non-dropping-particle" : "", "parse-names" : false, "suffix" : "" }, { "dropping-particle" : "", "family" : "Brooks", "given" : "Thomas\u00a0M.", "non-dropping-particle" : "", "parse-names" : false, "suffix" : "" }, { "dropping-particle" : "", "family" : "Contreras-MacBeath", "given" : "Topiltzin", "non-dropping-particle" : "", "parse-names" : false, "suffix" : "" }, { "dropping-particle" : "", "family" : "Heard", "given" : "Nicolas", "non-dropping-particle" : "", "parse-names" : false, "suffix" : "" }, { "dropping-particle" : "", "family" : "Konstant", "given" : "William", "non-dropping-particle" : "", "parse-names" : false, "suffix" : "" }, { "dropping-particle" : "", "family" : "Lamoreux", "given" : "John", "non-dropping-particle" : "", "parse-names" : false, "suffix" : "" }, { "dropping-particle" : "", "family" : "Launay", "given" : "Frederic", "non-dropping-particle" : "", "parse-names" : false, "suffix" : "" }, { "dropping-particle" : "", "family" : "Maunder", "given" : "Michael", "non-dropping-particle" : "", "parse-names" : false, "suffix" : "" }, { "dropping-particle" : "", "family" : "Mittermeier", "given" : "Russell\u00a0A.", "non-dropping-particle" : "", "parse-names" : false, "suffix" : "" }, { "dropping-particle" : "", "family" : "Molur", "given" : "Sanjay", "non-dropping-particle" : "", "parse-names" : false, "suffix" : "" }, { "dropping-particle" : "", "family" : "Al\u00a0Mubarak", "given" : "Razan\u00a0Khalifa", "non-dropping-particle" : "", "parse-names" : false, "suffix" : "" }, { "dropping-particle" : "", "family" : "Parr", "given" : "Michael\u00a0J.", "non-dropping-particle" : "", "parse-names" : false, "suffix" : "" }, { "dropping-particle" : "", "family" : "Rhodin", "given" : "Anders\u00a0G.J.", "non-dropping-particle" : "", "parse-names" : false, "suffix" : "" }, { "dropping-particle" : "", "family" : "Rylands", "given" : "Anthony\u00a0B.", "non-dropping-particle" : "", "parse-names" : false, "suffix" : "" }, { "dropping-particle" : "", "family" : "Soorae", "given" : "Pritpal", "non-dropping-particle" : "", "parse-names" : false, "suffix" : "" }, { "dropping-particle" : "", "family" : "Sanderson", "given" : "James\u00a0G.", "non-dropping-particle" : "", "parse-names" : false, "suffix" : "" }, { "dropping-particle" : "", "family" : "Vi\u00e9", "given" : "Jean-Christophe", "non-dropping-particle" : "", "parse-names" : false, "suffix" : "" } ], "container-title" : "Current Biology", "id" : "ITEM-1", "issue" : "10", "issued" : { "date-parts" : [ [ "2015", "5" ] ] }, "language" : "en", "page" : "R431-R438", "title" : "The Importance and Benefits of Species", "type" : "article-journal", "volume" : "25" }, "uri" : [ "http://zotero.org/users/local/lSswCld9/items/H6X8JPIK" ], "uris" : [ "http://zotero.org/users/local/lSswCld9/items/H6X8JPIK", "http://www.mendeley.com/documents/?uuid=657f0c59-0d02-43d4-a42a-cb56001e1375" ] } ], "mendeley" : { "formattedCitation" : "(Gascon &lt;i&gt;et al.&lt;/i&gt; 2015)", "plainTextFormattedCitation" : "(Gascon et al. 2015)", "previouslyFormattedCitation" : "(Gascon &lt;i&gt;et al.&lt;/i&gt; 2015)" }, "properties" : { "formattedCitation" : "(Gascon et al. 2015)", "noteIndex" : 0, "plainCitation" : "(Gascon et al. 2015)"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(Gascon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2015)</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w:t>
      </w:r>
      <w:r w:rsidR="000456D0" w:rsidRPr="00E74A14">
        <w:rPr>
          <w:rFonts w:ascii="Times New Roman" w:eastAsia="Times New Roman" w:hAnsi="Times New Roman" w:cs="Times New Roman"/>
          <w:sz w:val="24"/>
          <w:szCs w:val="24"/>
        </w:rPr>
        <w:t>Birds</w:t>
      </w:r>
      <w:r w:rsidR="00D86B6A" w:rsidRPr="00E74A14">
        <w:rPr>
          <w:rFonts w:ascii="Times New Roman" w:eastAsia="Times New Roman" w:hAnsi="Times New Roman" w:cs="Times New Roman"/>
          <w:sz w:val="24"/>
          <w:szCs w:val="24"/>
        </w:rPr>
        <w:t xml:space="preserve"> provide </w:t>
      </w:r>
      <w:r w:rsidR="000456D0" w:rsidRPr="00E74A14">
        <w:rPr>
          <w:rFonts w:ascii="Times New Roman" w:eastAsia="Times New Roman" w:hAnsi="Times New Roman" w:cs="Times New Roman"/>
          <w:sz w:val="24"/>
          <w:szCs w:val="24"/>
        </w:rPr>
        <w:t>key</w:t>
      </w:r>
      <w:r w:rsidR="00F446D1" w:rsidRPr="00E74A14">
        <w:rPr>
          <w:rFonts w:ascii="Times New Roman" w:eastAsia="Times New Roman" w:hAnsi="Times New Roman" w:cs="Times New Roman"/>
          <w:sz w:val="24"/>
          <w:szCs w:val="24"/>
        </w:rPr>
        <w:t xml:space="preserve"> </w:t>
      </w:r>
      <w:r w:rsidR="00D86B6A" w:rsidRPr="00E74A14">
        <w:rPr>
          <w:rFonts w:ascii="Times New Roman" w:eastAsia="Times New Roman" w:hAnsi="Times New Roman" w:cs="Times New Roman"/>
          <w:sz w:val="24"/>
          <w:szCs w:val="24"/>
        </w:rPr>
        <w:t>functions</w:t>
      </w:r>
      <w:r w:rsidR="000456D0" w:rsidRPr="00E74A14">
        <w:rPr>
          <w:rFonts w:ascii="Times New Roman" w:eastAsia="Times New Roman" w:hAnsi="Times New Roman" w:cs="Times New Roman"/>
          <w:sz w:val="24"/>
          <w:szCs w:val="24"/>
        </w:rPr>
        <w:t xml:space="preserve">, such as pollination, seed predation and dispersal, removal of carrion, and control of </w:t>
      </w:r>
      <w:r w:rsidR="00CF6832" w:rsidRPr="00E74A14">
        <w:rPr>
          <w:rFonts w:ascii="Times New Roman" w:eastAsia="Times New Roman" w:hAnsi="Times New Roman" w:cs="Times New Roman"/>
          <w:sz w:val="24"/>
          <w:szCs w:val="24"/>
        </w:rPr>
        <w:t>other animals</w:t>
      </w:r>
      <w:r w:rsidR="000456D0" w:rsidRPr="00E74A14">
        <w:rPr>
          <w:rFonts w:ascii="Times New Roman" w:eastAsia="Times New Roman" w:hAnsi="Times New Roman" w:cs="Times New Roman"/>
          <w:sz w:val="24"/>
          <w:szCs w:val="24"/>
        </w:rPr>
        <w:t>,</w:t>
      </w:r>
      <w:r w:rsidR="00D86B6A" w:rsidRPr="00E74A14">
        <w:rPr>
          <w:rFonts w:ascii="Times New Roman" w:eastAsia="Times New Roman" w:hAnsi="Times New Roman" w:cs="Times New Roman"/>
          <w:sz w:val="24"/>
          <w:szCs w:val="24"/>
        </w:rPr>
        <w:t xml:space="preserve"> in tropical forests, and the roles of individual species are governed by their feeding </w:t>
      </w:r>
      <w:r w:rsidR="00D86B6A" w:rsidRPr="00E74A14">
        <w:rPr>
          <w:rFonts w:ascii="Times New Roman" w:eastAsia="Times New Roman" w:hAnsi="Times New Roman" w:cs="Times New Roman"/>
          <w:sz w:val="24"/>
          <w:szCs w:val="24"/>
          <w:lang w:val="en-GB"/>
        </w:rPr>
        <w:t>behaviour</w:t>
      </w:r>
      <w:r w:rsidR="00D86B6A" w:rsidRPr="00E74A14">
        <w:rPr>
          <w:rFonts w:ascii="Times New Roman" w:eastAsia="Times New Roman" w:hAnsi="Times New Roman" w:cs="Times New Roman"/>
          <w:sz w:val="24"/>
          <w:szCs w:val="24"/>
        </w:rPr>
        <w:t xml:space="preserve">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"29si9pbnjr", "citationItems" : [ { "id" : "ITEM-1", "itemData" : { "DOI" : "10.1073/pnas.0408049101", "ISSN" : "0027-8424, 1091-6490", "author" : [ { "dropping-particle" : "", "family" : "Sekercioglu", "given" : "C. H.", "non-dropping-particle" : "", "parse-names" : false, "suffix" : "" }, { "dropping-particle" : "", "family" : "Daily", "given" : "G. C.", "non-dropping-particle" : "", "parse-names" : false, "suffix" : "" }, { "dropping-particle" : "", "family" : "Ehrlich", "given" : "P. R.", "non-dropping-particle" : "", "parse-names" : false, "suffix" : "" } ], "container-title" : "Proceedings of the National Academy of Sciences", "id" : "ITEM-1", "issue" : "52", "issued" : { "date-parts" : [ [ "2004", "12" ] ] }, "language" : "en", "page" : "18042-18047", "title" : "Ecosystem consequences of bird declines", "type" : "article-journal", "volume" : "101" }, "uri" : [ "http://zotero.org/users/local/lSswCld9/items/NDJBE2XH" ], "uris" : [ "http://zotero.org/users/local/lSswCld9/items/NDJBE2XH", "http://www.mendeley.com/documents/?uuid=8eba8fe3-82f9-4ba7-ade8-095a8186a7a8" ] } ], "mendeley" : { "formattedCitation" : "(Sekercioglu, Daily &amp; Ehrlich 2004)", "plainTextFormattedCitation" : "(Sekercioglu, Daily &amp; Ehrlich 2004)", "previouslyFormattedCitation" : "(Sekercioglu, Daily &amp; Ehrlich 2004)" }, "properties" : { "formattedCitation" : "(Sekercioglu et al. 2004)", "noteIndex" : 0, "plainCitation" : "(Sekercioglu et al. 2004)"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(Sekercioglu, Daily &amp; Ehrlich 2004)</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Ecosystem functioning</w:t>
      </w:r>
      <w:r w:rsidR="00D86B6A" w:rsidRPr="00E74A14">
        <w:rPr>
          <w:rFonts w:ascii="Times New Roman" w:eastAsia="Times New Roman" w:hAnsi="Times New Roman" w:cs="Times New Roman"/>
          <w:sz w:val="24"/>
          <w:szCs w:val="24"/>
        </w:rPr>
        <w:t xml:space="preserve"> in general</w:t>
      </w:r>
      <w:r w:rsidRPr="00E74A14">
        <w:rPr>
          <w:rFonts w:ascii="Times New Roman" w:eastAsia="Times New Roman" w:hAnsi="Times New Roman" w:cs="Times New Roman"/>
          <w:sz w:val="24"/>
          <w:szCs w:val="24"/>
        </w:rPr>
        <w:t xml:space="preserve"> tends to be correlated with both species richness and functional diversity, with indices based on traits </w:t>
      </w:r>
      <w:r w:rsidR="001A1A68" w:rsidRPr="00E74A14">
        <w:rPr>
          <w:rFonts w:ascii="Times New Roman" w:eastAsia="Times New Roman" w:hAnsi="Times New Roman" w:cs="Times New Roman"/>
          <w:sz w:val="24"/>
          <w:szCs w:val="24"/>
        </w:rPr>
        <w:t>(e.g. feeding behavio</w:t>
      </w:r>
      <w:r w:rsidR="000731E4">
        <w:rPr>
          <w:rFonts w:ascii="Times New Roman" w:eastAsia="Times New Roman" w:hAnsi="Times New Roman" w:cs="Times New Roman"/>
          <w:sz w:val="24"/>
          <w:szCs w:val="24"/>
        </w:rPr>
        <w:t>u</w:t>
      </w:r>
      <w:r w:rsidR="001A1A68" w:rsidRPr="00E74A14">
        <w:rPr>
          <w:rFonts w:ascii="Times New Roman" w:eastAsia="Times New Roman" w:hAnsi="Times New Roman" w:cs="Times New Roman"/>
          <w:sz w:val="24"/>
          <w:szCs w:val="24"/>
        </w:rPr>
        <w:t xml:space="preserve">r) </w:t>
      </w:r>
      <w:r w:rsidRPr="00E74A14">
        <w:rPr>
          <w:rFonts w:ascii="Times New Roman" w:eastAsia="Times New Roman" w:hAnsi="Times New Roman" w:cs="Times New Roman"/>
          <w:sz w:val="24"/>
          <w:szCs w:val="24"/>
        </w:rPr>
        <w:t xml:space="preserve">performing better than those based </w:t>
      </w:r>
      <w:r w:rsidR="000A30B9" w:rsidRPr="00E74A14">
        <w:rPr>
          <w:rFonts w:ascii="Times New Roman" w:eastAsia="Times New Roman" w:hAnsi="Times New Roman" w:cs="Times New Roman"/>
          <w:sz w:val="24"/>
          <w:szCs w:val="24"/>
        </w:rPr>
        <w:t xml:space="preserve">solely </w:t>
      </w:r>
      <w:r w:rsidRPr="00E74A14">
        <w:rPr>
          <w:rFonts w:ascii="Times New Roman" w:eastAsia="Times New Roman" w:hAnsi="Times New Roman" w:cs="Times New Roman"/>
          <w:sz w:val="24"/>
          <w:szCs w:val="24"/>
        </w:rPr>
        <w:t xml:space="preserve">on species richness and abundance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"2p667p3tsd", "citationItems" : [ { "id" : "ITEM-1", "itemData" : { "DOI" : "10.1111/j.1461-0248.2006.00924.x", "ISSN" : "1461-023X, 1461-0248", "author" : [ { "dropping-particle" : "", "family" : "Petchey", "given" : "Owen L.", "non-dropping-particle" : "", "parse-names" : false, "suffix" : "" }, { "dropping-particle" : "", "family" : "Gaston", "given" : "Kevin J.", "non-dropping-particle" : "", "parse-names" : false, "suffix" : "" } ], "container-title" : "Ecology Letters", "id" : "ITEM-1", "issue" : "6", "issued" : { "date-parts" : [ [ "2006", "6" ] ] }, "language" : "en", "page" : "741-758", "title" : "Functional diversity: back to basics and looking forward", "type" : "article-journal", "volume" : "9" }, "uri" : [ "http://zotero.org/users/local/lSswCld9/items/K3VTZUXM" ], "uris" : [ "http://zotero.org/users/local/lSswCld9/items/K3VTZUXM", "http://www.mendeley.com/documents/?uuid=eb841b06-e419-483b-a806-53f09c63177d" ] }, { "id" : "ITEM-2", "itemData" : { "DOI" : "10.1111/j.1600-0706.2008.16960.x", "ISSN" : "00301299, 16000706", "author" : [ { "dropping-particle" : "", "family" : "Griffin", "given" : "John N.", "non-dropping-particle" : "", "parse-names" : false, "suffix" : "" }, { "dropping-particle" : "", "family" : "M\u00e9ndez", "given" : "Ver\u00f3nica", "non-dropping-particle" : "", "parse-names" : false, "suffix" : "" }, { "dropping-particle" : "", "family" : "Johnson", "given" : "Andrew F.", "non-dropping-particle" : "", "parse-names" : false, "suffix" : "" }, { "dropping-particle" : "", "family" : "Jenkins", "given" : "Stuart R.", "non-dropping-particle" : "", "parse-names" : false, "suffix" : "" }, { "dropping-particle" : "", "family" : "Foggo", "given" : "Andy", "non-dropping-particle" : "", "parse-names" : false, "suffix" : "" } ], "container-title" : "Oikos", "id" : "ITEM-2", "issue" : "1", "issued" : { "date-parts" : [ [ "2009", "1" ] ] }, "language" : "en", "page" : "37-44", "title" : "Functional diversity predicts overyielding effect of species combination on primary productivity", "type" : "article-journal", "volume" : "118" }, "uri" : [ "http://zotero.org/users/local/lSswCld9/items/P6668VWP" ], "uris" : [ "http://zotero.org/users/local/lSswCld9/items/P6668VWP", "http://www.mendeley.com/documents/?uuid=c2368503-6659-427e-972e-486278235798" ] } ], "mendeley" : { "formattedCitation" : "(Petchey &amp; Gaston 2006; Griffin &lt;i&gt;et al.&lt;/i&gt; 2009)", "plainTextFormattedCitation" : "(Petchey &amp; Gaston 2006; Griffin et al. 2009)", "previouslyFormattedCitation" : "(Petchey &amp; Gaston 2006; Griffin &lt;i&gt;et al.&lt;/i&gt; 2009)" }, "properties" : { "formattedCitation" : "(Petchey and Gaston 2006; Griffin et al. 2009)", "noteIndex" : 0, "plainCitation" : "(Petchey and Gaston 2006; Griffin et al. 2009)"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(Petchey &amp; Gaston 2006; Griffin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2009)</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Both the identity and distribution of functional traits have been shown to be important in predicting function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"2aavo4kc8a", "citationItems" : [ { "id" : "ITEM-1", "itemData" : { "DOI" : "10.1098/rspb.2014.2620", "ISSN" : "0962-8452, 1471-2954", "author" : [ { "dropping-particle" : "", "family" : "Gagic", "given" : "V.", "non-dropping-particle" : "", "parse-names" : false, "suffix" : "" }, { "dropping-particle" : "", "family" : "Bartomeus", "given" : "I.", "non-dropping-particle" : "", "parse-names" : false, "suffix" : "" }, { "dropping-particle" : "", "family" : "Jonsson", "given" : "T.", "non-dropping-particle" : "", "parse-names" : false, "suffix" : "" }, { "dropping-particle" : "", "family" : "Taylor", "given" : "A.", "non-dropping-particle" : "", "parse-names" : false, "suffix" : "" }, { "dropping-particle" : "", "family" : "Winqvist", "given" : "C.", "non-dropping-particle" : "", "parse-names" : false, "suffix" : "" }, { "dropping-particle" : "", "family" : "Fischer", "given" : "C.", "non-dropping-particle" : "", "parse-names" : false, "suffix" : "" }, { "dropping-particle" : "", "family" : "Slade", "given" : "E. M.", "non-dropping-particle" : "", "parse-names" : false, "suffix" : "" }, { "dropping-particle" : "", "family" : "Steffan-Dewenter", "given" : "I.", "non-dropping-particle" : "", "parse-names" : false, "suffix" : "" }, { "dropping-particle" : "", "family" : "Emmerson", "given" : "M.", "non-dropping-particle" : "", "parse-names" : false, "suffix" : "" }, { "dropping-particle" : "", "family" : "Potts", "given" : "S. G.", "non-dropping-particle" : "", "parse-names" : false, "suffix" : "" }, { "dropping-particle" : "", "family" : "Tscharntke", "given" : "T.", "non-dropping-particle" : "", "parse-names" : false, "suffix" : "" }, { "dropping-particle" : "", "family" : "Weisser", "given" : "W.", "non-dropping-particle" : "", "parse-names" : false, "suffix" : "" }, { "dropping-particle" : "", "family" : "Bommarco", "given" : "R.", "non-dropping-particle" : "", "parse-names" : false, "suffix" : "" } ], "container-title" : "Proceedings of the Royal Society B: Biological Sciences", "id" : "ITEM-1", "issue" : "1801", "issued" : { "date-parts" : [ [ "2015", "1" ] ] }, "language" : "en", "page" : "20142620-20142620", "title" : "Functional identity and diversity of animals predict ecosystem functioning better than species-based indices", "type" : "article-journal", "volume" : "282" }, "uri" : [ "http://zotero.org/users/local/lSswCld9/items/QT4VIQDE" ], "uris" : [ "http://zotero.org/users/local/lSswCld9/items/QT4VIQDE", "http://www.mendeley.com/documents/?uuid=26dd3762-8b1d-4610-a2c7-12556f0b7e85" ] } ], "mendeley" : { "formattedCitation" : "(Gagic &lt;i&gt;et al.&lt;/i&gt; 2015)", "plainTextFormattedCitation" : "(Gagic et al. 2015)", "previouslyFormattedCitation" : "(Gagic &lt;i&gt;et al.&lt;/i&gt; 2015)" }, "properties" : { "formattedCitation" : "(Gagic et al. 2015)", "noteIndex" : 0, "plainCitation" : "(Gagic et al. 2015)"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(Gagic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2015)</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Therefore, to </w:t>
      </w:r>
      <w:r w:rsidR="00D86B6A" w:rsidRPr="00E74A14">
        <w:rPr>
          <w:rFonts w:ascii="Times New Roman" w:eastAsia="Times New Roman" w:hAnsi="Times New Roman" w:cs="Times New Roman"/>
          <w:sz w:val="24"/>
          <w:szCs w:val="24"/>
        </w:rPr>
        <w:t xml:space="preserve">assess </w:t>
      </w:r>
      <w:r w:rsidRPr="00E74A14">
        <w:rPr>
          <w:rFonts w:ascii="Times New Roman" w:eastAsia="Times New Roman" w:hAnsi="Times New Roman" w:cs="Times New Roman"/>
          <w:sz w:val="24"/>
          <w:szCs w:val="24"/>
        </w:rPr>
        <w:t xml:space="preserve">ecosystem functioning we need to consider the abundance </w:t>
      </w:r>
      <w:r w:rsidR="00406F14" w:rsidRPr="00E74A14">
        <w:rPr>
          <w:rFonts w:ascii="Times New Roman" w:eastAsia="Times New Roman" w:hAnsi="Times New Roman" w:cs="Times New Roman"/>
          <w:sz w:val="24"/>
          <w:szCs w:val="24"/>
        </w:rPr>
        <w:t xml:space="preserve">and </w:t>
      </w:r>
      <w:r w:rsidRPr="00E74A14">
        <w:rPr>
          <w:rFonts w:ascii="Times New Roman" w:eastAsia="Times New Roman" w:hAnsi="Times New Roman" w:cs="Times New Roman"/>
          <w:sz w:val="24"/>
          <w:szCs w:val="24"/>
        </w:rPr>
        <w:t xml:space="preserve">distribution of relevant traits in the community. </w:t>
      </w:r>
      <w:r w:rsidR="002478D9" w:rsidRPr="00E74A14">
        <w:rPr>
          <w:rFonts w:ascii="Times New Roman" w:eastAsia="Times New Roman" w:hAnsi="Times New Roman" w:cs="Times New Roman"/>
          <w:sz w:val="24"/>
          <w:szCs w:val="24"/>
        </w:rPr>
        <w:t xml:space="preserve">It has been shown </w:t>
      </w:r>
      <w:r w:rsidRPr="00E74A14">
        <w:rPr>
          <w:rFonts w:ascii="Times New Roman" w:eastAsia="Times New Roman" w:hAnsi="Times New Roman" w:cs="Times New Roman"/>
          <w:sz w:val="24"/>
          <w:szCs w:val="24"/>
        </w:rPr>
        <w:t xml:space="preserve">that disturbance to tropical forests causes declines in fruit and insect-eating birds while causing increases in seed-eating birds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"2k8kubv96k", "citationItems" : [ { "id" : "ITEM-1", "itemData" : { "DOI" : "10.1111/j.1523-1739.2006.00557.x", "ISSN" : "0888-8892, 1523-1739", "author" : [ { "dropping-particle" : "", "family" : "Gray", "given" : "Michael A.", "non-dropping-particle" : "", "parse-names" : false, "suffix" : "" }, { "dropping-particle" : "", "family" : "Baldauf", "given" : "Sandra L.", "non-dropping-particle" : "", "parse-names" : false, "suffix" : "" }, { "dropping-particle" : "", "family" : "Mayhew", "given" : "Peter J.", "non-dropping-particle" : "", "parse-names" : false, "suffix" : "" }, { "dropping-particle" : "", "family" : "Hill", "given" : "Jane K.", "non-dropping-particle" : "", "parse-names" : false, "suffix" : "" } ], "container-title" : "Conservation Biology", "id" : "ITEM-1", "issue" : "1", "issued" : { "date-parts" : [ [ "2007", "2" ] ] }, "language" : "en", "page" : "133-141", "title" : "The Response of Avian Feeding Guilds to Tropical Forest Disturbance", "type" : "article-journal", "volume" : "21" }, "uri" : [ "http://zotero.org/users/local/lSswCld9/items/4KTM9Z5H" ], "uris" : [ "http://zotero.org/users/local/lSswCld9/items/4KTM9Z5H", "http://www.mendeley.com/documents/?uuid=5e239e9b-3456-406d-b804-2b1393cb88fa" ] }, { "id" : "ITEM-2", "itemData" : { "ISBN" : "0962-8452", "author" : [ { "dropping-particle" : "", "family" : "Newbold", "given" : "Tim", "non-dropping-particle" : "", "parse-names" : false, "suffix" : "" }, { "dropping-particle" : "", "family" : "Scharlemann", "given" : "J\u00f6rn P W", "non-dropping-particle" : "", "parse-names" : false, "suffix" : "" }, { "dropping-particle" : "", "family" : "Butchart", "given" : "Stuart H M", "non-dropping-particle" : "", "parse-names" : false, "suffix" : "" }, { "dropping-particle" : "", "family" : "\u015eekercio\u011flu", "given" : "\u00c7a\u011fan H", "non-dropping-particle" : "", "parse-names" : false, "suffix" : "" }, { "dropping-particle" : "", "family" : "Alkemade", "given" : "Rob", "non-dropping-particle" : "", "parse-names" : false, "suffix" : "" }, { "dropping-particle" : "", "family" : "Booth", "given" : "Hollie", "non-dropping-particle" : "", "parse-names" : false, "suffix" : "" }, { "dropping-particle" : "", "family" : "Purves", "given" : "Drew W", "non-dropping-particle" : "", "parse-names" : false, "suffix" : "" } ], "container-title" : "Proceedings of the Royal Society B: Biological Sciences", "id" : "ITEM-2", "issue" : "1750", "issued" : { "date-parts" : [ [ "2013" ] ] }, "title" : "Ecological traits affect the response of tropical forest bird species to land-use intensity", "type" : "article-journal", "volume" : "280" }, "uris" : [ "http://www.mendeley.com/documents/?uuid=e9c8ebe5-4edf-4609-8b4f-22838fe75cf5" ] } ], "mendeley" : { "formattedCitation" : "(Gray &lt;i&gt;et al.&lt;/i&gt; 2007; Newbold &lt;i&gt;et al.&lt;/i&gt; 2013)", "plainTextFormattedCitation" : "(Gray et al. 2007; Newbold et al. 2013)", "previouslyFormattedCitation" : "(Gray &lt;i&gt;et al.&lt;/i&gt; 2007; Newbold &lt;i&gt;et al.&lt;/i&gt; 2013)" }, "properties" : { "formattedCitation" : "(Gray et al. 2007; Newbold et al. 2012)", "noteIndex" : 0, "plainCitation" : "(Gray et al. 2007; Newbold et al. 2012)"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(Gray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w:t>
      </w:r>
      <w:r w:rsidR="007B3AF8" w:rsidRPr="007B3AF8">
        <w:rPr>
          <w:rFonts w:ascii="Times New Roman" w:hAnsi="Times New Roman" w:cs="Times New Roman"/>
          <w:noProof/>
          <w:sz w:val="24"/>
          <w:szCs w:val="24"/>
        </w:rPr>
        <w:lastRenderedPageBreak/>
        <w:t xml:space="preserve">2007; Newbold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2013)</w:t>
      </w:r>
      <w:r w:rsidR="004F235D" w:rsidRPr="00E74A14">
        <w:rPr>
          <w:rFonts w:ascii="Times New Roman" w:eastAsia="Times New Roman" w:hAnsi="Times New Roman" w:cs="Times New Roman"/>
          <w:sz w:val="24"/>
          <w:szCs w:val="24"/>
        </w:rPr>
        <w:fldChar w:fldCharType="end"/>
      </w:r>
      <w:r w:rsidR="00E76358" w:rsidRPr="00E74A14">
        <w:rPr>
          <w:rFonts w:ascii="Times New Roman" w:eastAsia="Times New Roman" w:hAnsi="Times New Roman" w:cs="Times New Roman"/>
          <w:sz w:val="24"/>
          <w:szCs w:val="24"/>
        </w:rPr>
        <w:t>,</w:t>
      </w:r>
      <w:r w:rsidR="00406F14" w:rsidRPr="00E74A14">
        <w:rPr>
          <w:rFonts w:ascii="Times New Roman" w:eastAsia="Times New Roman" w:hAnsi="Times New Roman" w:cs="Times New Roman"/>
          <w:sz w:val="24"/>
          <w:szCs w:val="24"/>
        </w:rPr>
        <w:t xml:space="preserve"> which suggest changes in functioning</w:t>
      </w:r>
      <w:r w:rsidR="00E76358" w:rsidRPr="00E74A14">
        <w:rPr>
          <w:rFonts w:ascii="Times New Roman" w:eastAsia="Times New Roman" w:hAnsi="Times New Roman" w:cs="Times New Roman"/>
          <w:sz w:val="24"/>
          <w:szCs w:val="24"/>
        </w:rPr>
        <w:t>,</w:t>
      </w:r>
      <w:r w:rsidR="00406F14" w:rsidRPr="00E74A14">
        <w:rPr>
          <w:rFonts w:ascii="Times New Roman" w:eastAsia="Times New Roman" w:hAnsi="Times New Roman" w:cs="Times New Roman"/>
          <w:sz w:val="24"/>
          <w:szCs w:val="24"/>
        </w:rPr>
        <w:t xml:space="preserve"> </w:t>
      </w:r>
      <w:r w:rsidR="00964462" w:rsidRPr="00E74A14">
        <w:rPr>
          <w:rFonts w:ascii="Times New Roman" w:eastAsia="Times New Roman" w:hAnsi="Times New Roman" w:cs="Times New Roman"/>
          <w:sz w:val="24"/>
          <w:szCs w:val="24"/>
        </w:rPr>
        <w:t xml:space="preserve">and so </w:t>
      </w:r>
      <w:r w:rsidR="00406F14" w:rsidRPr="00E74A14">
        <w:rPr>
          <w:rFonts w:ascii="Times New Roman" w:eastAsia="Times New Roman" w:hAnsi="Times New Roman" w:cs="Times New Roman"/>
          <w:sz w:val="24"/>
          <w:szCs w:val="24"/>
        </w:rPr>
        <w:t>the functional diversity of secondary</w:t>
      </w:r>
      <w:r w:rsidRPr="00E74A14">
        <w:rPr>
          <w:rFonts w:ascii="Times New Roman" w:eastAsia="Times New Roman" w:hAnsi="Times New Roman" w:cs="Times New Roman"/>
          <w:sz w:val="24"/>
          <w:szCs w:val="24"/>
        </w:rPr>
        <w:t xml:space="preserve"> forests</w:t>
      </w:r>
      <w:r w:rsidR="006772DD">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w:t>
      </w:r>
      <w:r w:rsidR="00406F14" w:rsidRPr="00E74A14">
        <w:rPr>
          <w:rFonts w:ascii="Times New Roman" w:eastAsia="Times New Roman" w:hAnsi="Times New Roman" w:cs="Times New Roman"/>
          <w:sz w:val="24"/>
          <w:szCs w:val="24"/>
        </w:rPr>
        <w:t>should be an informative measure of ecosystem recovery</w:t>
      </w:r>
      <w:r w:rsidRPr="00E74A14">
        <w:rPr>
          <w:rFonts w:ascii="Times New Roman" w:eastAsia="Times New Roman" w:hAnsi="Times New Roman" w:cs="Times New Roman"/>
          <w:sz w:val="24"/>
          <w:szCs w:val="24"/>
        </w:rPr>
        <w:t>.</w:t>
      </w:r>
    </w:p>
    <w:p w14:paraId="221DD10F" w14:textId="77777777" w:rsidR="004D19A5" w:rsidRPr="00E74A14" w:rsidRDefault="004D19A5" w:rsidP="00B55543">
      <w:pPr>
        <w:spacing w:line="480" w:lineRule="auto"/>
        <w:ind w:firstLine="720"/>
        <w:jc w:val="both"/>
        <w:rPr>
          <w:sz w:val="24"/>
          <w:szCs w:val="24"/>
        </w:rPr>
      </w:pPr>
    </w:p>
    <w:p w14:paraId="6CE9DE80"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b/>
          <w:i/>
          <w:sz w:val="24"/>
          <w:szCs w:val="24"/>
        </w:rPr>
        <w:t>Aim and objectives</w:t>
      </w:r>
    </w:p>
    <w:p w14:paraId="6309BB3A" w14:textId="3794F04D"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The aim of this study is to compare the functional diversity, based on dietary preferences, of avian communities in secondary tropical forest with </w:t>
      </w:r>
      <w:r w:rsidR="00F3491D" w:rsidRPr="00E74A14">
        <w:rPr>
          <w:rFonts w:ascii="Times New Roman" w:eastAsia="Times New Roman" w:hAnsi="Times New Roman" w:cs="Times New Roman"/>
          <w:sz w:val="24"/>
          <w:szCs w:val="24"/>
        </w:rPr>
        <w:t xml:space="preserve">that </w:t>
      </w:r>
      <w:r w:rsidRPr="00E74A14">
        <w:rPr>
          <w:rFonts w:ascii="Times New Roman" w:eastAsia="Times New Roman" w:hAnsi="Times New Roman" w:cs="Times New Roman"/>
          <w:sz w:val="24"/>
          <w:szCs w:val="24"/>
        </w:rPr>
        <w:t>of primary tropical forest, and to investigate how this changes</w:t>
      </w:r>
      <w:r w:rsidR="00F3491D" w:rsidRPr="00E74A14">
        <w:rPr>
          <w:rFonts w:ascii="Times New Roman" w:eastAsia="Times New Roman" w:hAnsi="Times New Roman" w:cs="Times New Roman"/>
          <w:sz w:val="24"/>
          <w:szCs w:val="24"/>
        </w:rPr>
        <w:t>, and possibly recovers,</w:t>
      </w:r>
      <w:r w:rsidRPr="00E74A14">
        <w:rPr>
          <w:rFonts w:ascii="Times New Roman" w:eastAsia="Times New Roman" w:hAnsi="Times New Roman" w:cs="Times New Roman"/>
          <w:sz w:val="24"/>
          <w:szCs w:val="24"/>
        </w:rPr>
        <w:t xml:space="preserve"> with secondary forest age. In addition, changes in </w:t>
      </w:r>
      <w:r w:rsidR="003007BA" w:rsidRPr="00E74A14">
        <w:rPr>
          <w:rFonts w:ascii="Times New Roman" w:eastAsia="Times New Roman" w:hAnsi="Times New Roman" w:cs="Times New Roman"/>
          <w:sz w:val="24"/>
          <w:szCs w:val="24"/>
        </w:rPr>
        <w:t xml:space="preserve">avian </w:t>
      </w:r>
      <w:r w:rsidRPr="00E74A14">
        <w:rPr>
          <w:rFonts w:ascii="Times New Roman" w:eastAsia="Times New Roman" w:hAnsi="Times New Roman" w:cs="Times New Roman"/>
          <w:sz w:val="24"/>
          <w:szCs w:val="24"/>
        </w:rPr>
        <w:t xml:space="preserve">species richness and the proportion of forest specialists are investigated as indicators of the </w:t>
      </w:r>
      <w:r w:rsidR="003007BA" w:rsidRPr="00E74A14">
        <w:rPr>
          <w:rFonts w:ascii="Times New Roman" w:eastAsia="Times New Roman" w:hAnsi="Times New Roman" w:cs="Times New Roman"/>
          <w:sz w:val="24"/>
          <w:szCs w:val="24"/>
        </w:rPr>
        <w:t xml:space="preserve">recovery of </w:t>
      </w:r>
      <w:r w:rsidRPr="00E74A14">
        <w:rPr>
          <w:rFonts w:ascii="Times New Roman" w:eastAsia="Times New Roman" w:hAnsi="Times New Roman" w:cs="Times New Roman"/>
          <w:sz w:val="24"/>
          <w:szCs w:val="24"/>
        </w:rPr>
        <w:t>biodiversity. To achieve th</w:t>
      </w:r>
      <w:r w:rsidR="00D767DE" w:rsidRPr="00E74A14">
        <w:rPr>
          <w:rFonts w:ascii="Times New Roman" w:eastAsia="Times New Roman" w:hAnsi="Times New Roman" w:cs="Times New Roman"/>
          <w:sz w:val="24"/>
          <w:szCs w:val="24"/>
        </w:rPr>
        <w:t>ese</w:t>
      </w:r>
      <w:r w:rsidRPr="00E74A14">
        <w:rPr>
          <w:rFonts w:ascii="Times New Roman" w:eastAsia="Times New Roman" w:hAnsi="Times New Roman" w:cs="Times New Roman"/>
          <w:sz w:val="24"/>
          <w:szCs w:val="24"/>
        </w:rPr>
        <w:t xml:space="preserve"> aim</w:t>
      </w:r>
      <w:r w:rsidR="00D767DE" w:rsidRPr="00E74A14">
        <w:rPr>
          <w:rFonts w:ascii="Times New Roman" w:eastAsia="Times New Roman" w:hAnsi="Times New Roman" w:cs="Times New Roman"/>
          <w:sz w:val="24"/>
          <w:szCs w:val="24"/>
        </w:rPr>
        <w:t>s</w:t>
      </w:r>
      <w:r w:rsidRPr="00E74A14">
        <w:rPr>
          <w:rFonts w:ascii="Times New Roman" w:eastAsia="Times New Roman" w:hAnsi="Times New Roman" w:cs="Times New Roman"/>
          <w:sz w:val="24"/>
          <w:szCs w:val="24"/>
        </w:rPr>
        <w:t xml:space="preserve">, </w:t>
      </w:r>
      <w:r w:rsidR="00D767DE" w:rsidRPr="00E74A14">
        <w:rPr>
          <w:rFonts w:ascii="Times New Roman" w:eastAsia="Times New Roman" w:hAnsi="Times New Roman" w:cs="Times New Roman"/>
          <w:sz w:val="24"/>
          <w:szCs w:val="24"/>
        </w:rPr>
        <w:t xml:space="preserve">we conducted </w:t>
      </w:r>
      <w:r w:rsidRPr="00E74A14">
        <w:rPr>
          <w:rFonts w:ascii="Times New Roman" w:eastAsia="Times New Roman" w:hAnsi="Times New Roman" w:cs="Times New Roman"/>
          <w:sz w:val="24"/>
          <w:szCs w:val="24"/>
        </w:rPr>
        <w:t>a meta-analysis based on a systematic review. The analysis focused on birds as their distributions and ecological traits are well known and their populations are readily surveyed</w:t>
      </w:r>
      <w:r w:rsidR="00D767DE"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w:t>
      </w:r>
      <w:r w:rsidR="00D767DE" w:rsidRPr="00E74A14">
        <w:rPr>
          <w:rFonts w:ascii="Times New Roman" w:eastAsia="Times New Roman" w:hAnsi="Times New Roman" w:cs="Times New Roman"/>
          <w:sz w:val="24"/>
          <w:szCs w:val="24"/>
        </w:rPr>
        <w:t xml:space="preserve">with the result </w:t>
      </w:r>
      <w:r w:rsidRPr="00E74A14">
        <w:rPr>
          <w:rFonts w:ascii="Times New Roman" w:eastAsia="Times New Roman" w:hAnsi="Times New Roman" w:cs="Times New Roman"/>
          <w:sz w:val="24"/>
          <w:szCs w:val="24"/>
        </w:rPr>
        <w:t xml:space="preserve">that they have been well studied across the tropics. Dietary preference was chosen as the functional trait </w:t>
      </w:r>
      <w:r w:rsidR="00D767DE" w:rsidRPr="00E74A14">
        <w:rPr>
          <w:rFonts w:ascii="Times New Roman" w:eastAsia="Times New Roman" w:hAnsi="Times New Roman" w:cs="Times New Roman"/>
          <w:sz w:val="24"/>
          <w:szCs w:val="24"/>
        </w:rPr>
        <w:t xml:space="preserve">for </w:t>
      </w:r>
      <w:r w:rsidRPr="00E74A14">
        <w:rPr>
          <w:rFonts w:ascii="Times New Roman" w:eastAsia="Times New Roman" w:hAnsi="Times New Roman" w:cs="Times New Roman"/>
          <w:sz w:val="24"/>
          <w:szCs w:val="24"/>
        </w:rPr>
        <w:t xml:space="preserve">study </w:t>
      </w:r>
      <w:r w:rsidR="005A112A" w:rsidRPr="00E74A14">
        <w:rPr>
          <w:rFonts w:ascii="Times New Roman" w:eastAsia="Times New Roman" w:hAnsi="Times New Roman" w:cs="Times New Roman"/>
          <w:sz w:val="24"/>
          <w:szCs w:val="24"/>
        </w:rPr>
        <w:t xml:space="preserve">to represent a particular </w:t>
      </w:r>
      <w:r w:rsidR="00964462" w:rsidRPr="00E74A14">
        <w:rPr>
          <w:rFonts w:ascii="Times New Roman" w:eastAsia="Times New Roman" w:hAnsi="Times New Roman" w:cs="Times New Roman"/>
          <w:sz w:val="24"/>
          <w:szCs w:val="24"/>
        </w:rPr>
        <w:t xml:space="preserve">and well-studied </w:t>
      </w:r>
      <w:r w:rsidR="005A112A" w:rsidRPr="00E74A14">
        <w:rPr>
          <w:rFonts w:ascii="Times New Roman" w:eastAsia="Times New Roman" w:hAnsi="Times New Roman" w:cs="Times New Roman"/>
          <w:sz w:val="24"/>
          <w:szCs w:val="24"/>
        </w:rPr>
        <w:t>aspect of ecosystem functioning</w:t>
      </w:r>
      <w:r w:rsidR="00527B95" w:rsidRPr="00E74A14">
        <w:rPr>
          <w:rFonts w:ascii="Times New Roman" w:eastAsia="Times New Roman" w:hAnsi="Times New Roman" w:cs="Times New Roman"/>
          <w:sz w:val="24"/>
          <w:szCs w:val="24"/>
        </w:rPr>
        <w:t xml:space="preserve"> relating to trophic relationships</w:t>
      </w:r>
      <w:r w:rsidR="005A112A" w:rsidRPr="00E74A14">
        <w:rPr>
          <w:rFonts w:ascii="Times New Roman" w:eastAsia="Times New Roman" w:hAnsi="Times New Roman" w:cs="Times New Roman"/>
          <w:sz w:val="24"/>
          <w:szCs w:val="24"/>
        </w:rPr>
        <w:t xml:space="preserve">, as </w:t>
      </w:r>
      <w:r w:rsidR="00527B95" w:rsidRPr="00E74A14">
        <w:rPr>
          <w:rFonts w:ascii="Times New Roman" w:eastAsia="Times New Roman" w:hAnsi="Times New Roman" w:cs="Times New Roman"/>
          <w:sz w:val="24"/>
          <w:szCs w:val="24"/>
        </w:rPr>
        <w:t>dietary preference</w:t>
      </w:r>
      <w:r w:rsidR="005A112A" w:rsidRPr="00E74A14">
        <w:rPr>
          <w:rFonts w:ascii="Times New Roman" w:eastAsia="Times New Roman" w:hAnsi="Times New Roman" w:cs="Times New Roman"/>
          <w:sz w:val="24"/>
          <w:szCs w:val="24"/>
        </w:rPr>
        <w:t xml:space="preserve"> is directly </w:t>
      </w:r>
      <w:r w:rsidR="00527B95" w:rsidRPr="00E74A14">
        <w:rPr>
          <w:rFonts w:ascii="Times New Roman" w:eastAsia="Times New Roman" w:hAnsi="Times New Roman" w:cs="Times New Roman"/>
          <w:sz w:val="24"/>
          <w:szCs w:val="24"/>
        </w:rPr>
        <w:t>linked</w:t>
      </w:r>
      <w:r w:rsidR="005A112A" w:rsidRPr="00E74A14">
        <w:rPr>
          <w:rFonts w:ascii="Times New Roman" w:eastAsia="Times New Roman" w:hAnsi="Times New Roman" w:cs="Times New Roman"/>
          <w:sz w:val="24"/>
          <w:szCs w:val="24"/>
        </w:rPr>
        <w:t xml:space="preserve"> to the processes of pollination, seed dispersal, carrion removal</w:t>
      </w:r>
      <w:r w:rsidR="00BF4FC5" w:rsidRPr="00E74A14">
        <w:rPr>
          <w:rFonts w:ascii="Times New Roman" w:eastAsia="Times New Roman" w:hAnsi="Times New Roman" w:cs="Times New Roman"/>
          <w:sz w:val="24"/>
          <w:szCs w:val="24"/>
        </w:rPr>
        <w:t>,</w:t>
      </w:r>
      <w:r w:rsidR="005A112A" w:rsidRPr="00E74A14">
        <w:rPr>
          <w:rFonts w:ascii="Times New Roman" w:eastAsia="Times New Roman" w:hAnsi="Times New Roman" w:cs="Times New Roman"/>
          <w:sz w:val="24"/>
          <w:szCs w:val="24"/>
        </w:rPr>
        <w:t xml:space="preserve"> and control of other animals</w:t>
      </w:r>
      <w:r w:rsidR="00A65659" w:rsidRPr="00E74A14">
        <w:rPr>
          <w:rFonts w:ascii="Times New Roman" w:eastAsia="Times New Roman" w:hAnsi="Times New Roman" w:cs="Times New Roman"/>
          <w:sz w:val="24"/>
          <w:szCs w:val="24"/>
        </w:rPr>
        <w:t>.</w:t>
      </w:r>
    </w:p>
    <w:p w14:paraId="07607B1D" w14:textId="77777777" w:rsidR="004D19A5" w:rsidRPr="00E74A14" w:rsidRDefault="004D19A5" w:rsidP="00B55543">
      <w:pPr>
        <w:spacing w:line="480" w:lineRule="auto"/>
        <w:ind w:firstLine="720"/>
        <w:jc w:val="both"/>
        <w:rPr>
          <w:sz w:val="24"/>
          <w:szCs w:val="24"/>
        </w:rPr>
      </w:pPr>
    </w:p>
    <w:p w14:paraId="1B5FAF40"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b/>
          <w:sz w:val="24"/>
          <w:szCs w:val="24"/>
        </w:rPr>
        <w:t>Methods</w:t>
      </w:r>
    </w:p>
    <w:p w14:paraId="40D2E811" w14:textId="08544DA8" w:rsidR="004D19A5" w:rsidDel="007B3AF8" w:rsidRDefault="003E27F8" w:rsidP="00B55543">
      <w:pPr>
        <w:spacing w:line="480" w:lineRule="auto"/>
        <w:rPr>
          <w:del w:id="2" w:author="Phil" w:date="2016-04-21T11:19:00Z"/>
          <w:rFonts w:ascii="Times New Roman" w:eastAsia="Times New Roman" w:hAnsi="Times New Roman" w:cs="Times New Roman"/>
          <w:b/>
          <w:i/>
          <w:sz w:val="24"/>
          <w:szCs w:val="24"/>
        </w:rPr>
      </w:pPr>
      <w:del w:id="3" w:author="Phil" w:date="2016-04-21T11:19:00Z">
        <w:r w:rsidRPr="00E74A14" w:rsidDel="007B3AF8">
          <w:rPr>
            <w:rFonts w:ascii="Times New Roman" w:eastAsia="Times New Roman" w:hAnsi="Times New Roman" w:cs="Times New Roman"/>
            <w:b/>
            <w:i/>
            <w:sz w:val="24"/>
            <w:szCs w:val="24"/>
          </w:rPr>
          <w:delText>Systematic Review</w:delText>
        </w:r>
      </w:del>
      <w:ins w:id="4" w:author="Phil" w:date="2016-04-21T11:19:00Z">
        <w:r w:rsidR="007B3AF8">
          <w:rPr>
            <w:rFonts w:ascii="Times New Roman" w:eastAsia="Times New Roman" w:hAnsi="Times New Roman" w:cs="Times New Roman"/>
            <w:b/>
            <w:i/>
            <w:sz w:val="24"/>
            <w:szCs w:val="24"/>
          </w:rPr>
          <w:t>Data collation</w:t>
        </w:r>
      </w:ins>
    </w:p>
    <w:p w14:paraId="0612236A" w14:textId="77777777" w:rsidR="007B3AF8" w:rsidRPr="00E74A14" w:rsidRDefault="007B3AF8" w:rsidP="00B55543">
      <w:pPr>
        <w:spacing w:line="480" w:lineRule="auto"/>
        <w:rPr>
          <w:ins w:id="5" w:author="Phil" w:date="2016-04-21T11:20:00Z"/>
          <w:sz w:val="24"/>
          <w:szCs w:val="24"/>
        </w:rPr>
      </w:pPr>
    </w:p>
    <w:p w14:paraId="761DA864" w14:textId="119C026A"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Using a standard methodology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"1a1hhua7l6", "citationItems" : [ { "id" : "ITEM-1", "itemData" : { "DOI" : "10.1111/j.1523-1739.2006.00485.x", "ISSN" : "1523-1739", "author" : [ { "dropping-particle" : "", "family" : "Pullin", "given" : "Andrew S.", "non-dropping-particle" : "", "parse-names" : false, "suffix" : "" }, { "dropping-particle" : "", "family" : "Stewart", "given" : "Gavin B.", "non-dropping-particle" : "", "parse-names" : false, "suffix" : "" } ], "container-title" : "Conservation Biology", "id" : "ITEM-1", "issue" : "6", "issued" : { "date-parts" : [ [ "2006" ] ] }, "page" : "1647-1656", "title" : "Guidelines for Systematic Review in Conservation and Environmental Management", "type" : "article-journal", "volume" : "20" }, "uri" : [ "http://zotero.org/users/local/lSswCld9/items/X8XZHSRM" ], "uris" : [ "http://zotero.org/users/local/lSswCld9/items/X8XZHSRM", "http://www.mendeley.com/documents/?uuid=91aa955c-3fc6-4683-b92c-2c03b21230fd" ] } ], "mendeley" : { "formattedCitation" : "(Pullin &amp; Stewart 2006)", "plainTextFormattedCitation" : "(Pullin &amp; Stewart 2006)", "previouslyFormattedCitation" : "(Pullin &amp; Stewart 2006)" }, "properties" : { "formattedCitation" : "(Pullin and Stewart 2006)", "noteIndex" : 0, "plainCitation" : "(Pullin and Stewart 2006)"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(Pullin &amp; Stewart 2006)</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a systematic review of the literature was conducted in May 2013 by searching Thomson Reuters Web of Knowledge with the terms bird* AND (secondary or disturb*) AND forest AND tropic*. Additional studies were found in the reviews Barlow et al.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"2nhpt35f0n", "citationItems" : [ { "id" : "ITEM-1", "itemData" : { "DOI" : "http://dx.doi.org/10.1016/j.biocon.2006.11.021", "ISSN" : "0006-3207", "abstract" : "Secondary forests and exotic tree plantations are rapidly expanding across tropical landscapes, yet we currently have a very poor understanding of the value of these human-dominated forest landscapes for biodiversity conservation. Mist netting, point counts and transect walks were used to compare the bird communities of these habitats and neighboring primary forest in north-east Brazilian Amazonia. The extensive spatial scale of plantations and second-growth in our study area enabled us to implement a robust replicated design, with survey plots approximately two to three orders of magnitude larger than most previous studies of land-use change in the tropics, thus minimising the influence of the surrounding landscape. Species richness was highest in primary forest and lowest in Eucalyptus plantations, and community turnover between habitats was very high whether based upon matrices of relative abundance or species presence\u2013absence data, and for both point count and mist net data. Monthly line-transect censuses conducted over an annual cycle showed an increase in the detection of canopy frugivores and seed predators during the peak of flower and fruit availability in primary forest, but failed to suggest that second-growth or Eucalyptus stands provide suitable foraging habitat at any time of the year. The conservation value of both secondary forest and plantations was low compared to conclusions from previous studies. Our results indicate that while large-scale reforestation of degraded land can increase regional levels of diversity, it is unlikely to conserve most primary forest species, such as understorey insectivores and canopy frugivores.", "author" : [ { "dropping-particle" : "", "family" : "Barlow", "given" : "Jos", "non-dropping-particle" : "", "parse-names" : false, "suffix" : "" }, { "dropping-particle" : "", "family" : "Mestre", "given" : "Luiz A. M.", "non-dropping-particle" : "", "parse-names" : false, "suffix" : "" }, { "dropping-particle" : "", "family" : "Gardner", "given" : "Toby A.", "non-dropping-particle" : "", "parse-names" : false, "suffix" : "" }, { "dropping-particle" : "", "family" : "Peres", "given" : "Carlos A.", "non-dropping-particle" : "", "parse-names" : false, "suffix" : "" } ], "container-title" : "Biological Conservation", "id" : "ITEM-1", "issue" : "2", "issued" : { "date-parts" : [ [ "2007" ] ] }, "page" : "212 - 231", "title" : "The value of primary, secondary and plantation forests for Amazonian birds", "type" : "article-journal", "volume" : "136" }, "suppress-author" : 1, "uri" : [ "http://zotero.org/users/local/lSswCld9/items/H342X29Z" ], "uris" : [ "http://zotero.org/users/local/lSswCld9/items/H342X29Z", "http://www.mendeley.com/documents/?uuid=35728002-6f1b-49c1-b6bd-dbd39c92a1bf" ] } ], "mendeley" : { "formattedCitation" : "(2007b)", "plainTextFormattedCitation" : "(2007b)", "previouslyFormattedCitation" : "(2007b)" }, "properties" : { "formattedCitation" : "(2007b)", "noteIndex" : 0, "plainCitation" : "(2007b)"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1375E1" w:rsidRPr="007B3AF8">
        <w:rPr>
          <w:rFonts w:ascii="Times New Roman" w:hAnsi="Times New Roman" w:cs="Times New Roman"/>
          <w:noProof/>
          <w:sz w:val="24"/>
          <w:szCs w:val="24"/>
        </w:rPr>
        <w:t>(2007b)</w:t>
      </w:r>
      <w:r w:rsidR="004F235D" w:rsidRPr="00E74A14">
        <w:rPr>
          <w:rFonts w:ascii="Times New Roman" w:eastAsia="Times New Roman" w:hAnsi="Times New Roman" w:cs="Times New Roman"/>
          <w:sz w:val="24"/>
          <w:szCs w:val="24"/>
        </w:rPr>
        <w:fldChar w:fldCharType="end"/>
      </w:r>
      <w:r w:rsidR="00730C6D"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Bowen et al.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"1dp0euc6k", "citationItems" : [ { "id" : "ITEM-1", "itemData" : { "DOI" : "http://dx.doi.org/10.1016/j.biocon.2006.11.021", "ISSN" : "0006-3207", "abstract" : "Secondary forests and exotic tree plantations are rapidly expanding across tropical landscapes, yet we currently have a very poor understanding of the value of these human-dominated forest landscapes for biodiversity conservation. Mist netting, point counts and transect walks were used to compare the bird communities of these habitats and neighboring primary forest in north-east Brazilian Amazonia. The extensive spatial scale of plantations and second-growth in our study area enabled us to implement a robust replicated design, with survey plots approximately two to three orders of magnitude larger than most previous studies of land-use change in the tropics, thus minimising the influence of the surrounding landscape. Species richness was highest in primary forest and lowest in Eucalyptus plantations, and community turnover between habitats was very high whether based upon matrices of relative abundance or species presence\u2013absence data, and for both point count and mist net data. Monthly line-transect censuses conducted over an annual cycle showed an increase in the detection of canopy frugivores and seed predators during the peak of flower and fruit availability in primary forest, but failed to suggest that second-growth or Eucalyptus stands provide suitable foraging habitat at any time of the year. The conservation value of both secondary forest and plantations was low compared to conclusions from previous studies. Our results indicate that while large-scale reforestation of degraded land can increase regional levels of diversity, it is unlikely to conserve most primary forest species, such as understorey insectivores and canopy frugivores.", "author" : [ { "dropping-particle" : "", "family" : "Barlow", "given" : "Jos", "non-dropping-particle" : "", "parse-names" : false, "suffix" : "" }, { "dropping-particle" : "", "family" : "Mestre", "given" : "Luiz A. M.", "non-dropping-particle" : "", "parse-names" : false, "suffix" : "" }, { "dropping-particle" : "", "family" : "Gardner", "given" : "Toby A.", "non-dropping-particle" : "", "parse-names" : false, "suffix" : "" }, { "dropping-particle" : "", "family" : "Peres", "given" : "Carlos A.", "non-dropping-particle" : "", "parse-names" : false, "suffix" : "" } ], "container-title" : "Biological Conservation", "id" : "ITEM-1", "issue" : "2", "issued" : { "date-parts" : [ [ "2007" ] ] }, "page" : "212 - 231", "title" : "The value of primary, secondary and plantation forests for Amazonian birds", "type" : "article-journal", "volume" : "136" }, "uris" : [ "http://www.mendeley.com/documents/?uuid=35728002-6f1b-49c1-b6bd-dbd39c92a1bf", "http://zotero.org/users/local/lSswCld9/items/H342X29Z" ] } ], "mendeley" : { "formattedCitation" : "(Barlow &lt;i&gt;et al.&lt;/i&gt; 2007b)", "plainTextFormattedCitation" : "(Barlow et al. 2007b)", "previouslyFormattedCitation" : "(Barlow &lt;i&gt;et al.&lt;/i&gt; 2007b)" }, "properties" : { "formattedCitation" : "(2007b)", "noteIndex" : 0, "plainCitation" : "(2007b)"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(Barlow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2007b)</w:t>
      </w:r>
      <w:r w:rsidR="004F235D" w:rsidRPr="00E74A14">
        <w:rPr>
          <w:rFonts w:ascii="Times New Roman" w:eastAsia="Times New Roman" w:hAnsi="Times New Roman" w:cs="Times New Roman"/>
          <w:sz w:val="24"/>
          <w:szCs w:val="24"/>
        </w:rPr>
        <w:fldChar w:fldCharType="end"/>
      </w:r>
      <w:r w:rsidR="00730C6D"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Gardner et al.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"loi2tagoq", "citationItems" : [ { "id" : "ITEM-1", "itemData" : { "DOI" : "10.1111/j.1744-7429.2006.00228.x", "ISBN" : "1744-7429", "author" : [ { "dropping-particle" : "", "family" : "Gardner", "given" : "Toby A", "non-dropping-particle" : "", "parse-names" : false, "suffix" : "" }, { "dropping-particle" : "", "family" : "Barlow", "given" : "Jos", "non-dropping-particle" : "", "parse-names" : false, "suffix" : "" }, { "dropping-particle" : "", "family" : "Parry", "given" : "Luke W", "non-dropping-particle" : "", "parse-names" : false, "suffix" : "" }, { "dropping-particle" : "", "family" : "Peres", "given" : "Carlos A", "non-dropping-particle" : "", "parse-names" : false, "suffix" : "" } ], "container-title" : "Biotropica", "id" : "ITEM-1", "issue" : "1", "issued" : { "date-parts" : [ [ "2007" ] ] }, "page" : "25-30", "publisher" : "Blackwell Publishing Inc", "title" : "Predicting the Uncertain Future of Tropical Forest Species in a Data Vacuum", "type" : "article-journal", "volume" : "39" }, "uris" : [ "http://www.mendeley.com/documents/?uuid=d91be420-3925-41f5-88fc-c0778f0eff0e" ] } ], "mendeley" : { "formattedCitation" : "(Gardner &lt;i&gt;et al.&lt;/i&gt; 2007)", "plainTextFormattedCitation" : "(Gardner et al. 2007)", "previouslyFormattedCitation" : "(Gardner &lt;i&gt;et al.&lt;/i&gt; 2007)" }, "properties" : { "formattedCitation" : "(2007)", "noteIndex" : 0, "plainCitation" : "(2007)"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(Gardner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2007)</w:t>
      </w:r>
      <w:r w:rsidR="004F235D" w:rsidRPr="00E74A14">
        <w:rPr>
          <w:rFonts w:ascii="Times New Roman" w:eastAsia="Times New Roman" w:hAnsi="Times New Roman" w:cs="Times New Roman"/>
          <w:sz w:val="24"/>
          <w:szCs w:val="24"/>
        </w:rPr>
        <w:fldChar w:fldCharType="end"/>
      </w:r>
      <w:r w:rsidR="00730C6D"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Dent and Wright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"rgjnbd7n8", "citationItems" : [ { "id" : "ITEM-1", "itemData" : { "DOI" : "http://dx.doi.org/10.1016/j.biocon.2009.05.035", "ISSN" : "0006-3207", "abstract" : "Deforestation and degradation of tropical old-growth forests has the potential to cause catastrophic species extinctions. In this review, we assess whether regenerating secondary forests (SF) can support species typically found in old-growth forest (OG) and so prevent extinctions. We review 65 studies that compare faunal diversity in {SF} and corresponding OG, and compare the similarity of species composition both within and between these two forest types using the Sorensen, Morisita\u2013Horn and Sorensen\u2013Chao indices. Comparisons between traditional similarity indices and Sorensen\u2013Chao, which minimizes sampling biases, indicated that limited sampling effort consistently reduced apparent similarity between {SF} and {OG} and that similarity between {SF} and {OG} is actually higher than previously appreciated. Similarity, which ranges from 0 to 1, varied from 0.49 to 0.92 between replicate {OG} sites and was correlated with similarity between {SF} and OG. This correlation might be an artefact of variation among studies in sampling effort, especially for vertebrates where small samples reduce apparent similarity across all comparisons, as well as a real effect of variation among studies in landscape heterogeneity and the presence of species with patchy distributions. Therefore, similarity between {SF} and {OG} cannot be interpreted without an understanding of background variation in OG. Similarity between different {SF} sites provided no evidence that disturbance specialists dominate SF. Similarity to {OG} increased rapidly with {SF} age; when {SF} was contiguous with OG; when {SF} was growing in small clearings; and after low intensity land uses including clearing only, shifting agriculture and tree plantations. This describes the most frequently observed tropical SF; isolated from roads and on hilly terrain unsuitable for mechanized agriculture. Thus, our analyses indicate that tropical {SF} can play an important role in biodiversity conservation particularly when {OG} forests are nearby. An important caveat remains, however. Abundance, geographic range and levels of habitat specialization are often related. Widespread, abundant, habitat generalists might dominate similarity analyses even when relatively rare {OG} specialists are present. Additional species-level analyses of habitat specialization will be needed before the conservation value of tropical {SF} is fully understood.", "author" : [ { "dropping-particle" : "", "family" : "Dent", "given" : "Daisy H.", "non-dropping-particle" : "", "parse-names" : false, "suffix" : "" }, { "dropping-particle" : "", "family" : "Wright", "given" : "S. Joseph", "non-dropping-particle" : "", "parse-names" : false, "suffix" : "" } ], "container-title" : "Biological Conservation", "id" : "ITEM-1", "issue" : "12", "issued" : { "date-parts" : [ [ "2009" ] ] }, "page" : "2833 - 2843", "title" : "The future of tropical species in secondary forests: A quantitative review", "type" : "article-journal", "volume" : "142" }, "uris" : [ "http://www.mendeley.com/documents/?uuid=44a33944-2ab9-47f8-8c56-6d2016d92fda", "http://zotero.org/users/local/lSswCld9/items/5VT9MBAK" ] } ], "mendeley" : { "formattedCitation" : "(Dent &amp; Wright 2009)", "plainTextFormattedCitation" : "(Dent &amp; Wright 2009)", "previouslyFormattedCitation" : "(Dent &amp; Wright 2009)" }, "properties" : { "formattedCitation" : "(2009)", "noteIndex" : 0, "plainCitation" : "(2009)"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(Dent &amp; Wright 2009)</w:t>
      </w:r>
      <w:r w:rsidR="004F235D" w:rsidRPr="00E74A14">
        <w:rPr>
          <w:rFonts w:ascii="Times New Roman" w:eastAsia="Times New Roman" w:hAnsi="Times New Roman" w:cs="Times New Roman"/>
          <w:sz w:val="24"/>
          <w:szCs w:val="24"/>
        </w:rPr>
        <w:fldChar w:fldCharType="end"/>
      </w:r>
      <w:r w:rsidR="00730C6D" w:rsidRPr="00E74A14">
        <w:rPr>
          <w:rFonts w:ascii="Times New Roman" w:eastAsia="Times New Roman" w:hAnsi="Times New Roman" w:cs="Times New Roman"/>
          <w:sz w:val="24"/>
          <w:szCs w:val="24"/>
        </w:rPr>
        <w:t xml:space="preserve"> and</w:t>
      </w:r>
      <w:r w:rsidRPr="00E74A14">
        <w:rPr>
          <w:rFonts w:ascii="Times New Roman" w:eastAsia="Times New Roman" w:hAnsi="Times New Roman" w:cs="Times New Roman"/>
          <w:sz w:val="24"/>
          <w:szCs w:val="24"/>
        </w:rPr>
        <w:t xml:space="preserve"> Chazdon et al.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"163jv1mcva", "citationItems" : [ { "id" : "ITEM-1",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"ITEM-1",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"uris" : [ "http://www.mendeley.com/documents/?uuid=b069b771-c59c-4ae1-a547-e4e3becdbd8f" ] } ], "mendeley" : { "formattedCitation" : "(Chazdon &lt;i&gt;et al.&lt;/i&gt; 2009)", "plainTextFormattedCitation" : "(Chazdon et al. 2009)", "previouslyFormattedCitation" : "(Chazdon &lt;i&gt;et al.&lt;/i&gt; 2009)" }, "properties" : { "formattedCitation" : "(2009)", "noteIndex" : 0, "plainCitation" : "(2009)"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(Chazdon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2009)</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w:t>
      </w:r>
    </w:p>
    <w:p w14:paraId="6AD20AD2" w14:textId="687431B3"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lastRenderedPageBreak/>
        <w:t xml:space="preserve">Studies were selected if they included details of avian community composition in </w:t>
      </w:r>
      <w:del w:id="6" w:author="Phil" w:date="2016-04-22T12:35:00Z">
        <w:r w:rsidRPr="00E74A14" w:rsidDel="00600D0D">
          <w:rPr>
            <w:rFonts w:ascii="Times New Roman" w:eastAsia="Times New Roman" w:hAnsi="Times New Roman" w:cs="Times New Roman"/>
            <w:sz w:val="24"/>
            <w:szCs w:val="24"/>
          </w:rPr>
          <w:delText>(</w:delText>
        </w:r>
      </w:del>
      <w:r w:rsidRPr="00E74A14">
        <w:rPr>
          <w:rFonts w:ascii="Times New Roman" w:eastAsia="Times New Roman" w:hAnsi="Times New Roman" w:cs="Times New Roman"/>
          <w:sz w:val="24"/>
          <w:szCs w:val="24"/>
        </w:rPr>
        <w:t>at least</w:t>
      </w:r>
      <w:del w:id="7" w:author="Phil" w:date="2016-04-22T12:35:00Z">
        <w:r w:rsidRPr="00E74A14" w:rsidDel="00600D0D">
          <w:rPr>
            <w:rFonts w:ascii="Times New Roman" w:eastAsia="Times New Roman" w:hAnsi="Times New Roman" w:cs="Times New Roman"/>
            <w:sz w:val="24"/>
            <w:szCs w:val="24"/>
          </w:rPr>
          <w:delText>)</w:delText>
        </w:r>
      </w:del>
      <w:r w:rsidRPr="00E74A14">
        <w:rPr>
          <w:rFonts w:ascii="Times New Roman" w:eastAsia="Times New Roman" w:hAnsi="Times New Roman" w:cs="Times New Roman"/>
          <w:sz w:val="24"/>
          <w:szCs w:val="24"/>
        </w:rPr>
        <w:t xml:space="preserve"> one secondary forest site and a reference undisturbed primary forest site. </w:t>
      </w:r>
      <w:r w:rsidR="00FC2CAC" w:rsidRPr="00E74A14">
        <w:rPr>
          <w:rFonts w:ascii="Times New Roman" w:eastAsia="Times New Roman" w:hAnsi="Times New Roman" w:cs="Times New Roman"/>
          <w:sz w:val="24"/>
          <w:szCs w:val="24"/>
        </w:rPr>
        <w:t>A primary forest was defined as a</w:t>
      </w:r>
      <w:r w:rsidR="009657BC" w:rsidRPr="00E74A14">
        <w:rPr>
          <w:rFonts w:ascii="Times New Roman" w:eastAsia="Times New Roman" w:hAnsi="Times New Roman" w:cs="Times New Roman"/>
          <w:sz w:val="24"/>
          <w:szCs w:val="24"/>
        </w:rPr>
        <w:t xml:space="preserve"> </w:t>
      </w:r>
      <w:r w:rsidR="00FC2CAC" w:rsidRPr="00E74A14">
        <w:rPr>
          <w:rFonts w:ascii="Times New Roman" w:eastAsia="Times New Roman" w:hAnsi="Times New Roman" w:cs="Times New Roman"/>
          <w:sz w:val="24"/>
          <w:szCs w:val="24"/>
        </w:rPr>
        <w:t xml:space="preserve">naturally forested area </w:t>
      </w:r>
      <w:r w:rsidR="009657BC" w:rsidRPr="00E74A14">
        <w:rPr>
          <w:rFonts w:ascii="Times New Roman" w:eastAsia="Times New Roman" w:hAnsi="Times New Roman" w:cs="Times New Roman"/>
          <w:sz w:val="24"/>
          <w:szCs w:val="24"/>
        </w:rPr>
        <w:t xml:space="preserve">where there was no evidence of discontinuity in forest cover or modification by human activities. </w:t>
      </w:r>
      <w:r w:rsidRPr="00E74A14">
        <w:rPr>
          <w:rFonts w:ascii="Times New Roman" w:eastAsia="Times New Roman" w:hAnsi="Times New Roman" w:cs="Times New Roman"/>
          <w:sz w:val="24"/>
          <w:szCs w:val="24"/>
        </w:rPr>
        <w:t>A secondary forest was defined as a naturally forested area where there had been discontinuity in forest cover</w:t>
      </w:r>
      <w:r w:rsidR="00E845B0" w:rsidRPr="00E74A14">
        <w:rPr>
          <w:rFonts w:ascii="Times New Roman" w:eastAsia="Times New Roman" w:hAnsi="Times New Roman" w:cs="Times New Roman"/>
          <w:sz w:val="24"/>
          <w:szCs w:val="24"/>
        </w:rPr>
        <w:t xml:space="preserve"> over time</w:t>
      </w:r>
      <w:r w:rsidRPr="00E74A14">
        <w:rPr>
          <w:rFonts w:ascii="Times New Roman" w:eastAsia="Times New Roman" w:hAnsi="Times New Roman" w:cs="Times New Roman"/>
          <w:sz w:val="24"/>
          <w:szCs w:val="24"/>
        </w:rPr>
        <w:t xml:space="preserve">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"15vejrvsgo", "citationItems" : [ { "id" : "ITEM-1", "itemData" : { "ISBN" : "1469-7831", "author" : [ { "dropping-particle" : "", "family" : "Corlett", "given" : "Richard T", "non-dropping-particle" : "", "parse-names" : false, "suffix" : "" } ], "container-title" : "Journal of Tropical Ecology", "id" : "ITEM-1", "issue" : "03", "issued" : { "date-parts" : [ [ "1994" ] ] }, "page" : "445-447", "title" : "What is secondary forest?", "type" : "article-journal", "volume" : "10" }, "uris" : [ "http://www.mendeley.com/documents/?uuid=75f8b455-304a-4f34-921f-63df9f09e050" ] } ], "mendeley" : { "formattedCitation" : "(Corlett 1994)", "plainTextFormattedCitation" : "(Corlett 1994)", "previouslyFormattedCitation" : "(Corlett 1994)" }, "properties" : { "formattedCitation" : "(Corlett 1994)", "noteIndex" : 0, "plainCitation" : "(Corlett 1994)"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7B3AF8">
        <w:rPr>
          <w:rFonts w:ascii="Times New Roman" w:hAnsi="Times New Roman" w:cs="Times New Roman"/>
          <w:noProof/>
          <w:sz w:val="24"/>
          <w:szCs w:val="24"/>
        </w:rPr>
        <w:t>(Corlett 1994)</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Forests that had previously been s</w:t>
      </w:r>
      <w:r w:rsidR="00E550CD" w:rsidRPr="00E74A14">
        <w:rPr>
          <w:rFonts w:ascii="Times New Roman" w:eastAsia="Times New Roman" w:hAnsi="Times New Roman" w:cs="Times New Roman"/>
          <w:sz w:val="24"/>
          <w:szCs w:val="24"/>
        </w:rPr>
        <w:t>electively logged were excluded</w:t>
      </w:r>
      <w:r w:rsidRPr="00E74A14">
        <w:rPr>
          <w:rFonts w:ascii="Times New Roman" w:eastAsia="Times New Roman" w:hAnsi="Times New Roman" w:cs="Times New Roman"/>
          <w:sz w:val="24"/>
          <w:szCs w:val="24"/>
        </w:rPr>
        <w:t xml:space="preserve"> as </w:t>
      </w:r>
      <w:r w:rsidR="001C3FCC" w:rsidRPr="00E74A14">
        <w:rPr>
          <w:rFonts w:ascii="Times New Roman" w:eastAsia="Times New Roman" w:hAnsi="Times New Roman" w:cs="Times New Roman"/>
          <w:sz w:val="24"/>
          <w:szCs w:val="24"/>
        </w:rPr>
        <w:t>such</w:t>
      </w:r>
      <w:r w:rsidRPr="00E74A14">
        <w:rPr>
          <w:rFonts w:ascii="Times New Roman" w:eastAsia="Times New Roman" w:hAnsi="Times New Roman" w:cs="Times New Roman"/>
          <w:sz w:val="24"/>
          <w:szCs w:val="24"/>
        </w:rPr>
        <w:t xml:space="preserve"> sites recover differently to those converted for agriculture </w:t>
      </w:r>
      <w:r w:rsidR="005F5CC2"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"152d6o5rpv", "citationItems" : [ { "id" : "ITEM-1", "itemData" : { "DOI" : "10.1016/j.foreco.2003.12.008", "ISSN" : "0378-1127", "abstract" : "Most tropical forest will not be conserved, but instead will be used in some way, most often for logging, agriculture, or both. Management of tropical forest landscapes for diversity depends upon an understanding of how many and which species can persist in different types of managed ecosystems. I compared the effects of logging and conversion of forest to agriculture or pasture on ant, bird, and lepidoptera species richness by combining data from 34 studies from tropical forests in Africa, Asia, and the Americas. Forest conversion to agriculture or pasture decreased the species richness of ants and of animals overall, whereas logging did not decrease species richness overall or of ants, birds or lepidoptera. After sites were abandoned, the diversity of logged sites did not change over time. In contrast, the diversity of old fields increased with time. Ants, birds, and lepidoptera responded similarly to forest clearance or disturbance, whether it be for logging or conversion to agriculture or pasture. In terms of faunal diversity, selective logging appears to have much less impact on faunal diversity than does forest conversion, both initially and after sites are abandoned.", "author" : [ { "dropping-particle" : "", "family" : "Dunn", "given" : "Robert R", "non-dropping-particle" : "", "parse-names" : false, "suffix" : "" } ], "container-title" : "Forest Ecology and Management", "id" : "ITEM-1", "issue" : "1\u20133", "issued" : { "date-parts" : [ [ "2004", "4" ] ] }, "page" : "215-224", "title" : "Managing the tropical landscape: a comparison of the effects of logging and forest conversion to agriculture on ants, birds, and lepidoptera", "type" : "article-journal", "volume" : "191" }, "uri" : [ "http://zotero.org/users/local/lSswCld9/items/KNBXQRQ4" ], "uris" : [ "http://zotero.org/users/local/lSswCld9/items/KNBXQRQ4", "http://www.mendeley.com/documents/?uuid=cc94359a-8163-4ce0-a23f-a1f2461f7a18" ] }, { "id" : "ITEM-2", "itemData" : { "ISBN" : "1469-7831", "author" : [ { "dropping-particle" : "", "family" : "Corlett", "given" : "Richard T", "non-dropping-particle" : "", "parse-names" : false, "suffix" : "" } ], "container-title" : "Journal of Tropical Ecology", "id" : "ITEM-2", "issue" : "03", "issued" : { "date-parts" : [ [ "1994" ] ] }, "page" : "445-447", "title" : "What is secondary forest?", "type" : "article-journal", "volume" : "10" }, "uris" : [ "http://www.mendeley.com/documents/?uuid=75f8b455-304a-4f34-921f-63df9f09e050" ] } ], "mendeley" : { "formattedCitation" : "(Corlett 1994; Dunn 2004b)", "plainTextFormattedCitation" : "(Corlett 1994; Dunn 2004b)", "previouslyFormattedCitation" : "(Corlett 1994; Dunn 2004b)" }, "properties" : { "formattedCitation" : "(Corlett 1994; Dunn 2004b)", "noteIndex" : 0, "plainCitation" : "(Corlett 1994; Dunn 2004b)" }, "schema" : "https://github.com/citation-style-language/schema/raw/master/csl-citation.json" }</w:instrText>
      </w:r>
      <w:r w:rsidR="005F5CC2" w:rsidRPr="00E74A14">
        <w:rPr>
          <w:rFonts w:ascii="Times New Roman" w:eastAsia="Times New Roman" w:hAnsi="Times New Roman" w:cs="Times New Roman"/>
          <w:sz w:val="24"/>
          <w:szCs w:val="24"/>
        </w:rPr>
        <w:fldChar w:fldCharType="separate"/>
      </w:r>
      <w:r w:rsidR="005F5CC2" w:rsidRPr="007B3AF8">
        <w:rPr>
          <w:rFonts w:ascii="Times New Roman" w:hAnsi="Times New Roman" w:cs="Times New Roman"/>
          <w:noProof/>
          <w:sz w:val="24"/>
          <w:szCs w:val="24"/>
        </w:rPr>
        <w:t>(Corlett 1994; Dunn 2004b)</w:t>
      </w:r>
      <w:r w:rsidR="005F5CC2"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w:t>
      </w:r>
      <w:del w:id="8" w:author="Phil" w:date="2016-04-22T12:36:00Z">
        <w:r w:rsidRPr="00E74A14" w:rsidDel="00600D0D">
          <w:rPr>
            <w:rFonts w:ascii="Times New Roman" w:eastAsia="Times New Roman" w:hAnsi="Times New Roman" w:cs="Times New Roman"/>
            <w:sz w:val="24"/>
            <w:szCs w:val="24"/>
          </w:rPr>
          <w:delText xml:space="preserve">Following Newbold et al. </w:delText>
        </w:r>
        <w:r w:rsidR="005F5CC2" w:rsidRPr="00E74A14" w:rsidDel="00600D0D">
          <w:rPr>
            <w:rFonts w:ascii="Times New Roman" w:eastAsia="Times New Roman" w:hAnsi="Times New Roman" w:cs="Times New Roman"/>
            <w:sz w:val="24"/>
            <w:szCs w:val="24"/>
          </w:rPr>
          <w:fldChar w:fldCharType="begin" w:fldLock="1"/>
        </w:r>
        <w:r w:rsidR="00600D0D" w:rsidDel="00600D0D">
          <w:rPr>
            <w:rFonts w:ascii="Times New Roman" w:eastAsia="Times New Roman" w:hAnsi="Times New Roman" w:cs="Times New Roman"/>
            <w:sz w:val="24"/>
            <w:szCs w:val="24"/>
          </w:rPr>
          <w:delInstrText>ADDIN CSL_CITATION { "citationID" : "gkou7n4c4", "citationItems" : [ { "id" : "ITEM-1", "itemData" : { "ISBN" : "0962-8452", "author" : [ { "dropping-particle" : "", "family" : "Newbold", "given" : "Tim", "non-dropping-particle" : "", "parse-names" : false, "suffix" : "" }, { "dropping-particle" : "", "family" : "Scharlemann", "given" : "J\u00f6rn P W", "non-dropping-particle" : "", "parse-names" : false, "suffix" : "" }, { "dropping-particle" : "", "family" : "Butchart", "given" : "Stuart H M", "non-dropping-particle" : "", "parse-names" : false, "suffix" : "" }, { "dropping-particle" : "", "family" : "\u015eekercio\u011flu", "given" : "\u00c7a\u011fan H", "non-dropping-particle" : "", "parse-names" : false, "suffix" : "" }, { "dropping-particle" : "", "family" : "Alkemade", "given" : "Rob", "non-dropping-particle" : "", "parse-names" : false, "suffix" : "" }, { "dropping-particle" : "", "family" : "Booth", "given" : "Hollie", "non-dropping-particle" : "", "parse-names" : false, "suffix" : "" }, { "dropping-particle" : "", "family" : "Purves", "given" : "Drew W", "non-dropping-particle" : "", "parse-names" : false, "suffix" : "" } ], "container-title" : "Proceedings of the Royal Society B: Biological Sciences", "id" : "ITEM-1", "issue" : "1750", "issued" : { "date-parts" : [ [ "2013" ] ] }, "title" : "Ecological traits affect the response of tropical forest bird species to land-use intensity", "type" : "article-journal", "volume" : "280" }, "suppress-author" : 1, "uris" : [ "http://www.mendeley.com/documents/?uuid=e9c8ebe5-4edf-4609-8b4f-22838fe75cf5" ] } ], "mendeley" : { "formattedCitation" : "(2013)", "plainTextFormattedCitation" : "(2013)", "previouslyFormattedCitation" : "(Newbold &lt;i&gt;et al.&lt;/i&gt; 2013)" }, "properties" : { "formattedCitation" : "(2012)", "noteIndex" : 0, "plainCitation" : "(2012)" }, "schema" : "https://github.com/citation-style-language/schema/raw/master/csl-citation.json" }</w:delInstrText>
        </w:r>
        <w:r w:rsidR="005F5CC2" w:rsidRPr="00E74A14" w:rsidDel="00600D0D">
          <w:rPr>
            <w:rFonts w:ascii="Times New Roman" w:eastAsia="Times New Roman" w:hAnsi="Times New Roman" w:cs="Times New Roman"/>
            <w:sz w:val="24"/>
            <w:szCs w:val="24"/>
          </w:rPr>
          <w:fldChar w:fldCharType="separate"/>
        </w:r>
        <w:r w:rsidR="00600D0D" w:rsidRPr="00600D0D" w:rsidDel="00600D0D">
          <w:rPr>
            <w:rFonts w:ascii="Times New Roman" w:hAnsi="Times New Roman" w:cs="Times New Roman"/>
            <w:noProof/>
            <w:sz w:val="24"/>
            <w:szCs w:val="24"/>
          </w:rPr>
          <w:delText>(2013)</w:delText>
        </w:r>
        <w:r w:rsidR="005F5CC2" w:rsidRPr="00E74A14" w:rsidDel="00600D0D">
          <w:rPr>
            <w:rFonts w:ascii="Times New Roman" w:eastAsia="Times New Roman" w:hAnsi="Times New Roman" w:cs="Times New Roman"/>
            <w:sz w:val="24"/>
            <w:szCs w:val="24"/>
          </w:rPr>
          <w:fldChar w:fldCharType="end"/>
        </w:r>
        <w:r w:rsidRPr="00E74A14" w:rsidDel="00600D0D">
          <w:rPr>
            <w:rFonts w:ascii="Times New Roman" w:eastAsia="Times New Roman" w:hAnsi="Times New Roman" w:cs="Times New Roman"/>
            <w:sz w:val="24"/>
            <w:szCs w:val="24"/>
          </w:rPr>
          <w:delText>, s</w:delText>
        </w:r>
      </w:del>
      <w:ins w:id="9" w:author="Phil" w:date="2016-04-22T12:36:00Z">
        <w:r w:rsidR="00600D0D">
          <w:rPr>
            <w:rFonts w:ascii="Times New Roman" w:eastAsia="Times New Roman" w:hAnsi="Times New Roman" w:cs="Times New Roman"/>
            <w:sz w:val="24"/>
            <w:szCs w:val="24"/>
          </w:rPr>
          <w:t>S</w:t>
        </w:r>
      </w:ins>
      <w:r w:rsidRPr="00E74A14">
        <w:rPr>
          <w:rFonts w:ascii="Times New Roman" w:eastAsia="Times New Roman" w:hAnsi="Times New Roman" w:cs="Times New Roman"/>
          <w:sz w:val="24"/>
          <w:szCs w:val="24"/>
        </w:rPr>
        <w:t>tudies from the tropics and sub-tropics between the latitudes of 40°N and 40°S were included.</w:t>
      </w:r>
    </w:p>
    <w:p w14:paraId="71F8EB95" w14:textId="18BFD30D" w:rsidR="007B3AF8" w:rsidDel="00AB168C" w:rsidRDefault="003E27F8" w:rsidP="00600D0D">
      <w:pPr>
        <w:spacing w:line="480" w:lineRule="auto"/>
        <w:ind w:firstLine="720"/>
        <w:jc w:val="both"/>
        <w:rPr>
          <w:del w:id="10" w:author="Phil" w:date="2016-04-21T12:50:00Z"/>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 xml:space="preserve">Data on </w:t>
      </w:r>
      <w:ins w:id="11" w:author="Phil" w:date="2016-04-28T16:01:00Z">
        <w:r w:rsidR="00F35784">
          <w:rPr>
            <w:rFonts w:ascii="Times New Roman" w:eastAsia="Times New Roman" w:hAnsi="Times New Roman" w:cs="Times New Roman"/>
            <w:sz w:val="24"/>
            <w:szCs w:val="24"/>
          </w:rPr>
          <w:t xml:space="preserve">the abundances of </w:t>
        </w:r>
      </w:ins>
      <w:r w:rsidRPr="00E74A14">
        <w:rPr>
          <w:rFonts w:ascii="Times New Roman" w:eastAsia="Times New Roman" w:hAnsi="Times New Roman" w:cs="Times New Roman"/>
          <w:sz w:val="24"/>
          <w:szCs w:val="24"/>
        </w:rPr>
        <w:t>bird species present in forest sites were extracted from the articles</w:t>
      </w:r>
      <w:del w:id="12" w:author="Phil" w:date="2016-04-28T16:01:00Z">
        <w:r w:rsidRPr="00E74A14" w:rsidDel="00F35784">
          <w:rPr>
            <w:rFonts w:ascii="Times New Roman" w:eastAsia="Times New Roman" w:hAnsi="Times New Roman" w:cs="Times New Roman"/>
            <w:sz w:val="24"/>
            <w:szCs w:val="24"/>
          </w:rPr>
          <w:delText>, in addition to species abundance data where provided</w:delText>
        </w:r>
      </w:del>
      <w:r w:rsidRPr="00E74A14">
        <w:rPr>
          <w:rFonts w:ascii="Times New Roman" w:eastAsia="Times New Roman" w:hAnsi="Times New Roman" w:cs="Times New Roman"/>
          <w:sz w:val="24"/>
          <w:szCs w:val="24"/>
        </w:rPr>
        <w:t>. Article authors were contacted to request these data when articles suggested that they had been collected but were not presented. Additionally</w:t>
      </w:r>
      <w:r w:rsidR="00666AB7"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for each secondary forest site, the age, whether the site was continuous or discontinuous with primary forest, and whether the site’s disturbance history prior to secondary succession left remnants of the original forest vegetation (e.g. slash-and-burn agriculture, pasture) or not (e.g. arable agriculture, plantation) were noted. Where age and disturbance history were not presented, article authors were contacted to request the information. The median age of secondary forest was recorded when a range of possible values was given. Methodologies used to sample bird communities were consistent within studies,</w:t>
      </w:r>
      <w:ins w:id="13" w:author="Phil" w:date="2016-04-21T12:50:00Z">
        <w:r w:rsidR="00AB168C">
          <w:rPr>
            <w:rFonts w:ascii="Times New Roman" w:eastAsia="Times New Roman" w:hAnsi="Times New Roman" w:cs="Times New Roman"/>
            <w:sz w:val="24"/>
            <w:szCs w:val="24"/>
          </w:rPr>
          <w:t xml:space="preserve"> </w:t>
        </w:r>
      </w:ins>
      <w:del w:id="14" w:author="Phil" w:date="2016-04-21T12:50:00Z">
        <w:r w:rsidRPr="00E74A14" w:rsidDel="00AB168C">
          <w:rPr>
            <w:rFonts w:ascii="Times New Roman" w:eastAsia="Times New Roman" w:hAnsi="Times New Roman" w:cs="Times New Roman"/>
            <w:sz w:val="24"/>
            <w:szCs w:val="24"/>
          </w:rPr>
          <w:delText xml:space="preserve"> with the majority using only one survey method, </w:delText>
        </w:r>
      </w:del>
      <w:r w:rsidRPr="00E74A14">
        <w:rPr>
          <w:rFonts w:ascii="Times New Roman" w:eastAsia="Times New Roman" w:hAnsi="Times New Roman" w:cs="Times New Roman"/>
          <w:sz w:val="24"/>
          <w:szCs w:val="24"/>
        </w:rPr>
        <w:t xml:space="preserve">but differed </w:t>
      </w:r>
      <w:r w:rsidR="00430182" w:rsidRPr="00E74A14">
        <w:rPr>
          <w:rFonts w:ascii="Times New Roman" w:eastAsia="Times New Roman" w:hAnsi="Times New Roman" w:cs="Times New Roman"/>
          <w:sz w:val="24"/>
          <w:szCs w:val="24"/>
        </w:rPr>
        <w:t>among studies</w:t>
      </w:r>
      <w:r w:rsidR="00E550CD" w:rsidRPr="00E74A14">
        <w:rPr>
          <w:rFonts w:ascii="Times New Roman" w:eastAsia="Times New Roman" w:hAnsi="Times New Roman" w:cs="Times New Roman"/>
          <w:sz w:val="24"/>
          <w:szCs w:val="24"/>
        </w:rPr>
        <w:t>.</w:t>
      </w:r>
      <w:ins w:id="15" w:author="Phil" w:date="2016-04-21T11:14:00Z">
        <w:r w:rsidR="007B3AF8">
          <w:rPr>
            <w:rFonts w:ascii="Times New Roman" w:eastAsia="Times New Roman" w:hAnsi="Times New Roman" w:cs="Times New Roman"/>
            <w:sz w:val="24"/>
            <w:szCs w:val="24"/>
          </w:rPr>
          <w:t xml:space="preserve"> Methodologies used were recorded </w:t>
        </w:r>
      </w:ins>
      <w:ins w:id="16" w:author="Phil" w:date="2016-04-21T11:15:00Z">
        <w:r w:rsidR="007B3AF8">
          <w:rPr>
            <w:rFonts w:ascii="Times New Roman" w:eastAsia="Times New Roman" w:hAnsi="Times New Roman" w:cs="Times New Roman"/>
            <w:sz w:val="24"/>
            <w:szCs w:val="24"/>
          </w:rPr>
          <w:t>for</w:t>
        </w:r>
      </w:ins>
      <w:ins w:id="17" w:author="Phil" w:date="2016-04-21T11:14:00Z">
        <w:r w:rsidR="007B3AF8">
          <w:rPr>
            <w:rFonts w:ascii="Times New Roman" w:eastAsia="Times New Roman" w:hAnsi="Times New Roman" w:cs="Times New Roman"/>
            <w:sz w:val="24"/>
            <w:szCs w:val="24"/>
          </w:rPr>
          <w:t xml:space="preserve"> use in statistical analyses</w:t>
        </w:r>
      </w:ins>
      <w:ins w:id="18" w:author="Phil" w:date="2016-04-21T11:15:00Z">
        <w:r w:rsidR="007B3AF8">
          <w:rPr>
            <w:rFonts w:ascii="Times New Roman" w:eastAsia="Times New Roman" w:hAnsi="Times New Roman" w:cs="Times New Roman"/>
            <w:sz w:val="24"/>
            <w:szCs w:val="24"/>
          </w:rPr>
          <w:t xml:space="preserve"> </w:t>
        </w:r>
      </w:ins>
      <w:ins w:id="19" w:author="Phil" w:date="2016-04-22T12:16:00Z">
        <w:r w:rsidR="00842F06">
          <w:rPr>
            <w:rFonts w:ascii="Times New Roman" w:eastAsia="Times New Roman" w:hAnsi="Times New Roman" w:cs="Times New Roman"/>
            <w:sz w:val="24"/>
            <w:szCs w:val="24"/>
          </w:rPr>
          <w:t>to control for the use of</w:t>
        </w:r>
      </w:ins>
      <w:ins w:id="20" w:author="Phil" w:date="2016-04-21T11:15:00Z">
        <w:r w:rsidR="007B3AF8">
          <w:rPr>
            <w:rFonts w:ascii="Times New Roman" w:eastAsia="Times New Roman" w:hAnsi="Times New Roman" w:cs="Times New Roman"/>
            <w:sz w:val="24"/>
            <w:szCs w:val="24"/>
          </w:rPr>
          <w:t xml:space="preserve"> different methodologies.</w:t>
        </w:r>
      </w:ins>
      <w:ins w:id="21" w:author="Phil" w:date="2016-04-21T11:16:00Z">
        <w:r w:rsidR="007B3AF8">
          <w:rPr>
            <w:rFonts w:ascii="Times New Roman" w:eastAsia="Times New Roman" w:hAnsi="Times New Roman" w:cs="Times New Roman"/>
            <w:sz w:val="24"/>
            <w:szCs w:val="24"/>
          </w:rPr>
          <w:t xml:space="preserve"> </w:t>
        </w:r>
      </w:ins>
    </w:p>
    <w:p w14:paraId="16F61C4B" w14:textId="0A25F070" w:rsidR="004D19A5" w:rsidRPr="00E74A14" w:rsidDel="007B3AF8" w:rsidRDefault="003E27F8">
      <w:pPr>
        <w:spacing w:line="480" w:lineRule="auto"/>
        <w:jc w:val="both"/>
        <w:rPr>
          <w:del w:id="22" w:author="Phil" w:date="2016-04-21T11:18:00Z"/>
          <w:sz w:val="24"/>
          <w:szCs w:val="24"/>
        </w:rPr>
        <w:pPrChange w:id="23" w:author="Phil" w:date="2016-04-22T12:16:00Z">
          <w:pPr>
            <w:spacing w:line="480" w:lineRule="auto"/>
            <w:ind w:firstLine="720"/>
            <w:jc w:val="both"/>
          </w:pPr>
        </w:pPrChange>
      </w:pPr>
      <w:del w:id="24" w:author="Phil" w:date="2016-04-21T11:17:00Z">
        <w:r w:rsidRPr="00E74A14" w:rsidDel="007B3AF8">
          <w:rPr>
            <w:rFonts w:ascii="Times New Roman" w:eastAsia="Times New Roman" w:hAnsi="Times New Roman" w:cs="Times New Roman"/>
            <w:sz w:val="24"/>
            <w:szCs w:val="24"/>
          </w:rPr>
          <w:delText xml:space="preserve">However, </w:delText>
        </w:r>
      </w:del>
      <w:del w:id="25" w:author="Phil" w:date="2016-04-21T12:50:00Z">
        <w:r w:rsidRPr="00E74A14" w:rsidDel="00AB168C">
          <w:rPr>
            <w:rFonts w:ascii="Times New Roman" w:eastAsia="Times New Roman" w:hAnsi="Times New Roman" w:cs="Times New Roman"/>
            <w:sz w:val="24"/>
            <w:szCs w:val="24"/>
          </w:rPr>
          <w:delText>s</w:delText>
        </w:r>
      </w:del>
      <w:del w:id="26" w:author="Phil" w:date="2016-04-22T12:16:00Z">
        <w:r w:rsidRPr="00E74A14" w:rsidDel="00842F06">
          <w:rPr>
            <w:rFonts w:ascii="Times New Roman" w:eastAsia="Times New Roman" w:hAnsi="Times New Roman" w:cs="Times New Roman"/>
            <w:sz w:val="24"/>
            <w:szCs w:val="24"/>
          </w:rPr>
          <w:delText xml:space="preserve">ampling method </w:delText>
        </w:r>
      </w:del>
      <w:del w:id="27" w:author="Phil" w:date="2016-04-21T11:17:00Z">
        <w:r w:rsidRPr="00E74A14" w:rsidDel="007B3AF8">
          <w:rPr>
            <w:rFonts w:ascii="Times New Roman" w:eastAsia="Times New Roman" w:hAnsi="Times New Roman" w:cs="Times New Roman"/>
            <w:sz w:val="24"/>
            <w:szCs w:val="24"/>
          </w:rPr>
          <w:delText xml:space="preserve">does </w:delText>
        </w:r>
      </w:del>
      <w:del w:id="28" w:author="Phil" w:date="2016-04-22T12:16:00Z">
        <w:r w:rsidRPr="00E74A14" w:rsidDel="00842F06">
          <w:rPr>
            <w:rFonts w:ascii="Times New Roman" w:eastAsia="Times New Roman" w:hAnsi="Times New Roman" w:cs="Times New Roman"/>
            <w:sz w:val="24"/>
            <w:szCs w:val="24"/>
          </w:rPr>
          <w:delText xml:space="preserve">not affect the </w:delText>
        </w:r>
      </w:del>
      <w:del w:id="29" w:author="Phil" w:date="2016-04-21T11:17:00Z">
        <w:r w:rsidRPr="00E74A14" w:rsidDel="007B3AF8">
          <w:rPr>
            <w:rFonts w:ascii="Times New Roman" w:eastAsia="Times New Roman" w:hAnsi="Times New Roman" w:cs="Times New Roman"/>
            <w:sz w:val="24"/>
            <w:szCs w:val="24"/>
          </w:rPr>
          <w:delText xml:space="preserve">reported </w:delText>
        </w:r>
      </w:del>
      <w:del w:id="30" w:author="Phil" w:date="2016-04-22T12:16:00Z">
        <w:r w:rsidRPr="00E74A14" w:rsidDel="00842F06">
          <w:rPr>
            <w:rFonts w:ascii="Times New Roman" w:eastAsia="Times New Roman" w:hAnsi="Times New Roman" w:cs="Times New Roman"/>
            <w:sz w:val="24"/>
            <w:szCs w:val="24"/>
          </w:rPr>
          <w:delText xml:space="preserve">response of birds to disturbance in tropical forests </w:delText>
        </w:r>
      </w:del>
      <w:del w:id="31" w:author="Phil" w:date="2016-04-21T11:17:00Z">
        <w:r w:rsidR="005F5CC2" w:rsidRPr="00E74A14" w:rsidDel="007B3AF8">
          <w:rPr>
            <w:rFonts w:ascii="Times New Roman" w:eastAsia="Times New Roman" w:hAnsi="Times New Roman" w:cs="Times New Roman"/>
            <w:sz w:val="24"/>
            <w:szCs w:val="24"/>
          </w:rPr>
          <w:fldChar w:fldCharType="begin" w:fldLock="1"/>
        </w:r>
        <w:r w:rsidR="007B3AF8" w:rsidRPr="00F35784" w:rsidDel="007B3AF8">
          <w:rPr>
            <w:rFonts w:ascii="Times New Roman" w:eastAsia="Times New Roman" w:hAnsi="Times New Roman" w:cs="Times New Roman"/>
            <w:sz w:val="24"/>
            <w:szCs w:val="24"/>
            <w:rPrChange w:id="32" w:author="Phil" w:date="2016-04-28T16:01:00Z">
              <w:rPr>
                <w:rFonts w:ascii="Times New Roman" w:eastAsia="Times New Roman" w:hAnsi="Times New Roman" w:cs="Times New Roman"/>
                <w:sz w:val="24"/>
                <w:szCs w:val="24"/>
              </w:rPr>
            </w:rPrChange>
          </w:rPr>
          <w:delInstrText>ADDIN CSL_CITATION { "citationID" : "2a2dvk4tih", "citationItems" : [ { "id" : "ITEM-1", "itemData" : { "ISBN" : "1365-2664", "author" : [ { "dropping-particle" : "", "family" : "Hill", "given" : "Jane K", "non-dropping-particle" : "", "parse-names" : false, "suffix" : "" }, { "dropping-particle" : "", "family" : "Hamer", "given" : "Keith C", "non-dropping-particle" : "", "parse-names" : false, "suffix" : "" } ], "container-title" : "Journal of Applied Ecology", "id" : "ITEM-1", "issue" : "4", "issued" : { "date-parts" : [ [ "2004" ] ] }, "page" : "744-754", "title" : "Determining impacts of habitat modification on diversity of tropical forest fauna the importance of spatial scale", "type" : "article-journal", "volume" : "41" }, "uris" : [ "http://www.mendeley.com/documents/?uuid=f5883d5e-dab3-4631-a447-efee1df35b1c" ] } ], "mendeley" : { "formattedCitation" : "(Hill &amp; Hamer 2004)", "plainTextFormattedCitation" : "(Hill &amp; Hamer 2004)" }, "properties" : { "formattedCitation" : "(Hill and Hamer 2004)", "noteIndex" : 0, "plainCitation" : "(Hill and Hamer 2004)" }, "schema" : "https://github.com/citation-style-language/schema/raw/master/csl-citation.json" }</w:delInstrText>
        </w:r>
        <w:r w:rsidR="005F5CC2" w:rsidRPr="00E74A14" w:rsidDel="007B3AF8">
          <w:rPr>
            <w:rFonts w:ascii="Times New Roman" w:eastAsia="Times New Roman" w:hAnsi="Times New Roman" w:cs="Times New Roman"/>
            <w:sz w:val="24"/>
            <w:szCs w:val="24"/>
          </w:rPr>
          <w:fldChar w:fldCharType="separate"/>
        </w:r>
        <w:r w:rsidR="007B3AF8" w:rsidRPr="007B3AF8" w:rsidDel="007B3AF8">
          <w:rPr>
            <w:rFonts w:ascii="Times New Roman" w:hAnsi="Times New Roman" w:cs="Times New Roman"/>
            <w:noProof/>
            <w:sz w:val="24"/>
            <w:szCs w:val="24"/>
          </w:rPr>
          <w:delText>(Hill &amp; Hamer 2004)</w:delText>
        </w:r>
        <w:r w:rsidR="005F5CC2" w:rsidRPr="00E74A14" w:rsidDel="007B3AF8">
          <w:rPr>
            <w:rFonts w:ascii="Times New Roman" w:eastAsia="Times New Roman" w:hAnsi="Times New Roman" w:cs="Times New Roman"/>
            <w:sz w:val="24"/>
            <w:szCs w:val="24"/>
          </w:rPr>
          <w:fldChar w:fldCharType="end"/>
        </w:r>
        <w:r w:rsidRPr="00E74A14" w:rsidDel="007B3AF8">
          <w:rPr>
            <w:rFonts w:ascii="Times New Roman" w:eastAsia="Times New Roman" w:hAnsi="Times New Roman" w:cs="Times New Roman"/>
            <w:sz w:val="24"/>
            <w:szCs w:val="24"/>
          </w:rPr>
          <w:delText xml:space="preserve"> </w:delText>
        </w:r>
      </w:del>
      <w:del w:id="33" w:author="Phil" w:date="2016-04-22T12:16:00Z">
        <w:r w:rsidRPr="00E74A14" w:rsidDel="00842F06">
          <w:rPr>
            <w:rFonts w:ascii="Times New Roman" w:eastAsia="Times New Roman" w:hAnsi="Times New Roman" w:cs="Times New Roman"/>
            <w:sz w:val="24"/>
            <w:szCs w:val="24"/>
          </w:rPr>
          <w:delText xml:space="preserve">and therefore, </w:delText>
        </w:r>
      </w:del>
      <w:del w:id="34" w:author="Phil" w:date="2016-04-21T11:17:00Z">
        <w:r w:rsidRPr="00E74A14" w:rsidDel="007B3AF8">
          <w:rPr>
            <w:rFonts w:ascii="Times New Roman" w:eastAsia="Times New Roman" w:hAnsi="Times New Roman" w:cs="Times New Roman"/>
            <w:sz w:val="24"/>
            <w:szCs w:val="24"/>
          </w:rPr>
          <w:delText xml:space="preserve">these </w:delText>
        </w:r>
      </w:del>
      <w:del w:id="35" w:author="Phil" w:date="2016-04-22T12:16:00Z">
        <w:r w:rsidRPr="00E74A14" w:rsidDel="00842F06">
          <w:rPr>
            <w:rFonts w:ascii="Times New Roman" w:eastAsia="Times New Roman" w:hAnsi="Times New Roman" w:cs="Times New Roman"/>
            <w:sz w:val="24"/>
            <w:szCs w:val="24"/>
          </w:rPr>
          <w:delText xml:space="preserve">differences </w:delText>
        </w:r>
      </w:del>
      <w:del w:id="36" w:author="Phil" w:date="2016-04-21T11:17:00Z">
        <w:r w:rsidRPr="00E74A14" w:rsidDel="007B3AF8">
          <w:rPr>
            <w:rFonts w:ascii="Times New Roman" w:eastAsia="Times New Roman" w:hAnsi="Times New Roman" w:cs="Times New Roman"/>
            <w:sz w:val="24"/>
            <w:szCs w:val="24"/>
          </w:rPr>
          <w:delText xml:space="preserve">are </w:delText>
        </w:r>
      </w:del>
      <w:del w:id="37" w:author="Phil" w:date="2016-04-21T12:51:00Z">
        <w:r w:rsidRPr="00E74A14" w:rsidDel="005B2608">
          <w:rPr>
            <w:rFonts w:ascii="Times New Roman" w:eastAsia="Times New Roman" w:hAnsi="Times New Roman" w:cs="Times New Roman"/>
            <w:sz w:val="24"/>
            <w:szCs w:val="24"/>
          </w:rPr>
          <w:delText xml:space="preserve">unlikely to </w:delText>
        </w:r>
      </w:del>
      <w:del w:id="38" w:author="Phil" w:date="2016-04-22T12:16:00Z">
        <w:r w:rsidRPr="00E74A14" w:rsidDel="00842F06">
          <w:rPr>
            <w:rFonts w:ascii="Times New Roman" w:eastAsia="Times New Roman" w:hAnsi="Times New Roman" w:cs="Times New Roman"/>
            <w:sz w:val="24"/>
            <w:szCs w:val="24"/>
          </w:rPr>
          <w:delText xml:space="preserve">bias </w:delText>
        </w:r>
      </w:del>
      <w:del w:id="39" w:author="Phil" w:date="2016-04-21T12:51:00Z">
        <w:r w:rsidRPr="00E74A14" w:rsidDel="005B2608">
          <w:rPr>
            <w:rFonts w:ascii="Times New Roman" w:eastAsia="Times New Roman" w:hAnsi="Times New Roman" w:cs="Times New Roman"/>
            <w:sz w:val="24"/>
            <w:szCs w:val="24"/>
          </w:rPr>
          <w:delText xml:space="preserve">the </w:delText>
        </w:r>
      </w:del>
      <w:del w:id="40" w:author="Phil" w:date="2016-04-22T12:16:00Z">
        <w:r w:rsidRPr="00E74A14" w:rsidDel="00842F06">
          <w:rPr>
            <w:rFonts w:ascii="Times New Roman" w:eastAsia="Times New Roman" w:hAnsi="Times New Roman" w:cs="Times New Roman"/>
            <w:sz w:val="24"/>
            <w:szCs w:val="24"/>
          </w:rPr>
          <w:delText>results.</w:delText>
        </w:r>
      </w:del>
    </w:p>
    <w:p w14:paraId="7AA8226A" w14:textId="77777777" w:rsidR="004D19A5" w:rsidRPr="00E74A14" w:rsidRDefault="004D19A5">
      <w:pPr>
        <w:spacing w:line="480" w:lineRule="auto"/>
        <w:jc w:val="both"/>
        <w:rPr>
          <w:sz w:val="24"/>
          <w:szCs w:val="24"/>
        </w:rPr>
        <w:pPrChange w:id="41" w:author="Phil" w:date="2016-04-22T12:16:00Z">
          <w:pPr>
            <w:spacing w:line="480" w:lineRule="auto"/>
            <w:ind w:firstLine="720"/>
            <w:jc w:val="both"/>
          </w:pPr>
        </w:pPrChange>
      </w:pPr>
    </w:p>
    <w:p w14:paraId="1F3D2D0D" w14:textId="1E0B47AF" w:rsidR="004D19A5" w:rsidDel="007B3AF8" w:rsidRDefault="003E27F8" w:rsidP="00B55543">
      <w:pPr>
        <w:spacing w:line="480" w:lineRule="auto"/>
        <w:jc w:val="both"/>
        <w:rPr>
          <w:del w:id="42" w:author="Phil" w:date="2016-04-21T11:18:00Z"/>
          <w:rFonts w:ascii="Times New Roman" w:eastAsia="Times New Roman" w:hAnsi="Times New Roman" w:cs="Times New Roman"/>
          <w:b/>
          <w:i/>
          <w:sz w:val="24"/>
          <w:szCs w:val="24"/>
        </w:rPr>
      </w:pPr>
      <w:del w:id="43" w:author="Phil" w:date="2016-04-21T11:18:00Z">
        <w:r w:rsidRPr="00E74A14" w:rsidDel="007B3AF8">
          <w:rPr>
            <w:rFonts w:ascii="Times New Roman" w:eastAsia="Times New Roman" w:hAnsi="Times New Roman" w:cs="Times New Roman"/>
            <w:b/>
            <w:i/>
            <w:sz w:val="24"/>
            <w:szCs w:val="24"/>
          </w:rPr>
          <w:delText>Forest dependency and community composition</w:delText>
        </w:r>
      </w:del>
    </w:p>
    <w:p w14:paraId="3AC4D838" w14:textId="23B5C91C" w:rsidR="00117719" w:rsidRDefault="007B3AF8">
      <w:pPr>
        <w:spacing w:line="480" w:lineRule="auto"/>
        <w:ind w:firstLine="720"/>
        <w:jc w:val="both"/>
        <w:rPr>
          <w:ins w:id="44" w:author="Phil" w:date="2016-04-21T11:56:00Z"/>
          <w:rFonts w:ascii="Times New Roman" w:eastAsia="Times New Roman" w:hAnsi="Times New Roman" w:cs="Times New Roman"/>
          <w:sz w:val="24"/>
          <w:szCs w:val="24"/>
        </w:rPr>
        <w:pPrChange w:id="45" w:author="Phil" w:date="2016-04-21T12:48:00Z">
          <w:pPr>
            <w:spacing w:line="480" w:lineRule="auto"/>
            <w:jc w:val="both"/>
          </w:pPr>
        </w:pPrChange>
      </w:pPr>
      <w:ins w:id="46" w:author="Phil" w:date="2016-04-21T11:19:00Z">
        <w:r>
          <w:rPr>
            <w:rFonts w:ascii="Times New Roman" w:eastAsia="Times New Roman" w:hAnsi="Times New Roman" w:cs="Times New Roman"/>
            <w:sz w:val="24"/>
            <w:szCs w:val="24"/>
          </w:rPr>
          <w:t xml:space="preserve">Data on the traits of bird species were obtained from </w:t>
        </w:r>
      </w:ins>
      <w:ins w:id="47" w:author="Phil" w:date="2016-04-21T11:21:00Z">
        <w:r w:rsidR="007B48E3">
          <w:rPr>
            <w:rFonts w:ascii="Times New Roman" w:eastAsia="Times New Roman" w:hAnsi="Times New Roman" w:cs="Times New Roman"/>
            <w:sz w:val="24"/>
            <w:szCs w:val="24"/>
          </w:rPr>
          <w:t xml:space="preserve">Wilman </w:t>
        </w:r>
        <w:r w:rsidR="007B48E3">
          <w:rPr>
            <w:rFonts w:ascii="Times New Roman" w:eastAsia="Times New Roman" w:hAnsi="Times New Roman" w:cs="Times New Roman"/>
            <w:i/>
            <w:sz w:val="24"/>
            <w:szCs w:val="24"/>
          </w:rPr>
          <w:t xml:space="preserve">et al. </w:t>
        </w:r>
        <w:r w:rsidR="007B48E3">
          <w:rPr>
            <w:rFonts w:ascii="Times New Roman" w:eastAsia="Times New Roman" w:hAnsi="Times New Roman" w:cs="Times New Roman"/>
            <w:sz w:val="24"/>
            <w:szCs w:val="24"/>
          </w:rPr>
          <w:fldChar w:fldCharType="begin" w:fldLock="1"/>
        </w:r>
      </w:ins>
      <w:r w:rsidR="00117719">
        <w:rPr>
          <w:rFonts w:ascii="Times New Roman" w:eastAsia="Times New Roman" w:hAnsi="Times New Roman" w:cs="Times New Roman"/>
          <w:sz w:val="24"/>
          <w:szCs w:val="24"/>
        </w:rPr>
        <w:instrText>ADDIN CSL_CITATION { "citationItems" : [ { "id" : "ITEM-1", "itemData" : { "DOI" : "10.1890/13-1917.1", "ISSN" : "0012-9658", "author" : [ { "dropping-particle" : "", "family" : "Wilman", "given" : "Hamish", "non-dropping-particle" : "", "parse-names" : false, "suffix" : "" }, { "dropping-particle" : "", "family" : "Belmaker", "given" : "Jonathan", "non-dropping-particle" : "", "parse-names" : false, "suffix" : "" }, { "dropping-particle" : "", "family" : "Simpson", "given" : "Jennifer", "non-dropping-particle" : "", "parse-names" : false, "suffix" : "" }, { "dropping-particle" : "", "family" : "la Rosa", "given" : "Carolina", "non-dropping-particle" : "de", "parse-names" : false, "suffix" : "" }, { "dropping-particle" : "", "family" : "Rivadeneira", "given" : "Marcelo M.", "non-dropping-particle" : "", "parse-names" : false, "suffix" : "" }, { "dropping-particle" : "", "family" : "Jetz", "given" : "Walter", "non-dropping-particle" : "", "parse-names" : false, "suffix" : "" } ], "container-title" : "Ecology", "id" : "ITEM-1", "issue" : "7", "issued" : { "date-parts" : [ [ "2014", "7" ] ] }, "page" : "2027-2027", "title" : "EltonTraits 1.0: Species-level foraging attributes of the world's birds and mammals", "type" : "article-journal", "volume" : "95" }, "suppress-author" : 1, "uris" : [ "http://www.mendeley.com/documents/?uuid=440439a3-7cec-4c8d-822d-3cae10e1a906" ] } ], "mendeley" : { "formattedCitation" : "(2014)", "plainTextFormattedCitation" : "(2014)", "previouslyFormattedCitation" : "(2014)" }, "properties" : { "noteIndex" : 0 }, "schema" : "https://github.com/citation-style-language/schema/raw/master/csl-citation.json" }</w:instrText>
      </w:r>
      <w:r w:rsidR="007B48E3">
        <w:rPr>
          <w:rFonts w:ascii="Times New Roman" w:eastAsia="Times New Roman" w:hAnsi="Times New Roman" w:cs="Times New Roman"/>
          <w:sz w:val="24"/>
          <w:szCs w:val="24"/>
        </w:rPr>
        <w:fldChar w:fldCharType="separate"/>
      </w:r>
      <w:r w:rsidR="007B48E3" w:rsidRPr="007B48E3">
        <w:rPr>
          <w:rFonts w:ascii="Times New Roman" w:eastAsia="Times New Roman" w:hAnsi="Times New Roman" w:cs="Times New Roman"/>
          <w:noProof/>
          <w:sz w:val="24"/>
          <w:szCs w:val="24"/>
        </w:rPr>
        <w:t>(2014)</w:t>
      </w:r>
      <w:ins w:id="48" w:author="Phil" w:date="2016-04-21T11:21:00Z">
        <w:r w:rsidR="007B48E3">
          <w:rPr>
            <w:rFonts w:ascii="Times New Roman" w:eastAsia="Times New Roman" w:hAnsi="Times New Roman" w:cs="Times New Roman"/>
            <w:sz w:val="24"/>
            <w:szCs w:val="24"/>
          </w:rPr>
          <w:fldChar w:fldCharType="end"/>
        </w:r>
        <w:r w:rsidR="007B48E3">
          <w:rPr>
            <w:rFonts w:ascii="Times New Roman" w:eastAsia="Times New Roman" w:hAnsi="Times New Roman" w:cs="Times New Roman"/>
            <w:sz w:val="24"/>
            <w:szCs w:val="24"/>
          </w:rPr>
          <w:t>. For this study we selected traits linked to (i) foraging strata (</w:t>
        </w:r>
      </w:ins>
      <w:ins w:id="49" w:author="Phil" w:date="2016-04-21T11:23:00Z">
        <w:r w:rsidR="007B48E3">
          <w:rPr>
            <w:rFonts w:ascii="Times New Roman" w:eastAsia="Times New Roman" w:hAnsi="Times New Roman" w:cs="Times New Roman"/>
            <w:sz w:val="24"/>
            <w:szCs w:val="24"/>
          </w:rPr>
          <w:t xml:space="preserve">ground, understory, mid-high levels in trees, </w:t>
        </w:r>
      </w:ins>
      <w:ins w:id="50" w:author="Phil" w:date="2016-04-21T11:24:00Z">
        <w:r w:rsidR="007B48E3">
          <w:rPr>
            <w:rFonts w:ascii="Times New Roman" w:eastAsia="Times New Roman" w:hAnsi="Times New Roman" w:cs="Times New Roman"/>
            <w:sz w:val="24"/>
            <w:szCs w:val="24"/>
          </w:rPr>
          <w:t>canopy</w:t>
        </w:r>
      </w:ins>
      <w:ins w:id="51" w:author="Phil" w:date="2016-04-22T12:17:00Z">
        <w:r w:rsidR="00842F06">
          <w:rPr>
            <w:rFonts w:ascii="Times New Roman" w:eastAsia="Times New Roman" w:hAnsi="Times New Roman" w:cs="Times New Roman"/>
            <w:sz w:val="24"/>
            <w:szCs w:val="24"/>
          </w:rPr>
          <w:t>,</w:t>
        </w:r>
      </w:ins>
      <w:ins w:id="52" w:author="Phil" w:date="2016-04-21T11:24:00Z">
        <w:r w:rsidR="007B48E3">
          <w:rPr>
            <w:rFonts w:ascii="Times New Roman" w:eastAsia="Times New Roman" w:hAnsi="Times New Roman" w:cs="Times New Roman"/>
            <w:sz w:val="24"/>
            <w:szCs w:val="24"/>
          </w:rPr>
          <w:t xml:space="preserve"> or well above vegetation); (ii) diet (invertebrates, </w:t>
        </w:r>
      </w:ins>
      <w:ins w:id="53" w:author="Phil" w:date="2016-04-21T11:25:00Z">
        <w:r w:rsidR="007B48E3">
          <w:rPr>
            <w:rFonts w:ascii="Times New Roman" w:eastAsia="Times New Roman" w:hAnsi="Times New Roman" w:cs="Times New Roman"/>
            <w:sz w:val="24"/>
            <w:szCs w:val="24"/>
          </w:rPr>
          <w:t xml:space="preserve">mammals/birds, reptiles/amphibians, fish, scavenger, </w:t>
        </w:r>
      </w:ins>
      <w:ins w:id="54" w:author="Phil" w:date="2016-04-21T11:26:00Z">
        <w:r w:rsidR="007B48E3">
          <w:rPr>
            <w:rFonts w:ascii="Times New Roman" w:eastAsia="Times New Roman" w:hAnsi="Times New Roman" w:cs="Times New Roman"/>
            <w:sz w:val="24"/>
            <w:szCs w:val="24"/>
          </w:rPr>
          <w:t>fruit, nectar, seed</w:t>
        </w:r>
      </w:ins>
      <w:ins w:id="55" w:author="Phil" w:date="2016-04-22T12:17:00Z">
        <w:r w:rsidR="00842F06">
          <w:rPr>
            <w:rFonts w:ascii="Times New Roman" w:eastAsia="Times New Roman" w:hAnsi="Times New Roman" w:cs="Times New Roman"/>
            <w:sz w:val="24"/>
            <w:szCs w:val="24"/>
          </w:rPr>
          <w:t>s,</w:t>
        </w:r>
      </w:ins>
      <w:ins w:id="56" w:author="Phil" w:date="2016-04-21T11:26:00Z">
        <w:r w:rsidR="007B48E3">
          <w:rPr>
            <w:rFonts w:ascii="Times New Roman" w:eastAsia="Times New Roman" w:hAnsi="Times New Roman" w:cs="Times New Roman"/>
            <w:sz w:val="24"/>
            <w:szCs w:val="24"/>
          </w:rPr>
          <w:t xml:space="preserve"> or other plant material); </w:t>
        </w:r>
      </w:ins>
      <w:ins w:id="57" w:author="Phil" w:date="2016-04-21T11:27:00Z">
        <w:r w:rsidR="007B48E3">
          <w:rPr>
            <w:rFonts w:ascii="Times New Roman" w:eastAsia="Times New Roman" w:hAnsi="Times New Roman" w:cs="Times New Roman"/>
            <w:sz w:val="24"/>
            <w:szCs w:val="24"/>
          </w:rPr>
          <w:t>(iii) body mass in grams.</w:t>
        </w:r>
      </w:ins>
      <w:ins w:id="58" w:author="Phil" w:date="2016-04-21T11:28:00Z">
        <w:r w:rsidR="007B48E3">
          <w:rPr>
            <w:rFonts w:ascii="Times New Roman" w:eastAsia="Times New Roman" w:hAnsi="Times New Roman" w:cs="Times New Roman"/>
            <w:sz w:val="24"/>
            <w:szCs w:val="24"/>
          </w:rPr>
          <w:t xml:space="preserve"> Where no match </w:t>
        </w:r>
        <w:r w:rsidR="007B48E3">
          <w:rPr>
            <w:rFonts w:ascii="Times New Roman" w:eastAsia="Times New Roman" w:hAnsi="Times New Roman" w:cs="Times New Roman"/>
            <w:sz w:val="24"/>
            <w:szCs w:val="24"/>
          </w:rPr>
          <w:lastRenderedPageBreak/>
          <w:t xml:space="preserve">was found for the </w:t>
        </w:r>
      </w:ins>
      <w:ins w:id="59" w:author="Phil" w:date="2016-04-21T11:27:00Z">
        <w:r w:rsidR="007B48E3">
          <w:rPr>
            <w:rFonts w:ascii="Times New Roman" w:eastAsia="Times New Roman" w:hAnsi="Times New Roman" w:cs="Times New Roman"/>
            <w:sz w:val="24"/>
            <w:szCs w:val="24"/>
          </w:rPr>
          <w:t>latin bi</w:t>
        </w:r>
      </w:ins>
      <w:ins w:id="60" w:author="Phil" w:date="2016-04-21T11:28:00Z">
        <w:r w:rsidR="007B48E3">
          <w:rPr>
            <w:rFonts w:ascii="Times New Roman" w:eastAsia="Times New Roman" w:hAnsi="Times New Roman" w:cs="Times New Roman"/>
            <w:sz w:val="24"/>
            <w:szCs w:val="24"/>
          </w:rPr>
          <w:t xml:space="preserve">nomial name of a species in the </w:t>
        </w:r>
      </w:ins>
      <w:ins w:id="61" w:author="Phil" w:date="2016-04-28T16:02:00Z">
        <w:r w:rsidR="00F35784">
          <w:rPr>
            <w:rFonts w:ascii="Times New Roman" w:eastAsia="Times New Roman" w:hAnsi="Times New Roman" w:cs="Times New Roman"/>
            <w:sz w:val="24"/>
            <w:szCs w:val="24"/>
          </w:rPr>
          <w:t xml:space="preserve">trait </w:t>
        </w:r>
      </w:ins>
      <w:ins w:id="62" w:author="Phil" w:date="2016-04-21T11:28:00Z">
        <w:r w:rsidR="007B48E3">
          <w:rPr>
            <w:rFonts w:ascii="Times New Roman" w:eastAsia="Times New Roman" w:hAnsi="Times New Roman" w:cs="Times New Roman"/>
            <w:sz w:val="24"/>
            <w:szCs w:val="24"/>
          </w:rPr>
          <w:t>data</w:t>
        </w:r>
      </w:ins>
      <w:ins w:id="63" w:author="Phil" w:date="2016-04-28T16:02:00Z">
        <w:r w:rsidR="00F35784">
          <w:rPr>
            <w:rFonts w:ascii="Times New Roman" w:eastAsia="Times New Roman" w:hAnsi="Times New Roman" w:cs="Times New Roman"/>
            <w:sz w:val="24"/>
            <w:szCs w:val="24"/>
          </w:rPr>
          <w:t>base</w:t>
        </w:r>
      </w:ins>
      <w:ins w:id="64" w:author="Phil" w:date="2016-04-21T11:28:00Z">
        <w:r w:rsidR="007B48E3">
          <w:rPr>
            <w:rFonts w:ascii="Times New Roman" w:eastAsia="Times New Roman" w:hAnsi="Times New Roman" w:cs="Times New Roman"/>
            <w:sz w:val="24"/>
            <w:szCs w:val="24"/>
          </w:rPr>
          <w:t xml:space="preserve"> of </w:t>
        </w:r>
      </w:ins>
      <w:ins w:id="65" w:author="Phil" w:date="2016-04-21T11:29:00Z">
        <w:r w:rsidR="007B48E3">
          <w:rPr>
            <w:rFonts w:ascii="Times New Roman" w:eastAsia="Times New Roman" w:hAnsi="Times New Roman" w:cs="Times New Roman"/>
            <w:sz w:val="24"/>
            <w:szCs w:val="24"/>
          </w:rPr>
          <w:t xml:space="preserve">Wilman </w:t>
        </w:r>
        <w:r w:rsidR="007B48E3">
          <w:rPr>
            <w:rFonts w:ascii="Times New Roman" w:eastAsia="Times New Roman" w:hAnsi="Times New Roman" w:cs="Times New Roman"/>
            <w:i/>
            <w:sz w:val="24"/>
            <w:szCs w:val="24"/>
          </w:rPr>
          <w:t xml:space="preserve">et al. </w:t>
        </w:r>
        <w:r w:rsidR="007B48E3">
          <w:rPr>
            <w:rFonts w:ascii="Times New Roman" w:eastAsia="Times New Roman" w:hAnsi="Times New Roman" w:cs="Times New Roman"/>
            <w:sz w:val="24"/>
            <w:szCs w:val="24"/>
          </w:rPr>
          <w:fldChar w:fldCharType="begin" w:fldLock="1"/>
        </w:r>
      </w:ins>
      <w:r w:rsidR="00117719">
        <w:rPr>
          <w:rFonts w:ascii="Times New Roman" w:eastAsia="Times New Roman" w:hAnsi="Times New Roman" w:cs="Times New Roman"/>
          <w:sz w:val="24"/>
          <w:szCs w:val="24"/>
        </w:rPr>
        <w:instrText>ADDIN CSL_CITATION { "citationItems" : [ { "id" : "ITEM-1", "itemData" : { "DOI" : "10.1890/13-1917.1", "ISSN" : "0012-9658", "author" : [ { "dropping-particle" : "", "family" : "Wilman", "given" : "Hamish", "non-dropping-particle" : "", "parse-names" : false, "suffix" : "" }, { "dropping-particle" : "", "family" : "Belmaker", "given" : "Jonathan", "non-dropping-particle" : "", "parse-names" : false, "suffix" : "" }, { "dropping-particle" : "", "family" : "Simpson", "given" : "Jennifer", "non-dropping-particle" : "", "parse-names" : false, "suffix" : "" }, { "dropping-particle" : "", "family" : "la Rosa", "given" : "Carolina", "non-dropping-particle" : "de", "parse-names" : false, "suffix" : "" }, { "dropping-particle" : "", "family" : "Rivadeneira", "given" : "Marcelo M.", "non-dropping-particle" : "", "parse-names" : false, "suffix" : "" }, { "dropping-particle" : "", "family" : "Jetz", "given" : "Walter", "non-dropping-particle" : "", "parse-names" : false, "suffix" : "" } ], "container-title" : "Ecology", "id" : "ITEM-1", "issue" : "7", "issued" : { "date-parts" : [ [ "2014", "7" ] ] }, "page" : "2027-2027", "title" : "EltonTraits 1.0: Species-level foraging attributes of the world's birds and mammals", "type" : "article-journal", "volume" : "95" }, "suppress-author" : 1, "uris" : [ "http://www.mendeley.com/documents/?uuid=440439a3-7cec-4c8d-822d-3cae10e1a906" ] } ], "mendeley" : { "formattedCitation" : "(2014)", "plainTextFormattedCitation" : "(2014)", "previouslyFormattedCitation" : "(2014)" }, "properties" : { "noteIndex" : 0 }, "schema" : "https://github.com/citation-style-language/schema/raw/master/csl-citation.json" }</w:instrText>
      </w:r>
      <w:ins w:id="66" w:author="Phil" w:date="2016-04-21T11:29:00Z">
        <w:r w:rsidR="007B48E3">
          <w:rPr>
            <w:rFonts w:ascii="Times New Roman" w:eastAsia="Times New Roman" w:hAnsi="Times New Roman" w:cs="Times New Roman"/>
            <w:sz w:val="24"/>
            <w:szCs w:val="24"/>
          </w:rPr>
          <w:fldChar w:fldCharType="separate"/>
        </w:r>
        <w:r w:rsidR="007B48E3" w:rsidRPr="007B48E3">
          <w:rPr>
            <w:rFonts w:ascii="Times New Roman" w:eastAsia="Times New Roman" w:hAnsi="Times New Roman" w:cs="Times New Roman"/>
            <w:noProof/>
            <w:sz w:val="24"/>
            <w:szCs w:val="24"/>
          </w:rPr>
          <w:t>(2014)</w:t>
        </w:r>
        <w:r w:rsidR="007B48E3">
          <w:rPr>
            <w:rFonts w:ascii="Times New Roman" w:eastAsia="Times New Roman" w:hAnsi="Times New Roman" w:cs="Times New Roman"/>
            <w:sz w:val="24"/>
            <w:szCs w:val="24"/>
          </w:rPr>
          <w:fldChar w:fldCharType="end"/>
        </w:r>
        <w:r w:rsidR="007B48E3">
          <w:rPr>
            <w:rFonts w:ascii="Times New Roman" w:eastAsia="Times New Roman" w:hAnsi="Times New Roman" w:cs="Times New Roman"/>
            <w:sz w:val="24"/>
            <w:szCs w:val="24"/>
          </w:rPr>
          <w:t xml:space="preserve"> a web search was carried out </w:t>
        </w:r>
      </w:ins>
      <w:ins w:id="67" w:author="Phil" w:date="2016-04-28T16:03:00Z">
        <w:r w:rsidR="00F35784">
          <w:rPr>
            <w:rFonts w:ascii="Times New Roman" w:eastAsia="Times New Roman" w:hAnsi="Times New Roman" w:cs="Times New Roman"/>
            <w:sz w:val="24"/>
            <w:szCs w:val="24"/>
          </w:rPr>
          <w:t xml:space="preserve">to find synonymous names </w:t>
        </w:r>
      </w:ins>
      <w:ins w:id="68" w:author="Phil" w:date="2016-04-21T11:29:00Z">
        <w:r w:rsidR="007B48E3">
          <w:rPr>
            <w:rFonts w:ascii="Times New Roman" w:eastAsia="Times New Roman" w:hAnsi="Times New Roman" w:cs="Times New Roman"/>
            <w:sz w:val="24"/>
            <w:szCs w:val="24"/>
          </w:rPr>
          <w:t xml:space="preserve">and the correct trait values assigned </w:t>
        </w:r>
      </w:ins>
      <w:ins w:id="69" w:author="Phil" w:date="2016-04-28T16:03:00Z">
        <w:r w:rsidR="00F35784">
          <w:rPr>
            <w:rFonts w:ascii="Times New Roman" w:eastAsia="Times New Roman" w:hAnsi="Times New Roman" w:cs="Times New Roman"/>
            <w:sz w:val="24"/>
            <w:szCs w:val="24"/>
          </w:rPr>
          <w:t xml:space="preserve">using these </w:t>
        </w:r>
      </w:ins>
      <w:ins w:id="70" w:author="Phil" w:date="2016-04-21T11:29:00Z">
        <w:r w:rsidR="007B48E3">
          <w:rPr>
            <w:rFonts w:ascii="Times New Roman" w:eastAsia="Times New Roman" w:hAnsi="Times New Roman" w:cs="Times New Roman"/>
            <w:sz w:val="24"/>
            <w:szCs w:val="24"/>
          </w:rPr>
          <w:t>(10 species).</w:t>
        </w:r>
      </w:ins>
      <w:ins w:id="71" w:author="Phil" w:date="2016-04-21T11:31:00Z">
        <w:r w:rsidR="00D84ADA">
          <w:rPr>
            <w:rFonts w:ascii="Times New Roman" w:eastAsia="Times New Roman" w:hAnsi="Times New Roman" w:cs="Times New Roman"/>
            <w:sz w:val="24"/>
            <w:szCs w:val="24"/>
          </w:rPr>
          <w:t xml:space="preserve"> We then </w:t>
        </w:r>
      </w:ins>
      <w:moveToRangeStart w:id="72" w:author="Phil" w:date="2016-04-21T11:31:00Z" w:name="move449001632"/>
      <w:moveTo w:id="73" w:author="Phil" w:date="2016-04-21T11:31:00Z">
        <w:del w:id="74" w:author="Phil" w:date="2016-04-21T11:31:00Z">
          <w:r w:rsidR="00D84ADA" w:rsidRPr="00E74A14" w:rsidDel="00D84ADA">
            <w:rPr>
              <w:rFonts w:ascii="Times New Roman" w:eastAsia="Times New Roman" w:hAnsi="Times New Roman" w:cs="Times New Roman"/>
              <w:sz w:val="24"/>
              <w:szCs w:val="24"/>
            </w:rPr>
            <w:delText>T</w:delText>
          </w:r>
        </w:del>
        <w:del w:id="75" w:author="Phil" w:date="2016-04-21T11:59:00Z">
          <w:r w:rsidR="00D84ADA" w:rsidRPr="00E74A14" w:rsidDel="00117719">
            <w:rPr>
              <w:rFonts w:ascii="Times New Roman" w:eastAsia="Times New Roman" w:hAnsi="Times New Roman" w:cs="Times New Roman"/>
              <w:sz w:val="24"/>
              <w:szCs w:val="24"/>
            </w:rPr>
            <w:delText xml:space="preserve">he package FD </w:delText>
          </w:r>
          <w:r w:rsidR="00D84ADA" w:rsidRPr="00E74A14" w:rsidDel="00117719">
            <w:rPr>
              <w:rFonts w:ascii="Times New Roman" w:eastAsia="Times New Roman" w:hAnsi="Times New Roman" w:cs="Times New Roman"/>
              <w:sz w:val="24"/>
              <w:szCs w:val="24"/>
            </w:rPr>
            <w:fldChar w:fldCharType="begin" w:fldLock="1"/>
          </w:r>
          <w:r w:rsidR="00D84ADA" w:rsidDel="00117719">
            <w:rPr>
              <w:rFonts w:ascii="Times New Roman" w:eastAsia="Times New Roman" w:hAnsi="Times New Roman" w:cs="Times New Roman"/>
              <w:sz w:val="24"/>
              <w:szCs w:val="24"/>
            </w:rPr>
            <w:delInstrText>ADDIN CSL_CITATION { "citationID" : "3up1du0ap", "citationItems" : [ { "id" : "ITEM-1", "itemData" : { "author" : [ { "dropping-particle" : "", "family" : "Lalibert\u00e9", "given" : "Etienne", "non-dropping-particle" : "", "parse-names" : false, "suffix" : "" }, { "dropping-particle" : "", "family" : "Legendre", "given" : "Pierre", "non-dropping-particle" : "", "parse-names" : false, "suffix" : "" }, { "dropping-particle" : "", "family" : "Shipley", "given" : "Bill", "non-dropping-particle" : "", "parse-names" : false, "suffix" : "" } ], "id" : "ITEM-1", "issued" : { "date-parts" : [ [ "2014" ] ] }, "title" : "FD: measuring functional diversity from multiple traits, and other tools for functional ecology", "type" : "book" }, "uri" : [ "http://zotero.org/users/local/lSswCld9/items/VZE7QW8R" ], "uris" : [ "http://zotero.org/users/local/lSswCld9/items/VZE7QW8R", "http://www.mendeley.com/documents/?uuid=f1458226-e049-479a-9cf4-d9427f540c52" ] } ], "mendeley" : { "formattedCitation" : "(Lalibert\u00e9, Legendre &amp; Shipley 2014)", "plainTextFormattedCitation" : "(Lalibert\u00e9, Legendre &amp; Shipley 2014)", "previouslyFormattedCitation" : "(Lalibert\u00e9, Legendre &amp; Shipley 2014)" }, "properties" : { "formattedCitation" : "{\\rtf (Lalibert\\uc0\\u233{} et al. 2014)}", "noteIndex" : 0, "plainCitation" : "(Lalibert\u00e9 et al. 2014)" }, "schema" : "https://github.com/citation-style-language/schema/raw/master/csl-citation.json" }</w:delInstrText>
          </w:r>
          <w:r w:rsidR="00D84ADA" w:rsidRPr="00E74A14" w:rsidDel="00117719">
            <w:rPr>
              <w:rFonts w:ascii="Times New Roman" w:eastAsia="Times New Roman" w:hAnsi="Times New Roman" w:cs="Times New Roman"/>
              <w:sz w:val="24"/>
              <w:szCs w:val="24"/>
            </w:rPr>
            <w:fldChar w:fldCharType="separate"/>
          </w:r>
          <w:r w:rsidR="00D84ADA" w:rsidRPr="007B3AF8" w:rsidDel="00117719">
            <w:rPr>
              <w:rFonts w:ascii="Times New Roman" w:hAnsi="Times New Roman" w:cs="Times New Roman"/>
              <w:noProof/>
              <w:sz w:val="24"/>
              <w:szCs w:val="24"/>
            </w:rPr>
            <w:delText>(Laliberté, Legendre &amp; Shipley 2014)</w:delText>
          </w:r>
          <w:r w:rsidR="00D84ADA" w:rsidRPr="00E74A14" w:rsidDel="00117719">
            <w:rPr>
              <w:rFonts w:ascii="Times New Roman" w:eastAsia="Times New Roman" w:hAnsi="Times New Roman" w:cs="Times New Roman"/>
              <w:sz w:val="24"/>
              <w:szCs w:val="24"/>
            </w:rPr>
            <w:fldChar w:fldCharType="end"/>
          </w:r>
          <w:r w:rsidR="00D84ADA" w:rsidRPr="00E74A14" w:rsidDel="00117719">
            <w:rPr>
              <w:rFonts w:ascii="Times New Roman" w:eastAsia="Times New Roman" w:hAnsi="Times New Roman" w:cs="Times New Roman"/>
              <w:sz w:val="24"/>
              <w:szCs w:val="24"/>
            </w:rPr>
            <w:delText xml:space="preserve"> </w:delText>
          </w:r>
        </w:del>
      </w:moveTo>
      <w:ins w:id="76" w:author="Phil" w:date="2016-04-21T11:51:00Z">
        <w:r w:rsidR="00117719">
          <w:rPr>
            <w:rFonts w:ascii="Times New Roman" w:eastAsia="Times New Roman" w:hAnsi="Times New Roman" w:cs="Times New Roman"/>
            <w:sz w:val="24"/>
            <w:szCs w:val="24"/>
          </w:rPr>
          <w:t>calculate</w:t>
        </w:r>
      </w:ins>
      <w:ins w:id="77" w:author="Phil" w:date="2016-04-21T12:00:00Z">
        <w:r w:rsidR="00117719">
          <w:rPr>
            <w:rFonts w:ascii="Times New Roman" w:eastAsia="Times New Roman" w:hAnsi="Times New Roman" w:cs="Times New Roman"/>
            <w:sz w:val="24"/>
            <w:szCs w:val="24"/>
          </w:rPr>
          <w:t>d</w:t>
        </w:r>
      </w:ins>
      <w:ins w:id="78" w:author="Phil" w:date="2016-04-21T11:51:00Z">
        <w:r w:rsidR="00117719">
          <w:rPr>
            <w:rFonts w:ascii="Times New Roman" w:eastAsia="Times New Roman" w:hAnsi="Times New Roman" w:cs="Times New Roman"/>
            <w:sz w:val="24"/>
            <w:szCs w:val="24"/>
          </w:rPr>
          <w:t xml:space="preserve"> </w:t>
        </w:r>
      </w:ins>
      <w:ins w:id="79" w:author="Phil" w:date="2016-04-22T12:21:00Z">
        <w:r w:rsidR="00842F06">
          <w:rPr>
            <w:rFonts w:ascii="Times New Roman" w:eastAsia="Times New Roman" w:hAnsi="Times New Roman" w:cs="Times New Roman"/>
            <w:sz w:val="24"/>
            <w:szCs w:val="24"/>
          </w:rPr>
          <w:t xml:space="preserve">species richness and </w:t>
        </w:r>
      </w:ins>
      <w:ins w:id="80" w:author="Phil" w:date="2016-04-21T11:55:00Z">
        <w:r w:rsidR="00117719">
          <w:rPr>
            <w:rFonts w:ascii="Times New Roman" w:eastAsia="Times New Roman" w:hAnsi="Times New Roman" w:cs="Times New Roman"/>
            <w:sz w:val="24"/>
            <w:szCs w:val="24"/>
          </w:rPr>
          <w:t xml:space="preserve">five </w:t>
        </w:r>
      </w:ins>
      <w:ins w:id="81" w:author="Phil" w:date="2016-04-21T11:51:00Z">
        <w:r w:rsidR="00117719">
          <w:rPr>
            <w:rFonts w:ascii="Times New Roman" w:eastAsia="Times New Roman" w:hAnsi="Times New Roman" w:cs="Times New Roman"/>
            <w:sz w:val="24"/>
            <w:szCs w:val="24"/>
          </w:rPr>
          <w:t>functional diversity metrics</w:t>
        </w:r>
      </w:ins>
      <w:ins w:id="82" w:author="Phil" w:date="2016-04-21T11:55:00Z">
        <w:r w:rsidR="00117719">
          <w:rPr>
            <w:rFonts w:ascii="Times New Roman" w:eastAsia="Times New Roman" w:hAnsi="Times New Roman" w:cs="Times New Roman"/>
            <w:sz w:val="24"/>
            <w:szCs w:val="24"/>
          </w:rPr>
          <w:t xml:space="preserve">: </w:t>
        </w:r>
        <w:r w:rsidR="00117719" w:rsidRPr="00117719">
          <w:rPr>
            <w:rFonts w:ascii="Times New Roman" w:eastAsia="Times New Roman" w:hAnsi="Times New Roman" w:cs="Times New Roman"/>
            <w:sz w:val="24"/>
            <w:szCs w:val="24"/>
          </w:rPr>
          <w:t>functional diversity (FD), functional richness (FRic), functional evenness (FEve), functional divergence (FDiv), and functional dispersion (FDis)</w:t>
        </w:r>
      </w:ins>
      <w:ins w:id="83" w:author="Phil" w:date="2016-04-21T12:00:00Z">
        <w:r w:rsidR="00117719">
          <w:rPr>
            <w:rFonts w:ascii="Times New Roman" w:eastAsia="Times New Roman" w:hAnsi="Times New Roman" w:cs="Times New Roman"/>
            <w:sz w:val="24"/>
            <w:szCs w:val="24"/>
          </w:rPr>
          <w:t xml:space="preserve"> for each of our secondary and primary forest sites</w:t>
        </w:r>
      </w:ins>
      <w:ins w:id="84" w:author="Phil" w:date="2016-04-21T11:51:00Z">
        <w:r w:rsidR="00117719">
          <w:rPr>
            <w:rFonts w:ascii="Times New Roman" w:eastAsia="Times New Roman" w:hAnsi="Times New Roman" w:cs="Times New Roman"/>
            <w:sz w:val="24"/>
            <w:szCs w:val="24"/>
          </w:rPr>
          <w:t xml:space="preserve">. </w:t>
        </w:r>
      </w:ins>
    </w:p>
    <w:p w14:paraId="6F62452A" w14:textId="5D6DCFB0" w:rsidR="00117719" w:rsidRDefault="00842F06">
      <w:pPr>
        <w:spacing w:line="480" w:lineRule="auto"/>
        <w:ind w:firstLine="720"/>
        <w:jc w:val="both"/>
        <w:rPr>
          <w:ins w:id="85" w:author="Phil" w:date="2016-04-21T11:52:00Z"/>
          <w:rFonts w:ascii="Times New Roman" w:eastAsia="Times New Roman" w:hAnsi="Times New Roman" w:cs="Times New Roman"/>
          <w:sz w:val="24"/>
          <w:szCs w:val="24"/>
        </w:rPr>
        <w:pPrChange w:id="86" w:author="Phil" w:date="2016-04-21T12:48:00Z">
          <w:pPr>
            <w:spacing w:line="480" w:lineRule="auto"/>
            <w:jc w:val="both"/>
          </w:pPr>
        </w:pPrChange>
      </w:pPr>
      <w:ins w:id="87" w:author="Phil" w:date="2016-04-22T12:21:00Z">
        <w:r>
          <w:rPr>
            <w:rFonts w:ascii="Times New Roman" w:eastAsia="Times New Roman" w:hAnsi="Times New Roman" w:cs="Times New Roman"/>
            <w:sz w:val="24"/>
            <w:szCs w:val="24"/>
          </w:rPr>
          <w:t xml:space="preserve">Species richness was calculated by summing the number of species found in at each site. In all studies sampling effort </w:t>
        </w:r>
      </w:ins>
      <w:ins w:id="88" w:author="Phil" w:date="2016-04-22T12:22:00Z">
        <w:r>
          <w:rPr>
            <w:rFonts w:ascii="Times New Roman" w:eastAsia="Times New Roman" w:hAnsi="Times New Roman" w:cs="Times New Roman"/>
            <w:sz w:val="24"/>
            <w:szCs w:val="24"/>
          </w:rPr>
          <w:t>was the same in</w:t>
        </w:r>
      </w:ins>
      <w:ins w:id="89" w:author="Phil" w:date="2016-04-22T12:21:00Z">
        <w:r>
          <w:rPr>
            <w:rFonts w:ascii="Times New Roman" w:eastAsia="Times New Roman" w:hAnsi="Times New Roman" w:cs="Times New Roman"/>
            <w:sz w:val="24"/>
            <w:szCs w:val="24"/>
          </w:rPr>
          <w:t xml:space="preserve"> secondary and primary sites. </w:t>
        </w:r>
      </w:ins>
      <w:ins w:id="90" w:author="Phil" w:date="2016-04-21T11:52:00Z">
        <w:r w:rsidR="00117719">
          <w:rPr>
            <w:rFonts w:ascii="Times New Roman" w:eastAsia="Times New Roman" w:hAnsi="Times New Roman" w:cs="Times New Roman"/>
            <w:sz w:val="24"/>
            <w:szCs w:val="24"/>
          </w:rPr>
          <w:t xml:space="preserve">Using </w:t>
        </w:r>
      </w:ins>
      <w:ins w:id="91" w:author="Phil" w:date="2016-04-21T12:51:00Z">
        <w:r w:rsidR="005B2608">
          <w:rPr>
            <w:rFonts w:ascii="Times New Roman" w:eastAsia="Times New Roman" w:hAnsi="Times New Roman" w:cs="Times New Roman"/>
            <w:sz w:val="24"/>
            <w:szCs w:val="24"/>
          </w:rPr>
          <w:t xml:space="preserve">the R package </w:t>
        </w:r>
      </w:ins>
      <w:ins w:id="92" w:author="Phil" w:date="2016-04-21T11:52:00Z">
        <w:r w:rsidR="00117719">
          <w:rPr>
            <w:rFonts w:ascii="Times New Roman" w:eastAsia="Times New Roman" w:hAnsi="Times New Roman" w:cs="Times New Roman"/>
            <w:sz w:val="24"/>
            <w:szCs w:val="24"/>
          </w:rPr>
          <w:t xml:space="preserve">fundiv we calculated </w:t>
        </w:r>
      </w:ins>
      <w:ins w:id="93" w:author="Phil" w:date="2016-04-21T11:53:00Z">
        <w:r w:rsidR="00117719">
          <w:rPr>
            <w:rFonts w:ascii="Times New Roman" w:eastAsia="Times New Roman" w:hAnsi="Times New Roman" w:cs="Times New Roman"/>
            <w:sz w:val="24"/>
            <w:szCs w:val="24"/>
          </w:rPr>
          <w:t xml:space="preserve">FD </w:t>
        </w:r>
      </w:ins>
      <w:ins w:id="94" w:author="Phil" w:date="2016-04-21T11:54:00Z">
        <w:r w:rsidR="00117719">
          <w:rPr>
            <w:rFonts w:ascii="Times New Roman" w:eastAsia="Times New Roman" w:hAnsi="Times New Roman" w:cs="Times New Roman"/>
            <w:sz w:val="24"/>
            <w:szCs w:val="24"/>
          </w:rPr>
          <w:fldChar w:fldCharType="begin" w:fldLock="1"/>
        </w:r>
      </w:ins>
      <w:r w:rsidR="00117719">
        <w:rPr>
          <w:rFonts w:ascii="Times New Roman" w:eastAsia="Times New Roman" w:hAnsi="Times New Roman" w:cs="Times New Roman"/>
          <w:sz w:val="24"/>
          <w:szCs w:val="24"/>
        </w:rPr>
        <w:instrText>ADDIN CSL_CITATION { "citationItems" : [ { "id" : "ITEM-1", "itemData" : { "DOI" : "10.1046/j.1461-0248.2002.00339.x", "ISSN" : "1461-023X", "author" : [ { "dropping-particle" : "", "family" : "Petchey", "given" : "Owen L.", "non-dropping-particle" : "", "parse-names" : false, "suffix" : "" }, { "dropping-particle" : "", "family" : "Gaston", "given" : "Kevin J.", "non-dropping-particle" : "", "parse-names" : false, "suffix" : "" } ], "container-title" : "Ecology Letters", "id" : "ITEM-1", "issue" : "3", "issued" : { "date-parts" : [ [ "2002", "5" ] ] }, "page" : "402-411", "publisher" : "Blackwell Science Ltd", "title" : "Functional diversity (FD), species richness and community composition", "type" : "article-journal", "volume" : "5" }, "uris" : [ "http://www.mendeley.com/documents/?uuid=6844c939-1a03-3700-bd9a-626b0fc08448" ] } ], "mendeley" : { "formattedCitation" : "(Petchey &amp; Gaston 2002)", "plainTextFormattedCitation" : "(Petchey &amp; Gaston 2002)", "previouslyFormattedCitation" : "(Petchey &amp; Gaston 2002)" }, "properties" : { "noteIndex" : 0 }, "schema" : "https://github.com/citation-style-language/schema/raw/master/csl-citation.json" }</w:instrText>
      </w:r>
      <w:r w:rsidR="00117719">
        <w:rPr>
          <w:rFonts w:ascii="Times New Roman" w:eastAsia="Times New Roman" w:hAnsi="Times New Roman" w:cs="Times New Roman"/>
          <w:sz w:val="24"/>
          <w:szCs w:val="24"/>
        </w:rPr>
        <w:fldChar w:fldCharType="separate"/>
      </w:r>
      <w:r w:rsidR="00117719" w:rsidRPr="00117719">
        <w:rPr>
          <w:rFonts w:ascii="Times New Roman" w:eastAsia="Times New Roman" w:hAnsi="Times New Roman" w:cs="Times New Roman"/>
          <w:noProof/>
          <w:sz w:val="24"/>
          <w:szCs w:val="24"/>
        </w:rPr>
        <w:t>(Petchey &amp; Gaston 2002)</w:t>
      </w:r>
      <w:ins w:id="95" w:author="Phil" w:date="2016-04-21T11:54:00Z">
        <w:r w:rsidR="00117719">
          <w:rPr>
            <w:rFonts w:ascii="Times New Roman" w:eastAsia="Times New Roman" w:hAnsi="Times New Roman" w:cs="Times New Roman"/>
            <w:sz w:val="24"/>
            <w:szCs w:val="24"/>
          </w:rPr>
          <w:fldChar w:fldCharType="end"/>
        </w:r>
      </w:ins>
      <w:ins w:id="96" w:author="Phil" w:date="2016-04-21T11:56:00Z">
        <w:r w:rsidR="00117719">
          <w:rPr>
            <w:rFonts w:ascii="Times New Roman" w:eastAsia="Times New Roman" w:hAnsi="Times New Roman" w:cs="Times New Roman"/>
            <w:sz w:val="24"/>
            <w:szCs w:val="24"/>
          </w:rPr>
          <w:t xml:space="preserve"> a distance based metric of functional diversity</w:t>
        </w:r>
      </w:ins>
      <w:ins w:id="97" w:author="Phil" w:date="2016-04-21T11:58:00Z">
        <w:r w:rsidR="00117719">
          <w:rPr>
            <w:rFonts w:ascii="Times New Roman" w:eastAsia="Times New Roman" w:hAnsi="Times New Roman" w:cs="Times New Roman"/>
            <w:sz w:val="24"/>
            <w:szCs w:val="24"/>
          </w:rPr>
          <w:t xml:space="preserve"> that is not influenced by species abundances</w:t>
        </w:r>
      </w:ins>
      <w:ins w:id="98" w:author="Phil" w:date="2016-04-21T11:56:00Z">
        <w:r w:rsidR="00117719">
          <w:rPr>
            <w:rFonts w:ascii="Times New Roman" w:eastAsia="Times New Roman" w:hAnsi="Times New Roman" w:cs="Times New Roman"/>
            <w:sz w:val="24"/>
            <w:szCs w:val="24"/>
          </w:rPr>
          <w:t xml:space="preserve">. FD is calculated by summing all the branch lengths of a </w:t>
        </w:r>
      </w:ins>
      <w:ins w:id="99" w:author="Phil" w:date="2016-04-21T11:57:00Z">
        <w:r w:rsidR="00117719">
          <w:rPr>
            <w:rFonts w:ascii="Times New Roman" w:eastAsia="Times New Roman" w:hAnsi="Times New Roman" w:cs="Times New Roman"/>
            <w:sz w:val="24"/>
            <w:szCs w:val="24"/>
          </w:rPr>
          <w:t xml:space="preserve">functional </w:t>
        </w:r>
      </w:ins>
      <w:ins w:id="100" w:author="Phil" w:date="2016-04-21T11:56:00Z">
        <w:r w:rsidR="00117719">
          <w:rPr>
            <w:rFonts w:ascii="Times New Roman" w:eastAsia="Times New Roman" w:hAnsi="Times New Roman" w:cs="Times New Roman"/>
            <w:sz w:val="24"/>
            <w:szCs w:val="24"/>
          </w:rPr>
          <w:t xml:space="preserve">dendrogram </w:t>
        </w:r>
      </w:ins>
      <w:ins w:id="101" w:author="Phil" w:date="2016-04-21T11:57:00Z">
        <w:r w:rsidR="00117719">
          <w:rPr>
            <w:rFonts w:ascii="Times New Roman" w:eastAsia="Times New Roman" w:hAnsi="Times New Roman" w:cs="Times New Roman"/>
            <w:sz w:val="24"/>
            <w:szCs w:val="24"/>
          </w:rPr>
          <w:t xml:space="preserve">for all </w:t>
        </w:r>
      </w:ins>
      <w:ins w:id="102" w:author="Phil" w:date="2016-04-21T11:58:00Z">
        <w:r w:rsidR="00117719">
          <w:rPr>
            <w:rFonts w:ascii="Times New Roman" w:eastAsia="Times New Roman" w:hAnsi="Times New Roman" w:cs="Times New Roman"/>
            <w:sz w:val="24"/>
            <w:szCs w:val="24"/>
          </w:rPr>
          <w:t xml:space="preserve">occurring </w:t>
        </w:r>
      </w:ins>
      <w:ins w:id="103" w:author="Phil" w:date="2016-04-21T11:57:00Z">
        <w:r w:rsidR="00117719">
          <w:rPr>
            <w:rFonts w:ascii="Times New Roman" w:eastAsia="Times New Roman" w:hAnsi="Times New Roman" w:cs="Times New Roman"/>
            <w:sz w:val="24"/>
            <w:szCs w:val="24"/>
          </w:rPr>
          <w:t xml:space="preserve">species </w:t>
        </w:r>
      </w:ins>
      <w:ins w:id="104" w:author="Phil" w:date="2016-04-21T11:58:00Z">
        <w:r w:rsidR="00117719">
          <w:rPr>
            <w:rFonts w:ascii="Times New Roman" w:eastAsia="Times New Roman" w:hAnsi="Times New Roman" w:cs="Times New Roman"/>
            <w:sz w:val="24"/>
            <w:szCs w:val="24"/>
          </w:rPr>
          <w:fldChar w:fldCharType="begin" w:fldLock="1"/>
        </w:r>
      </w:ins>
      <w:r w:rsidR="00D153CF">
        <w:rPr>
          <w:rFonts w:ascii="Times New Roman" w:eastAsia="Times New Roman" w:hAnsi="Times New Roman" w:cs="Times New Roman"/>
          <w:sz w:val="24"/>
          <w:szCs w:val="24"/>
        </w:rPr>
        <w:instrText>ADDIN CSL_CITATION { "citationItems" : [ { "id" : "ITEM-1", "itemData" : { "DOI" : "10.1046/j.1461-0248.2002.00339.x", "ISSN" : "1461-023X", "author" : [ { "dropping-particle" : "", "family" : "Petchey", "given" : "Owen L.", "non-dropping-particle" : "", "parse-names" : false, "suffix" : "" }, { "dropping-particle" : "", "family" : "Gaston", "given" : "Kevin J.", "non-dropping-particle" : "", "parse-names" : false, "suffix" : "" } ], "container-title" : "Ecology Letters", "id" : "ITEM-1", "issue" : "3", "issued" : { "date-parts" : [ [ "2002", "5" ] ] }, "page" : "402-411", "publisher" : "Blackwell Science Ltd", "title" : "Functional diversity (FD), species richness and community composition", "type" : "article-journal", "volume" : "5" }, "uris" : [ "http://www.mendeley.com/documents/?uuid=6844c939-1a03-3700-bd9a-626b0fc08448" ] } ], "mendeley" : { "formattedCitation" : "(Petchey &amp; Gaston 2002)", "plainTextFormattedCitation" : "(Petchey &amp; Gaston 2002)", "previouslyFormattedCitation" : "(Petchey &amp; Gaston 2002)" }, "properties" : { "noteIndex" : 0 }, "schema" : "https://github.com/citation-style-language/schema/raw/master/csl-citation.json" }</w:instrText>
      </w:r>
      <w:r w:rsidR="00117719">
        <w:rPr>
          <w:rFonts w:ascii="Times New Roman" w:eastAsia="Times New Roman" w:hAnsi="Times New Roman" w:cs="Times New Roman"/>
          <w:sz w:val="24"/>
          <w:szCs w:val="24"/>
        </w:rPr>
        <w:fldChar w:fldCharType="separate"/>
      </w:r>
      <w:r w:rsidR="00117719" w:rsidRPr="00117719">
        <w:rPr>
          <w:rFonts w:ascii="Times New Roman" w:eastAsia="Times New Roman" w:hAnsi="Times New Roman" w:cs="Times New Roman"/>
          <w:noProof/>
          <w:sz w:val="24"/>
          <w:szCs w:val="24"/>
        </w:rPr>
        <w:t>(Petchey &amp; Gaston 2002)</w:t>
      </w:r>
      <w:ins w:id="105" w:author="Phil" w:date="2016-04-21T11:58:00Z">
        <w:r w:rsidR="00117719">
          <w:rPr>
            <w:rFonts w:ascii="Times New Roman" w:eastAsia="Times New Roman" w:hAnsi="Times New Roman" w:cs="Times New Roman"/>
            <w:sz w:val="24"/>
            <w:szCs w:val="24"/>
          </w:rPr>
          <w:fldChar w:fldCharType="end"/>
        </w:r>
        <w:r w:rsidR="00117719">
          <w:rPr>
            <w:rFonts w:ascii="Times New Roman" w:eastAsia="Times New Roman" w:hAnsi="Times New Roman" w:cs="Times New Roman"/>
            <w:sz w:val="24"/>
            <w:szCs w:val="24"/>
          </w:rPr>
          <w:t>.</w:t>
        </w:r>
      </w:ins>
      <w:ins w:id="106" w:author="Phil" w:date="2016-04-21T11:59:00Z">
        <w:r w:rsidR="00117719">
          <w:rPr>
            <w:rFonts w:ascii="Times New Roman" w:eastAsia="Times New Roman" w:hAnsi="Times New Roman" w:cs="Times New Roman"/>
            <w:sz w:val="24"/>
            <w:szCs w:val="24"/>
          </w:rPr>
          <w:t xml:space="preserve"> We calculated the remaining functional diversity metrics </w:t>
        </w:r>
      </w:ins>
      <w:ins w:id="107" w:author="Phil" w:date="2016-04-21T12:00:00Z">
        <w:r w:rsidR="00117719">
          <w:rPr>
            <w:rFonts w:ascii="Times New Roman" w:eastAsia="Times New Roman" w:hAnsi="Times New Roman" w:cs="Times New Roman"/>
            <w:sz w:val="24"/>
            <w:szCs w:val="24"/>
          </w:rPr>
          <w:t xml:space="preserve">(FRic, FEve, FDiv and FDis) </w:t>
        </w:r>
      </w:ins>
      <w:ins w:id="108" w:author="Phil" w:date="2016-04-21T11:59:00Z">
        <w:r w:rsidR="00117719">
          <w:rPr>
            <w:rFonts w:ascii="Times New Roman" w:eastAsia="Times New Roman" w:hAnsi="Times New Roman" w:cs="Times New Roman"/>
            <w:sz w:val="24"/>
            <w:szCs w:val="24"/>
          </w:rPr>
          <w:t>using the R package FD</w:t>
        </w:r>
      </w:ins>
      <w:ins w:id="109" w:author="Phil" w:date="2016-04-21T12:00:00Z">
        <w:r w:rsidR="00D153CF">
          <w:rPr>
            <w:rFonts w:ascii="Times New Roman" w:eastAsia="Times New Roman" w:hAnsi="Times New Roman" w:cs="Times New Roman"/>
            <w:sz w:val="24"/>
            <w:szCs w:val="24"/>
          </w:rPr>
          <w:t xml:space="preserve"> </w:t>
        </w:r>
        <w:r w:rsidR="00D153CF">
          <w:rPr>
            <w:rFonts w:ascii="Times New Roman" w:eastAsia="Times New Roman" w:hAnsi="Times New Roman" w:cs="Times New Roman"/>
            <w:sz w:val="24"/>
            <w:szCs w:val="24"/>
          </w:rPr>
          <w:fldChar w:fldCharType="begin" w:fldLock="1"/>
        </w:r>
      </w:ins>
      <w:r w:rsidR="00D153CF">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&lt;i&gt;et al.&lt;/i&gt; 2010)", "plainTextFormattedCitation" : "(Laliberte et al. 2010)", "previouslyFormattedCitation" : "(Laliberte &lt;i&gt;et al.&lt;/i&gt; 2010)" }, "properties" : { "noteIndex" : 0 }, "schema" : "https://github.com/citation-style-language/schema/raw/master/csl-citation.json" }</w:instrText>
      </w:r>
      <w:r w:rsidR="00D153CF">
        <w:rPr>
          <w:rFonts w:ascii="Times New Roman" w:eastAsia="Times New Roman" w:hAnsi="Times New Roman" w:cs="Times New Roman"/>
          <w:sz w:val="24"/>
          <w:szCs w:val="24"/>
        </w:rPr>
        <w:fldChar w:fldCharType="separate"/>
      </w:r>
      <w:r w:rsidR="00D153CF" w:rsidRPr="00D153CF">
        <w:rPr>
          <w:rFonts w:ascii="Times New Roman" w:eastAsia="Times New Roman" w:hAnsi="Times New Roman" w:cs="Times New Roman"/>
          <w:noProof/>
          <w:sz w:val="24"/>
          <w:szCs w:val="24"/>
        </w:rPr>
        <w:t xml:space="preserve">(Laliberte </w:t>
      </w:r>
      <w:r w:rsidR="00D153CF" w:rsidRPr="00D153CF">
        <w:rPr>
          <w:rFonts w:ascii="Times New Roman" w:eastAsia="Times New Roman" w:hAnsi="Times New Roman" w:cs="Times New Roman"/>
          <w:i/>
          <w:noProof/>
          <w:sz w:val="24"/>
          <w:szCs w:val="24"/>
        </w:rPr>
        <w:t>et al.</w:t>
      </w:r>
      <w:r w:rsidR="00D153CF" w:rsidRPr="00D153CF">
        <w:rPr>
          <w:rFonts w:ascii="Times New Roman" w:eastAsia="Times New Roman" w:hAnsi="Times New Roman" w:cs="Times New Roman"/>
          <w:noProof/>
          <w:sz w:val="24"/>
          <w:szCs w:val="24"/>
        </w:rPr>
        <w:t xml:space="preserve"> 2010)</w:t>
      </w:r>
      <w:ins w:id="110" w:author="Phil" w:date="2016-04-21T12:00:00Z">
        <w:r w:rsidR="00D153CF">
          <w:rPr>
            <w:rFonts w:ascii="Times New Roman" w:eastAsia="Times New Roman" w:hAnsi="Times New Roman" w:cs="Times New Roman"/>
            <w:sz w:val="24"/>
            <w:szCs w:val="24"/>
          </w:rPr>
          <w:fldChar w:fldCharType="end"/>
        </w:r>
      </w:ins>
      <w:ins w:id="111" w:author="Phil" w:date="2016-04-21T12:01:00Z">
        <w:r w:rsidR="00D153CF">
          <w:rPr>
            <w:rFonts w:ascii="Times New Roman" w:eastAsia="Times New Roman" w:hAnsi="Times New Roman" w:cs="Times New Roman"/>
            <w:sz w:val="24"/>
            <w:szCs w:val="24"/>
          </w:rPr>
          <w:t xml:space="preserve">. These metrics are calculated in </w:t>
        </w:r>
      </w:ins>
      <w:ins w:id="112" w:author="Phil" w:date="2016-04-21T12:51:00Z">
        <w:r w:rsidR="005B2608">
          <w:rPr>
            <w:rFonts w:ascii="Times New Roman" w:eastAsia="Times New Roman" w:hAnsi="Times New Roman" w:cs="Times New Roman"/>
            <w:sz w:val="24"/>
            <w:szCs w:val="24"/>
          </w:rPr>
          <w:t>multidi</w:t>
        </w:r>
      </w:ins>
      <w:ins w:id="113" w:author="Phil" w:date="2016-04-28T16:05:00Z">
        <w:r w:rsidR="00F35784">
          <w:rPr>
            <w:rFonts w:ascii="Times New Roman" w:eastAsia="Times New Roman" w:hAnsi="Times New Roman" w:cs="Times New Roman"/>
            <w:sz w:val="24"/>
            <w:szCs w:val="24"/>
          </w:rPr>
          <w:t>mentional</w:t>
        </w:r>
      </w:ins>
      <w:ins w:id="114" w:author="Phil" w:date="2016-04-21T12:01:00Z">
        <w:r w:rsidR="00D153CF">
          <w:rPr>
            <w:rFonts w:ascii="Times New Roman" w:eastAsia="Times New Roman" w:hAnsi="Times New Roman" w:cs="Times New Roman"/>
            <w:sz w:val="24"/>
            <w:szCs w:val="24"/>
          </w:rPr>
          <w:t xml:space="preserve"> trait space, with each axis representing a different trait</w:t>
        </w:r>
      </w:ins>
      <w:ins w:id="115" w:author="Phil" w:date="2016-04-21T12:02:00Z">
        <w:r w:rsidR="00D153CF">
          <w:rPr>
            <w:rFonts w:ascii="Times New Roman" w:eastAsia="Times New Roman" w:hAnsi="Times New Roman" w:cs="Times New Roman"/>
            <w:sz w:val="24"/>
            <w:szCs w:val="24"/>
          </w:rPr>
          <w:t>, from which a convex hull containing all species is created</w:t>
        </w:r>
      </w:ins>
      <w:ins w:id="116" w:author="Phil" w:date="2016-04-21T12:03:00Z">
        <w:r w:rsidR="00D153CF">
          <w:rPr>
            <w:rFonts w:ascii="Times New Roman" w:eastAsia="Times New Roman" w:hAnsi="Times New Roman" w:cs="Times New Roman"/>
            <w:sz w:val="24"/>
            <w:szCs w:val="24"/>
          </w:rPr>
          <w:t xml:space="preserve"> </w:t>
        </w:r>
        <w:r w:rsidR="00D153CF">
          <w:rPr>
            <w:rFonts w:ascii="Times New Roman" w:eastAsia="Times New Roman" w:hAnsi="Times New Roman" w:cs="Times New Roman"/>
            <w:sz w:val="24"/>
            <w:szCs w:val="24"/>
          </w:rPr>
          <w:fldChar w:fldCharType="begin" w:fldLock="1"/>
        </w:r>
      </w:ins>
      <w:r w:rsidR="00EE0DFB">
        <w:rPr>
          <w:rFonts w:ascii="Times New Roman" w:eastAsia="Times New Roman" w:hAnsi="Times New Roman" w:cs="Times New Roman"/>
          <w:sz w:val="24"/>
          <w:szCs w:val="24"/>
        </w:rPr>
        <w:instrText>ADDIN CSL_CITATION { "citationItems" : [ { "id" : "ITEM-1", "itemData" : { "DOI" : "10.1890/07-1206.1", "ISBN" : "0012-9658", "ISSN" : "00129658", "PMID" : "18724739", "author" : [ { "dropping-particle" : "", "family" : "Vill\u00e9ger", "given" : "S.", "non-dropping-particle" : "", "parse-names" : false, "suffix" : "" } ], "container-title" : "Ecology", "id" : "ITEM-1", "issue" : "8", "issued" : { "date-parts" : [ [ "2008" ] ] }, "page" : "2290-2301", "title" : "New multidimensional functional diversity indices for a multifaceted framwork in functional ecology", "type" : "article-journal", "volume" : "89" }, "uris" : [ "http://www.mendeley.com/documents/?uuid=35da2267-26e1-4d96-a762-016b9f7c9dbf" ] } ], "mendeley" : { "formattedCitation" : "(Vill\u00e9ger 2008)", "plainTextFormattedCitation" : "(Vill\u00e9ger 2008)", "previouslyFormattedCitation" : "(Vill\u00e9ger 2008)" }, "properties" : { "noteIndex" : 0 }, "schema" : "https://github.com/citation-style-language/schema/raw/master/csl-citation.json" }</w:instrText>
      </w:r>
      <w:r w:rsidR="00D153CF">
        <w:rPr>
          <w:rFonts w:ascii="Times New Roman" w:eastAsia="Times New Roman" w:hAnsi="Times New Roman" w:cs="Times New Roman"/>
          <w:sz w:val="24"/>
          <w:szCs w:val="24"/>
        </w:rPr>
        <w:fldChar w:fldCharType="separate"/>
      </w:r>
      <w:r w:rsidR="00D153CF" w:rsidRPr="00D153CF">
        <w:rPr>
          <w:rFonts w:ascii="Times New Roman" w:eastAsia="Times New Roman" w:hAnsi="Times New Roman" w:cs="Times New Roman"/>
          <w:noProof/>
          <w:sz w:val="24"/>
          <w:szCs w:val="24"/>
        </w:rPr>
        <w:t>(Villéger 2008)</w:t>
      </w:r>
      <w:ins w:id="117" w:author="Phil" w:date="2016-04-21T12:03:00Z">
        <w:r w:rsidR="00D153CF">
          <w:rPr>
            <w:rFonts w:ascii="Times New Roman" w:eastAsia="Times New Roman" w:hAnsi="Times New Roman" w:cs="Times New Roman"/>
            <w:sz w:val="24"/>
            <w:szCs w:val="24"/>
          </w:rPr>
          <w:fldChar w:fldCharType="end"/>
        </w:r>
      </w:ins>
      <w:ins w:id="118" w:author="Phil" w:date="2016-04-21T12:02:00Z">
        <w:r w:rsidR="00D153CF">
          <w:rPr>
            <w:rFonts w:ascii="Times New Roman" w:eastAsia="Times New Roman" w:hAnsi="Times New Roman" w:cs="Times New Roman"/>
            <w:sz w:val="24"/>
            <w:szCs w:val="24"/>
          </w:rPr>
          <w:t xml:space="preserve">. </w:t>
        </w:r>
      </w:ins>
      <w:ins w:id="119" w:author="Phil" w:date="2016-04-21T12:04:00Z">
        <w:r w:rsidR="00D153CF">
          <w:rPr>
            <w:rFonts w:ascii="Times New Roman" w:eastAsia="Times New Roman" w:hAnsi="Times New Roman" w:cs="Times New Roman"/>
            <w:sz w:val="24"/>
            <w:szCs w:val="24"/>
          </w:rPr>
          <w:t xml:space="preserve">FRic represents the volume of the convex hull and thus the volume of trait space occupied by a community. </w:t>
        </w:r>
      </w:ins>
      <w:ins w:id="120" w:author="Phil" w:date="2016-04-21T12:05:00Z">
        <w:r w:rsidR="00D153CF">
          <w:rPr>
            <w:rFonts w:ascii="Times New Roman" w:eastAsia="Times New Roman" w:hAnsi="Times New Roman" w:cs="Times New Roman"/>
            <w:sz w:val="24"/>
            <w:szCs w:val="24"/>
          </w:rPr>
          <w:t>High FRic indicates that many traits are present within a community, while low FRic indicates that some traits may be missing from the community.</w:t>
        </w:r>
      </w:ins>
      <w:ins w:id="121" w:author="Phil" w:date="2016-04-21T12:06:00Z">
        <w:r w:rsidR="00D153CF">
          <w:rPr>
            <w:rFonts w:ascii="Times New Roman" w:eastAsia="Times New Roman" w:hAnsi="Times New Roman" w:cs="Times New Roman"/>
            <w:sz w:val="24"/>
            <w:szCs w:val="24"/>
          </w:rPr>
          <w:t xml:space="preserve"> FEve represents the </w:t>
        </w:r>
      </w:ins>
      <w:ins w:id="122" w:author="Phil" w:date="2016-04-21T12:42:00Z">
        <w:r w:rsidR="00AB168C">
          <w:rPr>
            <w:rFonts w:ascii="Times New Roman" w:eastAsia="Times New Roman" w:hAnsi="Times New Roman" w:cs="Times New Roman"/>
            <w:sz w:val="24"/>
            <w:szCs w:val="24"/>
          </w:rPr>
          <w:t>evenness</w:t>
        </w:r>
      </w:ins>
      <w:ins w:id="123" w:author="Phil" w:date="2016-04-21T12:06:00Z">
        <w:r w:rsidR="00D153CF">
          <w:rPr>
            <w:rFonts w:ascii="Times New Roman" w:eastAsia="Times New Roman" w:hAnsi="Times New Roman" w:cs="Times New Roman"/>
            <w:sz w:val="24"/>
            <w:szCs w:val="24"/>
          </w:rPr>
          <w:t xml:space="preserve"> of </w:t>
        </w:r>
      </w:ins>
      <w:ins w:id="124" w:author="Phil" w:date="2016-04-21T12:07:00Z">
        <w:r w:rsidR="00D153CF">
          <w:rPr>
            <w:rFonts w:ascii="Times New Roman" w:eastAsia="Times New Roman" w:hAnsi="Times New Roman" w:cs="Times New Roman"/>
            <w:sz w:val="24"/>
            <w:szCs w:val="24"/>
          </w:rPr>
          <w:t xml:space="preserve">species abundances in multidimensional trait space. High FEve values suggest a relatively </w:t>
        </w:r>
      </w:ins>
      <w:ins w:id="125" w:author="Phil" w:date="2016-04-21T12:08:00Z">
        <w:r w:rsidR="00D153CF">
          <w:rPr>
            <w:rFonts w:ascii="Times New Roman" w:eastAsia="Times New Roman" w:hAnsi="Times New Roman" w:cs="Times New Roman"/>
            <w:sz w:val="24"/>
            <w:szCs w:val="24"/>
          </w:rPr>
          <w:t>equal abundance of species in trait space</w:t>
        </w:r>
      </w:ins>
      <w:ins w:id="126" w:author="Phil" w:date="2016-04-21T12:42:00Z">
        <w:r w:rsidR="00AB168C">
          <w:rPr>
            <w:rFonts w:ascii="Times New Roman" w:eastAsia="Times New Roman" w:hAnsi="Times New Roman" w:cs="Times New Roman"/>
            <w:sz w:val="24"/>
            <w:szCs w:val="24"/>
          </w:rPr>
          <w:t xml:space="preserve">, and in theory this means that resources </w:t>
        </w:r>
      </w:ins>
      <w:ins w:id="127" w:author="Phil" w:date="2016-04-21T12:52:00Z">
        <w:r w:rsidR="005B2608">
          <w:rPr>
            <w:rFonts w:ascii="Times New Roman" w:eastAsia="Times New Roman" w:hAnsi="Times New Roman" w:cs="Times New Roman"/>
            <w:sz w:val="24"/>
            <w:szCs w:val="24"/>
          </w:rPr>
          <w:t xml:space="preserve">within an ecosystem </w:t>
        </w:r>
      </w:ins>
      <w:ins w:id="128" w:author="Phil" w:date="2016-04-21T12:42:00Z">
        <w:r w:rsidR="00AB168C">
          <w:rPr>
            <w:rFonts w:ascii="Times New Roman" w:eastAsia="Times New Roman" w:hAnsi="Times New Roman" w:cs="Times New Roman"/>
            <w:sz w:val="24"/>
            <w:szCs w:val="24"/>
          </w:rPr>
          <w:t xml:space="preserve">are being </w:t>
        </w:r>
      </w:ins>
      <w:ins w:id="129" w:author="Phil" w:date="2016-04-21T12:43:00Z">
        <w:r w:rsidR="00AB168C">
          <w:rPr>
            <w:rFonts w:ascii="Times New Roman" w:eastAsia="Times New Roman" w:hAnsi="Times New Roman" w:cs="Times New Roman"/>
            <w:sz w:val="24"/>
            <w:szCs w:val="24"/>
          </w:rPr>
          <w:t xml:space="preserve">used in an efficient manner </w:t>
        </w:r>
        <w:r w:rsidR="00AB168C">
          <w:rPr>
            <w:rFonts w:ascii="Times New Roman" w:eastAsia="Times New Roman" w:hAnsi="Times New Roman" w:cs="Times New Roman"/>
            <w:sz w:val="24"/>
            <w:szCs w:val="24"/>
          </w:rPr>
          <w:fldChar w:fldCharType="begin" w:fldLock="1"/>
        </w:r>
      </w:ins>
      <w:r w:rsidR="00AB168C">
        <w:rPr>
          <w:rFonts w:ascii="Times New Roman" w:eastAsia="Times New Roman" w:hAnsi="Times New Roman" w:cs="Times New Roman"/>
          <w:sz w:val="24"/>
          <w:szCs w:val="24"/>
        </w:rPr>
        <w:instrText>ADDIN CSL_CITATION { "citationItems" : [ { "id" : "ITEM-1",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"ITEM-1",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"(Prescott &lt;i&gt;et al.&lt;/i&gt; 2016)", "plainTextFormattedCitation" : "(Prescott et al. 2016)", "previouslyFormattedCitation" : "(Prescott &lt;i&gt;et al.&lt;/i&gt; 2016)" }, "properties" : { "noteIndex" : 0 }, "schema" : "https://github.com/citation-style-language/schema/raw/master/csl-citation.json" }</w:instrText>
      </w:r>
      <w:r w:rsidR="00AB168C">
        <w:rPr>
          <w:rFonts w:ascii="Times New Roman" w:eastAsia="Times New Roman" w:hAnsi="Times New Roman" w:cs="Times New Roman"/>
          <w:sz w:val="24"/>
          <w:szCs w:val="24"/>
        </w:rPr>
        <w:fldChar w:fldCharType="separate"/>
      </w:r>
      <w:r w:rsidR="00AB168C" w:rsidRPr="00AB168C">
        <w:rPr>
          <w:rFonts w:ascii="Times New Roman" w:eastAsia="Times New Roman" w:hAnsi="Times New Roman" w:cs="Times New Roman"/>
          <w:noProof/>
          <w:sz w:val="24"/>
          <w:szCs w:val="24"/>
        </w:rPr>
        <w:t xml:space="preserve">(Prescott </w:t>
      </w:r>
      <w:r w:rsidR="00AB168C" w:rsidRPr="00AB168C">
        <w:rPr>
          <w:rFonts w:ascii="Times New Roman" w:eastAsia="Times New Roman" w:hAnsi="Times New Roman" w:cs="Times New Roman"/>
          <w:i/>
          <w:noProof/>
          <w:sz w:val="24"/>
          <w:szCs w:val="24"/>
        </w:rPr>
        <w:t>et al.</w:t>
      </w:r>
      <w:r w:rsidR="00AB168C" w:rsidRPr="00AB168C">
        <w:rPr>
          <w:rFonts w:ascii="Times New Roman" w:eastAsia="Times New Roman" w:hAnsi="Times New Roman" w:cs="Times New Roman"/>
          <w:noProof/>
          <w:sz w:val="24"/>
          <w:szCs w:val="24"/>
        </w:rPr>
        <w:t xml:space="preserve"> 2016)</w:t>
      </w:r>
      <w:ins w:id="130" w:author="Phil" w:date="2016-04-21T12:43:00Z">
        <w:r w:rsidR="00AB168C">
          <w:rPr>
            <w:rFonts w:ascii="Times New Roman" w:eastAsia="Times New Roman" w:hAnsi="Times New Roman" w:cs="Times New Roman"/>
            <w:sz w:val="24"/>
            <w:szCs w:val="24"/>
          </w:rPr>
          <w:fldChar w:fldCharType="end"/>
        </w:r>
      </w:ins>
      <w:ins w:id="131" w:author="Phil" w:date="2016-04-21T12:08:00Z">
        <w:r w:rsidR="00D153CF">
          <w:rPr>
            <w:rFonts w:ascii="Times New Roman" w:eastAsia="Times New Roman" w:hAnsi="Times New Roman" w:cs="Times New Roman"/>
            <w:sz w:val="24"/>
            <w:szCs w:val="24"/>
          </w:rPr>
          <w:t xml:space="preserve">. FDiv represents </w:t>
        </w:r>
      </w:ins>
      <w:ins w:id="132" w:author="Phil" w:date="2016-04-21T12:43:00Z">
        <w:r w:rsidR="00AB168C">
          <w:rPr>
            <w:rFonts w:ascii="Times New Roman" w:eastAsia="Times New Roman" w:hAnsi="Times New Roman" w:cs="Times New Roman"/>
            <w:sz w:val="24"/>
            <w:szCs w:val="24"/>
          </w:rPr>
          <w:t xml:space="preserve">how </w:t>
        </w:r>
      </w:ins>
      <w:ins w:id="133" w:author="Phil" w:date="2016-04-21T12:53:00Z">
        <w:r w:rsidR="005B2608">
          <w:rPr>
            <w:rFonts w:ascii="Times New Roman" w:eastAsia="Times New Roman" w:hAnsi="Times New Roman" w:cs="Times New Roman"/>
            <w:sz w:val="24"/>
            <w:szCs w:val="24"/>
          </w:rPr>
          <w:t xml:space="preserve">species </w:t>
        </w:r>
      </w:ins>
      <w:ins w:id="134" w:author="Phil" w:date="2016-04-21T12:43:00Z">
        <w:r w:rsidR="00AB168C">
          <w:rPr>
            <w:rFonts w:ascii="Times New Roman" w:eastAsia="Times New Roman" w:hAnsi="Times New Roman" w:cs="Times New Roman"/>
            <w:sz w:val="24"/>
            <w:szCs w:val="24"/>
          </w:rPr>
          <w:t xml:space="preserve">abundance is distributed along </w:t>
        </w:r>
      </w:ins>
      <w:ins w:id="135" w:author="Phil" w:date="2016-04-21T12:44:00Z">
        <w:r w:rsidR="00AB168C">
          <w:rPr>
            <w:rFonts w:ascii="Times New Roman" w:eastAsia="Times New Roman" w:hAnsi="Times New Roman" w:cs="Times New Roman"/>
            <w:sz w:val="24"/>
            <w:szCs w:val="24"/>
          </w:rPr>
          <w:t>trait axes</w:t>
        </w:r>
      </w:ins>
      <w:ins w:id="136" w:author="Phil" w:date="2016-04-21T12:09:00Z">
        <w:r w:rsidR="00D153CF">
          <w:rPr>
            <w:rFonts w:ascii="Times New Roman" w:eastAsia="Times New Roman" w:hAnsi="Times New Roman" w:cs="Times New Roman"/>
            <w:sz w:val="24"/>
            <w:szCs w:val="24"/>
          </w:rPr>
          <w:t xml:space="preserve">. </w:t>
        </w:r>
      </w:ins>
      <w:ins w:id="137" w:author="Phil" w:date="2016-04-21T12:44:00Z">
        <w:r w:rsidR="00AB168C">
          <w:rPr>
            <w:rFonts w:ascii="Times New Roman" w:eastAsia="Times New Roman" w:hAnsi="Times New Roman" w:cs="Times New Roman"/>
            <w:sz w:val="24"/>
            <w:szCs w:val="24"/>
          </w:rPr>
          <w:t xml:space="preserve">FDiv is low </w:t>
        </w:r>
      </w:ins>
      <w:ins w:id="138" w:author="Phil" w:date="2016-04-21T12:45:00Z">
        <w:r w:rsidR="00AB168C">
          <w:rPr>
            <w:rFonts w:ascii="Times New Roman" w:eastAsia="Times New Roman" w:hAnsi="Times New Roman" w:cs="Times New Roman"/>
            <w:sz w:val="24"/>
            <w:szCs w:val="24"/>
          </w:rPr>
          <w:t xml:space="preserve">when abundant species have trait values that are close to the centre of functional trait space, but high </w:t>
        </w:r>
      </w:ins>
      <w:ins w:id="139" w:author="Phil" w:date="2016-04-21T12:46:00Z">
        <w:r w:rsidR="00AB168C">
          <w:rPr>
            <w:rFonts w:ascii="Times New Roman" w:eastAsia="Times New Roman" w:hAnsi="Times New Roman" w:cs="Times New Roman"/>
            <w:sz w:val="24"/>
            <w:szCs w:val="24"/>
          </w:rPr>
          <w:t>when</w:t>
        </w:r>
      </w:ins>
      <w:ins w:id="140" w:author="Phil" w:date="2016-04-21T12:45:00Z">
        <w:r w:rsidR="00AB168C">
          <w:rPr>
            <w:rFonts w:ascii="Times New Roman" w:eastAsia="Times New Roman" w:hAnsi="Times New Roman" w:cs="Times New Roman"/>
            <w:sz w:val="24"/>
            <w:szCs w:val="24"/>
          </w:rPr>
          <w:t xml:space="preserve"> abundant species have </w:t>
        </w:r>
      </w:ins>
      <w:ins w:id="141" w:author="Phil" w:date="2016-04-21T12:46:00Z">
        <w:r w:rsidR="00AB168C">
          <w:rPr>
            <w:rFonts w:ascii="Times New Roman" w:eastAsia="Times New Roman" w:hAnsi="Times New Roman" w:cs="Times New Roman"/>
            <w:sz w:val="24"/>
            <w:szCs w:val="24"/>
          </w:rPr>
          <w:t xml:space="preserve">extreme trait values </w:t>
        </w:r>
        <w:r w:rsidR="00AB168C">
          <w:rPr>
            <w:rFonts w:ascii="Times New Roman" w:eastAsia="Times New Roman" w:hAnsi="Times New Roman" w:cs="Times New Roman"/>
            <w:sz w:val="24"/>
            <w:szCs w:val="24"/>
          </w:rPr>
          <w:fldChar w:fldCharType="begin" w:fldLock="1"/>
        </w:r>
      </w:ins>
      <w:r w:rsidR="00AB168C">
        <w:rPr>
          <w:rFonts w:ascii="Times New Roman" w:eastAsia="Times New Roman" w:hAnsi="Times New Roman" w:cs="Times New Roman"/>
          <w:sz w:val="24"/>
          <w:szCs w:val="24"/>
        </w:rPr>
        <w:instrText>ADDIN CSL_CITATION { "citationItems" : [ { "id" : "ITEM-1", "itemData" : { "DOI" : "10.1890/07-1206.1", "ISBN" : "0012-9658", "ISSN" : "00129658", "PMID" : "18724739", "author" : [ { "dropping-particle" : "", "family" : "Vill\u00e9ger", "given" : "S.", "non-dropping-particle" : "", "parse-names" : false, "suffix" : "" } ], "container-title" : "Ecology", "id" : "ITEM-1", "issue" : "8", "issued" : { "date-parts" : [ [ "2008" ] ] }, "page" : "2290-2301", "title" : "New multidimensional functional diversity indices for a multifaceted framwork in functional ecology", "type" : "article-journal", "volume" : "89" }, "uris" : [ "http://www.mendeley.com/documents/?uuid=35da2267-26e1-4d96-a762-016b9f7c9dbf" ] } ], "mendeley" : { "formattedCitation" : "(Vill\u00e9ger 2008)", "plainTextFormattedCitation" : "(Vill\u00e9ger 2008)", "previouslyFormattedCitation" : "(Vill\u00e9ger 2008)" }, "properties" : { "noteIndex" : 0 }, "schema" : "https://github.com/citation-style-language/schema/raw/master/csl-citation.json" }</w:instrText>
      </w:r>
      <w:r w:rsidR="00AB168C">
        <w:rPr>
          <w:rFonts w:ascii="Times New Roman" w:eastAsia="Times New Roman" w:hAnsi="Times New Roman" w:cs="Times New Roman"/>
          <w:sz w:val="24"/>
          <w:szCs w:val="24"/>
        </w:rPr>
        <w:fldChar w:fldCharType="separate"/>
      </w:r>
      <w:r w:rsidR="00AB168C" w:rsidRPr="00AB168C">
        <w:rPr>
          <w:rFonts w:ascii="Times New Roman" w:eastAsia="Times New Roman" w:hAnsi="Times New Roman" w:cs="Times New Roman"/>
          <w:noProof/>
          <w:sz w:val="24"/>
          <w:szCs w:val="24"/>
        </w:rPr>
        <w:t>(Villéger 2008)</w:t>
      </w:r>
      <w:ins w:id="142" w:author="Phil" w:date="2016-04-21T12:46:00Z">
        <w:r w:rsidR="00AB168C">
          <w:rPr>
            <w:rFonts w:ascii="Times New Roman" w:eastAsia="Times New Roman" w:hAnsi="Times New Roman" w:cs="Times New Roman"/>
            <w:sz w:val="24"/>
            <w:szCs w:val="24"/>
          </w:rPr>
          <w:fldChar w:fldCharType="end"/>
        </w:r>
        <w:r w:rsidR="00AB168C">
          <w:rPr>
            <w:rFonts w:ascii="Times New Roman" w:eastAsia="Times New Roman" w:hAnsi="Times New Roman" w:cs="Times New Roman"/>
            <w:sz w:val="24"/>
            <w:szCs w:val="24"/>
          </w:rPr>
          <w:t xml:space="preserve">. </w:t>
        </w:r>
      </w:ins>
      <w:ins w:id="143" w:author="Phil" w:date="2016-04-21T12:09:00Z">
        <w:r w:rsidR="00D153CF">
          <w:rPr>
            <w:rFonts w:ascii="Times New Roman" w:eastAsia="Times New Roman" w:hAnsi="Times New Roman" w:cs="Times New Roman"/>
            <w:sz w:val="24"/>
            <w:szCs w:val="24"/>
          </w:rPr>
          <w:t xml:space="preserve">This </w:t>
        </w:r>
      </w:ins>
      <w:ins w:id="144" w:author="Phil" w:date="2016-04-21T12:46:00Z">
        <w:r w:rsidR="00AB168C">
          <w:rPr>
            <w:rFonts w:ascii="Times New Roman" w:eastAsia="Times New Roman" w:hAnsi="Times New Roman" w:cs="Times New Roman"/>
            <w:sz w:val="24"/>
            <w:szCs w:val="24"/>
          </w:rPr>
          <w:t>can be seen as</w:t>
        </w:r>
      </w:ins>
      <w:ins w:id="145" w:author="Phil" w:date="2016-04-21T12:09:00Z">
        <w:r w:rsidR="00D153CF">
          <w:rPr>
            <w:rFonts w:ascii="Times New Roman" w:eastAsia="Times New Roman" w:hAnsi="Times New Roman" w:cs="Times New Roman"/>
            <w:sz w:val="24"/>
            <w:szCs w:val="24"/>
          </w:rPr>
          <w:t xml:space="preserve"> a measure of the nich</w:t>
        </w:r>
      </w:ins>
      <w:ins w:id="146" w:author="Phil" w:date="2016-04-21T12:10:00Z">
        <w:r w:rsidR="00D153CF">
          <w:rPr>
            <w:rFonts w:ascii="Times New Roman" w:eastAsia="Times New Roman" w:hAnsi="Times New Roman" w:cs="Times New Roman"/>
            <w:sz w:val="24"/>
            <w:szCs w:val="24"/>
          </w:rPr>
          <w:t>e</w:t>
        </w:r>
      </w:ins>
      <w:ins w:id="147" w:author="Phil" w:date="2016-04-21T12:09:00Z">
        <w:r w:rsidR="00D153CF">
          <w:rPr>
            <w:rFonts w:ascii="Times New Roman" w:eastAsia="Times New Roman" w:hAnsi="Times New Roman" w:cs="Times New Roman"/>
            <w:sz w:val="24"/>
            <w:szCs w:val="24"/>
          </w:rPr>
          <w:t xml:space="preserve"> differentiation </w:t>
        </w:r>
      </w:ins>
      <w:ins w:id="148" w:author="Phil" w:date="2016-04-21T12:10:00Z">
        <w:r w:rsidR="00D153CF">
          <w:rPr>
            <w:rFonts w:ascii="Times New Roman" w:eastAsia="Times New Roman" w:hAnsi="Times New Roman" w:cs="Times New Roman"/>
            <w:sz w:val="24"/>
            <w:szCs w:val="24"/>
          </w:rPr>
          <w:t xml:space="preserve">within a </w:t>
        </w:r>
        <w:r w:rsidR="00D153CF">
          <w:rPr>
            <w:rFonts w:ascii="Times New Roman" w:eastAsia="Times New Roman" w:hAnsi="Times New Roman" w:cs="Times New Roman"/>
            <w:sz w:val="24"/>
            <w:szCs w:val="24"/>
          </w:rPr>
          <w:lastRenderedPageBreak/>
          <w:t>community, such that if FDiv is high, then there are high levels of niche differentiation</w:t>
        </w:r>
      </w:ins>
      <w:ins w:id="149" w:author="Phil" w:date="2016-04-21T12:46:00Z">
        <w:r w:rsidR="00AB168C">
          <w:rPr>
            <w:rFonts w:ascii="Times New Roman" w:eastAsia="Times New Roman" w:hAnsi="Times New Roman" w:cs="Times New Roman"/>
            <w:sz w:val="24"/>
            <w:szCs w:val="24"/>
          </w:rPr>
          <w:t xml:space="preserve"> </w:t>
        </w:r>
        <w:r w:rsidR="00AB168C">
          <w:rPr>
            <w:rFonts w:ascii="Times New Roman" w:eastAsia="Times New Roman" w:hAnsi="Times New Roman" w:cs="Times New Roman"/>
            <w:sz w:val="24"/>
            <w:szCs w:val="24"/>
          </w:rPr>
          <w:fldChar w:fldCharType="begin" w:fldLock="1"/>
        </w:r>
      </w:ins>
      <w:r w:rsidR="00AB168C">
        <w:rPr>
          <w:rFonts w:ascii="Times New Roman" w:eastAsia="Times New Roman" w:hAnsi="Times New Roman" w:cs="Times New Roman"/>
          <w:sz w:val="24"/>
          <w:szCs w:val="24"/>
        </w:rPr>
        <w:instrText>ADDIN CSL_CITATION { "citationItems" : [ { "id" : "ITEM-1",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"ITEM-1",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"(Prescott &lt;i&gt;et al.&lt;/i&gt; 2016)", "plainTextFormattedCitation" : "(Prescott et al. 2016)", "previouslyFormattedCitation" : "(Prescott &lt;i&gt;et al.&lt;/i&gt; 2016)" }, "properties" : { "noteIndex" : 0 }, "schema" : "https://github.com/citation-style-language/schema/raw/master/csl-citation.json" }</w:instrText>
      </w:r>
      <w:r w:rsidR="00AB168C">
        <w:rPr>
          <w:rFonts w:ascii="Times New Roman" w:eastAsia="Times New Roman" w:hAnsi="Times New Roman" w:cs="Times New Roman"/>
          <w:sz w:val="24"/>
          <w:szCs w:val="24"/>
        </w:rPr>
        <w:fldChar w:fldCharType="separate"/>
      </w:r>
      <w:r w:rsidR="00AB168C" w:rsidRPr="00AB168C">
        <w:rPr>
          <w:rFonts w:ascii="Times New Roman" w:eastAsia="Times New Roman" w:hAnsi="Times New Roman" w:cs="Times New Roman"/>
          <w:noProof/>
          <w:sz w:val="24"/>
          <w:szCs w:val="24"/>
        </w:rPr>
        <w:t xml:space="preserve">(Prescott </w:t>
      </w:r>
      <w:r w:rsidR="00AB168C" w:rsidRPr="00AB168C">
        <w:rPr>
          <w:rFonts w:ascii="Times New Roman" w:eastAsia="Times New Roman" w:hAnsi="Times New Roman" w:cs="Times New Roman"/>
          <w:i/>
          <w:noProof/>
          <w:sz w:val="24"/>
          <w:szCs w:val="24"/>
        </w:rPr>
        <w:t>et al.</w:t>
      </w:r>
      <w:r w:rsidR="00AB168C" w:rsidRPr="00AB168C">
        <w:rPr>
          <w:rFonts w:ascii="Times New Roman" w:eastAsia="Times New Roman" w:hAnsi="Times New Roman" w:cs="Times New Roman"/>
          <w:noProof/>
          <w:sz w:val="24"/>
          <w:szCs w:val="24"/>
        </w:rPr>
        <w:t xml:space="preserve"> 2016)</w:t>
      </w:r>
      <w:ins w:id="150" w:author="Phil" w:date="2016-04-21T12:46:00Z">
        <w:r w:rsidR="00AB168C">
          <w:rPr>
            <w:rFonts w:ascii="Times New Roman" w:eastAsia="Times New Roman" w:hAnsi="Times New Roman" w:cs="Times New Roman"/>
            <w:sz w:val="24"/>
            <w:szCs w:val="24"/>
          </w:rPr>
          <w:fldChar w:fldCharType="end"/>
        </w:r>
      </w:ins>
      <w:ins w:id="151" w:author="Phil" w:date="2016-04-21T12:10:00Z">
        <w:r w:rsidR="00D153CF">
          <w:rPr>
            <w:rFonts w:ascii="Times New Roman" w:eastAsia="Times New Roman" w:hAnsi="Times New Roman" w:cs="Times New Roman"/>
            <w:sz w:val="24"/>
            <w:szCs w:val="24"/>
          </w:rPr>
          <w:t>.</w:t>
        </w:r>
      </w:ins>
      <w:ins w:id="152" w:author="Phil" w:date="2016-04-21T12:11:00Z">
        <w:r w:rsidR="00EE0DFB">
          <w:rPr>
            <w:rFonts w:ascii="Times New Roman" w:eastAsia="Times New Roman" w:hAnsi="Times New Roman" w:cs="Times New Roman"/>
            <w:sz w:val="24"/>
            <w:szCs w:val="24"/>
          </w:rPr>
          <w:t xml:space="preserve"> FDis</w:t>
        </w:r>
      </w:ins>
      <w:ins w:id="153" w:author="Phil" w:date="2016-04-21T12:12:00Z">
        <w:r w:rsidR="00EE0DFB">
          <w:rPr>
            <w:rFonts w:ascii="Times New Roman" w:eastAsia="Times New Roman" w:hAnsi="Times New Roman" w:cs="Times New Roman"/>
            <w:sz w:val="24"/>
            <w:szCs w:val="24"/>
          </w:rPr>
          <w:t xml:space="preserve"> represents the distance from the centroid of trait space, weighted by species abundances</w:t>
        </w:r>
      </w:ins>
      <w:ins w:id="154" w:author="Phil" w:date="2016-04-21T12:13:00Z">
        <w:r w:rsidR="00EE0DFB">
          <w:rPr>
            <w:rFonts w:ascii="Times New Roman" w:eastAsia="Times New Roman" w:hAnsi="Times New Roman" w:cs="Times New Roman"/>
            <w:sz w:val="24"/>
            <w:szCs w:val="24"/>
          </w:rPr>
          <w:t xml:space="preserve"> </w:t>
        </w:r>
        <w:r w:rsidR="00EE0DFB">
          <w:rPr>
            <w:rFonts w:ascii="Times New Roman" w:eastAsia="Times New Roman" w:hAnsi="Times New Roman" w:cs="Times New Roman"/>
            <w:sz w:val="24"/>
            <w:szCs w:val="24"/>
          </w:rPr>
          <w:fldChar w:fldCharType="begin" w:fldLock="1"/>
        </w:r>
      </w:ins>
      <w:r w:rsidR="00AB168C">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&lt;i&gt;et al.&lt;/i&gt; 2010)", "plainTextFormattedCitation" : "(Laliberte et al. 2010)", "previouslyFormattedCitation" : "(Laliberte &lt;i&gt;et al.&lt;/i&gt; 2010)" }, "properties" : { "noteIndex" : 0 }, "schema" : "https://github.com/citation-style-language/schema/raw/master/csl-citation.json" }</w:instrText>
      </w:r>
      <w:r w:rsidR="00EE0DFB">
        <w:rPr>
          <w:rFonts w:ascii="Times New Roman" w:eastAsia="Times New Roman" w:hAnsi="Times New Roman" w:cs="Times New Roman"/>
          <w:sz w:val="24"/>
          <w:szCs w:val="24"/>
        </w:rPr>
        <w:fldChar w:fldCharType="separate"/>
      </w:r>
      <w:r w:rsidR="00EE0DFB" w:rsidRPr="00EE0DFB">
        <w:rPr>
          <w:rFonts w:ascii="Times New Roman" w:eastAsia="Times New Roman" w:hAnsi="Times New Roman" w:cs="Times New Roman"/>
          <w:noProof/>
          <w:sz w:val="24"/>
          <w:szCs w:val="24"/>
        </w:rPr>
        <w:t xml:space="preserve">(Laliberte </w:t>
      </w:r>
      <w:r w:rsidR="00EE0DFB" w:rsidRPr="00EE0DFB">
        <w:rPr>
          <w:rFonts w:ascii="Times New Roman" w:eastAsia="Times New Roman" w:hAnsi="Times New Roman" w:cs="Times New Roman"/>
          <w:i/>
          <w:noProof/>
          <w:sz w:val="24"/>
          <w:szCs w:val="24"/>
        </w:rPr>
        <w:t>et al.</w:t>
      </w:r>
      <w:r w:rsidR="00EE0DFB" w:rsidRPr="00EE0DFB">
        <w:rPr>
          <w:rFonts w:ascii="Times New Roman" w:eastAsia="Times New Roman" w:hAnsi="Times New Roman" w:cs="Times New Roman"/>
          <w:noProof/>
          <w:sz w:val="24"/>
          <w:szCs w:val="24"/>
        </w:rPr>
        <w:t xml:space="preserve"> 2010)</w:t>
      </w:r>
      <w:ins w:id="155" w:author="Phil" w:date="2016-04-21T12:13:00Z">
        <w:r w:rsidR="00EE0DFB">
          <w:rPr>
            <w:rFonts w:ascii="Times New Roman" w:eastAsia="Times New Roman" w:hAnsi="Times New Roman" w:cs="Times New Roman"/>
            <w:sz w:val="24"/>
            <w:szCs w:val="24"/>
          </w:rPr>
          <w:fldChar w:fldCharType="end"/>
        </w:r>
        <w:r w:rsidR="00EE0DFB">
          <w:rPr>
            <w:rFonts w:ascii="Times New Roman" w:eastAsia="Times New Roman" w:hAnsi="Times New Roman" w:cs="Times New Roman"/>
            <w:sz w:val="24"/>
            <w:szCs w:val="24"/>
          </w:rPr>
          <w:t xml:space="preserve">. This metric is influenced by both the range of trait values in a community and the </w:t>
        </w:r>
      </w:ins>
      <w:ins w:id="156" w:author="Phil" w:date="2016-04-21T12:14:00Z">
        <w:r w:rsidR="00EE0DFB">
          <w:rPr>
            <w:rFonts w:ascii="Times New Roman" w:eastAsia="Times New Roman" w:hAnsi="Times New Roman" w:cs="Times New Roman"/>
            <w:sz w:val="24"/>
            <w:szCs w:val="24"/>
          </w:rPr>
          <w:t xml:space="preserve">uniformity of species abundances within multidimensional trait space and it has thus been suggested that this metric </w:t>
        </w:r>
      </w:ins>
      <w:ins w:id="157" w:author="Phil" w:date="2016-04-21T12:15:00Z">
        <w:r w:rsidR="00EE0DFB">
          <w:rPr>
            <w:rFonts w:ascii="Times New Roman" w:eastAsia="Times New Roman" w:hAnsi="Times New Roman" w:cs="Times New Roman"/>
            <w:sz w:val="24"/>
            <w:szCs w:val="24"/>
          </w:rPr>
          <w:t xml:space="preserve">can be used as a </w:t>
        </w:r>
      </w:ins>
      <w:ins w:id="158" w:author="Phil" w:date="2016-04-28T16:06:00Z">
        <w:r w:rsidR="00F35784">
          <w:rPr>
            <w:rFonts w:ascii="Times New Roman" w:eastAsia="Times New Roman" w:hAnsi="Times New Roman" w:cs="Times New Roman"/>
            <w:sz w:val="24"/>
            <w:szCs w:val="24"/>
          </w:rPr>
          <w:t>unified</w:t>
        </w:r>
      </w:ins>
      <w:ins w:id="159" w:author="Phil" w:date="2016-04-21T12:15:00Z">
        <w:r w:rsidR="00EE0DFB">
          <w:rPr>
            <w:rFonts w:ascii="Times New Roman" w:eastAsia="Times New Roman" w:hAnsi="Times New Roman" w:cs="Times New Roman"/>
            <w:sz w:val="24"/>
            <w:szCs w:val="24"/>
          </w:rPr>
          <w:t xml:space="preserve"> metric for functional diversity</w:t>
        </w:r>
      </w:ins>
      <w:ins w:id="160" w:author="Phil" w:date="2016-04-21T12:47:00Z">
        <w:r w:rsidR="00AB168C">
          <w:rPr>
            <w:rFonts w:ascii="Times New Roman" w:eastAsia="Times New Roman" w:hAnsi="Times New Roman" w:cs="Times New Roman"/>
            <w:sz w:val="24"/>
            <w:szCs w:val="24"/>
          </w:rPr>
          <w:t xml:space="preserve"> </w:t>
        </w:r>
        <w:r w:rsidR="00AB168C">
          <w:rPr>
            <w:rFonts w:ascii="Times New Roman" w:eastAsia="Times New Roman" w:hAnsi="Times New Roman" w:cs="Times New Roman"/>
            <w:sz w:val="24"/>
            <w:szCs w:val="24"/>
          </w:rPr>
          <w:fldChar w:fldCharType="begin" w:fldLock="1"/>
        </w:r>
      </w:ins>
      <w:r>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&lt;i&gt;et al.&lt;/i&gt; 2010)", "plainTextFormattedCitation" : "(Laliberte et al. 2010)", "previouslyFormattedCitation" : "(Laliberte &lt;i&gt;et al.&lt;/i&gt; 2010)" }, "properties" : { "noteIndex" : 0 }, "schema" : "https://github.com/citation-style-language/schema/raw/master/csl-citation.json" }</w:instrText>
      </w:r>
      <w:r w:rsidR="00AB168C">
        <w:rPr>
          <w:rFonts w:ascii="Times New Roman" w:eastAsia="Times New Roman" w:hAnsi="Times New Roman" w:cs="Times New Roman"/>
          <w:sz w:val="24"/>
          <w:szCs w:val="24"/>
        </w:rPr>
        <w:fldChar w:fldCharType="separate"/>
      </w:r>
      <w:r w:rsidR="00AB168C" w:rsidRPr="00AB168C">
        <w:rPr>
          <w:rFonts w:ascii="Times New Roman" w:eastAsia="Times New Roman" w:hAnsi="Times New Roman" w:cs="Times New Roman"/>
          <w:noProof/>
          <w:sz w:val="24"/>
          <w:szCs w:val="24"/>
        </w:rPr>
        <w:t xml:space="preserve">(Laliberte </w:t>
      </w:r>
      <w:r w:rsidR="00AB168C" w:rsidRPr="00AB168C">
        <w:rPr>
          <w:rFonts w:ascii="Times New Roman" w:eastAsia="Times New Roman" w:hAnsi="Times New Roman" w:cs="Times New Roman"/>
          <w:i/>
          <w:noProof/>
          <w:sz w:val="24"/>
          <w:szCs w:val="24"/>
        </w:rPr>
        <w:t>et al.</w:t>
      </w:r>
      <w:r w:rsidR="00AB168C" w:rsidRPr="00AB168C">
        <w:rPr>
          <w:rFonts w:ascii="Times New Roman" w:eastAsia="Times New Roman" w:hAnsi="Times New Roman" w:cs="Times New Roman"/>
          <w:noProof/>
          <w:sz w:val="24"/>
          <w:szCs w:val="24"/>
        </w:rPr>
        <w:t xml:space="preserve"> 2010)</w:t>
      </w:r>
      <w:ins w:id="161" w:author="Phil" w:date="2016-04-21T12:47:00Z">
        <w:r w:rsidR="00AB168C">
          <w:rPr>
            <w:rFonts w:ascii="Times New Roman" w:eastAsia="Times New Roman" w:hAnsi="Times New Roman" w:cs="Times New Roman"/>
            <w:sz w:val="24"/>
            <w:szCs w:val="24"/>
          </w:rPr>
          <w:fldChar w:fldCharType="end"/>
        </w:r>
      </w:ins>
      <w:ins w:id="162" w:author="Phil" w:date="2016-04-21T12:15:00Z">
        <w:r w:rsidR="00EE0DFB">
          <w:rPr>
            <w:rFonts w:ascii="Times New Roman" w:eastAsia="Times New Roman" w:hAnsi="Times New Roman" w:cs="Times New Roman"/>
            <w:sz w:val="24"/>
            <w:szCs w:val="24"/>
          </w:rPr>
          <w:t xml:space="preserve">. </w:t>
        </w:r>
      </w:ins>
    </w:p>
    <w:p w14:paraId="08F61EF9" w14:textId="003EFA2D" w:rsidR="004D19A5" w:rsidRPr="00E74A14" w:rsidDel="00D84ADA" w:rsidRDefault="00D84ADA">
      <w:pPr>
        <w:spacing w:line="480" w:lineRule="auto"/>
        <w:jc w:val="both"/>
        <w:rPr>
          <w:del w:id="163" w:author="Phil" w:date="2016-04-21T11:31:00Z"/>
          <w:sz w:val="24"/>
          <w:szCs w:val="24"/>
        </w:rPr>
        <w:pPrChange w:id="164" w:author="Phil" w:date="2016-04-21T12:53:00Z">
          <w:pPr>
            <w:spacing w:line="480" w:lineRule="auto"/>
            <w:ind w:firstLine="720"/>
            <w:jc w:val="both"/>
          </w:pPr>
        </w:pPrChange>
      </w:pPr>
      <w:moveTo w:id="165" w:author="Phil" w:date="2016-04-21T11:31:00Z">
        <w:del w:id="166" w:author="Phil" w:date="2016-04-21T11:32:00Z">
          <w:r w:rsidRPr="00E74A14" w:rsidDel="00D84ADA">
            <w:rPr>
              <w:rFonts w:ascii="Times New Roman" w:eastAsia="Times New Roman" w:hAnsi="Times New Roman" w:cs="Times New Roman"/>
              <w:sz w:val="24"/>
              <w:szCs w:val="24"/>
            </w:rPr>
            <w:delText xml:space="preserve">was used </w:delText>
          </w:r>
        </w:del>
        <w:del w:id="167" w:author="Phil" w:date="2016-04-21T12:48:00Z">
          <w:r w:rsidRPr="00E74A14" w:rsidDel="00AB168C">
            <w:rPr>
              <w:rFonts w:ascii="Times New Roman" w:eastAsia="Times New Roman" w:hAnsi="Times New Roman" w:cs="Times New Roman"/>
              <w:sz w:val="24"/>
              <w:szCs w:val="24"/>
            </w:rPr>
            <w:delText>to compute three multidimensional functional diversity indices: Functional Richness (FRic), Functional Evenness (FEve)</w:delText>
          </w:r>
        </w:del>
        <w:del w:id="168" w:author="Phil" w:date="2016-04-21T11:32:00Z">
          <w:r w:rsidRPr="00E74A14" w:rsidDel="00D84ADA">
            <w:rPr>
              <w:rFonts w:ascii="Times New Roman" w:eastAsia="Times New Roman" w:hAnsi="Times New Roman" w:cs="Times New Roman"/>
              <w:sz w:val="24"/>
              <w:szCs w:val="24"/>
            </w:rPr>
            <w:delText xml:space="preserve"> and </w:delText>
          </w:r>
        </w:del>
        <w:del w:id="169" w:author="Phil" w:date="2016-04-21T12:48:00Z">
          <w:r w:rsidRPr="00E74A14" w:rsidDel="00AB168C">
            <w:rPr>
              <w:rFonts w:ascii="Times New Roman" w:eastAsia="Times New Roman" w:hAnsi="Times New Roman" w:cs="Times New Roman"/>
              <w:sz w:val="24"/>
              <w:szCs w:val="24"/>
            </w:rPr>
            <w:delText xml:space="preserve">Functional Divergence (FDiv). FRic represents the amount of niche space which is filled by the species in the community, FEve represents the evenness of the abundance distribution within the filled niche space, </w:delText>
          </w:r>
        </w:del>
        <w:del w:id="170" w:author="Phil" w:date="2016-04-21T11:33:00Z">
          <w:r w:rsidRPr="00E74A14" w:rsidDel="00D84ADA">
            <w:rPr>
              <w:rFonts w:ascii="Times New Roman" w:eastAsia="Times New Roman" w:hAnsi="Times New Roman" w:cs="Times New Roman"/>
              <w:sz w:val="24"/>
              <w:szCs w:val="24"/>
            </w:rPr>
            <w:delText xml:space="preserve">and </w:delText>
          </w:r>
        </w:del>
        <w:del w:id="171" w:author="Phil" w:date="2016-04-21T12:48:00Z">
          <w:r w:rsidRPr="00E74A14" w:rsidDel="00AB168C">
            <w:rPr>
              <w:rFonts w:ascii="Times New Roman" w:eastAsia="Times New Roman" w:hAnsi="Times New Roman" w:cs="Times New Roman"/>
              <w:sz w:val="24"/>
              <w:szCs w:val="24"/>
            </w:rPr>
            <w:delText xml:space="preserve">FDiv indicates the degree to which the abundance distribution in the niche space maximises divergence in functional characteristics in the community </w:delText>
          </w:r>
          <w:r w:rsidRPr="00E74A14" w:rsidDel="00AB168C">
            <w:rPr>
              <w:rFonts w:ascii="Times New Roman" w:eastAsia="Times New Roman" w:hAnsi="Times New Roman" w:cs="Times New Roman"/>
              <w:sz w:val="24"/>
              <w:szCs w:val="24"/>
            </w:rPr>
            <w:fldChar w:fldCharType="begin" w:fldLock="1"/>
          </w:r>
          <w:r w:rsidDel="00AB168C">
            <w:rPr>
              <w:rFonts w:ascii="Times New Roman" w:eastAsia="Times New Roman" w:hAnsi="Times New Roman" w:cs="Times New Roman"/>
              <w:sz w:val="24"/>
              <w:szCs w:val="24"/>
            </w:rPr>
            <w:delInstrText>ADDIN CSL_CITATION { "citationID" : "2evpja7m71", "citationItems" : [ { "id" : "ITEM-1", "itemData" : { "DOI" : "10.1111/j.0030-1299.2005.13886.x", "ISSN" : "1600-0706", "author" : [ { "dropping-particle" : "", "family" : "Mason", "given" : "Norman W. H.", "non-dropping-particle" : "", "parse-names" : false, "suffix" : "" }, { "dropping-particle" : "", "family" : "Mouillot", "given" : "David", "non-dropping-particle" : "", "parse-names" : false, "suffix" : "" }, { "dropping-particle" : "", "family" : "Lee", "given" : "William G.", "non-dropping-particle" : "", "parse-names" : false, "suffix" : "" }, { "dropping-particle" : "", "family" : "Wilson", "given" : "J. Bastow", "non-dropping-particle" : "", "parse-names" : false, "suffix" : "" } ], "container-title" : "Oikos", "id" : "ITEM-1", "issue" : "1", "issued" : { "date-parts" : [ [ "2005" ] ] }, "page" : "112-118", "title" : "Functional richness, functional evenness and functional divergence: the primary components of functional diversity", "type" : "article-journal", "volume" : "111" }, "uri" : [ "http://zotero.org/users/local/lSswCld9/items/IGWNA5UI" ], "uris" : [ "http://zotero.org/users/local/lSswCld9/items/IGWNA5UI", "http://www.mendeley.com/documents/?uuid=36ae27e1-802e-4e0e-b115-e8fcb471e9bd" ] } ], "mendeley" : { "formattedCitation" : "(Mason &lt;i&gt;et al.&lt;/i&gt; 2005)", "plainTextFormattedCitation" : "(Mason et al. 2005)", "previouslyFormattedCitation" : "(Mason &lt;i&gt;et al.&lt;/i&gt; 2005)" }, "properties" : { "formattedCitation" : "(Mason et al. 2005)", "noteIndex" : 0, "plainCitation" : "(Mason et al. 2005)" }, "schema" : "https://github.com/citation-style-language/schema/raw/master/csl-citation.json" }</w:delInstrText>
          </w:r>
          <w:r w:rsidRPr="00E74A14" w:rsidDel="00AB168C">
            <w:rPr>
              <w:rFonts w:ascii="Times New Roman" w:eastAsia="Times New Roman" w:hAnsi="Times New Roman" w:cs="Times New Roman"/>
              <w:sz w:val="24"/>
              <w:szCs w:val="24"/>
            </w:rPr>
            <w:fldChar w:fldCharType="separate"/>
          </w:r>
          <w:r w:rsidRPr="007B3AF8" w:rsidDel="00AB168C">
            <w:rPr>
              <w:rFonts w:ascii="Times New Roman" w:hAnsi="Times New Roman" w:cs="Times New Roman"/>
              <w:noProof/>
              <w:sz w:val="24"/>
              <w:szCs w:val="24"/>
            </w:rPr>
            <w:delText xml:space="preserve">(Mason </w:delText>
          </w:r>
          <w:r w:rsidRPr="007B3AF8" w:rsidDel="00AB168C">
            <w:rPr>
              <w:rFonts w:ascii="Times New Roman" w:hAnsi="Times New Roman" w:cs="Times New Roman"/>
              <w:i/>
              <w:noProof/>
              <w:sz w:val="24"/>
              <w:szCs w:val="24"/>
            </w:rPr>
            <w:delText>et al.</w:delText>
          </w:r>
          <w:r w:rsidRPr="007B3AF8" w:rsidDel="00AB168C">
            <w:rPr>
              <w:rFonts w:ascii="Times New Roman" w:hAnsi="Times New Roman" w:cs="Times New Roman"/>
              <w:noProof/>
              <w:sz w:val="24"/>
              <w:szCs w:val="24"/>
            </w:rPr>
            <w:delText xml:space="preserve"> 2005)</w:delText>
          </w:r>
          <w:r w:rsidRPr="00E74A14" w:rsidDel="00AB168C">
            <w:rPr>
              <w:rFonts w:ascii="Times New Roman" w:eastAsia="Times New Roman" w:hAnsi="Times New Roman" w:cs="Times New Roman"/>
              <w:sz w:val="24"/>
              <w:szCs w:val="24"/>
            </w:rPr>
            <w:fldChar w:fldCharType="end"/>
          </w:r>
          <w:r w:rsidRPr="00E74A14" w:rsidDel="00AB168C">
            <w:rPr>
              <w:rFonts w:ascii="Times New Roman" w:eastAsia="Times New Roman" w:hAnsi="Times New Roman" w:cs="Times New Roman"/>
              <w:sz w:val="24"/>
              <w:szCs w:val="24"/>
            </w:rPr>
            <w:delText>.</w:delText>
          </w:r>
        </w:del>
      </w:moveTo>
      <w:moveToRangeEnd w:id="72"/>
      <w:del w:id="172" w:author="Phil" w:date="2016-04-21T11:31:00Z">
        <w:r w:rsidR="003E27F8" w:rsidRPr="00E74A14" w:rsidDel="00D84ADA">
          <w:rPr>
            <w:rFonts w:ascii="Times New Roman" w:eastAsia="Times New Roman" w:hAnsi="Times New Roman" w:cs="Times New Roman"/>
            <w:sz w:val="24"/>
            <w:szCs w:val="24"/>
          </w:rPr>
          <w:delText xml:space="preserve">Forest dependency data for all bird species were provided by BirdLife International, with each species </w:delText>
        </w:r>
        <w:r w:rsidR="003E27F8" w:rsidRPr="00E74A14" w:rsidDel="00D84ADA">
          <w:rPr>
            <w:rFonts w:ascii="Times New Roman" w:eastAsia="Times New Roman" w:hAnsi="Times New Roman" w:cs="Times New Roman"/>
            <w:sz w:val="24"/>
            <w:szCs w:val="24"/>
            <w:lang w:val="en-GB"/>
          </w:rPr>
          <w:delText>categorised</w:delText>
        </w:r>
        <w:r w:rsidR="003E27F8" w:rsidRPr="00E74A14" w:rsidDel="00D84ADA">
          <w:rPr>
            <w:rFonts w:ascii="Times New Roman" w:eastAsia="Times New Roman" w:hAnsi="Times New Roman" w:cs="Times New Roman"/>
            <w:sz w:val="24"/>
            <w:szCs w:val="24"/>
          </w:rPr>
          <w:delText xml:space="preserve"> as having high, medium or low forest dependency, or being a non-forest species </w:delText>
        </w:r>
        <w:r w:rsidR="00AD104C" w:rsidRPr="00E74A14" w:rsidDel="00D84ADA">
          <w:rPr>
            <w:rFonts w:ascii="Times New Roman" w:eastAsia="Times New Roman" w:hAnsi="Times New Roman" w:cs="Times New Roman"/>
            <w:sz w:val="24"/>
            <w:szCs w:val="24"/>
          </w:rPr>
          <w:fldChar w:fldCharType="begin" w:fldLock="1"/>
        </w:r>
        <w:r w:rsidR="007B48E3" w:rsidDel="00D84ADA">
          <w:rPr>
            <w:rFonts w:ascii="Times New Roman" w:eastAsia="Times New Roman" w:hAnsi="Times New Roman" w:cs="Times New Roman"/>
            <w:sz w:val="24"/>
            <w:szCs w:val="24"/>
          </w:rPr>
          <w:delInstrText>ADDIN CSL_CITATION { "citationID" : "2g91dqmp9b", "citationItems" : [ { "id" : "ITEM-1", "itemData" : { "author" : [ { "dropping-particle" : "", "family" : "BirdLife International", "given" : "", "non-dropping-particle" : "", "parse-names" : false, "suffix" : "" } ], "id" : "ITEM-1", "issued" : { "date-parts" : [ [ "2013" ] ] }, "title" : "IUCN Red List for birds", "type" : "webpage" }, "uri" : [ "http://zotero.org/users/local/lSswCld9/items/SD5PGG6S" ], "uris" : [ "http://zotero.org/users/local/lSswCld9/items/SD5PGG6S", "http://www.mendeley.com/documents/?uuid=2b959e8e-296e-4d07-a508-1c17c791d75b" ] } ], "mendeley" : { "formattedCitation" : "(BirdLife International 2013)", "plainTextFormattedCitation" : "(BirdLife International 2013)", "previouslyFormattedCitation" : "(BirdLife International 2013)" }, "properties" : { "formattedCitation" : "(BirdLife International 2013)", "noteIndex" : 0, "plainCitation" : "(BirdLife International 2013)" }, "schema" : "https://github.com/citation-style-language/schema/raw/master/csl-citation.json" }</w:delInstrText>
        </w:r>
        <w:r w:rsidR="00AD104C" w:rsidRPr="00E74A14" w:rsidDel="00D84ADA">
          <w:rPr>
            <w:rFonts w:ascii="Times New Roman" w:eastAsia="Times New Roman" w:hAnsi="Times New Roman" w:cs="Times New Roman"/>
            <w:sz w:val="24"/>
            <w:szCs w:val="24"/>
          </w:rPr>
          <w:fldChar w:fldCharType="separate"/>
        </w:r>
        <w:r w:rsidR="00AD104C" w:rsidRPr="007B3AF8" w:rsidDel="00D84ADA">
          <w:rPr>
            <w:rFonts w:ascii="Times New Roman" w:hAnsi="Times New Roman" w:cs="Times New Roman"/>
            <w:noProof/>
            <w:sz w:val="24"/>
            <w:szCs w:val="24"/>
          </w:rPr>
          <w:delText>(BirdLife International 2013)</w:delText>
        </w:r>
        <w:r w:rsidR="00AD104C" w:rsidRPr="00E74A14" w:rsidDel="00D84ADA">
          <w:rPr>
            <w:rFonts w:ascii="Times New Roman" w:eastAsia="Times New Roman" w:hAnsi="Times New Roman" w:cs="Times New Roman"/>
            <w:sz w:val="24"/>
            <w:szCs w:val="24"/>
          </w:rPr>
          <w:fldChar w:fldCharType="end"/>
        </w:r>
        <w:r w:rsidR="003E27F8" w:rsidRPr="00E74A14" w:rsidDel="00D84ADA">
          <w:rPr>
            <w:rFonts w:ascii="Times New Roman" w:eastAsia="Times New Roman" w:hAnsi="Times New Roman" w:cs="Times New Roman"/>
            <w:sz w:val="24"/>
            <w:szCs w:val="24"/>
          </w:rPr>
          <w:delText>. Species with high forest dependency were then classed as forest specialists and the remaining species were classed as forest generalists. The proportion of forest specialists in the community, based on species presence, was calculated per site.</w:delText>
        </w:r>
      </w:del>
    </w:p>
    <w:p w14:paraId="04F6E5C8" w14:textId="1549C269" w:rsidR="00DE71E9" w:rsidRPr="00E74A14" w:rsidDel="00D84ADA" w:rsidRDefault="003E27F8">
      <w:pPr>
        <w:spacing w:line="480" w:lineRule="auto"/>
        <w:jc w:val="both"/>
        <w:rPr>
          <w:del w:id="173" w:author="Phil" w:date="2016-04-21T11:31:00Z"/>
          <w:rFonts w:ascii="Times New Roman" w:eastAsia="Times New Roman" w:hAnsi="Times New Roman" w:cs="Times New Roman"/>
          <w:sz w:val="24"/>
          <w:szCs w:val="24"/>
        </w:rPr>
        <w:pPrChange w:id="174" w:author="Phil" w:date="2016-04-21T12:53:00Z">
          <w:pPr>
            <w:spacing w:line="480" w:lineRule="auto"/>
            <w:ind w:firstLine="720"/>
            <w:jc w:val="both"/>
          </w:pPr>
        </w:pPrChange>
      </w:pPr>
      <w:del w:id="175" w:author="Phil" w:date="2016-04-21T11:31:00Z">
        <w:r w:rsidRPr="00E74A14" w:rsidDel="00D84ADA">
          <w:rPr>
            <w:rFonts w:ascii="Times New Roman" w:eastAsia="Times New Roman" w:hAnsi="Times New Roman" w:cs="Times New Roman"/>
            <w:sz w:val="24"/>
            <w:szCs w:val="24"/>
          </w:rPr>
          <w:delText xml:space="preserve">To investigate the mechanisms behind changes in community composition over time, the similarity of pairs of communities in chronosequences (sets of forest sites that have similar properties but are </w:delText>
        </w:r>
        <w:r w:rsidR="00430182" w:rsidRPr="00E74A14" w:rsidDel="00D84ADA">
          <w:rPr>
            <w:rFonts w:ascii="Times New Roman" w:eastAsia="Times New Roman" w:hAnsi="Times New Roman" w:cs="Times New Roman"/>
            <w:sz w:val="24"/>
            <w:szCs w:val="24"/>
          </w:rPr>
          <w:delText xml:space="preserve">at </w:delText>
        </w:r>
        <w:r w:rsidRPr="00E74A14" w:rsidDel="00D84ADA">
          <w:rPr>
            <w:rFonts w:ascii="Times New Roman" w:eastAsia="Times New Roman" w:hAnsi="Times New Roman" w:cs="Times New Roman"/>
            <w:sz w:val="24"/>
            <w:szCs w:val="24"/>
          </w:rPr>
          <w:delText xml:space="preserve">different ages </w:delText>
        </w:r>
        <w:r w:rsidR="00430182" w:rsidRPr="00E74A14" w:rsidDel="00D84ADA">
          <w:rPr>
            <w:rFonts w:ascii="Times New Roman" w:eastAsia="Times New Roman" w:hAnsi="Times New Roman" w:cs="Times New Roman"/>
            <w:sz w:val="24"/>
            <w:szCs w:val="24"/>
          </w:rPr>
          <w:delText xml:space="preserve">since disturbance </w:delText>
        </w:r>
        <w:r w:rsidRPr="00E74A14" w:rsidDel="00D84ADA">
          <w:rPr>
            <w:rFonts w:ascii="Times New Roman" w:eastAsia="Times New Roman" w:hAnsi="Times New Roman" w:cs="Times New Roman"/>
            <w:sz w:val="24"/>
            <w:szCs w:val="24"/>
          </w:rPr>
          <w:delText xml:space="preserve">and therefore, can be considered as a time sequence) was calculated using </w:delText>
        </w:r>
        <w:r w:rsidR="00C44FE0" w:rsidRPr="00E74A14" w:rsidDel="00D84ADA">
          <w:rPr>
            <w:rFonts w:ascii="Times New Roman" w:eastAsia="Times New Roman" w:hAnsi="Times New Roman" w:cs="Times New Roman"/>
            <w:sz w:val="24"/>
            <w:szCs w:val="24"/>
          </w:rPr>
          <w:delText>the Sørensen</w:delText>
        </w:r>
        <w:r w:rsidRPr="00E74A14" w:rsidDel="00D84ADA">
          <w:rPr>
            <w:rFonts w:ascii="Times New Roman" w:eastAsia="Times New Roman" w:hAnsi="Times New Roman" w:cs="Times New Roman"/>
            <w:sz w:val="24"/>
            <w:szCs w:val="24"/>
          </w:rPr>
          <w:delText xml:space="preserve"> index:</w:delText>
        </w:r>
        <w:r w:rsidR="00DE71E9" w:rsidRPr="00E74A14" w:rsidDel="00D84ADA">
          <w:rPr>
            <w:rFonts w:ascii="Times New Roman" w:eastAsia="Times New Roman" w:hAnsi="Times New Roman" w:cs="Times New Roman"/>
            <w:sz w:val="24"/>
            <w:szCs w:val="24"/>
          </w:rPr>
          <w:delText xml:space="preserve"> </w:delText>
        </w:r>
      </w:del>
    </w:p>
    <w:p w14:paraId="070EF490" w14:textId="73616163" w:rsidR="004D19A5" w:rsidRPr="00E74A14" w:rsidDel="00D84ADA" w:rsidRDefault="00DE71E9">
      <w:pPr>
        <w:spacing w:line="480" w:lineRule="auto"/>
        <w:jc w:val="both"/>
        <w:rPr>
          <w:del w:id="176" w:author="Phil" w:date="2016-04-21T11:31:00Z"/>
          <w:sz w:val="24"/>
          <w:szCs w:val="24"/>
        </w:rPr>
        <w:pPrChange w:id="177" w:author="Phil" w:date="2016-04-21T12:53:00Z">
          <w:pPr>
            <w:spacing w:line="480" w:lineRule="auto"/>
            <w:ind w:firstLine="720"/>
            <w:jc w:val="both"/>
          </w:pPr>
        </w:pPrChange>
      </w:pPr>
      <w:del w:id="178" w:author="Phil" w:date="2016-04-21T11:31:00Z">
        <m:oMathPara>
          <m:oMath>
            <m:r>
              <w:rPr>
                <w:rFonts w:ascii="Cambria Math" w:hAnsi="Cambria Math" w:cs="Times New Roman"/>
                <w:sz w:val="24"/>
                <w:szCs w:val="24"/>
              </w:rPr>
              <m:t xml:space="preserve">S= </m:t>
            </m:r>
            <m:f>
              <m:fPr>
                <m:ctrlPr>
                  <w:rPr>
                    <w:rFonts w:ascii="Cambria Math" w:hAnsi="Cambria Math" w:cs="Times New Roman"/>
                    <w:i/>
                    <w:sz w:val="24"/>
                    <w:szCs w:val="24"/>
                  </w:rPr>
                </m:ctrlPr>
              </m:fPr>
              <m:num>
                <m:r>
                  <w:rPr>
                    <w:rFonts w:ascii="Cambria Math" w:hAnsi="Cambria Math" w:cs="Times New Roman"/>
                    <w:sz w:val="24"/>
                    <w:szCs w:val="24"/>
                  </w:rPr>
                  <m:t>2C</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den>
            </m:f>
          </m:oMath>
        </m:oMathPara>
      </w:del>
    </w:p>
    <w:p w14:paraId="63C8E591" w14:textId="6FDF7DCE" w:rsidR="004D19A5" w:rsidRPr="00E74A14" w:rsidDel="00D84ADA" w:rsidRDefault="003E27F8">
      <w:pPr>
        <w:spacing w:line="480" w:lineRule="auto"/>
        <w:jc w:val="both"/>
        <w:rPr>
          <w:del w:id="179" w:author="Phil" w:date="2016-04-21T11:31:00Z"/>
          <w:sz w:val="24"/>
          <w:szCs w:val="24"/>
        </w:rPr>
      </w:pPr>
      <w:del w:id="180" w:author="Phil" w:date="2016-04-21T11:31:00Z">
        <w:r w:rsidRPr="00E74A14" w:rsidDel="00D84ADA">
          <w:rPr>
            <w:rFonts w:ascii="Times New Roman" w:eastAsia="Times New Roman" w:hAnsi="Times New Roman" w:cs="Times New Roman"/>
            <w:sz w:val="24"/>
            <w:szCs w:val="24"/>
          </w:rPr>
          <w:delText xml:space="preserve">Where </w:delText>
        </w:r>
        <w:r w:rsidRPr="00E74A14" w:rsidDel="00D84ADA">
          <w:rPr>
            <w:rFonts w:ascii="Times New Roman" w:eastAsia="Times New Roman" w:hAnsi="Times New Roman" w:cs="Times New Roman"/>
            <w:i/>
            <w:sz w:val="24"/>
            <w:szCs w:val="24"/>
          </w:rPr>
          <w:delText>C</w:delText>
        </w:r>
        <w:r w:rsidRPr="00E74A14" w:rsidDel="00D84ADA">
          <w:rPr>
            <w:rFonts w:ascii="Times New Roman" w:eastAsia="Times New Roman" w:hAnsi="Times New Roman" w:cs="Times New Roman"/>
            <w:sz w:val="24"/>
            <w:szCs w:val="24"/>
          </w:rPr>
          <w:delText xml:space="preserve"> is the number of species shared by the two communities and </w:delText>
        </w:r>
        <w:r w:rsidRPr="00E74A14" w:rsidDel="00D84ADA">
          <w:rPr>
            <w:rFonts w:ascii="Times New Roman" w:eastAsia="Times New Roman" w:hAnsi="Times New Roman" w:cs="Times New Roman"/>
            <w:i/>
            <w:sz w:val="24"/>
            <w:szCs w:val="24"/>
          </w:rPr>
          <w:delText>n</w:delText>
        </w:r>
        <w:r w:rsidRPr="00E74A14" w:rsidDel="00D84ADA">
          <w:rPr>
            <w:rFonts w:ascii="Times New Roman" w:eastAsia="Times New Roman" w:hAnsi="Times New Roman" w:cs="Times New Roman"/>
            <w:i/>
            <w:sz w:val="24"/>
            <w:szCs w:val="24"/>
            <w:vertAlign w:val="subscript"/>
          </w:rPr>
          <w:delText>1</w:delText>
        </w:r>
        <w:r w:rsidRPr="00E74A14" w:rsidDel="00D84ADA">
          <w:rPr>
            <w:rFonts w:ascii="Times New Roman" w:eastAsia="Times New Roman" w:hAnsi="Times New Roman" w:cs="Times New Roman"/>
            <w:sz w:val="24"/>
            <w:szCs w:val="24"/>
          </w:rPr>
          <w:delText xml:space="preserve"> and </w:delText>
        </w:r>
        <w:r w:rsidRPr="00E74A14" w:rsidDel="00D84ADA">
          <w:rPr>
            <w:rFonts w:ascii="Times New Roman" w:eastAsia="Times New Roman" w:hAnsi="Times New Roman" w:cs="Times New Roman"/>
            <w:i/>
            <w:sz w:val="24"/>
            <w:szCs w:val="24"/>
          </w:rPr>
          <w:delText>n</w:delText>
        </w:r>
        <w:r w:rsidRPr="00E74A14" w:rsidDel="00D84ADA">
          <w:rPr>
            <w:rFonts w:ascii="Times New Roman" w:eastAsia="Times New Roman" w:hAnsi="Times New Roman" w:cs="Times New Roman"/>
            <w:i/>
            <w:sz w:val="24"/>
            <w:szCs w:val="24"/>
            <w:vertAlign w:val="subscript"/>
          </w:rPr>
          <w:delText>2</w:delText>
        </w:r>
        <w:r w:rsidRPr="00E74A14" w:rsidDel="00D84ADA">
          <w:rPr>
            <w:rFonts w:ascii="Times New Roman" w:eastAsia="Times New Roman" w:hAnsi="Times New Roman" w:cs="Times New Roman"/>
            <w:sz w:val="24"/>
            <w:szCs w:val="24"/>
          </w:rPr>
          <w:delText xml:space="preserve"> are the species richness of community 1 and 2, respectively.</w:delText>
        </w:r>
        <w:r w:rsidR="00BD74A8" w:rsidRPr="00E74A14" w:rsidDel="00D84ADA">
          <w:rPr>
            <w:rFonts w:ascii="Times New Roman" w:eastAsia="Times New Roman" w:hAnsi="Times New Roman" w:cs="Times New Roman"/>
            <w:sz w:val="24"/>
            <w:szCs w:val="24"/>
          </w:rPr>
          <w:delText xml:space="preserve"> </w:delText>
        </w:r>
        <w:r w:rsidR="00C44FE0" w:rsidRPr="00E74A14" w:rsidDel="00D84ADA">
          <w:rPr>
            <w:rFonts w:ascii="Times New Roman" w:eastAsia="Times New Roman" w:hAnsi="Times New Roman" w:cs="Times New Roman"/>
            <w:sz w:val="24"/>
            <w:szCs w:val="24"/>
          </w:rPr>
          <w:delText>The Sørensen</w:delText>
        </w:r>
        <w:r w:rsidR="00BD74A8" w:rsidRPr="00E74A14" w:rsidDel="00D84ADA">
          <w:rPr>
            <w:rFonts w:ascii="Times New Roman" w:eastAsia="Times New Roman" w:hAnsi="Times New Roman" w:cs="Times New Roman"/>
            <w:sz w:val="24"/>
            <w:szCs w:val="24"/>
          </w:rPr>
          <w:delText xml:space="preserve"> index </w:delText>
        </w:r>
        <w:r w:rsidR="003F4299" w:rsidRPr="00E74A14" w:rsidDel="00D84ADA">
          <w:rPr>
            <w:rFonts w:ascii="Times New Roman" w:eastAsia="Times New Roman" w:hAnsi="Times New Roman" w:cs="Times New Roman"/>
            <w:sz w:val="24"/>
            <w:szCs w:val="24"/>
          </w:rPr>
          <w:delText xml:space="preserve">requires only presence/absence data and </w:delText>
        </w:r>
        <w:r w:rsidR="00BD74A8" w:rsidRPr="00E74A14" w:rsidDel="00D84ADA">
          <w:rPr>
            <w:rFonts w:ascii="Times New Roman" w:eastAsia="Times New Roman" w:hAnsi="Times New Roman" w:cs="Times New Roman"/>
            <w:sz w:val="24"/>
            <w:szCs w:val="24"/>
          </w:rPr>
          <w:delText xml:space="preserve">was </w:delText>
        </w:r>
        <w:r w:rsidR="00C44FE0" w:rsidRPr="00E74A14" w:rsidDel="00D84ADA">
          <w:rPr>
            <w:rFonts w:ascii="Times New Roman" w:eastAsia="Times New Roman" w:hAnsi="Times New Roman" w:cs="Times New Roman"/>
            <w:sz w:val="24"/>
            <w:szCs w:val="24"/>
          </w:rPr>
          <w:delText xml:space="preserve">therefore </w:delText>
        </w:r>
        <w:r w:rsidR="00BD74A8" w:rsidRPr="00E74A14" w:rsidDel="00D84ADA">
          <w:rPr>
            <w:rFonts w:ascii="Times New Roman" w:eastAsia="Times New Roman" w:hAnsi="Times New Roman" w:cs="Times New Roman"/>
            <w:sz w:val="24"/>
            <w:szCs w:val="24"/>
          </w:rPr>
          <w:delText>chosen as abundance data were not available for all sites.</w:delText>
        </w:r>
      </w:del>
    </w:p>
    <w:p w14:paraId="2D1BE0CA" w14:textId="6BEA3621" w:rsidR="004D19A5" w:rsidRPr="00E74A14" w:rsidDel="00D84ADA" w:rsidRDefault="004D19A5">
      <w:pPr>
        <w:spacing w:line="480" w:lineRule="auto"/>
        <w:jc w:val="both"/>
        <w:rPr>
          <w:del w:id="181" w:author="Phil" w:date="2016-04-21T11:31:00Z"/>
          <w:sz w:val="24"/>
          <w:szCs w:val="24"/>
        </w:rPr>
      </w:pPr>
    </w:p>
    <w:p w14:paraId="218B7B8D" w14:textId="05AFA2F0" w:rsidR="004D19A5" w:rsidRPr="00E74A14" w:rsidDel="00D84ADA" w:rsidRDefault="003E27F8">
      <w:pPr>
        <w:spacing w:line="480" w:lineRule="auto"/>
        <w:jc w:val="both"/>
        <w:rPr>
          <w:del w:id="182" w:author="Phil" w:date="2016-04-21T11:31:00Z"/>
          <w:sz w:val="24"/>
          <w:szCs w:val="24"/>
        </w:rPr>
      </w:pPr>
      <w:del w:id="183" w:author="Phil" w:date="2016-04-21T11:31:00Z">
        <w:r w:rsidRPr="00E74A14" w:rsidDel="00D84ADA">
          <w:rPr>
            <w:rFonts w:ascii="Times New Roman" w:eastAsia="Times New Roman" w:hAnsi="Times New Roman" w:cs="Times New Roman"/>
            <w:b/>
            <w:i/>
            <w:sz w:val="24"/>
            <w:szCs w:val="24"/>
          </w:rPr>
          <w:delText>Feeding guilds</w:delText>
        </w:r>
      </w:del>
    </w:p>
    <w:p w14:paraId="7F0FA5B6" w14:textId="314FF256" w:rsidR="004D19A5" w:rsidRPr="00E74A14" w:rsidDel="00D84ADA" w:rsidRDefault="003E27F8">
      <w:pPr>
        <w:spacing w:line="480" w:lineRule="auto"/>
        <w:jc w:val="both"/>
        <w:rPr>
          <w:del w:id="184" w:author="Phil" w:date="2016-04-21T11:31:00Z"/>
          <w:sz w:val="24"/>
          <w:szCs w:val="24"/>
        </w:rPr>
        <w:pPrChange w:id="185" w:author="Phil" w:date="2016-04-21T12:53:00Z">
          <w:pPr>
            <w:spacing w:line="480" w:lineRule="auto"/>
            <w:ind w:firstLine="720"/>
            <w:jc w:val="both"/>
          </w:pPr>
        </w:pPrChange>
      </w:pPr>
      <w:del w:id="186" w:author="Phil" w:date="2016-04-21T11:31:00Z">
        <w:r w:rsidRPr="00E74A14" w:rsidDel="00D84ADA">
          <w:rPr>
            <w:rFonts w:ascii="Times New Roman" w:eastAsia="Times New Roman" w:hAnsi="Times New Roman" w:cs="Times New Roman"/>
            <w:sz w:val="24"/>
            <w:szCs w:val="24"/>
          </w:rPr>
          <w:delText xml:space="preserve">Dietary preferences were </w:delText>
        </w:r>
        <w:r w:rsidR="009E6348" w:rsidRPr="00E74A14" w:rsidDel="00D84ADA">
          <w:rPr>
            <w:rFonts w:ascii="Times New Roman" w:eastAsia="Times New Roman" w:hAnsi="Times New Roman" w:cs="Times New Roman"/>
            <w:sz w:val="24"/>
            <w:szCs w:val="24"/>
          </w:rPr>
          <w:delText xml:space="preserve">derived </w:delText>
        </w:r>
        <w:r w:rsidRPr="00E74A14" w:rsidDel="00D84ADA">
          <w:rPr>
            <w:rFonts w:ascii="Times New Roman" w:eastAsia="Times New Roman" w:hAnsi="Times New Roman" w:cs="Times New Roman"/>
            <w:sz w:val="24"/>
            <w:szCs w:val="24"/>
          </w:rPr>
          <w:delText xml:space="preserve">for all bird species present in the study sites </w:delText>
        </w:r>
        <w:r w:rsidR="009E6348" w:rsidRPr="00E74A14" w:rsidDel="00D84ADA">
          <w:rPr>
            <w:rFonts w:ascii="Times New Roman" w:eastAsia="Times New Roman" w:hAnsi="Times New Roman" w:cs="Times New Roman"/>
            <w:sz w:val="24"/>
            <w:szCs w:val="24"/>
          </w:rPr>
          <w:delText xml:space="preserve">using </w:delText>
        </w:r>
        <w:r w:rsidRPr="00E74A14" w:rsidDel="00D84ADA">
          <w:rPr>
            <w:rFonts w:ascii="Times New Roman" w:eastAsia="Times New Roman" w:hAnsi="Times New Roman" w:cs="Times New Roman"/>
            <w:sz w:val="24"/>
            <w:szCs w:val="24"/>
          </w:rPr>
          <w:delText xml:space="preserve">the Handbook of the Birds of the World volumes 1-16 </w:delText>
        </w:r>
        <w:r w:rsidR="00AD104C" w:rsidRPr="00E74A14" w:rsidDel="00D84ADA">
          <w:rPr>
            <w:rFonts w:ascii="Times New Roman" w:eastAsia="Times New Roman" w:hAnsi="Times New Roman" w:cs="Times New Roman"/>
            <w:sz w:val="24"/>
            <w:szCs w:val="24"/>
          </w:rPr>
          <w:fldChar w:fldCharType="begin" w:fldLock="1"/>
        </w:r>
        <w:r w:rsidR="007B48E3" w:rsidDel="00D84ADA">
          <w:rPr>
            <w:rFonts w:ascii="Times New Roman" w:eastAsia="Times New Roman" w:hAnsi="Times New Roman" w:cs="Times New Roman"/>
            <w:sz w:val="24"/>
            <w:szCs w:val="24"/>
          </w:rPr>
          <w:delInstrText>ADDIN CSL_CITATION { "citationID" : "15splgvdlc", "citationItems" : [ { "id" : "ITEM-1", "itemData" : { "author" : [ { "dropping-particle" : "", "family" : "Hoyo", "given" : "J.", "non-dropping-particle" : "del", "parse-names" : false, "suffix" : "" }, { "dropping-particle" : "", "family" : "Elliott", "given" : "A.", "non-dropping-particle" : "", "parse-names" : false, "suffix" : "" }, { "dropping-particle" : "", "family" : "Sargatal", "given" : "J.", "non-dropping-particle" : "", "parse-names" : false, "suffix" : "" } ], "id" : "ITEM-1", "issued" : { "date-parts" : [ [ "1992" ] ] }, "language" : "English", "publisher" : "Lynx Edicions", "publisher-place" : "Barcelona", "title" : "Handbook of the birds of the world. Volume 1: ostrich to ducks.", "type" : "book" }, "uri" : [ "http://zotero.org/users/local/lSswCld9/items/THUZZJ2Q" ], "uris" : [ "http://zotero.org/users/local/lSswCld9/items/THUZZJ2Q", "http://www.mendeley.com/documents/?uuid=c06687cc-317d-47e0-afc1-f767f3bbc1c2" ] }, { "id" : "ITEM-2", "itemData" : { "ISBN" : "84-87334-15-6", "author" : [ { "dropping-particle" : "", "family" : "Hoyo", "given" : "J.", "non-dropping-particle" : "del", "parse-names" : false, "suffix" : "" }, { "dropping-particle" : "", "family" : "Elliott", "given" : "A.", "non-dropping-particle" : "", "parse-names" : false, "suffix" : "" }, { "dropping-particle" : "", "family" : "Sargatal", "given" : "J.", "non-dropping-particle" : "", "parse-names" : false, "suffix" : "" } ], "id" : "ITEM-2", "issued" : { "date-parts" : [ [ "1994" ] ] }, "language" : "English", "publisher" : "Lynx Edicions", "publisher-place" : "Barcelona", "title" : "Handbook of the birds of the world. Volume 2. New World vultures to guineafowl.", "type" : "book" }, "suppress-author" : 1, "uri" : [ "http://zotero.org/users/local/lSswCld9/items/WF83EAT8" ], "uris" : [ "http://zotero.org/users/local/lSswCld9/items/WF83EAT8", "http://www.mendeley.com/documents/?uuid=bb258161-133b-4753-9c2a-ccd6a119ee96" ] }, { "id" : "ITEM-3", "itemData" : { "ISBN" : "84-87334-20-2", "author" : [ { "dropping-particle" : "", "family" : "Hoyo", "given" : "Josep", "non-dropping-particle" : "del", "parse-names" : false, "suffix" : "" }, { "dropping-particle" : "", "family" : "Elliott", "given" : "Andrew", "non-dropping-particle" : "", "parse-names" : false, "suffix" : "" }, { "dropping-particle" : "", "family" : "Sargatal", "given" : "Jordi", "non-dropping-particle" : "", "parse-names" : false, "suffix" : "" } ], "id" : "ITEM-3", "issued" : { "date-parts" : [ [ "1996" ] ] }, "language" : "English", "publisher" : "Lynx Edicions", "publisher-place" : "Barcelona", "title" : "Handbook of the birds of the world. Volume 3. Hoatzin to auks.", "type" : "book" }, "suppress-author" : 1, "uri" : [ "http://zotero.org/users/local/lSswCld9/items/FA9RGC6Q" ], "uris" : [ "http://zotero.org/users/local/lSswCld9/items/FA9RGC6Q", "http://www.mendeley.com/documents/?uuid=1e7b7534-a7c7-4623-b6af-eb7e3246ce10" ] }, { "id" : "ITEM-4", "itemData" : { "ISBN" : "84-87334-22-9", "author" : [ { "dropping-particle" : "", "family" : "Hoyo", "given" : "Josep", "non-dropping-particle" : "del", "parse-names" : false, "suffix" : "" }, { "dropping-particle" : "", "family" : "Elliott", "given" : "Andrew", "non-dropping-particle" : "", "parse-names" : false, "suffix" : "" }, { "dropping-particle" : "", "family" : "Sargatal", "given" : "Jordi", "non-dropping-particle" : "", "parse-names" : false, "suffix" : "" } ], "id" : "ITEM-4", "issued" : { "date-parts" : [ [ "1997" ] ] }, "language" : "English", "publisher" : "Lynx Edicions", "publisher-place" : "Barcelona", "title" : "Handbook of the birds of the world. Volume 4: sandgrouse to cuckoos.", "type" : "book" }, "suppress-author" : 1, "uri" : [ "http://zotero.org/users/local/lSswCld9/items/I477NA3R" ], "uris" : [ "http://zotero.org/users/local/lSswCld9/items/I477NA3R", "http://www.mendeley.com/documents/?uuid=461d7efb-fef4-40c7-aff9-4c2a4dfd9d39" ] }, { "id" : "ITEM-5", "itemData" : { "ISBN" : "84-87334-25-3", "author" : [ { "dropping-particle" : "", "family" : "Hoyo", "given" : "Josep", "non-dropping-particle" : "del", "parse-names" : false, "suffix" : "" }, { "dropping-particle" : "", "family" : "Elliott", "given" : "Andrew", "non-dropping-particle" : "", "parse-names" : false, "suffix" : "" }, { "dropping-particle" : "", "family" : "Sargatal", "given" : "Jordi", "non-dropping-particle" : "", "parse-names" : false, "suffix" : "" } ], "id" : "ITEM-5", "issued" : { "date-parts" : [ [ "1999" ] ] }, "language" : "English", "publisher" : "Lynx Edicions", "publisher-place" : "Barcelona", "title" : "Handbook of the birds of the world. Volume 5: barn-owls to hummingbirds.", "type" : "book" }, "suppress-author" : 1, "uri" : [ "http://zotero.org/users/local/lSswCld9/items/F7KIK9AX" ], "uris" : [ "http://zotero.org/users/local/lSswCld9/items/F7KIK9AX", "http://www.mendeley.com/documents/?uuid=4e74d1c8-b767-4610-931c-ebc905367a19" ] }, { "id" : "ITEM-6", "itemData" : { "ISBN" : "84-87334-30X", "author" : [ { "dropping-particle" : "", "family" : "Hoyo", "given" : "Josep", "non-dropping-particle" : "del", "parse-names" : false, "suffix" : "" }, { "dropping-particle" : "", "family" : "Elliott", "given" : "Andrew", "non-dropping-particle" : "", "parse-names" : false, "suffix" : "" }, { "dropping-particle" : "", "family" : "Sargatal", "given" : "Jordi", "non-dropping-particle" : "", "parse-names" : false, "suffix" : "" } ], "id" : "ITEM-6", "issued" : { "date-parts" : [ [ "2001" ] ] }, "language" : "English", "publisher" : "Lynx Edicions", "publisher-place" : "Barcelona", "title" : "Handbook of the birds of the world. Volume 6. Mousebirds to hornbills.", "type" : "book" }, "suppress-author" : 1, "uri" : [ "http://zotero.org/users/local/lSswCld9/items/SPZNP4RT" ], "uris" : [ "http://zotero.org/users/local/lSswCld9/items/SPZNP4RT", "http://www.mendeley.com/documents/?uuid=da2a8eba-3e13-420e-a47d-3f159317e20f" ] }, { "id" : "ITEM-7", "itemData" : { "ISBN" : "8487334377 8487334377", "collection-title" : "Handbook of the birds of the world", "editor" : [ { "dropping-particle" : "", "family" : "Hoyo", "given" : "Josep", "non-dropping-particle" : "del", "parse-names" : false, "suffix" : "" }, { "dropping-particle" : "", "family" : "Burn", "given" : "Hilary", "non-dropping-particle" : "", "parse-names" : false, "suffix" : "" }, { "dropping-particle" : "", "family" : "Collar", "given" : "Nigel", "non-dropping-particle" : "", "parse-names" : false, "suffix" : "" }, { "dropping-particle" : "", "family" : "Fuller", "given" : "Errol", "non-dropping-particle" : "", "parse-names" : false, "suffix" : "" } ], "id" : "ITEM-7", "issued" : { "date-parts" : [ [ "2002" ] ] }, "language" : "eng", "number-of-pages" : "613", "publisher" : "Lynx Edicions", "publisher-place" : "Barcelona", "title" : "Handbook of the birds of the world. Volume 7: jacamars to Woodpeckers", "type" : "book" }, "suppress-author" : 1, "uri" : [ "http://zotero.org/users/local/lSswCld9/items/K9W5URA9" ], "uris" : [ "http://zotero.org/users/local/lSswCld9/items/K9W5URA9", "http://www.mendeley.com/documents/?uuid=673e86da-f1f1-4b28-8db1-a1e4f678d58a" ] }, { "id" : "ITEM-8", "itemData" : { "ISBN" : "84-87334-50-4", "author" : [ { "dropping-particle" : "", "family" : "Hoyo", "given" : "Josep", "non-dropping-particle" : "del", "parse-names" : false, "suffix" : "" }, { "dropping-particle" : "", "family" : "Elliott", "given" : "Andrew", "non-dropping-particle" : "", "parse-names" : false, "suffix" : "" }, { "dropping-particle" : "", "family" : "Christie", "given" : "David", "non-dropping-particle" : "", "parse-names" : false, "suffix" : "" } ], "id" : "ITEM-8", "issued" : { "date-parts" : [ [ "2003" ] ] }, "language" : "English", "publisher" : "Lynx Edicions", "publisher-place" : "Barcelona", "title" : "Handbook of the birds of the world. Volume 8: broadbills to tapaculos.", "type" : "book" }, "suppress-author" : 1, "uri" : [ "http://zotero.org/users/local/lSswCld9/items/RC9IB6GP" ], "uris" : [ "http://zotero.org/users/local/lSswCld9/items/RC9IB6GP", "http://www.mendeley.com/documents/?uuid=fc8f9588-c486-43fd-9d59-fccd081403ba" ] }, { "id" : "ITEM-9", "itemData" : { "ISBN" : "84-87334-69-5", "author" : [ { "dropping-particle" : "", "family" : "Hoyo", "given" : "Josep", "non-dropping-particle" : "del", "parse-names" : false, "suffix" : "" }, { "dropping-particle" : "", "family" : "Elliott", "given" : "Andrew", "non-dropping-particle" : "", "parse-names" : false, "suffix" : "" }, { "dropping-particle" : "", "family" : "Christie", "given" : "David", "non-dropping-particle" : "", "parse-names" : false, "suffix" : "" } ], "id" : "ITEM-9", "issued" : { "date-parts" : [ [ "2004" ] ] }, "language" : "English", "publisher" : "Lynx Edicions", "publisher-place" : "Barcelona", "title" : "Handbook of the birds of the world. Volume 9: cotingas to pipits and wagtails.", "type" : "book" }, "suppress-author" : 1, "uri" : [ "http://zotero.org/users/local/lSswCld9/items/JQXAQ6J6" ], "uris" : [ "http://zotero.org/users/local/lSswCld9/items/JQXAQ6J6", "http://www.mendeley.com/documents/?uuid=34a30eb0-d283-4124-bdaa-8bbe02b23d16" ] }, { "id" : "ITEM-10", "itemData" : { "ISBN" : "84-87334-72-5", "author" : [ { "dropping-particle" : "", "family" : "Hoyo", "given" : "Josep", "non-dropping-particle" : "del", "parse-names" : false, "suffix" : "" }, { "dropping-particle" : "", "family" : "Elliot", "given" : "Andrew", "non-dropping-particle" : "", "parse-names" : false, "suffix" : "" }, { "dropping-particle" : "", "family" : "Christie", "given" : "David", "non-dropping-particle" : "", "parse-names" : false, "suffix" : "" } ], "id" : "ITEM-10", "issued" : { "date-parts" : [ [ "2005" ] ] }, "language" : "English", "publisher" : "Lynx Edicions", "publisher-place" : "Barcelona", "title" : "Handbook of the birds of the world. Volume 10: cuckoo-shrikes to thrushes.", "type" : "book" }, "suppress-author" : 1, "uri" : [ "http://zotero.org/users/local/lSswCld9/items/APNFCWSG" ], "uris" : [ "http://zotero.org/users/local/lSswCld9/items/APNFCWSG", "http://www.mendeley.com/documents/?uuid=ebddbb79-0821-4b83-9b5d-0e4d165db596" ] }, { "id" : "ITEM-11", "itemData" : { "ISBN" : "84-96553-06-X", "author" : [ { "dropping-particle" : "", "family" : "Hoyo", "given" : "Josep", "non-dropping-particle" : "del", "parse-names" : false, "suffix" : "" }, { "dropping-particle" : "", "family" : "Elliott", "given" : "Andrew", "non-dropping-particle" : "", "parse-names" : false, "suffix" : "" }, { "dropping-particle" : "", "family" : "Christie", "given" : "David", "non-dropping-particle" : "", "parse-names" : false, "suffix" : "" } ], "id" : "ITEM-11", "issued" : { "date-parts" : [ [ "2006" ] ] }, "language" : "English", "publisher" : "Lynx Edicions", "publisher-place" : "Barcelona", "title" : "Handbook of the birds of the world. Volume 11: Old World flycatchers to Old World warblers.", "type" : "book" }, "suppress-author" : 1, "uri" : [ "http://zotero.org/users/local/lSswCld9/items/BSW5MWPB" ], "uris" : [ "http://zotero.org/users/local/lSswCld9/items/BSW5MWPB", "http://www.mendeley.com/documents/?uuid=fab371c0-e7d5-44fe-af5d-3ff3bf4eae1e" ] }, { "id" : "ITEM-12", "itemData" : { "ISBN" : "84-96553-42-6", "author" : [ { "dropping-particle" : "", "family" : "Hoyo", "given" : "Josep", "non-dropping-particle" : "del", "parse-names" : false, "suffix" : "" }, { "dropping-particle" : "", "family" : "Elliott", "given" : "Andrew", "non-dropping-particle" : "", "parse-names" : false, "suffix" : "" }, { "dropping-particle" : "", "family" : "Christie", "given" : "David", "non-dropping-particle" : "", "parse-names" : false, "suffix" : "" } ], "id" : "ITEM-12", "issued" : { "date-parts" : [ [ "2007" ] ] }, "language" : "English", "publisher" : "Lynx Edicions", "publisher-place" : "Barcelona", "title" : "Handbook of the birds of the world. Volume 12. Picathartes to tits and chickadees.", "type" : "book" }, "suppress-author" : 1, "uri" : [ "http://zotero.org/users/local/lSswCld9/items/AEXEDZAS" ], "uris" : [ "http://zotero.org/users/local/lSswCld9/items/AEXEDZAS", "http://www.mendeley.com/documents/?uuid=59a62493-8489-4610-9ede-cce1fa078ae3" ] }, { "id" : "ITEM-13", "itemData" : { "ISBN" : "8496553450 9788496553453", "collection-title" : "Handbook of the birds of the world", "editor" : [ { "dropping-particle" : "", "family" : "Hoyo", "given" : "Josep", "non-dropping-particle" : "del", "parse-names" : false, "suffix" : "" }, { "dropping-particle" : "", "family" : "Elliot", "given" : "Andrew", "non-dropping-particle" : "", "parse-names" : false, "suffix" : "" }, { "dropping-particle" : "", "family" : "Christie", "given" : "David", "non-dropping-particle" : "", "parse-names" : false, "suffix" : "" } ], "id" : "ITEM-13", "issued" : { "date-parts" : [ [ "2008" ] ] }, "language" : "eng", "number-of-pages" : "879", "publisher" : "Lynx Edicions", "publisher-place" : "Barcelona", "title" : "Handbook of the birds of the world. Volume 13: penduline-tits to Shrikes", "type" : "book" }, "suppress-author" : 1, "uri" : [ "http://zotero.org/users/local/lSswCld9/items/V5ZRV2ZA" ], "uris" : [ "http://zotero.org/users/local/lSswCld9/items/V5ZRV2ZA", "http://www.mendeley.com/documents/?uuid=6b32f85c-7105-4a57-beb1-5fa9cf7af252" ] }, { "id" : "ITEM-14", "itemData" : { "ISBN" : "978-84-96553-50-7", "author" : [ { "dropping-particle" : "", "family" : "Hoyo", "given" : "Josep", "non-dropping-particle" : "del", "parse-names" : false, "suffix" : "" }, { "dropping-particle" : "", "family" : "Elliott", "given" : "Andrew", "non-dropping-particle" : "", "parse-names" : false, "suffix" : "" }, { "dropping-particle" : "", "family" : "Christie", "given" : "David", "non-dropping-particle" : "", "parse-names" : false, "suffix" : "" } ], "id" : "ITEM-14", "issued" : { "date-parts" : [ [ "2009" ] ] }, "language" : "English", "publisher" : "Lynx Edicions", "publisher-place" : "Barcelona", "title" : "Handbook of the birds of the world. Volume 14: bush-shrikes to Old World sparrows.", "type" : "book" }, "suppress-author" : 1, "uri" : [ "http://zotero.org/users/local/lSswCld9/items/T6GRP92R" ], "uris" : [ "http://zotero.org/users/local/lSswCld9/items/T6GRP92R", "http://www.mendeley.com/documents/?uuid=5b3f18d8-04e7-4ad7-9421-6c8f7d9af3a9" ] }, { "id" : "ITEM-15", "itemData" : { "ISBN" : "978-84-96553-68-2", "author" : [ { "dropping-particle" : "", "family" : "Hoyo", "given" : "Josep", "non-dropping-particle" : "del", "parse-names" : false, "suffix" : "" }, { "dropping-particle" : "", "family" : "Elliot", "given" : "Andrew", "non-dropping-particle" : "", "parse-names" : false, "suffix" : "" }, { "dropping-particle" : "", "family" : "Christie", "given" : "David", "non-dropping-particle" : "", "parse-names" : false, "suffix" : "" } ], "id" : "ITEM-15", "issued" : { "date-parts" : [ [ "2010" ] ] }, "language" : "English", "publisher" : "Lynx Edicions", "publisher-place" : "Barcelona", "title" : "Handbook of the birds of the world. Volume 15: weavers to New World warblers.", "type" : "book" }, "suppress-author" : 1, "uri" : [ "http://zotero.org/users/local/lSswCld9/items/RZV7HVS4" ], "uris" : [ "http://zotero.org/users/local/lSswCld9/items/RZV7HVS4", "http://www.mendeley.com/documents/?uuid=b58a79f2-8128-4466-a2ce-b1e60f8da85a" ] }, { "id" : "ITEM-16", "itemData" : { "ISBN" : "978-84-96553-78-1", "author" : [ { "dropping-particle" : "", "family" : "Hoyo", "given" : "Josep", "non-dropping-particle" : "del", "parse-names" : false, "suffix" : "" }, { "dropping-particle" : "", "family" : "Elliot", "given" : "Andrew", "non-dropping-particle" : "", "parse-names" : false, "suffix" : "" }, { "dropping-particle" : "", "family" : "Christie", "given" : "David", "non-dropping-particle" : "", "parse-names" : false, "suffix" : "" } ], "id" : "ITEM-16", "issued" : { "date-parts" : [ [ "2011" ] ] }, "language" : "English", "publisher" : "Lynx Edicions", "publisher-place" : "Barcelona", "title" : "Handbook of the birds of the world. Volume 16: tanagers to New World blackbirds.", "type" : "book" }, "suppress-author" : 1, "uri" : [ "http://zotero.org/users/local/lSswCld9/items/2DVSZHF3" ], "uris" : [ "http://zotero.org/users/local/lSswCld9/items/2DVSZHF3", "http://www.mendeley.com/documents/?uuid=0fad4757-0d9b-4b5d-8504-78c8707f4fa5" ] } ], "mendeley" : { "formattedCitation" : "(del Hoyo, Elliott &amp; Sargatal 1992, 1994; 2006, 2007; 2008; 2009; 2010, 2011; 1996, 1997, 1999, 2001; 2002; 2003, 2004; 2005)", "plainTextFormattedCitation" : "(del Hoyo, Elliott &amp; Sargatal 1992, 1994; 2006, 2007; 2008; 2009; 2010, 2011; 1996, 1997, 1999, 2001; 2002; 2003, 2004; 2005)", "previouslyFormattedCitation" : "(del Hoyo, Elliott &amp; Sargatal 1992, 1994; 2006, 2007; 2008; 2009; 2010, 2011; 1996, 1997, 1999, 2001; 2002; 2003, 2004; 2005)" }, "properties" : { "formattedCitation" : "(del Hoyo et al. 1992; 1994; 1996; 1997; 1999; 2001; 2002; 2003; 2004; 2005; 2006; 2007; 2008; 2009; 2010; 2011)", "noteIndex" : 0, "plainCitation" : "(del Hoyo et al. 1992; 1994; 1996; 1997; 1999; 2001; 2002; 2003; 2004; 2005; 2006; 2007; 2008; 2009; 2010; 2011)" }, "schema" : "https://github.com/citation-style-language/schema/raw/master/csl-citation.json" }</w:delInstrText>
        </w:r>
        <w:r w:rsidR="00AD104C" w:rsidRPr="00E74A14" w:rsidDel="00D84ADA">
          <w:rPr>
            <w:rFonts w:ascii="Times New Roman" w:eastAsia="Times New Roman" w:hAnsi="Times New Roman" w:cs="Times New Roman"/>
            <w:sz w:val="24"/>
            <w:szCs w:val="24"/>
          </w:rPr>
          <w:fldChar w:fldCharType="separate"/>
        </w:r>
        <w:r w:rsidR="007B3AF8" w:rsidRPr="007B3AF8" w:rsidDel="00D84ADA">
          <w:rPr>
            <w:rFonts w:ascii="Times New Roman" w:hAnsi="Times New Roman" w:cs="Times New Roman"/>
            <w:noProof/>
            <w:sz w:val="24"/>
            <w:szCs w:val="24"/>
          </w:rPr>
          <w:delText>(del Hoyo, Elliott &amp; Sargatal 1992, 1994; 2006, 2007; 2008; 2009; 2010, 2011; 1996, 1997, 1999, 2001; 2002; 2003, 2004; 2005)</w:delText>
        </w:r>
        <w:r w:rsidR="00AD104C" w:rsidRPr="00E74A14" w:rsidDel="00D84ADA">
          <w:rPr>
            <w:rFonts w:ascii="Times New Roman" w:eastAsia="Times New Roman" w:hAnsi="Times New Roman" w:cs="Times New Roman"/>
            <w:sz w:val="24"/>
            <w:szCs w:val="24"/>
          </w:rPr>
          <w:fldChar w:fldCharType="end"/>
        </w:r>
        <w:r w:rsidR="00AD104C" w:rsidRPr="00E74A14" w:rsidDel="00D84ADA">
          <w:rPr>
            <w:rFonts w:ascii="Times New Roman" w:eastAsia="Times New Roman" w:hAnsi="Times New Roman" w:cs="Times New Roman"/>
            <w:sz w:val="24"/>
            <w:szCs w:val="24"/>
          </w:rPr>
          <w:delText xml:space="preserve">. </w:delText>
        </w:r>
        <w:r w:rsidRPr="00E74A14" w:rsidDel="00D84ADA">
          <w:rPr>
            <w:rFonts w:ascii="Times New Roman" w:eastAsia="Times New Roman" w:hAnsi="Times New Roman" w:cs="Times New Roman"/>
            <w:sz w:val="24"/>
            <w:szCs w:val="24"/>
          </w:rPr>
          <w:delText xml:space="preserve">A species’ preferred diet was </w:delText>
        </w:r>
        <w:r w:rsidR="003D5756" w:rsidRPr="00E74A14" w:rsidDel="00D84ADA">
          <w:rPr>
            <w:rFonts w:ascii="Times New Roman" w:eastAsia="Times New Roman" w:hAnsi="Times New Roman" w:cs="Times New Roman"/>
            <w:sz w:val="24"/>
            <w:szCs w:val="24"/>
          </w:rPr>
          <w:delText>classified</w:delText>
        </w:r>
        <w:r w:rsidRPr="00E74A14" w:rsidDel="00D84ADA">
          <w:rPr>
            <w:rFonts w:ascii="Times New Roman" w:eastAsia="Times New Roman" w:hAnsi="Times New Roman" w:cs="Times New Roman"/>
            <w:sz w:val="24"/>
            <w:szCs w:val="24"/>
          </w:rPr>
          <w:delText xml:space="preserve"> </w:delText>
        </w:r>
        <w:r w:rsidR="003D5756" w:rsidRPr="00E74A14" w:rsidDel="00D84ADA">
          <w:rPr>
            <w:rFonts w:ascii="Times New Roman" w:eastAsia="Times New Roman" w:hAnsi="Times New Roman" w:cs="Times New Roman"/>
            <w:sz w:val="24"/>
            <w:szCs w:val="24"/>
          </w:rPr>
          <w:delText xml:space="preserve">using </w:delText>
        </w:r>
        <w:r w:rsidRPr="00E74A14" w:rsidDel="00D84ADA">
          <w:rPr>
            <w:rFonts w:ascii="Times New Roman" w:eastAsia="Times New Roman" w:hAnsi="Times New Roman" w:cs="Times New Roman"/>
            <w:sz w:val="24"/>
            <w:szCs w:val="24"/>
          </w:rPr>
          <w:delText xml:space="preserve">seven </w:delText>
        </w:r>
        <w:r w:rsidR="003D5756" w:rsidRPr="00E74A14" w:rsidDel="00D84ADA">
          <w:rPr>
            <w:rFonts w:ascii="Times New Roman" w:eastAsia="Times New Roman" w:hAnsi="Times New Roman" w:cs="Times New Roman"/>
            <w:sz w:val="24"/>
            <w:szCs w:val="24"/>
          </w:rPr>
          <w:delText xml:space="preserve">dietary </w:delText>
        </w:r>
        <w:r w:rsidRPr="00E74A14" w:rsidDel="00D84ADA">
          <w:rPr>
            <w:rFonts w:ascii="Times New Roman" w:eastAsia="Times New Roman" w:hAnsi="Times New Roman" w:cs="Times New Roman"/>
            <w:sz w:val="24"/>
            <w:szCs w:val="24"/>
          </w:rPr>
          <w:delText xml:space="preserve">groups: fruit, nectar, seeds, non-reproductive plant parts, invertebrates, vertebrates or carrion. For species with unknown dietary preferences the modal dietary group for the genus was </w:delText>
        </w:r>
        <w:r w:rsidR="003D5756" w:rsidRPr="00E74A14" w:rsidDel="00D84ADA">
          <w:rPr>
            <w:rFonts w:ascii="Times New Roman" w:eastAsia="Times New Roman" w:hAnsi="Times New Roman" w:cs="Times New Roman"/>
            <w:sz w:val="24"/>
            <w:szCs w:val="24"/>
          </w:rPr>
          <w:delText>used</w:delText>
        </w:r>
        <w:r w:rsidRPr="00E74A14" w:rsidDel="00D84ADA">
          <w:rPr>
            <w:rFonts w:ascii="Times New Roman" w:eastAsia="Times New Roman" w:hAnsi="Times New Roman" w:cs="Times New Roman"/>
            <w:sz w:val="24"/>
            <w:szCs w:val="24"/>
          </w:rPr>
          <w:delText xml:space="preserve">, as closely related species are likely to share dietary preferences </w:delText>
        </w:r>
        <w:r w:rsidR="00AD104C" w:rsidRPr="00E74A14" w:rsidDel="00D84ADA">
          <w:rPr>
            <w:rFonts w:ascii="Times New Roman" w:eastAsia="Times New Roman" w:hAnsi="Times New Roman" w:cs="Times New Roman"/>
            <w:sz w:val="24"/>
            <w:szCs w:val="24"/>
          </w:rPr>
          <w:fldChar w:fldCharType="begin" w:fldLock="1"/>
        </w:r>
        <w:r w:rsidR="007B48E3" w:rsidDel="00D84ADA">
          <w:rPr>
            <w:rFonts w:ascii="Times New Roman" w:eastAsia="Times New Roman" w:hAnsi="Times New Roman" w:cs="Times New Roman"/>
            <w:sz w:val="24"/>
            <w:szCs w:val="24"/>
          </w:rPr>
          <w:delInstrText>ADDIN CSL_CITATION { "citationID" : "furt7hngd", "citationItems" : [ { "id" : "ITEM-1", "itemData" : { "abstract" : "The aim of this study was to assess the influence of phylogenetic history on 21 avian morphological, life-history, behavioural and ecological traits using Mantel permutation tests. The results demonstrated that, for 13 of 21 traits, closely related species were significantly more similar than distantly related species. For diet and for all morphological and life-history traits except number of clutches per year, phylogeny accounted for a notable amount of variation in trait values. However, for most behavioural and ecological traits, relatedness explained less than 1% of the variation among species. Because phylogenetic effects were weak in traits traditionally associated with the niche of a species, we conclude that phylogenetic effects do not reflect phylogenetic niche conservatism. When tested at different phylogenetic levels (complete phylogeny, within families, among families, among orders), phylogenetic effects were very variable. Only two traits had consistently strong phylogenetic effects at all phylogenetic levels and only two traits had consistently weak phylogenetic effects at all phylogenetic levels. Phylogenetic effects tended to be positive but relatively weak within families, positive and strong among families, and negative and weak among orders. Methods that intend to control for phylogenetic effects by working solely within families, among families, or among orders are not reliable in removing phylogenetic effects.", "author" : [ { "dropping-particle" : "", "family" : "Boehning-Gaese", "given" : "K.", "non-dropping-particle" : "", "parse-names" : false, "suffix" : "" }, { "dropping-particle" : "", "family" : "Oberrath", "given" : "R.", "non-dropping-particle" : "", "parse-names" : false, "suffix" : "" } ], "container-title" : "Evolutionary Ecology Research", "id" : "ITEM-1", "issued" : { "date-parts" : [ [ "1999" ] ] }, "page" : "347\u2013364", "title" : "Phylogenetic effects on morphological, life-history, behavioural and ecological traits of birds", "type" : "article-journal", "volume" : "1" }, "uri" : [ "http://zotero.org/users/local/lSswCld9/items/P6SVJM8K" ], "uris" : [ "http://zotero.org/users/local/lSswCld9/items/P6SVJM8K", "http://www.mendeley.com/documents/?uuid=15f4bbef-5def-4d89-9a9a-b21ac316cb48" ] } ], "mendeley" : { "formattedCitation" : "(Boehning-Gaese &amp; Oberrath 1999)", "plainTextFormattedCitation" : "(Boehning-Gaese &amp; Oberrath 1999)", "previouslyFormattedCitation" : "(Boehning-Gaese &amp; Oberrath 1999)" }, "properties" : { "formattedCitation" : "(Boehning-Gaese and Oberrath 1999)", "noteIndex" : 0, "plainCitation" : "(Boehning-Gaese and Oberrath 1999)" }, "schema" : "https://github.com/citation-style-language/schema/raw/master/csl-citation.json" }</w:delInstrText>
        </w:r>
        <w:r w:rsidR="00AD104C" w:rsidRPr="00E74A14" w:rsidDel="00D84ADA">
          <w:rPr>
            <w:rFonts w:ascii="Times New Roman" w:eastAsia="Times New Roman" w:hAnsi="Times New Roman" w:cs="Times New Roman"/>
            <w:sz w:val="24"/>
            <w:szCs w:val="24"/>
          </w:rPr>
          <w:fldChar w:fldCharType="separate"/>
        </w:r>
        <w:r w:rsidR="007B3AF8" w:rsidRPr="007B3AF8" w:rsidDel="00D84ADA">
          <w:rPr>
            <w:rFonts w:ascii="Times New Roman" w:hAnsi="Times New Roman" w:cs="Times New Roman"/>
            <w:noProof/>
            <w:sz w:val="24"/>
            <w:szCs w:val="24"/>
          </w:rPr>
          <w:delText>(Boehning-Gaese &amp; Oberrath 1999)</w:delText>
        </w:r>
        <w:r w:rsidR="00AD104C" w:rsidRPr="00E74A14" w:rsidDel="00D84ADA">
          <w:rPr>
            <w:rFonts w:ascii="Times New Roman" w:eastAsia="Times New Roman" w:hAnsi="Times New Roman" w:cs="Times New Roman"/>
            <w:sz w:val="24"/>
            <w:szCs w:val="24"/>
          </w:rPr>
          <w:fldChar w:fldCharType="end"/>
        </w:r>
        <w:r w:rsidRPr="00E74A14" w:rsidDel="00D84ADA">
          <w:rPr>
            <w:rFonts w:ascii="Times New Roman" w:eastAsia="Times New Roman" w:hAnsi="Times New Roman" w:cs="Times New Roman"/>
            <w:sz w:val="24"/>
            <w:szCs w:val="24"/>
          </w:rPr>
          <w:delText>. Singular Species Richness (SSR), the number of functionally distinct species measured as the number of species with unique combinations of dietary groups, was calculated for each study site.</w:delText>
        </w:r>
      </w:del>
    </w:p>
    <w:p w14:paraId="165540FD" w14:textId="77777777" w:rsidR="004D19A5" w:rsidRPr="00E74A14" w:rsidRDefault="004D19A5">
      <w:pPr>
        <w:spacing w:line="480" w:lineRule="auto"/>
        <w:jc w:val="both"/>
        <w:rPr>
          <w:sz w:val="24"/>
          <w:szCs w:val="24"/>
        </w:rPr>
        <w:pPrChange w:id="187" w:author="Phil" w:date="2016-04-21T12:53:00Z">
          <w:pPr>
            <w:spacing w:line="480" w:lineRule="auto"/>
            <w:ind w:firstLine="720"/>
            <w:jc w:val="both"/>
          </w:pPr>
        </w:pPrChange>
      </w:pPr>
    </w:p>
    <w:p w14:paraId="5FAAE5C7" w14:textId="77777777"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t>Statistical analyses</w:t>
      </w:r>
    </w:p>
    <w:p w14:paraId="435E3AD3" w14:textId="686C6CAE" w:rsidR="0035031B" w:rsidRPr="00E74A14" w:rsidDel="0035031B" w:rsidRDefault="00842F06" w:rsidP="0035031B">
      <w:pPr>
        <w:spacing w:line="480" w:lineRule="auto"/>
        <w:ind w:firstLine="720"/>
        <w:jc w:val="both"/>
        <w:rPr>
          <w:del w:id="188" w:author="Phil" w:date="2016-04-22T12:34:00Z"/>
          <w:sz w:val="24"/>
          <w:szCs w:val="24"/>
        </w:rPr>
      </w:pPr>
      <w:ins w:id="189" w:author="Phil" w:date="2016-04-22T12:20:00Z">
        <w:r>
          <w:rPr>
            <w:rFonts w:ascii="Times New Roman" w:eastAsia="Times New Roman" w:hAnsi="Times New Roman" w:cs="Times New Roman"/>
            <w:sz w:val="24"/>
            <w:szCs w:val="24"/>
          </w:rPr>
          <w:t xml:space="preserve">Prior to analysis </w:t>
        </w:r>
      </w:ins>
      <w:ins w:id="190" w:author="Phil" w:date="2016-04-22T12:24:00Z">
        <w:r>
          <w:rPr>
            <w:rFonts w:ascii="Times New Roman" w:eastAsia="Times New Roman" w:hAnsi="Times New Roman" w:cs="Times New Roman"/>
            <w:sz w:val="24"/>
            <w:szCs w:val="24"/>
          </w:rPr>
          <w:t xml:space="preserve">the log response ratio </w:t>
        </w:r>
      </w:ins>
      <w:ins w:id="191" w:author="Phil" w:date="2016-04-22T12:25:00Z">
        <w:r>
          <w:rPr>
            <w:rFonts w:ascii="Times New Roman" w:eastAsia="Times New Roman" w:hAnsi="Times New Roman" w:cs="Times New Roman"/>
            <w:sz w:val="24"/>
            <w:szCs w:val="24"/>
          </w:rPr>
          <w:fldChar w:fldCharType="begin" w:fldLock="1"/>
        </w:r>
      </w:ins>
      <w:r w:rsidR="0035031B">
        <w:rPr>
          <w:rFonts w:ascii="Times New Roman" w:eastAsia="Times New Roman" w:hAnsi="Times New Roman" w:cs="Times New Roman"/>
          <w:sz w:val="24"/>
          <w:szCs w:val="24"/>
        </w:rPr>
        <w:instrText>ADDIN CSL_CITATION { "citationItems" : [ { "id" : "ITEM-1", "itemData" : { "DOI" : "10.1890/0012-9658(1999)080[1150:TMAORR]2.0.CO;2", "ISBN" : "0012-9658", "ISSN" : "0012-9658", "author" : [ { "dropping-particle" : "V", "family" : "Hedges", "given" : "Larry V. L.V.", "non-dropping-particle" : "", "parse-names" : false, "suffix" : "" }, { "dropping-particle" : "", "family" : "Gurevitch", "given" : "Jessica", "non-dropping-particle" : "", "parse-names" : false, "suffix" : "" }, { "dropping-particle" : "", "family" : "Curtis", "given" : "P.S. S Peter S.", "non-dropping-particle" : "", "parse-names" : false, "suffix" : "" } ], "container-title" : "Ecology", "id" : "ITEM-1", "issue" : "4", "issued" : { "date-parts" : [ [ "1999", "6", "1" ] ] }, "language" : "en", "page" : "1150\u20131156", "publisher" : "Eco Soc America", "title" : "The meta-analysis of response ratios in experimental ecology", "type" : "article-journal", "volume" : "80" }, "uris" : [ "http://www.mendeley.com/documents/?uuid=07a0220f-f89b-4b9a-8557-745b9a4b057d" ] } ], "mendeley" : { "formattedCitation" : "(Hedges, Gurevitch &amp; Curtis 1999)", "plainTextFormattedCitation" : "(Hedges, Gurevitch &amp; Curtis 1999)", "previouslyFormattedCitation" : "(Hedges, Gurevitch &amp; Curtis 1999)"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842F06">
        <w:rPr>
          <w:rFonts w:ascii="Times New Roman" w:eastAsia="Times New Roman" w:hAnsi="Times New Roman" w:cs="Times New Roman"/>
          <w:noProof/>
          <w:sz w:val="24"/>
          <w:szCs w:val="24"/>
        </w:rPr>
        <w:t>(Hedges, Gurevitch &amp; Curtis 1999)</w:t>
      </w:r>
      <w:ins w:id="192" w:author="Phil" w:date="2016-04-22T12:25:00Z">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ins w:id="193" w:author="Phil" w:date="2016-04-22T12:24:00Z">
        <w:r>
          <w:rPr>
            <w:rFonts w:ascii="Times New Roman" w:eastAsia="Times New Roman" w:hAnsi="Times New Roman" w:cs="Times New Roman"/>
            <w:sz w:val="24"/>
            <w:szCs w:val="24"/>
          </w:rPr>
          <w:t xml:space="preserve">for </w:t>
        </w:r>
      </w:ins>
      <w:ins w:id="194" w:author="Phil" w:date="2016-04-22T12:20:00Z">
        <w:r>
          <w:rPr>
            <w:rFonts w:ascii="Times New Roman" w:eastAsia="Times New Roman" w:hAnsi="Times New Roman" w:cs="Times New Roman"/>
            <w:sz w:val="24"/>
            <w:szCs w:val="24"/>
          </w:rPr>
          <w:t xml:space="preserve">species richness and all functional diversity metrics </w:t>
        </w:r>
      </w:ins>
      <w:ins w:id="195" w:author="Phil" w:date="2016-04-22T12:24:00Z">
        <w:r>
          <w:rPr>
            <w:rFonts w:ascii="Times New Roman" w:eastAsia="Times New Roman" w:hAnsi="Times New Roman" w:cs="Times New Roman"/>
            <w:sz w:val="24"/>
            <w:szCs w:val="24"/>
          </w:rPr>
          <w:t>in secondary forest relative to primary forest was calculated</w:t>
        </w:r>
      </w:ins>
      <w:ins w:id="196" w:author="Phil" w:date="2016-04-28T16:07:00Z">
        <w:r w:rsidR="00F35784">
          <w:rPr>
            <w:rFonts w:ascii="Times New Roman" w:eastAsia="Times New Roman" w:hAnsi="Times New Roman" w:cs="Times New Roman"/>
            <w:sz w:val="24"/>
            <w:szCs w:val="24"/>
          </w:rPr>
          <w:t xml:space="preserve"> for all paired sites</w:t>
        </w:r>
      </w:ins>
      <w:ins w:id="197" w:author="Phil" w:date="2016-04-22T12:24:00Z">
        <w:r>
          <w:rPr>
            <w:rFonts w:ascii="Times New Roman" w:eastAsia="Times New Roman" w:hAnsi="Times New Roman" w:cs="Times New Roman"/>
            <w:sz w:val="24"/>
            <w:szCs w:val="24"/>
          </w:rPr>
          <w:t xml:space="preserve">. </w:t>
        </w:r>
      </w:ins>
      <w:ins w:id="198" w:author="Phil" w:date="2016-04-22T12:20:00Z">
        <w:r w:rsidR="0035031B">
          <w:rPr>
            <w:rFonts w:ascii="Times New Roman" w:eastAsia="Times New Roman" w:hAnsi="Times New Roman" w:cs="Times New Roman"/>
            <w:sz w:val="24"/>
            <w:szCs w:val="24"/>
          </w:rPr>
          <w:t xml:space="preserve">The </w:t>
        </w:r>
      </w:ins>
      <w:ins w:id="199" w:author="Phil" w:date="2016-04-22T12:26:00Z">
        <w:r w:rsidR="0035031B">
          <w:rPr>
            <w:rFonts w:ascii="Times New Roman" w:eastAsia="Times New Roman" w:hAnsi="Times New Roman" w:cs="Times New Roman"/>
            <w:sz w:val="24"/>
            <w:szCs w:val="24"/>
          </w:rPr>
          <w:t xml:space="preserve">log </w:t>
        </w:r>
      </w:ins>
      <w:ins w:id="200" w:author="Phil" w:date="2016-04-22T12:20:00Z">
        <w:r w:rsidR="0035031B">
          <w:rPr>
            <w:rFonts w:ascii="Times New Roman" w:eastAsia="Times New Roman" w:hAnsi="Times New Roman" w:cs="Times New Roman"/>
            <w:sz w:val="24"/>
            <w:szCs w:val="24"/>
          </w:rPr>
          <w:t xml:space="preserve">response ratio is </w:t>
        </w:r>
      </w:ins>
      <w:ins w:id="201" w:author="Phil" w:date="2016-04-22T12:26:00Z">
        <w:r w:rsidR="0035031B">
          <w:rPr>
            <w:rFonts w:ascii="Times New Roman" w:eastAsia="Times New Roman" w:hAnsi="Times New Roman" w:cs="Times New Roman"/>
            <w:sz w:val="24"/>
            <w:szCs w:val="24"/>
          </w:rPr>
          <w:t xml:space="preserve">similar </w:t>
        </w:r>
      </w:ins>
      <w:ins w:id="202" w:author="Phil" w:date="2016-04-22T12:20:00Z">
        <w:r w:rsidR="00F35784">
          <w:rPr>
            <w:rFonts w:ascii="Times New Roman" w:eastAsia="Times New Roman" w:hAnsi="Times New Roman" w:cs="Times New Roman"/>
            <w:sz w:val="24"/>
            <w:szCs w:val="24"/>
          </w:rPr>
          <w:t>to proportional difference</w:t>
        </w:r>
        <w:r w:rsidR="0035031B">
          <w:rPr>
            <w:rFonts w:ascii="Times New Roman" w:eastAsia="Times New Roman" w:hAnsi="Times New Roman" w:cs="Times New Roman"/>
            <w:sz w:val="24"/>
            <w:szCs w:val="24"/>
          </w:rPr>
          <w:t>, but conforms to statistical assumptions as it is centred at zero and can take any value</w:t>
        </w:r>
      </w:ins>
      <w:ins w:id="203" w:author="Phil" w:date="2016-04-22T12:27:00Z">
        <w:r w:rsidR="0035031B">
          <w:rPr>
            <w:rFonts w:ascii="Times New Roman" w:eastAsia="Times New Roman" w:hAnsi="Times New Roman" w:cs="Times New Roman"/>
            <w:sz w:val="24"/>
            <w:szCs w:val="24"/>
          </w:rPr>
          <w:t xml:space="preserve"> </w:t>
        </w:r>
        <w:r w:rsidR="0035031B">
          <w:rPr>
            <w:rFonts w:ascii="Times New Roman" w:eastAsia="Times New Roman" w:hAnsi="Times New Roman" w:cs="Times New Roman"/>
            <w:sz w:val="24"/>
            <w:szCs w:val="24"/>
          </w:rPr>
          <w:fldChar w:fldCharType="begin" w:fldLock="1"/>
        </w:r>
      </w:ins>
      <w:r w:rsidR="0035031B">
        <w:rPr>
          <w:rFonts w:ascii="Times New Roman" w:eastAsia="Times New Roman" w:hAnsi="Times New Roman" w:cs="Times New Roman"/>
          <w:sz w:val="24"/>
          <w:szCs w:val="24"/>
        </w:rPr>
        <w:instrText>ADDIN CSL_CITATION { "citationItems" : [ { "id" : "ITEM-1", "itemData" : { "DOI" : "10.1890/0012-9658(1999)080[1150:TMAORR]2.0.CO;2", "ISBN" : "0012-9658", "ISSN" : "0012-9658", "author" : [ { "dropping-particle" : "V", "family" : "Hedges", "given" : "Larry V. L.V.", "non-dropping-particle" : "", "parse-names" : false, "suffix" : "" }, { "dropping-particle" : "", "family" : "Gurevitch", "given" : "Jessica", "non-dropping-particle" : "", "parse-names" : false, "suffix" : "" }, { "dropping-particle" : "", "family" : "Curtis", "given" : "P.S. S Peter S.", "non-dropping-particle" : "", "parse-names" : false, "suffix" : "" } ], "container-title" : "Ecology", "id" : "ITEM-1", "issue" : "4", "issued" : { "date-parts" : [ [ "1999", "6", "1" ] ] }, "language" : "en", "page" : "1150\u20131156", "publisher" : "Eco Soc America", "title" : "The meta-analysis of response ratios in experimental ecology", "type" : "article-journal", "volume" : "80" }, "uris" : [ "http://www.mendeley.com/documents/?uuid=07a0220f-f89b-4b9a-8557-745b9a4b057d" ] } ], "mendeley" : { "formattedCitation" : "(Hedges &lt;i&gt;et al.&lt;/i&gt; 1999)", "plainTextFormattedCitation" : "(Hedges et al. 1999)", "previouslyFormattedCitation" : "(Hedges &lt;i&gt;et al.&lt;/i&gt; 1999)" }, "properties" : { "noteIndex" : 0 }, "schema" : "https://github.com/citation-style-language/schema/raw/master/csl-citation.json" }</w:instrText>
      </w:r>
      <w:r w:rsidR="0035031B">
        <w:rPr>
          <w:rFonts w:ascii="Times New Roman" w:eastAsia="Times New Roman" w:hAnsi="Times New Roman" w:cs="Times New Roman"/>
          <w:sz w:val="24"/>
          <w:szCs w:val="24"/>
        </w:rPr>
        <w:fldChar w:fldCharType="separate"/>
      </w:r>
      <w:r w:rsidR="0035031B" w:rsidRPr="0035031B">
        <w:rPr>
          <w:rFonts w:ascii="Times New Roman" w:eastAsia="Times New Roman" w:hAnsi="Times New Roman" w:cs="Times New Roman"/>
          <w:noProof/>
          <w:sz w:val="24"/>
          <w:szCs w:val="24"/>
        </w:rPr>
        <w:t xml:space="preserve">(Hedges </w:t>
      </w:r>
      <w:r w:rsidR="0035031B" w:rsidRPr="0035031B">
        <w:rPr>
          <w:rFonts w:ascii="Times New Roman" w:eastAsia="Times New Roman" w:hAnsi="Times New Roman" w:cs="Times New Roman"/>
          <w:i/>
          <w:noProof/>
          <w:sz w:val="24"/>
          <w:szCs w:val="24"/>
        </w:rPr>
        <w:t>et al.</w:t>
      </w:r>
      <w:r w:rsidR="0035031B" w:rsidRPr="0035031B">
        <w:rPr>
          <w:rFonts w:ascii="Times New Roman" w:eastAsia="Times New Roman" w:hAnsi="Times New Roman" w:cs="Times New Roman"/>
          <w:noProof/>
          <w:sz w:val="24"/>
          <w:szCs w:val="24"/>
        </w:rPr>
        <w:t xml:space="preserve"> 1999)</w:t>
      </w:r>
      <w:ins w:id="204" w:author="Phil" w:date="2016-04-22T12:27:00Z">
        <w:r w:rsidR="0035031B">
          <w:rPr>
            <w:rFonts w:ascii="Times New Roman" w:eastAsia="Times New Roman" w:hAnsi="Times New Roman" w:cs="Times New Roman"/>
            <w:sz w:val="24"/>
            <w:szCs w:val="24"/>
          </w:rPr>
          <w:fldChar w:fldCharType="end"/>
        </w:r>
      </w:ins>
      <w:ins w:id="205" w:author="Phil" w:date="2016-04-22T12:20:00Z">
        <w:r w:rsidR="0035031B">
          <w:rPr>
            <w:rFonts w:ascii="Times New Roman" w:eastAsia="Times New Roman" w:hAnsi="Times New Roman" w:cs="Times New Roman"/>
            <w:sz w:val="24"/>
            <w:szCs w:val="24"/>
          </w:rPr>
          <w:t>.</w:t>
        </w:r>
      </w:ins>
      <w:ins w:id="206" w:author="Phil" w:date="2016-04-22T12:27:00Z">
        <w:r w:rsidR="0035031B">
          <w:rPr>
            <w:rFonts w:ascii="Times New Roman" w:eastAsia="Times New Roman" w:hAnsi="Times New Roman" w:cs="Times New Roman"/>
            <w:sz w:val="24"/>
            <w:szCs w:val="24"/>
          </w:rPr>
          <w:t xml:space="preserve"> </w:t>
        </w:r>
      </w:ins>
      <w:ins w:id="207" w:author="Phil" w:date="2016-04-28T16:08:00Z">
        <w:r w:rsidR="00F35784">
          <w:rPr>
            <w:rFonts w:ascii="Times New Roman" w:eastAsia="Times New Roman" w:hAnsi="Times New Roman" w:cs="Times New Roman"/>
            <w:sz w:val="24"/>
            <w:szCs w:val="24"/>
          </w:rPr>
          <w:t xml:space="preserve">Before analysis data exploration was carried out following the protocol of Zuur </w:t>
        </w:r>
      </w:ins>
      <w:ins w:id="208" w:author="Phil" w:date="2016-04-28T16:09:00Z">
        <w:r w:rsidR="00F35784">
          <w:rPr>
            <w:rFonts w:ascii="Times New Roman" w:eastAsia="Times New Roman" w:hAnsi="Times New Roman" w:cs="Times New Roman"/>
            <w:i/>
            <w:sz w:val="24"/>
            <w:szCs w:val="24"/>
          </w:rPr>
          <w:t>et al.</w:t>
        </w:r>
      </w:ins>
      <w:ins w:id="209" w:author="Phil" w:date="2016-04-28T16:08:00Z">
        <w:r w:rsidR="00F35784">
          <w:rPr>
            <w:rFonts w:ascii="Times New Roman" w:eastAsia="Times New Roman" w:hAnsi="Times New Roman" w:cs="Times New Roman"/>
            <w:sz w:val="24"/>
            <w:szCs w:val="24"/>
          </w:rPr>
          <w:t xml:space="preserve"> </w:t>
        </w:r>
        <w:r w:rsidR="00F35784">
          <w:rPr>
            <w:rFonts w:ascii="Times New Roman" w:eastAsia="Times New Roman" w:hAnsi="Times New Roman" w:cs="Times New Roman"/>
            <w:sz w:val="24"/>
            <w:szCs w:val="24"/>
          </w:rPr>
          <w:fldChar w:fldCharType="begin" w:fldLock="1"/>
        </w:r>
      </w:ins>
      <w:r w:rsidR="00F35784">
        <w:rPr>
          <w:rFonts w:ascii="Times New Roman" w:eastAsia="Times New Roman" w:hAnsi="Times New Roman" w:cs="Times New Roman"/>
          <w:sz w:val="24"/>
          <w:szCs w:val="24"/>
        </w:rPr>
        <w:instrText>ADDIN CSL_CITATION { "citationItems" : [ { "id" : "ITEM-1", "itemData" : { "DOI" : "10.1111/j.2041-210X.2009.00001.x", "ISBN" : "2041210X", "ISSN" : "2041210X", "PMID" : "18401120", "abstract" : "1. While teaching statistics to ecologists, the lead authors of this paper have noticed common statistical problems. If a random sample of their work (including scientific papers) produced before doing these courses were selected, half would probably contain violations of the underlying assumptions of the statistical techniques employed. 2. Some violations have little impact on the results or ecological conclusions; yet others increase type I or type II errors, potentially resulting in wrong ecological conclusions. Most of these violations can be avoided by applying better data exploration. These problems are especially troublesome in applied ecology, where management and policy decisions are often at stake. 3. Here, we provide a protocol for data exploration; discuss current tools to detect outliers, heterogeneity of variance, collinearity, dependence of observations, problems with interactions, double zeros in multivariate analysis, zero inflation in generalized linear modelling, and the correct type of relationships between dependent and independent variables; and provide advice on how to address these problems when they arise. We also address misconceptions about normality, and provide advice on data transformations. 4. Data exploration avoids type I and type II errors, among other problems, thereby reducing the chance of making wrong ecological conclusions and poor recommendations. It is therefore essential for good quality management and policy based on statistical analyses.", "author" : [ { "dropping-particle" : "", "family" : "Zuur", "given" : "Alain F.", "non-dropping-particle" : "", "parse-names" : false, "suffix" : "" }, { "dropping-particle" : "", "family" : "Ieno", "given" : "Elena N.", "non-dropping-particle" : "", "parse-names" : false, "suffix" : "" }, { "dropping-particle" : "", "family" : "Elphick", "given" : "Chris S.", "non-dropping-particle" : "", "parse-names" : false, "suffix" : "" } ], "chapter-number" : "Patterns o", "container-title" : "Methods in Ecology and Evolution", "editor" : [ { "dropping-particle" : "", "family" : "GENOWAYS", "given" : "M.A. MARES &amp; H.H.", "non-dropping-particle" : "", "parse-names" : false, "suffix" : "" } ], "id" : "ITEM-1", "issue" : "1", "issued" : { "date-parts" : [ [ "2010", "3", "13" ] ] }, "page" : "3-14", "publisher" : "Pymatuning Laboratory of Ecology", "publisher-place" : "Pittsburgh", "title" : "A protocol for data exploration to avoid common statistical problems", "type" : "article-journal", "volume" : "1" }, "suppress-author" : 1, "uris" : [ "http://www.mendeley.com/documents/?uuid=1be5f14c-392a-4438-810a-caf7d2e9e554" ] } ], "mendeley" : { "formattedCitation" : "(2010)", "plainTextFormattedCitation" : "(2010)" }, "properties" : { "noteIndex" : 0 }, "schema" : "https://github.com/citation-style-language/schema/raw/master/csl-citation.json" }</w:instrText>
      </w:r>
      <w:r w:rsidR="00F35784">
        <w:rPr>
          <w:rFonts w:ascii="Times New Roman" w:eastAsia="Times New Roman" w:hAnsi="Times New Roman" w:cs="Times New Roman"/>
          <w:sz w:val="24"/>
          <w:szCs w:val="24"/>
        </w:rPr>
        <w:fldChar w:fldCharType="separate"/>
      </w:r>
      <w:r w:rsidR="00F35784" w:rsidRPr="00F35784">
        <w:rPr>
          <w:rFonts w:ascii="Times New Roman" w:eastAsia="Times New Roman" w:hAnsi="Times New Roman" w:cs="Times New Roman"/>
          <w:noProof/>
          <w:sz w:val="24"/>
          <w:szCs w:val="24"/>
        </w:rPr>
        <w:t>(2010)</w:t>
      </w:r>
      <w:ins w:id="210" w:author="Phil" w:date="2016-04-28T16:08:00Z">
        <w:r w:rsidR="00F35784">
          <w:rPr>
            <w:rFonts w:ascii="Times New Roman" w:eastAsia="Times New Roman" w:hAnsi="Times New Roman" w:cs="Times New Roman"/>
            <w:sz w:val="24"/>
            <w:szCs w:val="24"/>
          </w:rPr>
          <w:fldChar w:fldCharType="end"/>
        </w:r>
      </w:ins>
      <w:ins w:id="211" w:author="Phil" w:date="2016-04-28T16:09:00Z">
        <w:r w:rsidR="00F35784">
          <w:rPr>
            <w:rFonts w:ascii="Times New Roman" w:eastAsia="Times New Roman" w:hAnsi="Times New Roman" w:cs="Times New Roman"/>
            <w:sz w:val="24"/>
            <w:szCs w:val="24"/>
          </w:rPr>
          <w:t>. As a result f</w:t>
        </w:r>
      </w:ins>
      <w:ins w:id="212" w:author="Phil" w:date="2016-04-22T12:27:00Z">
        <w:r w:rsidR="0035031B">
          <w:rPr>
            <w:rFonts w:ascii="Times New Roman" w:eastAsia="Times New Roman" w:hAnsi="Times New Roman" w:cs="Times New Roman"/>
            <w:sz w:val="24"/>
            <w:szCs w:val="24"/>
          </w:rPr>
          <w:t>orest age was log transformed as data exploration indicated only 3 forests over 50 years old</w:t>
        </w:r>
      </w:ins>
      <w:ins w:id="213" w:author="Phil" w:date="2016-04-22T12:28:00Z">
        <w:r w:rsidR="0035031B">
          <w:rPr>
            <w:rFonts w:ascii="Times New Roman" w:eastAsia="Times New Roman" w:hAnsi="Times New Roman" w:cs="Times New Roman"/>
            <w:sz w:val="24"/>
            <w:szCs w:val="24"/>
          </w:rPr>
          <w:t>, which would otherwise exert a large influence over coefficient values</w:t>
        </w:r>
      </w:ins>
      <w:ins w:id="214" w:author="Phil" w:date="2016-04-22T12:27:00Z">
        <w:r w:rsidR="0035031B">
          <w:rPr>
            <w:rFonts w:ascii="Times New Roman" w:eastAsia="Times New Roman" w:hAnsi="Times New Roman" w:cs="Times New Roman"/>
            <w:sz w:val="24"/>
            <w:szCs w:val="24"/>
          </w:rPr>
          <w:t>.</w:t>
        </w:r>
      </w:ins>
      <w:ins w:id="215" w:author="Phil" w:date="2016-04-22T12:30:00Z">
        <w:r w:rsidR="0035031B" w:rsidRPr="0035031B">
          <w:rPr>
            <w:rFonts w:ascii="Times New Roman" w:eastAsia="Times New Roman" w:hAnsi="Times New Roman" w:cs="Times New Roman"/>
            <w:sz w:val="24"/>
            <w:szCs w:val="24"/>
          </w:rPr>
          <w:t xml:space="preserve"> </w:t>
        </w:r>
      </w:ins>
      <w:moveToRangeStart w:id="216" w:author="Phil" w:date="2016-04-22T12:30:00Z" w:name="move449091578"/>
      <w:moveTo w:id="217" w:author="Phil" w:date="2016-04-22T12:30:00Z">
        <w:r w:rsidR="0035031B" w:rsidRPr="00E74A14">
          <w:rPr>
            <w:rFonts w:ascii="Times New Roman" w:eastAsia="Times New Roman" w:hAnsi="Times New Roman" w:cs="Times New Roman"/>
            <w:sz w:val="24"/>
            <w:szCs w:val="24"/>
          </w:rPr>
          <w:t xml:space="preserve">For all response variables, linear mixed-effects models, using the package </w:t>
        </w:r>
        <w:del w:id="218" w:author="Phil" w:date="2016-04-22T12:30:00Z">
          <w:r w:rsidR="0035031B" w:rsidRPr="00E74A14" w:rsidDel="0035031B">
            <w:rPr>
              <w:rFonts w:ascii="Times New Roman" w:eastAsia="Times New Roman" w:hAnsi="Times New Roman" w:cs="Times New Roman"/>
              <w:sz w:val="24"/>
              <w:szCs w:val="24"/>
            </w:rPr>
            <w:delText>nlme</w:delText>
          </w:r>
        </w:del>
      </w:moveTo>
      <w:ins w:id="219" w:author="Phil" w:date="2016-04-22T12:30:00Z">
        <w:r w:rsidR="0035031B">
          <w:rPr>
            <w:rFonts w:ascii="Times New Roman" w:eastAsia="Times New Roman" w:hAnsi="Times New Roman" w:cs="Times New Roman"/>
            <w:sz w:val="24"/>
            <w:szCs w:val="24"/>
          </w:rPr>
          <w:t>lme4</w:t>
        </w:r>
      </w:ins>
      <w:moveTo w:id="220" w:author="Phil" w:date="2016-04-22T12:30:00Z">
        <w:del w:id="221" w:author="Phil" w:date="2016-04-22T12:31:00Z">
          <w:r w:rsidR="0035031B" w:rsidRPr="00E74A14" w:rsidDel="0035031B">
            <w:rPr>
              <w:rFonts w:ascii="Times New Roman" w:eastAsia="Times New Roman" w:hAnsi="Times New Roman" w:cs="Times New Roman"/>
              <w:sz w:val="24"/>
              <w:szCs w:val="24"/>
            </w:rPr>
            <w:delText xml:space="preserve"> </w:delText>
          </w:r>
        </w:del>
      </w:moveTo>
      <w:ins w:id="222" w:author="Phil" w:date="2016-04-22T12:31:00Z">
        <w:r w:rsidR="0035031B">
          <w:rPr>
            <w:rFonts w:ascii="Times New Roman" w:eastAsia="Times New Roman" w:hAnsi="Times New Roman" w:cs="Times New Roman"/>
            <w:sz w:val="24"/>
            <w:szCs w:val="24"/>
          </w:rPr>
          <w:fldChar w:fldCharType="begin" w:fldLock="1"/>
        </w:r>
      </w:ins>
      <w:r w:rsidR="0035031B">
        <w:rPr>
          <w:rFonts w:ascii="Times New Roman" w:eastAsia="Times New Roman" w:hAnsi="Times New Roman" w:cs="Times New Roman"/>
          <w:sz w:val="24"/>
          <w:szCs w:val="24"/>
        </w:rPr>
        <w:instrText>ADDIN CSL_CITATION { "citationItems" : [ { "id" : "ITEM-1", "itemData" : { "author" : [ { "dropping-particle" : "", "family" : "Bates", "given" : "D", "non-dropping-particle" : "", "parse-names" : false, "suffix" : "" }, { "dropping-particle" : "", "family" : "Maechler", "given" : "M", "non-dropping-particle" : "", "parse-names" : false, "suffix" : "" }, { "dropping-particle" : "", "family" : "Bolker", "given" : "BM", "non-dropping-particle" : "", "parse-names" : false, "suffix" : "" }, { "dropping-particle" : "", "family" : "Walker", "given" : "S", "non-dropping-particle" : "", "parse-names" : false, "suffix" : "" } ], "container-title" : "ArXiv", "id" : "ITEM-1", "issued" : { "date-parts" : [ [ "2014" ] ] }, "title" : "lme4: Linear mixed-effects models using Eigen and S4.", "type" : "article-journal" }, "uris" : [ "http://www.mendeley.com/documents/?uuid=8e8ade27-d36f-4ea1-800b-c2e8eb67b513"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5031B">
        <w:rPr>
          <w:rFonts w:ascii="Times New Roman" w:eastAsia="Times New Roman" w:hAnsi="Times New Roman" w:cs="Times New Roman"/>
          <w:sz w:val="24"/>
          <w:szCs w:val="24"/>
        </w:rPr>
        <w:fldChar w:fldCharType="separate"/>
      </w:r>
      <w:r w:rsidR="0035031B" w:rsidRPr="0035031B">
        <w:rPr>
          <w:rFonts w:ascii="Times New Roman" w:eastAsia="Times New Roman" w:hAnsi="Times New Roman" w:cs="Times New Roman"/>
          <w:noProof/>
          <w:sz w:val="24"/>
          <w:szCs w:val="24"/>
        </w:rPr>
        <w:t xml:space="preserve">(Bates </w:t>
      </w:r>
      <w:r w:rsidR="0035031B" w:rsidRPr="0035031B">
        <w:rPr>
          <w:rFonts w:ascii="Times New Roman" w:eastAsia="Times New Roman" w:hAnsi="Times New Roman" w:cs="Times New Roman"/>
          <w:i/>
          <w:noProof/>
          <w:sz w:val="24"/>
          <w:szCs w:val="24"/>
        </w:rPr>
        <w:t>et al.</w:t>
      </w:r>
      <w:r w:rsidR="0035031B" w:rsidRPr="0035031B">
        <w:rPr>
          <w:rFonts w:ascii="Times New Roman" w:eastAsia="Times New Roman" w:hAnsi="Times New Roman" w:cs="Times New Roman"/>
          <w:noProof/>
          <w:sz w:val="24"/>
          <w:szCs w:val="24"/>
        </w:rPr>
        <w:t xml:space="preserve"> 2014)</w:t>
      </w:r>
      <w:ins w:id="223" w:author="Phil" w:date="2016-04-22T12:31:00Z">
        <w:r w:rsidR="0035031B">
          <w:rPr>
            <w:rFonts w:ascii="Times New Roman" w:eastAsia="Times New Roman" w:hAnsi="Times New Roman" w:cs="Times New Roman"/>
            <w:sz w:val="24"/>
            <w:szCs w:val="24"/>
          </w:rPr>
          <w:fldChar w:fldCharType="end"/>
        </w:r>
      </w:ins>
      <w:moveTo w:id="224" w:author="Phil" w:date="2016-04-22T12:30:00Z">
        <w:del w:id="225" w:author="Phil" w:date="2016-04-22T12:31:00Z">
          <w:r w:rsidR="0035031B" w:rsidRPr="00E74A14" w:rsidDel="0035031B">
            <w:rPr>
              <w:rFonts w:ascii="Times New Roman" w:eastAsia="Times New Roman" w:hAnsi="Times New Roman" w:cs="Times New Roman"/>
              <w:sz w:val="24"/>
              <w:szCs w:val="24"/>
            </w:rPr>
            <w:fldChar w:fldCharType="begin" w:fldLock="1"/>
          </w:r>
          <w:r w:rsidR="0035031B" w:rsidDel="0035031B">
            <w:rPr>
              <w:rFonts w:ascii="Times New Roman" w:eastAsia="Times New Roman" w:hAnsi="Times New Roman" w:cs="Times New Roman"/>
              <w:sz w:val="24"/>
              <w:szCs w:val="24"/>
            </w:rPr>
            <w:delInstrText>ADDIN CSL_CITATION { "citationID" : "v1qqrc7ni", "citationItems" : [ { "id" : "ITEM-1", "itemData" : { "author" : [ { "dropping-particle" : "", "family" : "Pinheiro", "given" : "Jose", "non-dropping-particle" : "", "parse-names" : false, "suffix" : "" }, { "dropping-particle" : "", "family" : "Bates", "given" : "Douglas", "non-dropping-particle" : "", "parse-names" : false, "suffix" : "" }, { "dropping-particle" : "", "family" : "DebRoy", "given" : "Saikat", "non-dropping-particle" : "", "parse-names" : false, "suffix" : "" }, { "dropping-particle" : "", "family" : "Sarkar", "given" : "Deepayan", "non-dropping-particle" : "", "parse-names" : false, "suffix" : "" }, { "dropping-particle" : "", "family" : "R Core Team", "given" : "", "non-dropping-particle" : "", "parse-names" : false, "suffix" : "" } ], "id" : "ITEM-1", "issued" : { "date-parts" : [ [ "2015" ] ] }, "title" : "nlme: Linear and Nonlinear Mixed Effects Models", "type" : "book" }, "uri" : [ "http://zotero.org/users/local/lSswCld9/items/ZEGWEZZ8" ], "uris" : [ "http://zotero.org/users/local/lSswCld9/items/ZEGWEZZ8", "http://www.mendeley.com/documents/?uuid=c65a9e15-0243-473e-b390-613cce5d1385" ] } ], "mendeley" : { "formattedCitation" : "(Pinheiro &lt;i&gt;et al.&lt;/i&gt; 2015)", "plainTextFormattedCitation" : "(Pinheiro et al. 2015)", "previouslyFormattedCitation" : "(Pinheiro &lt;i&gt;et al.&lt;/i&gt; 2015)" }, "properties" : { "formattedCitation" : "(Pinheiro et al. 2015)", "noteIndex" : 0, "plainCitation" : "(Pinheiro et al. 2015)" }, "schema" : "https://github.com/citation-style-language/schema/raw/master/csl-citation.json" }</w:delInstrText>
          </w:r>
          <w:r w:rsidR="0035031B" w:rsidRPr="00E74A14" w:rsidDel="0035031B">
            <w:rPr>
              <w:rFonts w:ascii="Times New Roman" w:eastAsia="Times New Roman" w:hAnsi="Times New Roman" w:cs="Times New Roman"/>
              <w:sz w:val="24"/>
              <w:szCs w:val="24"/>
            </w:rPr>
            <w:fldChar w:fldCharType="separate"/>
          </w:r>
          <w:r w:rsidR="0035031B" w:rsidRPr="007B3AF8" w:rsidDel="0035031B">
            <w:rPr>
              <w:rFonts w:ascii="Times New Roman" w:hAnsi="Times New Roman" w:cs="Times New Roman"/>
              <w:noProof/>
              <w:sz w:val="24"/>
              <w:szCs w:val="24"/>
            </w:rPr>
            <w:delText xml:space="preserve">(Pinheiro </w:delText>
          </w:r>
          <w:r w:rsidR="0035031B" w:rsidRPr="007B3AF8" w:rsidDel="0035031B">
            <w:rPr>
              <w:rFonts w:ascii="Times New Roman" w:hAnsi="Times New Roman" w:cs="Times New Roman"/>
              <w:i/>
              <w:noProof/>
              <w:sz w:val="24"/>
              <w:szCs w:val="24"/>
            </w:rPr>
            <w:delText>et al.</w:delText>
          </w:r>
          <w:r w:rsidR="0035031B" w:rsidRPr="007B3AF8" w:rsidDel="0035031B">
            <w:rPr>
              <w:rFonts w:ascii="Times New Roman" w:hAnsi="Times New Roman" w:cs="Times New Roman"/>
              <w:noProof/>
              <w:sz w:val="24"/>
              <w:szCs w:val="24"/>
            </w:rPr>
            <w:delText xml:space="preserve"> 2015)</w:delText>
          </w:r>
          <w:r w:rsidR="0035031B" w:rsidRPr="00E74A14" w:rsidDel="0035031B">
            <w:rPr>
              <w:rFonts w:ascii="Times New Roman" w:eastAsia="Times New Roman" w:hAnsi="Times New Roman" w:cs="Times New Roman"/>
              <w:sz w:val="24"/>
              <w:szCs w:val="24"/>
            </w:rPr>
            <w:fldChar w:fldCharType="end"/>
          </w:r>
        </w:del>
        <w:r w:rsidR="0035031B" w:rsidRPr="00E74A14">
          <w:rPr>
            <w:rFonts w:ascii="Times New Roman" w:eastAsia="Times New Roman" w:hAnsi="Times New Roman" w:cs="Times New Roman"/>
            <w:sz w:val="24"/>
            <w:szCs w:val="24"/>
          </w:rPr>
          <w:t xml:space="preserve">, were used to </w:t>
        </w:r>
      </w:moveTo>
      <w:ins w:id="226" w:author="Phil" w:date="2016-04-22T12:31:00Z">
        <w:r w:rsidR="0035031B">
          <w:rPr>
            <w:rFonts w:ascii="Times New Roman" w:eastAsia="Times New Roman" w:hAnsi="Times New Roman" w:cs="Times New Roman"/>
            <w:sz w:val="24"/>
            <w:szCs w:val="24"/>
          </w:rPr>
          <w:t xml:space="preserve">along with the package MuMIn </w:t>
        </w:r>
      </w:ins>
      <w:ins w:id="227" w:author="Phil" w:date="2016-04-22T12:32:00Z">
        <w:r w:rsidR="0035031B">
          <w:rPr>
            <w:rFonts w:ascii="Times New Roman" w:eastAsia="Times New Roman" w:hAnsi="Times New Roman" w:cs="Times New Roman"/>
            <w:sz w:val="24"/>
            <w:szCs w:val="24"/>
          </w:rPr>
          <w:fldChar w:fldCharType="begin" w:fldLock="1"/>
        </w:r>
      </w:ins>
      <w:r w:rsidR="0035031B">
        <w:rPr>
          <w:rFonts w:ascii="Times New Roman" w:eastAsia="Times New Roman" w:hAnsi="Times New Roman" w:cs="Times New Roman"/>
          <w:sz w:val="24"/>
          <w:szCs w:val="24"/>
        </w:rPr>
        <w:instrText>ADDIN CSL_CITATION {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"noteIndex" : 0 }, "schema" : "https://github.com/citation-style-language/schema/raw/master/csl-citation.json" }</w:instrText>
      </w:r>
      <w:r w:rsidR="0035031B">
        <w:rPr>
          <w:rFonts w:ascii="Times New Roman" w:eastAsia="Times New Roman" w:hAnsi="Times New Roman" w:cs="Times New Roman"/>
          <w:sz w:val="24"/>
          <w:szCs w:val="24"/>
        </w:rPr>
        <w:fldChar w:fldCharType="separate"/>
      </w:r>
      <w:r w:rsidR="0035031B" w:rsidRPr="0035031B">
        <w:rPr>
          <w:rFonts w:ascii="Times New Roman" w:eastAsia="Times New Roman" w:hAnsi="Times New Roman" w:cs="Times New Roman"/>
          <w:noProof/>
          <w:sz w:val="24"/>
          <w:szCs w:val="24"/>
        </w:rPr>
        <w:t>(Barton 2014)</w:t>
      </w:r>
      <w:ins w:id="228" w:author="Phil" w:date="2016-04-22T12:32:00Z">
        <w:r w:rsidR="0035031B">
          <w:rPr>
            <w:rFonts w:ascii="Times New Roman" w:eastAsia="Times New Roman" w:hAnsi="Times New Roman" w:cs="Times New Roman"/>
            <w:sz w:val="24"/>
            <w:szCs w:val="24"/>
          </w:rPr>
          <w:fldChar w:fldCharType="end"/>
        </w:r>
        <w:r w:rsidR="0035031B">
          <w:rPr>
            <w:rFonts w:ascii="Times New Roman" w:eastAsia="Times New Roman" w:hAnsi="Times New Roman" w:cs="Times New Roman"/>
            <w:sz w:val="24"/>
            <w:szCs w:val="24"/>
          </w:rPr>
          <w:t xml:space="preserve"> to</w:t>
        </w:r>
      </w:ins>
      <w:moveTo w:id="229" w:author="Phil" w:date="2016-04-22T12:30:00Z">
        <w:del w:id="230" w:author="Phil" w:date="2016-04-22T12:31:00Z">
          <w:r w:rsidR="0035031B" w:rsidRPr="00E74A14" w:rsidDel="0035031B">
            <w:rPr>
              <w:rFonts w:ascii="Times New Roman" w:eastAsia="Times New Roman" w:hAnsi="Times New Roman" w:cs="Times New Roman"/>
              <w:sz w:val="24"/>
              <w:szCs w:val="24"/>
            </w:rPr>
            <w:delText>investigate</w:delText>
          </w:r>
        </w:del>
      </w:moveTo>
      <w:ins w:id="231" w:author="Phil" w:date="2016-04-22T12:32:00Z">
        <w:r w:rsidR="0035031B">
          <w:rPr>
            <w:rFonts w:ascii="Times New Roman" w:eastAsia="Times New Roman" w:hAnsi="Times New Roman" w:cs="Times New Roman"/>
            <w:sz w:val="24"/>
            <w:szCs w:val="24"/>
          </w:rPr>
          <w:t xml:space="preserve"> </w:t>
        </w:r>
      </w:ins>
      <w:ins w:id="232" w:author="Phil" w:date="2016-04-22T12:31:00Z">
        <w:r w:rsidR="0035031B">
          <w:rPr>
            <w:rFonts w:ascii="Times New Roman" w:eastAsia="Times New Roman" w:hAnsi="Times New Roman" w:cs="Times New Roman"/>
            <w:sz w:val="24"/>
            <w:szCs w:val="24"/>
          </w:rPr>
          <w:t>test the pars</w:t>
        </w:r>
      </w:ins>
      <w:ins w:id="233" w:author="Phil" w:date="2016-04-22T12:32:00Z">
        <w:r w:rsidR="0035031B">
          <w:rPr>
            <w:rFonts w:ascii="Times New Roman" w:eastAsia="Times New Roman" w:hAnsi="Times New Roman" w:cs="Times New Roman"/>
            <w:sz w:val="24"/>
            <w:szCs w:val="24"/>
          </w:rPr>
          <w:t>imony</w:t>
        </w:r>
      </w:ins>
      <w:moveTo w:id="234" w:author="Phil" w:date="2016-04-22T12:30:00Z">
        <w:r w:rsidR="0035031B" w:rsidRPr="00E74A14">
          <w:rPr>
            <w:rFonts w:ascii="Times New Roman" w:eastAsia="Times New Roman" w:hAnsi="Times New Roman" w:cs="Times New Roman"/>
            <w:sz w:val="24"/>
            <w:szCs w:val="24"/>
          </w:rPr>
          <w:t xml:space="preserve"> </w:t>
        </w:r>
      </w:moveTo>
      <w:ins w:id="235" w:author="Phil" w:date="2016-04-22T12:32:00Z">
        <w:r w:rsidR="0035031B">
          <w:rPr>
            <w:rFonts w:ascii="Times New Roman" w:eastAsia="Times New Roman" w:hAnsi="Times New Roman" w:cs="Times New Roman"/>
            <w:sz w:val="24"/>
            <w:szCs w:val="24"/>
          </w:rPr>
          <w:t xml:space="preserve">of models including </w:t>
        </w:r>
      </w:ins>
      <w:moveTo w:id="236" w:author="Phil" w:date="2016-04-22T12:30:00Z">
        <w:del w:id="237" w:author="Phil" w:date="2016-04-22T12:32:00Z">
          <w:r w:rsidR="0035031B" w:rsidRPr="00E74A14" w:rsidDel="0035031B">
            <w:rPr>
              <w:rFonts w:ascii="Times New Roman" w:eastAsia="Times New Roman" w:hAnsi="Times New Roman" w:cs="Times New Roman"/>
              <w:sz w:val="24"/>
              <w:szCs w:val="24"/>
            </w:rPr>
            <w:delText xml:space="preserve">their relationship with </w:delText>
          </w:r>
        </w:del>
        <w:r w:rsidR="0035031B" w:rsidRPr="00E74A14">
          <w:rPr>
            <w:rFonts w:ascii="Times New Roman" w:eastAsia="Times New Roman" w:hAnsi="Times New Roman" w:cs="Times New Roman"/>
            <w:sz w:val="24"/>
            <w:szCs w:val="24"/>
          </w:rPr>
          <w:t xml:space="preserve">secondary forest age, </w:t>
        </w:r>
        <w:del w:id="238" w:author="Phil" w:date="2016-04-28T16:10:00Z">
          <w:r w:rsidR="0035031B" w:rsidRPr="00E74A14" w:rsidDel="00AA2922">
            <w:rPr>
              <w:rFonts w:ascii="Times New Roman" w:eastAsia="Times New Roman" w:hAnsi="Times New Roman" w:cs="Times New Roman"/>
              <w:sz w:val="24"/>
              <w:szCs w:val="24"/>
            </w:rPr>
            <w:delText>disturbance history</w:delText>
          </w:r>
        </w:del>
        <w:del w:id="239" w:author="Phil" w:date="2016-04-22T12:32:00Z">
          <w:r w:rsidR="0035031B" w:rsidRPr="00E74A14" w:rsidDel="0035031B">
            <w:rPr>
              <w:rFonts w:ascii="Times New Roman" w:eastAsia="Times New Roman" w:hAnsi="Times New Roman" w:cs="Times New Roman"/>
              <w:sz w:val="24"/>
              <w:szCs w:val="24"/>
            </w:rPr>
            <w:delText xml:space="preserve"> and </w:delText>
          </w:r>
        </w:del>
        <w:del w:id="240" w:author="Phil" w:date="2016-04-28T16:10:00Z">
          <w:r w:rsidR="0035031B" w:rsidRPr="00E74A14" w:rsidDel="00AA2922">
            <w:rPr>
              <w:rFonts w:ascii="Times New Roman" w:eastAsia="Times New Roman" w:hAnsi="Times New Roman" w:cs="Times New Roman"/>
              <w:sz w:val="24"/>
              <w:szCs w:val="24"/>
            </w:rPr>
            <w:delText>proximity to primary forest</w:delText>
          </w:r>
        </w:del>
      </w:moveTo>
      <w:ins w:id="241" w:author="Phil" w:date="2016-04-22T12:32:00Z">
        <w:r w:rsidR="0035031B">
          <w:rPr>
            <w:rFonts w:ascii="Times New Roman" w:eastAsia="Times New Roman" w:hAnsi="Times New Roman" w:cs="Times New Roman"/>
            <w:sz w:val="24"/>
            <w:szCs w:val="24"/>
          </w:rPr>
          <w:t>as well as null, intercept only models</w:t>
        </w:r>
      </w:ins>
      <w:moveTo w:id="242" w:author="Phil" w:date="2016-04-22T12:30:00Z">
        <w:r w:rsidR="0035031B" w:rsidRPr="00E74A14">
          <w:rPr>
            <w:rFonts w:ascii="Times New Roman" w:eastAsia="Times New Roman" w:hAnsi="Times New Roman" w:cs="Times New Roman"/>
            <w:sz w:val="24"/>
            <w:szCs w:val="24"/>
          </w:rPr>
          <w:t xml:space="preserve">. </w:t>
        </w:r>
        <w:del w:id="243" w:author="Phil" w:date="2016-04-22T12:33:00Z">
          <w:r w:rsidR="0035031B" w:rsidRPr="00E74A14" w:rsidDel="0035031B">
            <w:rPr>
              <w:rFonts w:ascii="Times New Roman" w:eastAsia="Times New Roman" w:hAnsi="Times New Roman" w:cs="Times New Roman"/>
              <w:sz w:val="24"/>
              <w:szCs w:val="24"/>
            </w:rPr>
            <w:delText xml:space="preserve">Where deemed appropriate from examination of the data, log relationships with secondary forest age were included. </w:delText>
          </w:r>
        </w:del>
        <w:r w:rsidR="0035031B" w:rsidRPr="00E74A14">
          <w:rPr>
            <w:rFonts w:ascii="Times New Roman" w:eastAsia="Times New Roman" w:hAnsi="Times New Roman" w:cs="Times New Roman"/>
            <w:sz w:val="24"/>
            <w:szCs w:val="24"/>
          </w:rPr>
          <w:t xml:space="preserve">Study identity was included as a random effect to avoid pseudoreplication as some studies compared multiple secondary forest sites with a single primary forest site. Models were run using maximum likelihood methods and model selection was based on Akaike information criterion </w:t>
        </w:r>
      </w:moveTo>
      <w:ins w:id="244" w:author="Phil" w:date="2016-04-22T12:38:00Z">
        <w:r w:rsidR="00600D0D">
          <w:rPr>
            <w:rFonts w:ascii="Times New Roman" w:eastAsia="Times New Roman" w:hAnsi="Times New Roman" w:cs="Times New Roman"/>
            <w:sz w:val="24"/>
            <w:szCs w:val="24"/>
          </w:rPr>
          <w:t xml:space="preserve">adjusted for small sample size </w:t>
        </w:r>
      </w:ins>
      <w:moveTo w:id="245" w:author="Phil" w:date="2016-04-22T12:30:00Z">
        <w:r w:rsidR="0035031B" w:rsidRPr="00E74A14">
          <w:rPr>
            <w:rFonts w:ascii="Times New Roman" w:eastAsia="Times New Roman" w:hAnsi="Times New Roman" w:cs="Times New Roman"/>
            <w:sz w:val="24"/>
            <w:szCs w:val="24"/>
          </w:rPr>
          <w:t>(AIC</w:t>
        </w:r>
      </w:moveTo>
      <w:ins w:id="246" w:author="Phil" w:date="2016-04-22T12:38:00Z">
        <w:r w:rsidR="00600D0D">
          <w:rPr>
            <w:rFonts w:ascii="Times New Roman" w:eastAsia="Times New Roman" w:hAnsi="Times New Roman" w:cs="Times New Roman"/>
            <w:sz w:val="24"/>
            <w:szCs w:val="24"/>
          </w:rPr>
          <w:t>c</w:t>
        </w:r>
      </w:ins>
      <w:moveTo w:id="247" w:author="Phil" w:date="2016-04-22T12:30:00Z">
        <w:r w:rsidR="0035031B" w:rsidRPr="00E74A14">
          <w:rPr>
            <w:rFonts w:ascii="Times New Roman" w:eastAsia="Times New Roman" w:hAnsi="Times New Roman" w:cs="Times New Roman"/>
            <w:sz w:val="24"/>
            <w:szCs w:val="24"/>
          </w:rPr>
          <w:t xml:space="preserve">). The goodness of fit of the </w:t>
        </w:r>
        <w:del w:id="248" w:author="Phil" w:date="2016-04-22T12:38:00Z">
          <w:r w:rsidR="0035031B" w:rsidRPr="00E74A14" w:rsidDel="00600D0D">
            <w:rPr>
              <w:rFonts w:ascii="Times New Roman" w:eastAsia="Times New Roman" w:hAnsi="Times New Roman" w:cs="Times New Roman"/>
              <w:sz w:val="24"/>
              <w:szCs w:val="24"/>
            </w:rPr>
            <w:delText>selected</w:delText>
          </w:r>
        </w:del>
      </w:moveTo>
      <w:ins w:id="249" w:author="Phil" w:date="2016-04-22T12:38:00Z">
        <w:r w:rsidR="00600D0D">
          <w:rPr>
            <w:rFonts w:ascii="Times New Roman" w:eastAsia="Times New Roman" w:hAnsi="Times New Roman" w:cs="Times New Roman"/>
            <w:sz w:val="24"/>
            <w:szCs w:val="24"/>
          </w:rPr>
          <w:t>most parsimonous</w:t>
        </w:r>
      </w:ins>
      <w:moveTo w:id="250" w:author="Phil" w:date="2016-04-22T12:30:00Z">
        <w:r w:rsidR="0035031B" w:rsidRPr="00E74A14">
          <w:rPr>
            <w:rFonts w:ascii="Times New Roman" w:eastAsia="Times New Roman" w:hAnsi="Times New Roman" w:cs="Times New Roman"/>
            <w:sz w:val="24"/>
            <w:szCs w:val="24"/>
          </w:rPr>
          <w:t xml:space="preserve"> models was estimated by calculating </w:t>
        </w:r>
        <w:r w:rsidR="0035031B" w:rsidRPr="00E74A14">
          <w:rPr>
            <w:rFonts w:ascii="Times New Roman" w:eastAsia="Times New Roman" w:hAnsi="Times New Roman" w:cs="Times New Roman"/>
            <w:i/>
            <w:sz w:val="24"/>
            <w:szCs w:val="24"/>
          </w:rPr>
          <w:t>R</w:t>
        </w:r>
        <w:r w:rsidR="0035031B" w:rsidRPr="00E74A14">
          <w:rPr>
            <w:rFonts w:ascii="Times New Roman" w:eastAsia="Times New Roman" w:hAnsi="Times New Roman" w:cs="Times New Roman"/>
            <w:sz w:val="24"/>
            <w:szCs w:val="24"/>
            <w:vertAlign w:val="superscript"/>
          </w:rPr>
          <w:t>2</w:t>
        </w:r>
        <w:r w:rsidR="0035031B" w:rsidRPr="00E74A14">
          <w:rPr>
            <w:rFonts w:ascii="Times New Roman" w:eastAsia="Times New Roman" w:hAnsi="Times New Roman" w:cs="Times New Roman"/>
            <w:sz w:val="24"/>
            <w:szCs w:val="24"/>
            <w:vertAlign w:val="subscript"/>
          </w:rPr>
          <w:t xml:space="preserve">GLMM </w:t>
        </w:r>
        <w:r w:rsidR="0035031B" w:rsidRPr="00E74A14">
          <w:rPr>
            <w:rFonts w:ascii="Times New Roman" w:eastAsia="Times New Roman" w:hAnsi="Times New Roman" w:cs="Times New Roman"/>
            <w:sz w:val="24"/>
            <w:szCs w:val="24"/>
          </w:rPr>
          <w:t xml:space="preserve">using the package MuMIn </w:t>
        </w:r>
        <w:r w:rsidR="0035031B" w:rsidRPr="00E74A14">
          <w:rPr>
            <w:rFonts w:ascii="Times New Roman" w:eastAsia="Times New Roman" w:hAnsi="Times New Roman" w:cs="Times New Roman"/>
            <w:sz w:val="24"/>
            <w:szCs w:val="24"/>
          </w:rPr>
          <w:fldChar w:fldCharType="begin" w:fldLock="1"/>
        </w:r>
        <w:r w:rsidR="0035031B">
          <w:rPr>
            <w:rFonts w:ascii="Times New Roman" w:eastAsia="Times New Roman" w:hAnsi="Times New Roman" w:cs="Times New Roman"/>
            <w:sz w:val="24"/>
            <w:szCs w:val="24"/>
          </w:rPr>
          <w:instrText>ADDIN CSL_CITATION { "citationID" : "67cr5blqr",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"formattedCitation" : "(Barton 2015)", "noteIndex" : 0, "plainCitation" : "(Barton 2015)" }, "schema" : "https://github.com/citation-style-language/schema/raw/master/csl-citation.json" }</w:instrText>
        </w:r>
        <w:r w:rsidR="0035031B" w:rsidRPr="00E74A14">
          <w:rPr>
            <w:rFonts w:ascii="Times New Roman" w:eastAsia="Times New Roman" w:hAnsi="Times New Roman" w:cs="Times New Roman"/>
            <w:sz w:val="24"/>
            <w:szCs w:val="24"/>
          </w:rPr>
          <w:fldChar w:fldCharType="separate"/>
        </w:r>
        <w:r w:rsidR="0035031B" w:rsidRPr="007B3AF8">
          <w:rPr>
            <w:rFonts w:ascii="Times New Roman" w:hAnsi="Times New Roman" w:cs="Times New Roman"/>
            <w:noProof/>
            <w:sz w:val="24"/>
            <w:szCs w:val="24"/>
          </w:rPr>
          <w:t>(Barton 2014)</w:t>
        </w:r>
        <w:r w:rsidR="0035031B" w:rsidRPr="00E74A14">
          <w:rPr>
            <w:rFonts w:ascii="Times New Roman" w:eastAsia="Times New Roman" w:hAnsi="Times New Roman" w:cs="Times New Roman"/>
            <w:sz w:val="24"/>
            <w:szCs w:val="24"/>
          </w:rPr>
          <w:fldChar w:fldCharType="end"/>
        </w:r>
        <w:r w:rsidR="0035031B" w:rsidRPr="00E74A14">
          <w:rPr>
            <w:rFonts w:ascii="Times New Roman" w:eastAsia="Times New Roman" w:hAnsi="Times New Roman" w:cs="Times New Roman"/>
            <w:sz w:val="24"/>
            <w:szCs w:val="24"/>
          </w:rPr>
          <w:t xml:space="preserve"> following Nakagawa and Schielzeth </w:t>
        </w:r>
        <w:r w:rsidR="0035031B" w:rsidRPr="00E74A14">
          <w:rPr>
            <w:rFonts w:ascii="Times New Roman" w:eastAsia="Times New Roman" w:hAnsi="Times New Roman" w:cs="Times New Roman"/>
            <w:sz w:val="24"/>
            <w:szCs w:val="24"/>
          </w:rPr>
          <w:fldChar w:fldCharType="begin" w:fldLock="1"/>
        </w:r>
      </w:moveTo>
      <w:r w:rsidR="00600D0D">
        <w:rPr>
          <w:rFonts w:ascii="Times New Roman" w:eastAsia="Times New Roman" w:hAnsi="Times New Roman" w:cs="Times New Roman"/>
          <w:sz w:val="24"/>
          <w:szCs w:val="24"/>
        </w:rPr>
        <w:instrText>ADDIN CSL_CITATION { "citationID" : "S00h9ZIu", "citationItems" : [ { "id" : "ITEM-1", "itemData" : { "DOI" : "10.1111/j.2041-210x.2012.00261.x", "ISSN" : "2041210X", "author" : [ { "dropping-particle" : "", "family" : "Nakagawa", "given" : "Shinichi", "non-dropping-particle" : "", "parse-names" : false, "suffix" : "" }, { "dropping-particle" : "", "family" : "Schielzeth", "given" : "Holger", "non-dropping-particle" : "", "parse-names" : false, "suffix" : "" } ], "container-title" : "Methods in Ecology and Evolution", "editor" : [ { "dropping-particle" : "", "family" : "O'Hara", "given" : "Robert B.", "non-dropping-particle" : "", "parse-names" : false, "suffix" : "" } ], "id" : "ITEM-1", "issue" : "2", "issued" : { "date-parts" : [ [ "2013", "2", "3" ] ] }, "page" : "133-142", "title" : "A general and simple method for obtaining R 2 from generalized linear mixed-effects models", "type" : "article-journal", "volume" : "4" }, "suppress-author" : 1, "uris" : [ "http://www.mendeley.com/documents/?uuid=f070f0f9-f2c2-418c-a935-5c265c8338cd" ] } ], "mendeley" : { "formattedCitation" : "(2013)", "plainTextFormattedCitation" : "(2013)", "previouslyFormattedCitation" : "(2013)" }, "properties" : { "formattedCitation" : "(2013)", "noteIndex" : 0, "plainCitation" : "(2013)" }, "schema" : "https://github.com/citation-style-language/schema/raw/master/csl-citation.json" }</w:instrText>
      </w:r>
      <w:moveTo w:id="251" w:author="Phil" w:date="2016-04-22T12:30:00Z">
        <w:r w:rsidR="0035031B" w:rsidRPr="00E74A14">
          <w:rPr>
            <w:rFonts w:ascii="Times New Roman" w:eastAsia="Times New Roman" w:hAnsi="Times New Roman" w:cs="Times New Roman"/>
            <w:sz w:val="24"/>
            <w:szCs w:val="24"/>
          </w:rPr>
          <w:fldChar w:fldCharType="separate"/>
        </w:r>
      </w:moveTo>
      <w:r w:rsidR="0035031B" w:rsidRPr="0035031B">
        <w:rPr>
          <w:rFonts w:ascii="Times New Roman" w:hAnsi="Times New Roman" w:cs="Times New Roman"/>
          <w:noProof/>
          <w:sz w:val="24"/>
          <w:szCs w:val="24"/>
        </w:rPr>
        <w:t>(2013)</w:t>
      </w:r>
      <w:moveTo w:id="252" w:author="Phil" w:date="2016-04-22T12:30:00Z">
        <w:r w:rsidR="0035031B" w:rsidRPr="00E74A14">
          <w:rPr>
            <w:rFonts w:ascii="Times New Roman" w:eastAsia="Times New Roman" w:hAnsi="Times New Roman" w:cs="Times New Roman"/>
            <w:sz w:val="24"/>
            <w:szCs w:val="24"/>
          </w:rPr>
          <w:fldChar w:fldCharType="end"/>
        </w:r>
        <w:r w:rsidR="0035031B" w:rsidRPr="00E74A14">
          <w:rPr>
            <w:rFonts w:ascii="Times New Roman" w:eastAsia="Times New Roman" w:hAnsi="Times New Roman" w:cs="Times New Roman"/>
            <w:sz w:val="24"/>
            <w:szCs w:val="24"/>
          </w:rPr>
          <w:t>.</w:t>
        </w:r>
      </w:moveTo>
      <w:ins w:id="253" w:author="Phil" w:date="2016-04-22T12:38:00Z">
        <w:r w:rsidR="00600D0D">
          <w:rPr>
            <w:rFonts w:ascii="Times New Roman" w:eastAsia="Times New Roman" w:hAnsi="Times New Roman" w:cs="Times New Roman"/>
            <w:sz w:val="24"/>
            <w:szCs w:val="24"/>
          </w:rPr>
          <w:t xml:space="preserve"> Prior to model selection the impact of different </w:t>
        </w:r>
        <w:r w:rsidR="00600D0D">
          <w:rPr>
            <w:rFonts w:ascii="Times New Roman" w:eastAsia="Times New Roman" w:hAnsi="Times New Roman" w:cs="Times New Roman"/>
            <w:sz w:val="24"/>
            <w:szCs w:val="24"/>
          </w:rPr>
          <w:lastRenderedPageBreak/>
          <w:t xml:space="preserve">methods on results was tested by fitting models with methods (point count, transect, mist-netting) including as random effects with </w:t>
        </w:r>
      </w:ins>
      <w:ins w:id="254" w:author="Phil" w:date="2016-04-22T12:40:00Z">
        <w:r w:rsidR="00600D0D">
          <w:rPr>
            <w:rFonts w:ascii="Times New Roman" w:eastAsia="Times New Roman" w:hAnsi="Times New Roman" w:cs="Times New Roman"/>
            <w:sz w:val="24"/>
            <w:szCs w:val="24"/>
          </w:rPr>
          <w:t>the model with lowest AICc selected. On no occasion did a model including study methods outperform on which solely contained a random effect for each individual study (Table S1)</w:t>
        </w:r>
      </w:ins>
      <w:ins w:id="255" w:author="Phil" w:date="2016-04-28T16:11:00Z">
        <w:r w:rsidR="00AA2922">
          <w:rPr>
            <w:rFonts w:ascii="Times New Roman" w:eastAsia="Times New Roman" w:hAnsi="Times New Roman" w:cs="Times New Roman"/>
            <w:sz w:val="24"/>
            <w:szCs w:val="24"/>
          </w:rPr>
          <w:t xml:space="preserve">. </w:t>
        </w:r>
      </w:ins>
    </w:p>
    <w:p w14:paraId="3A3DE227" w14:textId="1A0B60FB" w:rsidR="004D19A5" w:rsidRPr="008D5429" w:rsidDel="0035031B" w:rsidRDefault="0035031B">
      <w:pPr>
        <w:spacing w:line="480" w:lineRule="auto"/>
        <w:jc w:val="both"/>
        <w:rPr>
          <w:del w:id="256" w:author="Phil" w:date="2016-04-22T12:29:00Z"/>
          <w:rFonts w:ascii="Times New Roman" w:eastAsia="Times New Roman" w:hAnsi="Times New Roman" w:cs="Times New Roman"/>
          <w:sz w:val="24"/>
          <w:szCs w:val="24"/>
          <w:rPrChange w:id="257" w:author="Phil" w:date="2016-04-25T17:16:00Z">
            <w:rPr>
              <w:del w:id="258" w:author="Phil" w:date="2016-04-22T12:29:00Z"/>
              <w:sz w:val="24"/>
              <w:szCs w:val="24"/>
            </w:rPr>
          </w:rPrChange>
        </w:rPr>
        <w:pPrChange w:id="259" w:author="Phil" w:date="2016-04-25T17:16:00Z">
          <w:pPr>
            <w:spacing w:line="480" w:lineRule="auto"/>
            <w:ind w:firstLine="720"/>
            <w:jc w:val="both"/>
          </w:pPr>
        </w:pPrChange>
      </w:pPr>
      <w:moveToRangeStart w:id="260" w:author="Phil" w:date="2016-04-22T12:30:00Z" w:name="move449091551"/>
      <w:moveToRangeEnd w:id="216"/>
      <w:moveTo w:id="261" w:author="Phil" w:date="2016-04-22T12:30:00Z">
        <w:r w:rsidRPr="00E74A14">
          <w:rPr>
            <w:rFonts w:ascii="Times New Roman" w:eastAsia="Times New Roman" w:hAnsi="Times New Roman" w:cs="Times New Roman"/>
            <w:sz w:val="24"/>
            <w:szCs w:val="24"/>
          </w:rPr>
          <w:t>Phylogenetic correction was not used as we were assessing functional trait changes in terms of their putative impact on ecosystem function and not to explain changes in the avian community.</w:t>
        </w:r>
      </w:moveTo>
      <w:moveToRangeEnd w:id="260"/>
      <w:ins w:id="262" w:author="Phil" w:date="2016-04-22T12:29:00Z">
        <w:r>
          <w:rPr>
            <w:rFonts w:ascii="Times New Roman" w:eastAsia="Times New Roman" w:hAnsi="Times New Roman" w:cs="Times New Roman"/>
            <w:sz w:val="24"/>
            <w:szCs w:val="24"/>
          </w:rPr>
          <w:t xml:space="preserve"> </w:t>
        </w:r>
      </w:ins>
      <w:moveToRangeStart w:id="263" w:author="Phil" w:date="2016-04-22T12:29:00Z" w:name="move449091523"/>
      <w:moveTo w:id="264" w:author="Phil" w:date="2016-04-22T12:29:00Z">
        <w:r w:rsidRPr="00E74A14">
          <w:rPr>
            <w:rFonts w:ascii="Times New Roman" w:eastAsia="Times New Roman" w:hAnsi="Times New Roman" w:cs="Times New Roman"/>
            <w:sz w:val="24"/>
            <w:szCs w:val="24"/>
          </w:rPr>
          <w:t xml:space="preserve">All statistical analyses were performed using R version 3.1.1 </w:t>
        </w:r>
        <w:r w:rsidRPr="00E74A14">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 "citationID" : "1d0dirvrqv", "citationItems" : [ { "id" : "ITEM-1", "itemData" : { "author" : [ { "dropping-particle" : "", "family" : "R Core Team", "given" : "", "non-dropping-particle" : "", "parse-names" : false, "suffix" : "" } ], "id" : "ITEM-1", "issued" : { "date-parts" : [ [ "2014" ] ] }, "publisher" : "R Foundation for Statistical Computing", "publisher-place" : "Vienna, Austria", "title" : "R: A Language and Environment for Statistical Computing", "type" : "book" }, "uri" : [ "http://zotero.org/users/local/lSswCld9/items/K7U563U4" ], "uris" : [ "http://zotero.org/users/local/lSswCld9/items/K7U563U4", "http://www.mendeley.com/documents/?uuid=b11467aa-438a-420c-af1a-4b0d2459093f" ] } ], "mendeley" : { "formattedCitation" : "(R Core Team 2014)", "plainTextFormattedCitation" : "(R Core Team 2014)", "previouslyFormattedCitation" : "(R Core Team 2014)" }, "properties" : { "formattedCitation" : "(R Core Team 2014)", "noteIndex" : 0, "plainCitation" : "(R Core Team 2014)" }, "schema" : "https://github.com/citation-style-language/schema/raw/master/csl-citation.json" }</w:instrText>
        </w:r>
        <w:r w:rsidRPr="00E74A14">
          <w:rPr>
            <w:rFonts w:ascii="Times New Roman" w:eastAsia="Times New Roman" w:hAnsi="Times New Roman" w:cs="Times New Roman"/>
            <w:sz w:val="24"/>
            <w:szCs w:val="24"/>
          </w:rPr>
          <w:fldChar w:fldCharType="separate"/>
        </w:r>
        <w:r w:rsidRPr="007B3AF8">
          <w:rPr>
            <w:rFonts w:ascii="Times New Roman" w:hAnsi="Times New Roman" w:cs="Times New Roman"/>
            <w:noProof/>
            <w:sz w:val="24"/>
            <w:szCs w:val="24"/>
          </w:rPr>
          <w:t>(R Core Team 2014)</w:t>
        </w:r>
        <w:r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w:t>
        </w:r>
      </w:moveTo>
      <w:moveToRangeEnd w:id="263"/>
      <w:del w:id="265" w:author="Phil" w:date="2016-04-22T12:29:00Z">
        <w:r w:rsidR="003E27F8" w:rsidRPr="00E74A14" w:rsidDel="0035031B">
          <w:rPr>
            <w:rFonts w:ascii="Times New Roman" w:eastAsia="Times New Roman" w:hAnsi="Times New Roman" w:cs="Times New Roman"/>
            <w:sz w:val="24"/>
            <w:szCs w:val="24"/>
          </w:rPr>
          <w:delText>The forest dependency data were transformed prior to analysis to meet model assumptions. The proportional differences between secondary and reference primary forest sites were calculated and then the logit transformation performed to produce the response variable. After model fitting, predicted values were back-transformed to give values relative to primary forest. For analyses of all other response variables the value in secondary forest relative to that in primary forest was used.</w:delText>
        </w:r>
      </w:del>
    </w:p>
    <w:p w14:paraId="7319CA5B" w14:textId="238CD157" w:rsidR="004D19A5" w:rsidRPr="00E74A14" w:rsidRDefault="003E27F8">
      <w:pPr>
        <w:spacing w:line="480" w:lineRule="auto"/>
        <w:jc w:val="both"/>
        <w:rPr>
          <w:sz w:val="24"/>
          <w:szCs w:val="24"/>
        </w:rPr>
        <w:pPrChange w:id="266" w:author="Phil" w:date="2016-04-25T17:16:00Z">
          <w:pPr>
            <w:spacing w:line="480" w:lineRule="auto"/>
            <w:ind w:firstLine="720"/>
            <w:jc w:val="both"/>
          </w:pPr>
        </w:pPrChange>
      </w:pPr>
      <w:moveFromRangeStart w:id="267" w:author="Phil" w:date="2016-04-22T12:29:00Z" w:name="move449091523"/>
      <w:moveFrom w:id="268" w:author="Phil" w:date="2016-04-22T12:29:00Z">
        <w:r w:rsidRPr="00E74A14" w:rsidDel="0035031B">
          <w:rPr>
            <w:rFonts w:ascii="Times New Roman" w:eastAsia="Times New Roman" w:hAnsi="Times New Roman" w:cs="Times New Roman"/>
            <w:sz w:val="24"/>
            <w:szCs w:val="24"/>
          </w:rPr>
          <w:t xml:space="preserve">All statistical analyses were performed using R version 3.1.1 </w:t>
        </w:r>
        <w:r w:rsidR="00AD104C" w:rsidRPr="00E74A14" w:rsidDel="0035031B">
          <w:rPr>
            <w:rFonts w:ascii="Times New Roman" w:eastAsia="Times New Roman" w:hAnsi="Times New Roman" w:cs="Times New Roman"/>
            <w:sz w:val="24"/>
            <w:szCs w:val="24"/>
          </w:rPr>
          <w:fldChar w:fldCharType="begin" w:fldLock="1"/>
        </w:r>
        <w:r w:rsidR="007B48E3" w:rsidDel="0035031B">
          <w:rPr>
            <w:rFonts w:ascii="Times New Roman" w:eastAsia="Times New Roman" w:hAnsi="Times New Roman" w:cs="Times New Roman"/>
            <w:sz w:val="24"/>
            <w:szCs w:val="24"/>
          </w:rPr>
          <w:instrText>ADDIN CSL_CITATION { "citationID" : "1d0dirvrqv", "citationItems" : [ { "id" : "ITEM-1", "itemData" : { "author" : [ { "dropping-particle" : "", "family" : "R Core Team", "given" : "", "non-dropping-particle" : "", "parse-names" : false, "suffix" : "" } ], "id" : "ITEM-1", "issued" : { "date-parts" : [ [ "2014" ] ] }, "publisher" : "R Foundation for Statistical Computing", "publisher-place" : "Vienna, Austria", "title" : "R: A Language and Environment for Statistical Computing", "type" : "book" }, "uri" : [ "http://zotero.org/users/local/lSswCld9/items/K7U563U4" ], "uris" : [ "http://zotero.org/users/local/lSswCld9/items/K7U563U4", "http://www.mendeley.com/documents/?uuid=b11467aa-438a-420c-af1a-4b0d2459093f" ] } ], "mendeley" : { "formattedCitation" : "(R Core Team 2014)", "plainTextFormattedCitation" : "(R Core Team 2014)", "previouslyFormattedCitation" : "(R Core Team 2014)" }, "properties" : { "formattedCitation" : "(R Core Team 2014)", "noteIndex" : 0, "plainCitation" : "(R Core Team 2014)" }, "schema" : "https://github.com/citation-style-language/schema/raw/master/csl-citation.json" }</w:instrText>
        </w:r>
        <w:r w:rsidR="00AD104C" w:rsidRPr="00E74A14" w:rsidDel="0035031B">
          <w:rPr>
            <w:rFonts w:ascii="Times New Roman" w:eastAsia="Times New Roman" w:hAnsi="Times New Roman" w:cs="Times New Roman"/>
            <w:sz w:val="24"/>
            <w:szCs w:val="24"/>
          </w:rPr>
          <w:fldChar w:fldCharType="separate"/>
        </w:r>
        <w:r w:rsidR="00AD104C" w:rsidRPr="007B3AF8" w:rsidDel="0035031B">
          <w:rPr>
            <w:rFonts w:ascii="Times New Roman" w:hAnsi="Times New Roman" w:cs="Times New Roman"/>
            <w:noProof/>
            <w:sz w:val="24"/>
            <w:szCs w:val="24"/>
          </w:rPr>
          <w:t>(R Core Team 2014)</w:t>
        </w:r>
        <w:r w:rsidR="00AD104C" w:rsidRPr="00E74A14" w:rsidDel="0035031B">
          <w:rPr>
            <w:rFonts w:ascii="Times New Roman" w:eastAsia="Times New Roman" w:hAnsi="Times New Roman" w:cs="Times New Roman"/>
            <w:sz w:val="24"/>
            <w:szCs w:val="24"/>
          </w:rPr>
          <w:fldChar w:fldCharType="end"/>
        </w:r>
        <w:r w:rsidRPr="00E74A14" w:rsidDel="0035031B">
          <w:rPr>
            <w:rFonts w:ascii="Times New Roman" w:eastAsia="Times New Roman" w:hAnsi="Times New Roman" w:cs="Times New Roman"/>
            <w:sz w:val="24"/>
            <w:szCs w:val="24"/>
          </w:rPr>
          <w:t xml:space="preserve">. </w:t>
        </w:r>
      </w:moveFrom>
      <w:moveFromRangeStart w:id="269" w:author="Phil" w:date="2016-04-21T11:31:00Z" w:name="move449001632"/>
      <w:moveFromRangeEnd w:id="267"/>
      <w:moveFrom w:id="270" w:author="Phil" w:date="2016-04-21T11:31:00Z">
        <w:r w:rsidRPr="00E74A14" w:rsidDel="00D84ADA">
          <w:rPr>
            <w:rFonts w:ascii="Times New Roman" w:eastAsia="Times New Roman" w:hAnsi="Times New Roman" w:cs="Times New Roman"/>
            <w:sz w:val="24"/>
            <w:szCs w:val="24"/>
          </w:rPr>
          <w:t xml:space="preserve">The package FD </w:t>
        </w:r>
        <w:r w:rsidR="00AD104C" w:rsidRPr="00E74A14" w:rsidDel="00D84ADA">
          <w:rPr>
            <w:rFonts w:ascii="Times New Roman" w:eastAsia="Times New Roman" w:hAnsi="Times New Roman" w:cs="Times New Roman"/>
            <w:sz w:val="24"/>
            <w:szCs w:val="24"/>
          </w:rPr>
          <w:fldChar w:fldCharType="begin" w:fldLock="1"/>
        </w:r>
        <w:r w:rsidR="007B48E3" w:rsidDel="00D84ADA">
          <w:rPr>
            <w:rFonts w:ascii="Times New Roman" w:eastAsia="Times New Roman" w:hAnsi="Times New Roman" w:cs="Times New Roman"/>
            <w:sz w:val="24"/>
            <w:szCs w:val="24"/>
          </w:rPr>
          <w:instrText>ADDIN CSL_CITATION { "citationID" : "3up1du0ap", "citationItems" : [ { "id" : "ITEM-1", "itemData" : { "author" : [ { "dropping-particle" : "", "family" : "Lalibert\u00e9", "given" : "Etienne", "non-dropping-particle" : "", "parse-names" : false, "suffix" : "" }, { "dropping-particle" : "", "family" : "Legendre", "given" : "Pierre", "non-dropping-particle" : "", "parse-names" : false, "suffix" : "" }, { "dropping-particle" : "", "family" : "Shipley", "given" : "Bill", "non-dropping-particle" : "", "parse-names" : false, "suffix" : "" } ], "id" : "ITEM-1", "issued" : { "date-parts" : [ [ "2014" ] ] }, "title" : "FD: measuring functional diversity from multiple traits, and other tools for functional ecology", "type" : "book" }, "uri" : [ "http://zotero.org/users/local/lSswCld9/items/VZE7QW8R" ], "uris" : [ "http://zotero.org/users/local/lSswCld9/items/VZE7QW8R", "http://www.mendeley.com/documents/?uuid=f1458226-e049-479a-9cf4-d9427f540c52" ] } ], "mendeley" : { "formattedCitation" : "(Lalibert\u00e9, Legendre &amp; Shipley 2014)", "plainTextFormattedCitation" : "(Lalibert\u00e9, Legendre &amp; Shipley 2014)", "previouslyFormattedCitation" : "(Lalibert\u00e9, Legendre &amp; Shipley 2014)" }, "properties" : { "formattedCitation" : "{\\rtf (Lalibert\\uc0\\u233{} et al. 2014)}", "noteIndex" : 0, "plainCitation" : "(Lalibert\u00e9 et al. 2014)" }, "schema" : "https://github.com/citation-style-language/schema/raw/master/csl-citation.json" }</w:instrText>
        </w:r>
        <w:r w:rsidR="00AD104C" w:rsidRPr="00E74A14" w:rsidDel="00D84ADA">
          <w:rPr>
            <w:rFonts w:ascii="Times New Roman" w:eastAsia="Times New Roman" w:hAnsi="Times New Roman" w:cs="Times New Roman"/>
            <w:sz w:val="24"/>
            <w:szCs w:val="24"/>
          </w:rPr>
          <w:fldChar w:fldCharType="separate"/>
        </w:r>
        <w:r w:rsidR="007B3AF8" w:rsidRPr="007B3AF8" w:rsidDel="00D84ADA">
          <w:rPr>
            <w:rFonts w:ascii="Times New Roman" w:hAnsi="Times New Roman" w:cs="Times New Roman"/>
            <w:noProof/>
            <w:sz w:val="24"/>
            <w:szCs w:val="24"/>
          </w:rPr>
          <w:t>(Laliberté, Legendre &amp; Shipley 2014)</w:t>
        </w:r>
        <w:r w:rsidR="00AD104C" w:rsidRPr="00E74A14" w:rsidDel="00D84ADA">
          <w:rPr>
            <w:rFonts w:ascii="Times New Roman" w:eastAsia="Times New Roman" w:hAnsi="Times New Roman" w:cs="Times New Roman"/>
            <w:sz w:val="24"/>
            <w:szCs w:val="24"/>
          </w:rPr>
          <w:fldChar w:fldCharType="end"/>
        </w:r>
        <w:r w:rsidRPr="00E74A14" w:rsidDel="00D84ADA">
          <w:rPr>
            <w:rFonts w:ascii="Times New Roman" w:eastAsia="Times New Roman" w:hAnsi="Times New Roman" w:cs="Times New Roman"/>
            <w:sz w:val="24"/>
            <w:szCs w:val="24"/>
          </w:rPr>
          <w:t xml:space="preserve"> was used to compute three multidimensional functional diversity indices: Functional Richness (FRic), Functional Evenness (FEve) and Functional Divergence (FDiv). FRic represents the amount of niche space which is filled by </w:t>
        </w:r>
        <w:r w:rsidR="00D946D1" w:rsidRPr="00E74A14" w:rsidDel="00D84ADA">
          <w:rPr>
            <w:rFonts w:ascii="Times New Roman" w:eastAsia="Times New Roman" w:hAnsi="Times New Roman" w:cs="Times New Roman"/>
            <w:sz w:val="24"/>
            <w:szCs w:val="24"/>
          </w:rPr>
          <w:t xml:space="preserve">the </w:t>
        </w:r>
        <w:r w:rsidRPr="00E74A14" w:rsidDel="00D84ADA">
          <w:rPr>
            <w:rFonts w:ascii="Times New Roman" w:eastAsia="Times New Roman" w:hAnsi="Times New Roman" w:cs="Times New Roman"/>
            <w:sz w:val="24"/>
            <w:szCs w:val="24"/>
          </w:rPr>
          <w:t xml:space="preserve">species in the community, FEve represents the evenness of the abundance distribution within the filled niche space, and FDiv indicates the degree to which the abundance distribution in the niche space maximises divergence in functional characteristics in the community </w:t>
        </w:r>
        <w:r w:rsidR="00AD104C" w:rsidRPr="00E74A14" w:rsidDel="00D84ADA">
          <w:rPr>
            <w:rFonts w:ascii="Times New Roman" w:eastAsia="Times New Roman" w:hAnsi="Times New Roman" w:cs="Times New Roman"/>
            <w:sz w:val="24"/>
            <w:szCs w:val="24"/>
          </w:rPr>
          <w:fldChar w:fldCharType="begin" w:fldLock="1"/>
        </w:r>
        <w:r w:rsidR="007B48E3" w:rsidDel="00D84ADA">
          <w:rPr>
            <w:rFonts w:ascii="Times New Roman" w:eastAsia="Times New Roman" w:hAnsi="Times New Roman" w:cs="Times New Roman"/>
            <w:sz w:val="24"/>
            <w:szCs w:val="24"/>
          </w:rPr>
          <w:instrText>ADDIN CSL_CITATION { "citationID" : "2evpja7m71", "citationItems" : [ { "id" : "ITEM-1", "itemData" : { "DOI" : "10.1111/j.0030-1299.2005.13886.x", "ISSN" : "1600-0706", "author" : [ { "dropping-particle" : "", "family" : "Mason", "given" : "Norman W. H.", "non-dropping-particle" : "", "parse-names" : false, "suffix" : "" }, { "dropping-particle" : "", "family" : "Mouillot", "given" : "David", "non-dropping-particle" : "", "parse-names" : false, "suffix" : "" }, { "dropping-particle" : "", "family" : "Lee", "given" : "William G.", "non-dropping-particle" : "", "parse-names" : false, "suffix" : "" }, { "dropping-particle" : "", "family" : "Wilson", "given" : "J. Bastow", "non-dropping-particle" : "", "parse-names" : false, "suffix" : "" } ], "container-title" : "Oikos", "id" : "ITEM-1", "issue" : "1", "issued" : { "date-parts" : [ [ "2005" ] ] }, "page" : "112-118", "title" : "Functional richness, functional evenness and functional divergence: the primary components of functional diversity", "type" : "article-journal", "volume" : "111" }, "uri" : [ "http://zotero.org/users/local/lSswCld9/items/IGWNA5UI" ], "uris" : [ "http://zotero.org/users/local/lSswCld9/items/IGWNA5UI", "http://www.mendeley.com/documents/?uuid=36ae27e1-802e-4e0e-b115-e8fcb471e9bd" ] } ], "mendeley" : { "formattedCitation" : "(Mason &lt;i&gt;et al.&lt;/i&gt; 2005)", "plainTextFormattedCitation" : "(Mason et al. 2005)", "previouslyFormattedCitation" : "(Mason &lt;i&gt;et al.&lt;/i&gt; 2005)" }, "properties" : { "formattedCitation" : "(Mason et al. 2005)", "noteIndex" : 0, "plainCitation" : "(Mason et al. 2005)" }, "schema" : "https://github.com/citation-style-language/schema/raw/master/csl-citation.json" }</w:instrText>
        </w:r>
        <w:r w:rsidR="00AD104C" w:rsidRPr="00E74A14" w:rsidDel="00D84ADA">
          <w:rPr>
            <w:rFonts w:ascii="Times New Roman" w:eastAsia="Times New Roman" w:hAnsi="Times New Roman" w:cs="Times New Roman"/>
            <w:sz w:val="24"/>
            <w:szCs w:val="24"/>
          </w:rPr>
          <w:fldChar w:fldCharType="separate"/>
        </w:r>
        <w:r w:rsidR="007B3AF8" w:rsidRPr="007B3AF8" w:rsidDel="00D84ADA">
          <w:rPr>
            <w:rFonts w:ascii="Times New Roman" w:hAnsi="Times New Roman" w:cs="Times New Roman"/>
            <w:noProof/>
            <w:sz w:val="24"/>
            <w:szCs w:val="24"/>
          </w:rPr>
          <w:t xml:space="preserve">(Mason </w:t>
        </w:r>
        <w:r w:rsidR="007B3AF8" w:rsidRPr="007B3AF8" w:rsidDel="00D84ADA">
          <w:rPr>
            <w:rFonts w:ascii="Times New Roman" w:hAnsi="Times New Roman" w:cs="Times New Roman"/>
            <w:i/>
            <w:noProof/>
            <w:sz w:val="24"/>
            <w:szCs w:val="24"/>
          </w:rPr>
          <w:t>et al.</w:t>
        </w:r>
        <w:r w:rsidR="007B3AF8" w:rsidRPr="007B3AF8" w:rsidDel="00D84ADA">
          <w:rPr>
            <w:rFonts w:ascii="Times New Roman" w:hAnsi="Times New Roman" w:cs="Times New Roman"/>
            <w:noProof/>
            <w:sz w:val="24"/>
            <w:szCs w:val="24"/>
          </w:rPr>
          <w:t xml:space="preserve"> 2005)</w:t>
        </w:r>
        <w:r w:rsidR="00AD104C" w:rsidRPr="00E74A14" w:rsidDel="00D84ADA">
          <w:rPr>
            <w:rFonts w:ascii="Times New Roman" w:eastAsia="Times New Roman" w:hAnsi="Times New Roman" w:cs="Times New Roman"/>
            <w:sz w:val="24"/>
            <w:szCs w:val="24"/>
          </w:rPr>
          <w:fldChar w:fldCharType="end"/>
        </w:r>
        <w:r w:rsidRPr="00E74A14" w:rsidDel="00D84ADA">
          <w:rPr>
            <w:rFonts w:ascii="Times New Roman" w:eastAsia="Times New Roman" w:hAnsi="Times New Roman" w:cs="Times New Roman"/>
            <w:sz w:val="24"/>
            <w:szCs w:val="24"/>
          </w:rPr>
          <w:t>.</w:t>
        </w:r>
        <w:r w:rsidR="004E79E5" w:rsidRPr="00E74A14" w:rsidDel="00D84ADA">
          <w:rPr>
            <w:rFonts w:ascii="Times New Roman" w:eastAsia="Times New Roman" w:hAnsi="Times New Roman" w:cs="Times New Roman"/>
            <w:sz w:val="24"/>
            <w:szCs w:val="24"/>
          </w:rPr>
          <w:t xml:space="preserve"> </w:t>
        </w:r>
      </w:moveFrom>
      <w:moveFromRangeStart w:id="271" w:author="Phil" w:date="2016-04-22T12:30:00Z" w:name="move449091551"/>
      <w:moveFromRangeEnd w:id="269"/>
      <w:moveFrom w:id="272" w:author="Phil" w:date="2016-04-22T12:30:00Z">
        <w:r w:rsidR="004E79E5" w:rsidRPr="00E74A14" w:rsidDel="0035031B">
          <w:rPr>
            <w:rFonts w:ascii="Times New Roman" w:eastAsia="Times New Roman" w:hAnsi="Times New Roman" w:cs="Times New Roman"/>
            <w:sz w:val="24"/>
            <w:szCs w:val="24"/>
          </w:rPr>
          <w:t xml:space="preserve">Phylogenetic correction was not </w:t>
        </w:r>
        <w:r w:rsidR="009E6348" w:rsidRPr="00E74A14" w:rsidDel="0035031B">
          <w:rPr>
            <w:rFonts w:ascii="Times New Roman" w:eastAsia="Times New Roman" w:hAnsi="Times New Roman" w:cs="Times New Roman"/>
            <w:sz w:val="24"/>
            <w:szCs w:val="24"/>
          </w:rPr>
          <w:t xml:space="preserve">used </w:t>
        </w:r>
        <w:r w:rsidR="004E79E5" w:rsidRPr="00E74A14" w:rsidDel="0035031B">
          <w:rPr>
            <w:rFonts w:ascii="Times New Roman" w:eastAsia="Times New Roman" w:hAnsi="Times New Roman" w:cs="Times New Roman"/>
            <w:sz w:val="24"/>
            <w:szCs w:val="24"/>
          </w:rPr>
          <w:t>as we were assessing functional trait changes in terms of their putative impact on ecosystem function and not to explain changes in the avian community.</w:t>
        </w:r>
      </w:moveFrom>
      <w:moveFromRangeEnd w:id="271"/>
    </w:p>
    <w:p w14:paraId="3F74FD3E" w14:textId="4CF3B4FA" w:rsidR="004D19A5" w:rsidRPr="00E74A14" w:rsidDel="008D5429" w:rsidRDefault="003E27F8" w:rsidP="00B55543">
      <w:pPr>
        <w:spacing w:line="480" w:lineRule="auto"/>
        <w:ind w:firstLine="720"/>
        <w:jc w:val="both"/>
        <w:rPr>
          <w:del w:id="273" w:author="Phil" w:date="2016-04-25T17:16:00Z"/>
          <w:sz w:val="24"/>
          <w:szCs w:val="24"/>
        </w:rPr>
      </w:pPr>
      <w:moveFromRangeStart w:id="274" w:author="Phil" w:date="2016-04-22T12:30:00Z" w:name="move449091578"/>
      <w:moveFrom w:id="275" w:author="Phil" w:date="2016-04-22T12:30:00Z">
        <w:r w:rsidRPr="00E74A14" w:rsidDel="0035031B">
          <w:rPr>
            <w:rFonts w:ascii="Times New Roman" w:eastAsia="Times New Roman" w:hAnsi="Times New Roman" w:cs="Times New Roman"/>
            <w:sz w:val="24"/>
            <w:szCs w:val="24"/>
          </w:rPr>
          <w:t xml:space="preserve">For all response variables, linear mixed-effects models, using the package nlme </w:t>
        </w:r>
        <w:r w:rsidR="00AD104C" w:rsidRPr="00E74A14" w:rsidDel="0035031B">
          <w:rPr>
            <w:rFonts w:ascii="Times New Roman" w:eastAsia="Times New Roman" w:hAnsi="Times New Roman" w:cs="Times New Roman"/>
            <w:sz w:val="24"/>
            <w:szCs w:val="24"/>
          </w:rPr>
          <w:fldChar w:fldCharType="begin" w:fldLock="1"/>
        </w:r>
        <w:r w:rsidR="007B48E3" w:rsidDel="0035031B">
          <w:rPr>
            <w:rFonts w:ascii="Times New Roman" w:eastAsia="Times New Roman" w:hAnsi="Times New Roman" w:cs="Times New Roman"/>
            <w:sz w:val="24"/>
            <w:szCs w:val="24"/>
          </w:rPr>
          <w:instrText>ADDIN CSL_CITATION { "citationID" : "v1qqrc7ni", "citationItems" : [ { "id" : "ITEM-1", "itemData" : { "author" : [ { "dropping-particle" : "", "family" : "Pinheiro", "given" : "Jose", "non-dropping-particle" : "", "parse-names" : false, "suffix" : "" }, { "dropping-particle" : "", "family" : "Bates", "given" : "Douglas", "non-dropping-particle" : "", "parse-names" : false, "suffix" : "" }, { "dropping-particle" : "", "family" : "DebRoy", "given" : "Saikat", "non-dropping-particle" : "", "parse-names" : false, "suffix" : "" }, { "dropping-particle" : "", "family" : "Sarkar", "given" : "Deepayan", "non-dropping-particle" : "", "parse-names" : false, "suffix" : "" }, { "dropping-particle" : "", "family" : "R Core Team", "given" : "", "non-dropping-particle" : "", "parse-names" : false, "suffix" : "" } ], "id" : "ITEM-1", "issued" : { "date-parts" : [ [ "2015" ] ] }, "title" : "nlme: Linear and Nonlinear Mixed Effects Models", "type" : "book" }, "uri" : [ "http://zotero.org/users/local/lSswCld9/items/ZEGWEZZ8" ], "uris" : [ "http://zotero.org/users/local/lSswCld9/items/ZEGWEZZ8", "http://www.mendeley.com/documents/?uuid=c65a9e15-0243-473e-b390-613cce5d1385" ] } ], "mendeley" : { "formattedCitation" : "(Pinheiro &lt;i&gt;et al.&lt;/i&gt; 2015)", "plainTextFormattedCitation" : "(Pinheiro et al. 2015)", "previouslyFormattedCitation" : "(Pinheiro &lt;i&gt;et al.&lt;/i&gt; 2015)" }, "properties" : { "formattedCitation" : "(Pinheiro et al. 2015)", "noteIndex" : 0, "plainCitation" : "(Pinheiro et al. 2015)" }, "schema" : "https://github.com/citation-style-language/schema/raw/master/csl-citation.json" }</w:instrText>
        </w:r>
        <w:r w:rsidR="00AD104C" w:rsidRPr="00E74A14" w:rsidDel="0035031B">
          <w:rPr>
            <w:rFonts w:ascii="Times New Roman" w:eastAsia="Times New Roman" w:hAnsi="Times New Roman" w:cs="Times New Roman"/>
            <w:sz w:val="24"/>
            <w:szCs w:val="24"/>
          </w:rPr>
          <w:fldChar w:fldCharType="separate"/>
        </w:r>
        <w:r w:rsidR="007B3AF8" w:rsidRPr="007B3AF8" w:rsidDel="0035031B">
          <w:rPr>
            <w:rFonts w:ascii="Times New Roman" w:hAnsi="Times New Roman" w:cs="Times New Roman"/>
            <w:noProof/>
            <w:sz w:val="24"/>
            <w:szCs w:val="24"/>
          </w:rPr>
          <w:t xml:space="preserve">(Pinheiro </w:t>
        </w:r>
        <w:r w:rsidR="007B3AF8" w:rsidRPr="007B3AF8" w:rsidDel="0035031B">
          <w:rPr>
            <w:rFonts w:ascii="Times New Roman" w:hAnsi="Times New Roman" w:cs="Times New Roman"/>
            <w:i/>
            <w:noProof/>
            <w:sz w:val="24"/>
            <w:szCs w:val="24"/>
          </w:rPr>
          <w:t>et al.</w:t>
        </w:r>
        <w:r w:rsidR="007B3AF8" w:rsidRPr="007B3AF8" w:rsidDel="0035031B">
          <w:rPr>
            <w:rFonts w:ascii="Times New Roman" w:hAnsi="Times New Roman" w:cs="Times New Roman"/>
            <w:noProof/>
            <w:sz w:val="24"/>
            <w:szCs w:val="24"/>
          </w:rPr>
          <w:t xml:space="preserve"> 2015)</w:t>
        </w:r>
        <w:r w:rsidR="00AD104C" w:rsidRPr="00E74A14" w:rsidDel="0035031B">
          <w:rPr>
            <w:rFonts w:ascii="Times New Roman" w:eastAsia="Times New Roman" w:hAnsi="Times New Roman" w:cs="Times New Roman"/>
            <w:sz w:val="24"/>
            <w:szCs w:val="24"/>
          </w:rPr>
          <w:fldChar w:fldCharType="end"/>
        </w:r>
        <w:r w:rsidRPr="00E74A14" w:rsidDel="0035031B">
          <w:rPr>
            <w:rFonts w:ascii="Times New Roman" w:eastAsia="Times New Roman" w:hAnsi="Times New Roman" w:cs="Times New Roman"/>
            <w:sz w:val="24"/>
            <w:szCs w:val="24"/>
          </w:rPr>
          <w:t xml:space="preserve">, were used to investigate their relationship with secondary forest age, disturbance history and proximity to primary forest. Where deemed appropriate from examination of the data, log relationships with secondary forest age were included. Study </w:t>
        </w:r>
        <w:r w:rsidR="009E6348" w:rsidRPr="00E74A14" w:rsidDel="0035031B">
          <w:rPr>
            <w:rFonts w:ascii="Times New Roman" w:eastAsia="Times New Roman" w:hAnsi="Times New Roman" w:cs="Times New Roman"/>
            <w:sz w:val="24"/>
            <w:szCs w:val="24"/>
          </w:rPr>
          <w:t xml:space="preserve">identity </w:t>
        </w:r>
        <w:r w:rsidRPr="00E74A14" w:rsidDel="0035031B">
          <w:rPr>
            <w:rFonts w:ascii="Times New Roman" w:eastAsia="Times New Roman" w:hAnsi="Times New Roman" w:cs="Times New Roman"/>
            <w:sz w:val="24"/>
            <w:szCs w:val="24"/>
          </w:rPr>
          <w:t xml:space="preserve">was included as a random effect to </w:t>
        </w:r>
        <w:r w:rsidR="009E6348" w:rsidRPr="00E74A14" w:rsidDel="0035031B">
          <w:rPr>
            <w:rFonts w:ascii="Times New Roman" w:eastAsia="Times New Roman" w:hAnsi="Times New Roman" w:cs="Times New Roman"/>
            <w:sz w:val="24"/>
            <w:szCs w:val="24"/>
          </w:rPr>
          <w:t>avoid</w:t>
        </w:r>
        <w:r w:rsidRPr="00E74A14" w:rsidDel="0035031B">
          <w:rPr>
            <w:rFonts w:ascii="Times New Roman" w:eastAsia="Times New Roman" w:hAnsi="Times New Roman" w:cs="Times New Roman"/>
            <w:sz w:val="24"/>
            <w:szCs w:val="24"/>
          </w:rPr>
          <w:t xml:space="preserve"> pseudoreplication as some studies compared multiple secondary forest sites with a single primary forest site. Models were run using maximum likelihood methods and model selection was based on Akaike information criterion (AIC). The goodness of fit of the selected models was estimated by calculating </w:t>
        </w:r>
        <w:r w:rsidRPr="00E74A14" w:rsidDel="0035031B">
          <w:rPr>
            <w:rFonts w:ascii="Times New Roman" w:eastAsia="Times New Roman" w:hAnsi="Times New Roman" w:cs="Times New Roman"/>
            <w:i/>
            <w:sz w:val="24"/>
            <w:szCs w:val="24"/>
          </w:rPr>
          <w:t>R</w:t>
        </w:r>
        <w:r w:rsidRPr="00E74A14" w:rsidDel="0035031B">
          <w:rPr>
            <w:rFonts w:ascii="Times New Roman" w:eastAsia="Times New Roman" w:hAnsi="Times New Roman" w:cs="Times New Roman"/>
            <w:sz w:val="24"/>
            <w:szCs w:val="24"/>
            <w:vertAlign w:val="superscript"/>
          </w:rPr>
          <w:t>2</w:t>
        </w:r>
        <w:r w:rsidRPr="00E74A14" w:rsidDel="0035031B">
          <w:rPr>
            <w:rFonts w:ascii="Times New Roman" w:eastAsia="Times New Roman" w:hAnsi="Times New Roman" w:cs="Times New Roman"/>
            <w:sz w:val="24"/>
            <w:szCs w:val="24"/>
            <w:vertAlign w:val="subscript"/>
          </w:rPr>
          <w:t xml:space="preserve">GLMM </w:t>
        </w:r>
        <w:r w:rsidRPr="00E74A14" w:rsidDel="0035031B">
          <w:rPr>
            <w:rFonts w:ascii="Times New Roman" w:eastAsia="Times New Roman" w:hAnsi="Times New Roman" w:cs="Times New Roman"/>
            <w:sz w:val="24"/>
            <w:szCs w:val="24"/>
          </w:rPr>
          <w:t xml:space="preserve">using the package MuMIn </w:t>
        </w:r>
        <w:r w:rsidR="00AD104C" w:rsidRPr="00E74A14" w:rsidDel="0035031B">
          <w:rPr>
            <w:rFonts w:ascii="Times New Roman" w:eastAsia="Times New Roman" w:hAnsi="Times New Roman" w:cs="Times New Roman"/>
            <w:sz w:val="24"/>
            <w:szCs w:val="24"/>
          </w:rPr>
          <w:fldChar w:fldCharType="begin" w:fldLock="1"/>
        </w:r>
        <w:r w:rsidR="007B48E3" w:rsidDel="0035031B">
          <w:rPr>
            <w:rFonts w:ascii="Times New Roman" w:eastAsia="Times New Roman" w:hAnsi="Times New Roman" w:cs="Times New Roman"/>
            <w:sz w:val="24"/>
            <w:szCs w:val="24"/>
          </w:rPr>
          <w:instrText>ADDIN CSL_CITATION { "citationID" : "67cr5blqr",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"formattedCitation" : "(Barton 2015)", "noteIndex" : 0, "plainCitation" : "(Barton 2015)" }, "schema" : "https://github.com/citation-style-language/schema/raw/master/csl-citation.json" }</w:instrText>
        </w:r>
        <w:r w:rsidR="00AD104C" w:rsidRPr="00E74A14" w:rsidDel="0035031B">
          <w:rPr>
            <w:rFonts w:ascii="Times New Roman" w:eastAsia="Times New Roman" w:hAnsi="Times New Roman" w:cs="Times New Roman"/>
            <w:sz w:val="24"/>
            <w:szCs w:val="24"/>
          </w:rPr>
          <w:fldChar w:fldCharType="separate"/>
        </w:r>
        <w:r w:rsidR="007B3AF8" w:rsidRPr="007B3AF8" w:rsidDel="0035031B">
          <w:rPr>
            <w:rFonts w:ascii="Times New Roman" w:hAnsi="Times New Roman" w:cs="Times New Roman"/>
            <w:noProof/>
            <w:sz w:val="24"/>
            <w:szCs w:val="24"/>
          </w:rPr>
          <w:t>(Barton 2014)</w:t>
        </w:r>
        <w:r w:rsidR="00AD104C" w:rsidRPr="00E74A14" w:rsidDel="0035031B">
          <w:rPr>
            <w:rFonts w:ascii="Times New Roman" w:eastAsia="Times New Roman" w:hAnsi="Times New Roman" w:cs="Times New Roman"/>
            <w:sz w:val="24"/>
            <w:szCs w:val="24"/>
          </w:rPr>
          <w:fldChar w:fldCharType="end"/>
        </w:r>
        <w:r w:rsidRPr="00E74A14" w:rsidDel="0035031B">
          <w:rPr>
            <w:rFonts w:ascii="Times New Roman" w:eastAsia="Times New Roman" w:hAnsi="Times New Roman" w:cs="Times New Roman"/>
            <w:sz w:val="24"/>
            <w:szCs w:val="24"/>
          </w:rPr>
          <w:t xml:space="preserve"> following Nakagawa and Schielzeth </w:t>
        </w:r>
        <w:r w:rsidR="00AD104C" w:rsidRPr="00E74A14" w:rsidDel="0035031B">
          <w:rPr>
            <w:rFonts w:ascii="Times New Roman" w:eastAsia="Times New Roman" w:hAnsi="Times New Roman" w:cs="Times New Roman"/>
            <w:sz w:val="24"/>
            <w:szCs w:val="24"/>
          </w:rPr>
          <w:fldChar w:fldCharType="begin" w:fldLock="1"/>
        </w:r>
        <w:r w:rsidR="007B48E3" w:rsidDel="0035031B">
          <w:rPr>
            <w:rFonts w:ascii="Times New Roman" w:eastAsia="Times New Roman" w:hAnsi="Times New Roman" w:cs="Times New Roman"/>
            <w:sz w:val="24"/>
            <w:szCs w:val="24"/>
          </w:rPr>
          <w:instrText>ADDIN CSL_CITATION { "citationID" : "S00h9ZIu", "citationItems" : [ { "id" : "ITEM-1", "itemData" : { "DOI" : "10.1111/j.2041-210x.2012.00261.x", "ISSN" : "2041210X", "author" : [ { "dropping-particle" : "", "family" : "Nakagawa", "given" : "Shinichi", "non-dropping-particle" : "", "parse-names" : false, "suffix" : "" }, { "dropping-particle" : "", "family" : "Schielzeth", "given" : "Holger", "non-dropping-particle" : "", "parse-names" : false, "suffix" : "" } ], "container-title" : "Methods in Ecology and Evolution", "editor" : [ { "dropping-particle" : "", "family" : "O'Hara", "given" : "Robert B.", "non-dropping-particle" : "", "parse-names" : false, "suffix" : "" } ], "id" : "ITEM-1", "issue" : "2", "issued" : { "date-parts" : [ [ "2013", "2", "3" ] ] }, "page" : "133-142", "title" : "A general and simple method for obtaining R 2 from generalized linear mixed-effects models", "type" : "article-journal", "volume" : "4" }, "uris" : [ "http://www.mendeley.com/documents/?uuid=f070f0f9-f2c2-418c-a935-5c265c8338cd" ] } ], "mendeley" : { "formattedCitation" : "(Nakagawa &amp; Schielzeth 2013)", "plainTextFormattedCitation" : "(Nakagawa &amp; Schielzeth 2013)", "previouslyFormattedCitation" : "(Nakagawa &amp; Schielzeth 2013)" }, "properties" : { "formattedCitation" : "(2013)", "noteIndex" : 0, "plainCitation" : "(2013)" }, "schema" : "https://github.com/citation-style-language/schema/raw/master/csl-citation.json" }</w:instrText>
        </w:r>
        <w:r w:rsidR="00AD104C" w:rsidRPr="00E74A14" w:rsidDel="0035031B">
          <w:rPr>
            <w:rFonts w:ascii="Times New Roman" w:eastAsia="Times New Roman" w:hAnsi="Times New Roman" w:cs="Times New Roman"/>
            <w:sz w:val="24"/>
            <w:szCs w:val="24"/>
          </w:rPr>
          <w:fldChar w:fldCharType="separate"/>
        </w:r>
        <w:r w:rsidR="007B3AF8" w:rsidRPr="007B3AF8" w:rsidDel="0035031B">
          <w:rPr>
            <w:rFonts w:ascii="Times New Roman" w:hAnsi="Times New Roman" w:cs="Times New Roman"/>
            <w:noProof/>
            <w:sz w:val="24"/>
            <w:szCs w:val="24"/>
          </w:rPr>
          <w:t>(Nakagawa &amp; Schielzeth 2013)</w:t>
        </w:r>
        <w:r w:rsidR="00AD104C" w:rsidRPr="00E74A14" w:rsidDel="0035031B">
          <w:rPr>
            <w:rFonts w:ascii="Times New Roman" w:eastAsia="Times New Roman" w:hAnsi="Times New Roman" w:cs="Times New Roman"/>
            <w:sz w:val="24"/>
            <w:szCs w:val="24"/>
          </w:rPr>
          <w:fldChar w:fldCharType="end"/>
        </w:r>
        <w:del w:id="276" w:author="Phil" w:date="2016-04-25T17:16:00Z">
          <w:r w:rsidRPr="00E74A14" w:rsidDel="008D5429">
            <w:rPr>
              <w:rFonts w:ascii="Times New Roman" w:eastAsia="Times New Roman" w:hAnsi="Times New Roman" w:cs="Times New Roman"/>
              <w:sz w:val="24"/>
              <w:szCs w:val="24"/>
            </w:rPr>
            <w:delText>.</w:delText>
          </w:r>
        </w:del>
      </w:moveFrom>
    </w:p>
    <w:moveFromRangeEnd w:id="274"/>
    <w:p w14:paraId="06241ADA" w14:textId="77777777" w:rsidR="004D19A5" w:rsidRPr="00E74A14" w:rsidRDefault="004D19A5">
      <w:pPr>
        <w:spacing w:line="480" w:lineRule="auto"/>
        <w:ind w:firstLine="720"/>
        <w:jc w:val="both"/>
        <w:rPr>
          <w:sz w:val="24"/>
          <w:szCs w:val="24"/>
        </w:rPr>
      </w:pPr>
    </w:p>
    <w:p w14:paraId="3226E32E"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b/>
          <w:sz w:val="24"/>
          <w:szCs w:val="24"/>
        </w:rPr>
        <w:t>Results</w:t>
      </w:r>
    </w:p>
    <w:p w14:paraId="18E62837" w14:textId="6CC1397B" w:rsidR="004D19A5" w:rsidRPr="00E74A14" w:rsidDel="00FF175B" w:rsidRDefault="003E27F8" w:rsidP="00B55543">
      <w:pPr>
        <w:spacing w:line="480" w:lineRule="auto"/>
        <w:rPr>
          <w:del w:id="277" w:author="Phil" w:date="2016-04-25T16:39:00Z"/>
          <w:sz w:val="24"/>
          <w:szCs w:val="24"/>
        </w:rPr>
      </w:pPr>
      <w:del w:id="278" w:author="Phil" w:date="2016-04-25T16:39:00Z">
        <w:r w:rsidRPr="00E74A14" w:rsidDel="00FF175B">
          <w:rPr>
            <w:rFonts w:ascii="Times New Roman" w:eastAsia="Times New Roman" w:hAnsi="Times New Roman" w:cs="Times New Roman"/>
            <w:b/>
            <w:i/>
            <w:sz w:val="24"/>
            <w:szCs w:val="24"/>
          </w:rPr>
          <w:delText>Literature summary</w:delText>
        </w:r>
      </w:del>
    </w:p>
    <w:p w14:paraId="50A18AEA" w14:textId="58ACEB9F" w:rsidR="004D19A5" w:rsidRDefault="003E27F8"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 xml:space="preserve">A total of 28 studies that aimed to sample the entire avian community with data on </w:t>
      </w:r>
      <w:del w:id="279" w:author="Phil" w:date="2016-04-28T16:11:00Z">
        <w:r w:rsidRPr="00E74A14" w:rsidDel="00AA2922">
          <w:rPr>
            <w:rFonts w:ascii="Times New Roman" w:eastAsia="Times New Roman" w:hAnsi="Times New Roman" w:cs="Times New Roman"/>
            <w:sz w:val="24"/>
            <w:szCs w:val="24"/>
          </w:rPr>
          <w:delText xml:space="preserve">72 sites, including </w:delText>
        </w:r>
      </w:del>
      <w:r w:rsidRPr="00E74A14">
        <w:rPr>
          <w:rFonts w:ascii="Times New Roman" w:eastAsia="Times New Roman" w:hAnsi="Times New Roman" w:cs="Times New Roman"/>
          <w:sz w:val="24"/>
          <w:szCs w:val="24"/>
        </w:rPr>
        <w:t xml:space="preserve">45 </w:t>
      </w:r>
      <w:ins w:id="280" w:author="Phil" w:date="2016-04-28T16:11:00Z">
        <w:r w:rsidR="00AA2922">
          <w:rPr>
            <w:rFonts w:ascii="Times New Roman" w:eastAsia="Times New Roman" w:hAnsi="Times New Roman" w:cs="Times New Roman"/>
            <w:sz w:val="24"/>
            <w:szCs w:val="24"/>
          </w:rPr>
          <w:t xml:space="preserve">paired </w:t>
        </w:r>
      </w:ins>
      <w:r w:rsidRPr="00E74A14">
        <w:rPr>
          <w:rFonts w:ascii="Times New Roman" w:eastAsia="Times New Roman" w:hAnsi="Times New Roman" w:cs="Times New Roman"/>
          <w:sz w:val="24"/>
          <w:szCs w:val="24"/>
        </w:rPr>
        <w:t xml:space="preserve">secondary </w:t>
      </w:r>
      <w:ins w:id="281" w:author="Phil" w:date="2016-04-28T16:11:00Z">
        <w:r w:rsidR="00AA2922">
          <w:rPr>
            <w:rFonts w:ascii="Times New Roman" w:eastAsia="Times New Roman" w:hAnsi="Times New Roman" w:cs="Times New Roman"/>
            <w:sz w:val="24"/>
            <w:szCs w:val="24"/>
          </w:rPr>
          <w:t>and primary forest</w:t>
        </w:r>
      </w:ins>
      <w:del w:id="282" w:author="Phil" w:date="2016-04-28T16:11:00Z">
        <w:r w:rsidRPr="00E74A14" w:rsidDel="00AA2922">
          <w:rPr>
            <w:rFonts w:ascii="Times New Roman" w:eastAsia="Times New Roman" w:hAnsi="Times New Roman" w:cs="Times New Roman"/>
            <w:sz w:val="24"/>
            <w:szCs w:val="24"/>
          </w:rPr>
          <w:delText>forest</w:delText>
        </w:r>
      </w:del>
      <w:r w:rsidRPr="00E74A14">
        <w:rPr>
          <w:rFonts w:ascii="Times New Roman" w:eastAsia="Times New Roman" w:hAnsi="Times New Roman" w:cs="Times New Roman"/>
          <w:sz w:val="24"/>
          <w:szCs w:val="24"/>
        </w:rPr>
        <w:t xml:space="preserve"> sites, were found in the systematic review. These studies documented 5065 observations of 1785 bird species. Details of studies used can be found in Table 1. Sites were widely distributed across the tropics but most were found in the Americas (46% of sites) or Asia (25%) (Table 1, </w:t>
      </w:r>
      <w:r w:rsidR="007F49DE" w:rsidRPr="00E74A14">
        <w:rPr>
          <w:rFonts w:ascii="Times New Roman" w:eastAsia="Times New Roman" w:hAnsi="Times New Roman" w:cs="Times New Roman"/>
          <w:sz w:val="24"/>
          <w:szCs w:val="24"/>
        </w:rPr>
        <w:t xml:space="preserve">Fig. </w:t>
      </w:r>
      <w:r w:rsidRPr="00E74A14">
        <w:rPr>
          <w:rFonts w:ascii="Times New Roman" w:eastAsia="Times New Roman" w:hAnsi="Times New Roman" w:cs="Times New Roman"/>
          <w:sz w:val="24"/>
          <w:szCs w:val="24"/>
        </w:rPr>
        <w:t xml:space="preserve">1). Secondary forest sites had regenerated for between 1 and 100 years but half of the sites had been disturbed within 10 years prior to the studies taking place (Table 1). Only </w:t>
      </w:r>
      <w:r w:rsidR="009E6348" w:rsidRPr="00E74A14">
        <w:rPr>
          <w:rFonts w:ascii="Times New Roman" w:eastAsia="Times New Roman" w:hAnsi="Times New Roman" w:cs="Times New Roman"/>
          <w:sz w:val="24"/>
          <w:szCs w:val="24"/>
        </w:rPr>
        <w:t xml:space="preserve">five </w:t>
      </w:r>
      <w:r w:rsidRPr="00E74A14">
        <w:rPr>
          <w:rFonts w:ascii="Times New Roman" w:eastAsia="Times New Roman" w:hAnsi="Times New Roman" w:cs="Times New Roman"/>
          <w:sz w:val="24"/>
          <w:szCs w:val="24"/>
        </w:rPr>
        <w:t xml:space="preserve">sites were older than 40 years </w:t>
      </w:r>
      <w:r w:rsidR="008125EE" w:rsidRPr="00E74A14">
        <w:rPr>
          <w:rFonts w:ascii="Times New Roman" w:eastAsia="Times New Roman" w:hAnsi="Times New Roman" w:cs="Times New Roman"/>
          <w:sz w:val="24"/>
          <w:szCs w:val="24"/>
        </w:rPr>
        <w:t>since disturbance</w:t>
      </w:r>
      <w:r w:rsidRPr="00E74A14">
        <w:rPr>
          <w:rFonts w:ascii="Times New Roman" w:eastAsia="Times New Roman" w:hAnsi="Times New Roman" w:cs="Times New Roman"/>
          <w:sz w:val="24"/>
          <w:szCs w:val="24"/>
        </w:rPr>
        <w:t xml:space="preserve">. </w:t>
      </w:r>
    </w:p>
    <w:p w14:paraId="71315656" w14:textId="77777777" w:rsidR="00FE02AE" w:rsidRPr="00E74A14" w:rsidRDefault="00FE02AE" w:rsidP="00B55543">
      <w:pPr>
        <w:spacing w:line="480" w:lineRule="auto"/>
        <w:ind w:firstLine="720"/>
        <w:jc w:val="both"/>
        <w:rPr>
          <w:sz w:val="24"/>
          <w:szCs w:val="24"/>
        </w:rPr>
      </w:pPr>
    </w:p>
    <w:p w14:paraId="605B110B" w14:textId="77777777"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t>Species richness</w:t>
      </w:r>
    </w:p>
    <w:p w14:paraId="20A9AB44" w14:textId="5AABDD18" w:rsidR="004D19A5" w:rsidDel="00FF175B" w:rsidRDefault="003E27F8" w:rsidP="00B55543">
      <w:pPr>
        <w:spacing w:line="480" w:lineRule="auto"/>
        <w:ind w:firstLine="720"/>
        <w:jc w:val="both"/>
        <w:rPr>
          <w:del w:id="283" w:author="Phil" w:date="2016-04-25T16:43:00Z"/>
          <w:rFonts w:ascii="Times New Roman" w:eastAsia="Times New Roman" w:hAnsi="Times New Roman" w:cs="Times New Roman"/>
          <w:sz w:val="24"/>
          <w:szCs w:val="24"/>
        </w:rPr>
      </w:pPr>
      <w:moveFromRangeStart w:id="284" w:author="Phil" w:date="2016-04-25T17:12:00Z" w:name="move449367679"/>
      <w:moveFrom w:id="285" w:author="Phil" w:date="2016-04-25T17:12:00Z">
        <w:r w:rsidRPr="00E74A14" w:rsidDel="00492DEE">
          <w:rPr>
            <w:rFonts w:ascii="Times New Roman" w:eastAsia="Times New Roman" w:hAnsi="Times New Roman" w:cs="Times New Roman"/>
            <w:sz w:val="24"/>
            <w:szCs w:val="24"/>
          </w:rPr>
          <w:t>Species richness relative to primary forest increased with secondary forest age (</w:t>
        </w:r>
        <w:r w:rsidR="007F49DE" w:rsidRPr="00E74A14" w:rsidDel="00492DEE">
          <w:rPr>
            <w:rFonts w:ascii="Times New Roman" w:eastAsia="Times New Roman" w:hAnsi="Times New Roman" w:cs="Times New Roman"/>
            <w:sz w:val="24"/>
            <w:szCs w:val="24"/>
          </w:rPr>
          <w:t xml:space="preserve">Fig. </w:t>
        </w:r>
        <w:r w:rsidRPr="00E74A14" w:rsidDel="00492DEE">
          <w:rPr>
            <w:rFonts w:ascii="Times New Roman" w:eastAsia="Times New Roman" w:hAnsi="Times New Roman" w:cs="Times New Roman"/>
            <w:sz w:val="24"/>
            <w:szCs w:val="24"/>
          </w:rPr>
          <w:t xml:space="preserve">2). </w:t>
        </w:r>
      </w:moveFrom>
      <w:moveFromRangeEnd w:id="284"/>
      <w:r w:rsidRPr="00E74A14">
        <w:rPr>
          <w:rFonts w:ascii="Times New Roman" w:eastAsia="Times New Roman" w:hAnsi="Times New Roman" w:cs="Times New Roman"/>
          <w:sz w:val="24"/>
          <w:szCs w:val="24"/>
        </w:rPr>
        <w:t xml:space="preserve">The best model describing </w:t>
      </w:r>
      <w:ins w:id="286" w:author="Phil" w:date="2016-04-25T17:15:00Z">
        <w:r w:rsidR="00A32CBD">
          <w:rPr>
            <w:rFonts w:ascii="Times New Roman" w:eastAsia="Times New Roman" w:hAnsi="Times New Roman" w:cs="Times New Roman"/>
            <w:sz w:val="24"/>
            <w:szCs w:val="24"/>
          </w:rPr>
          <w:t xml:space="preserve">difference in </w:t>
        </w:r>
      </w:ins>
      <w:r w:rsidRPr="00E74A14">
        <w:rPr>
          <w:rFonts w:ascii="Times New Roman" w:eastAsia="Times New Roman" w:hAnsi="Times New Roman" w:cs="Times New Roman"/>
          <w:sz w:val="24"/>
          <w:szCs w:val="24"/>
        </w:rPr>
        <w:t xml:space="preserve">species richness </w:t>
      </w:r>
      <w:ins w:id="287" w:author="Phil" w:date="2016-04-25T17:15:00Z">
        <w:r w:rsidR="00A32CBD">
          <w:rPr>
            <w:rFonts w:ascii="Times New Roman" w:eastAsia="Times New Roman" w:hAnsi="Times New Roman" w:cs="Times New Roman"/>
            <w:sz w:val="24"/>
            <w:szCs w:val="24"/>
          </w:rPr>
          <w:t xml:space="preserve">in secondary and primary forests </w:t>
        </w:r>
      </w:ins>
      <w:r w:rsidRPr="00E74A14">
        <w:rPr>
          <w:rFonts w:ascii="Times New Roman" w:eastAsia="Times New Roman" w:hAnsi="Times New Roman" w:cs="Times New Roman"/>
          <w:sz w:val="24"/>
          <w:szCs w:val="24"/>
        </w:rPr>
        <w:t>contained only age as a predictor (</w:t>
      </w:r>
      <w:del w:id="288" w:author="Phil" w:date="2016-04-25T17:12:00Z">
        <w:r w:rsidRPr="00E74A14" w:rsidDel="00492DEE">
          <w:rPr>
            <w:rFonts w:ascii="Times New Roman" w:eastAsia="Times New Roman" w:hAnsi="Times New Roman" w:cs="Times New Roman"/>
            <w:i/>
            <w:sz w:val="24"/>
            <w:szCs w:val="24"/>
          </w:rPr>
          <w:delText>R</w:delText>
        </w:r>
        <w:r w:rsidRPr="00E74A14" w:rsidDel="00492DEE">
          <w:rPr>
            <w:rFonts w:ascii="Times New Roman" w:eastAsia="Times New Roman" w:hAnsi="Times New Roman" w:cs="Times New Roman"/>
            <w:sz w:val="24"/>
            <w:szCs w:val="24"/>
            <w:vertAlign w:val="superscript"/>
          </w:rPr>
          <w:delText>2</w:delText>
        </w:r>
        <w:r w:rsidRPr="00E74A14" w:rsidDel="00492DEE">
          <w:rPr>
            <w:rFonts w:ascii="Times New Roman" w:eastAsia="Times New Roman" w:hAnsi="Times New Roman" w:cs="Times New Roman"/>
            <w:sz w:val="24"/>
            <w:szCs w:val="24"/>
            <w:vertAlign w:val="subscript"/>
          </w:rPr>
          <w:delText>GLMM</w:delText>
        </w:r>
        <w:r w:rsidRPr="00E74A14" w:rsidDel="00492DEE">
          <w:rPr>
            <w:rFonts w:ascii="Times New Roman" w:eastAsia="Times New Roman" w:hAnsi="Times New Roman" w:cs="Times New Roman"/>
            <w:sz w:val="24"/>
            <w:szCs w:val="24"/>
          </w:rPr>
          <w:delText>=0.0</w:delText>
        </w:r>
      </w:del>
      <w:del w:id="289" w:author="Phil" w:date="2016-04-25T16:41:00Z">
        <w:r w:rsidRPr="00E74A14" w:rsidDel="00FF175B">
          <w:rPr>
            <w:rFonts w:ascii="Times New Roman" w:eastAsia="Times New Roman" w:hAnsi="Times New Roman" w:cs="Times New Roman"/>
            <w:sz w:val="24"/>
            <w:szCs w:val="24"/>
          </w:rPr>
          <w:delText>5</w:delText>
        </w:r>
      </w:del>
      <w:del w:id="290" w:author="Phil" w:date="2016-04-25T17:12:00Z">
        <w:r w:rsidRPr="00E74A14" w:rsidDel="00492DEE">
          <w:rPr>
            <w:rFonts w:ascii="Times New Roman" w:eastAsia="Times New Roman" w:hAnsi="Times New Roman" w:cs="Times New Roman"/>
            <w:sz w:val="24"/>
            <w:szCs w:val="24"/>
          </w:rPr>
          <w:delText xml:space="preserve">; </w:delText>
        </w:r>
      </w:del>
      <w:r w:rsidRPr="00E74A14">
        <w:rPr>
          <w:rFonts w:ascii="Times New Roman" w:eastAsia="Times New Roman" w:hAnsi="Times New Roman" w:cs="Times New Roman"/>
          <w:sz w:val="24"/>
          <w:szCs w:val="24"/>
        </w:rPr>
        <w:t xml:space="preserve">Table </w:t>
      </w:r>
      <w:ins w:id="291" w:author="Phil" w:date="2016-04-25T16:41:00Z">
        <w:r w:rsidR="00FF175B">
          <w:rPr>
            <w:rFonts w:ascii="Times New Roman" w:eastAsia="Times New Roman" w:hAnsi="Times New Roman" w:cs="Times New Roman"/>
            <w:sz w:val="24"/>
            <w:szCs w:val="24"/>
          </w:rPr>
          <w:t>3</w:t>
        </w:r>
      </w:ins>
      <w:del w:id="292" w:author="Phil" w:date="2016-04-25T16:41:00Z">
        <w:r w:rsidRPr="00E74A14" w:rsidDel="00FF175B">
          <w:rPr>
            <w:rFonts w:ascii="Times New Roman" w:eastAsia="Times New Roman" w:hAnsi="Times New Roman" w:cs="Times New Roman"/>
            <w:sz w:val="24"/>
            <w:szCs w:val="24"/>
          </w:rPr>
          <w:delText>2</w:delText>
        </w:r>
      </w:del>
      <w:r w:rsidRPr="00E74A14">
        <w:rPr>
          <w:rFonts w:ascii="Times New Roman" w:eastAsia="Times New Roman" w:hAnsi="Times New Roman" w:cs="Times New Roman"/>
          <w:sz w:val="24"/>
          <w:szCs w:val="24"/>
        </w:rPr>
        <w:t xml:space="preserve">). </w:t>
      </w:r>
      <w:moveToRangeStart w:id="293" w:author="Phil" w:date="2016-04-25T17:12:00Z" w:name="move449367679"/>
      <w:moveTo w:id="294" w:author="Phil" w:date="2016-04-25T17:12:00Z">
        <w:r w:rsidR="00492DEE" w:rsidRPr="00E74A14">
          <w:rPr>
            <w:rFonts w:ascii="Times New Roman" w:eastAsia="Times New Roman" w:hAnsi="Times New Roman" w:cs="Times New Roman"/>
            <w:sz w:val="24"/>
            <w:szCs w:val="24"/>
          </w:rPr>
          <w:t>Species richness relative to primary forest increased with secondary forest age (</w:t>
        </w:r>
      </w:moveTo>
      <w:ins w:id="295" w:author="Phil" w:date="2016-04-25T17:13:00Z">
        <w:r w:rsidR="00492DEE">
          <w:rPr>
            <w:rFonts w:ascii="Times New Roman" w:eastAsia="Times New Roman" w:hAnsi="Times New Roman" w:cs="Times New Roman"/>
            <w:sz w:val="24"/>
            <w:szCs w:val="24"/>
          </w:rPr>
          <w:t>slope=0.08, SE=0.04, P=0.0</w:t>
        </w:r>
        <w:r w:rsidR="00AA2922">
          <w:rPr>
            <w:rFonts w:ascii="Times New Roman" w:eastAsia="Times New Roman" w:hAnsi="Times New Roman" w:cs="Times New Roman"/>
            <w:sz w:val="24"/>
            <w:szCs w:val="24"/>
          </w:rPr>
          <w:t>6</w:t>
        </w:r>
      </w:ins>
      <w:moveTo w:id="296" w:author="Phil" w:date="2016-04-25T17:12:00Z">
        <w:del w:id="297" w:author="Phil" w:date="2016-04-25T17:14:00Z">
          <w:r w:rsidR="00492DEE" w:rsidRPr="00E74A14" w:rsidDel="00492DEE">
            <w:rPr>
              <w:rFonts w:ascii="Times New Roman" w:eastAsia="Times New Roman" w:hAnsi="Times New Roman" w:cs="Times New Roman"/>
              <w:sz w:val="24"/>
              <w:szCs w:val="24"/>
            </w:rPr>
            <w:delText>Fig</w:delText>
          </w:r>
        </w:del>
        <w:del w:id="298" w:author="Phil" w:date="2016-04-25T17:13:00Z">
          <w:r w:rsidR="00492DEE" w:rsidRPr="00E74A14" w:rsidDel="00492DEE">
            <w:rPr>
              <w:rFonts w:ascii="Times New Roman" w:eastAsia="Times New Roman" w:hAnsi="Times New Roman" w:cs="Times New Roman"/>
              <w:sz w:val="24"/>
              <w:szCs w:val="24"/>
            </w:rPr>
            <w:delText>.</w:delText>
          </w:r>
        </w:del>
        <w:del w:id="299" w:author="Phil" w:date="2016-04-25T17:14:00Z">
          <w:r w:rsidR="00492DEE" w:rsidRPr="00E74A14" w:rsidDel="00492DEE">
            <w:rPr>
              <w:rFonts w:ascii="Times New Roman" w:eastAsia="Times New Roman" w:hAnsi="Times New Roman" w:cs="Times New Roman"/>
              <w:sz w:val="24"/>
              <w:szCs w:val="24"/>
            </w:rPr>
            <w:delText xml:space="preserve"> 2</w:delText>
          </w:r>
        </w:del>
        <w:r w:rsidR="00492DEE" w:rsidRPr="00E74A14">
          <w:rPr>
            <w:rFonts w:ascii="Times New Roman" w:eastAsia="Times New Roman" w:hAnsi="Times New Roman" w:cs="Times New Roman"/>
            <w:sz w:val="24"/>
            <w:szCs w:val="24"/>
          </w:rPr>
          <w:t>)</w:t>
        </w:r>
      </w:moveTo>
      <w:ins w:id="300" w:author="Phil" w:date="2016-04-25T17:15:00Z">
        <w:r w:rsidR="008D5429">
          <w:rPr>
            <w:rFonts w:ascii="Times New Roman" w:eastAsia="Times New Roman" w:hAnsi="Times New Roman" w:cs="Times New Roman"/>
            <w:sz w:val="24"/>
            <w:szCs w:val="24"/>
          </w:rPr>
          <w:t>,</w:t>
        </w:r>
      </w:ins>
      <w:ins w:id="301" w:author="Phil" w:date="2016-04-25T17:13:00Z">
        <w:r w:rsidR="00492DEE">
          <w:rPr>
            <w:rFonts w:ascii="Times New Roman" w:eastAsia="Times New Roman" w:hAnsi="Times New Roman" w:cs="Times New Roman"/>
            <w:sz w:val="24"/>
            <w:szCs w:val="24"/>
          </w:rPr>
          <w:t xml:space="preserve"> </w:t>
        </w:r>
      </w:ins>
      <w:moveTo w:id="302" w:author="Phil" w:date="2016-04-25T17:12:00Z">
        <w:del w:id="303" w:author="Phil" w:date="2016-04-25T17:13:00Z">
          <w:r w:rsidR="00492DEE" w:rsidRPr="00E74A14" w:rsidDel="00492DEE">
            <w:rPr>
              <w:rFonts w:ascii="Times New Roman" w:eastAsia="Times New Roman" w:hAnsi="Times New Roman" w:cs="Times New Roman"/>
              <w:sz w:val="24"/>
              <w:szCs w:val="24"/>
            </w:rPr>
            <w:delText>.</w:delText>
          </w:r>
        </w:del>
      </w:moveTo>
      <w:moveToRangeEnd w:id="293"/>
      <w:del w:id="304" w:author="Phil" w:date="2016-04-25T17:13:00Z">
        <w:r w:rsidR="008125EE" w:rsidRPr="00E74A14" w:rsidDel="00492DEE">
          <w:rPr>
            <w:rFonts w:ascii="Times New Roman" w:eastAsia="Times New Roman" w:hAnsi="Times New Roman" w:cs="Times New Roman"/>
            <w:sz w:val="24"/>
            <w:szCs w:val="24"/>
          </w:rPr>
          <w:delText>The increase</w:delText>
        </w:r>
        <w:r w:rsidRPr="00E74A14" w:rsidDel="00492DEE">
          <w:rPr>
            <w:rFonts w:ascii="Times New Roman" w:eastAsia="Times New Roman" w:hAnsi="Times New Roman" w:cs="Times New Roman"/>
            <w:sz w:val="24"/>
            <w:szCs w:val="24"/>
          </w:rPr>
          <w:delText xml:space="preserve"> with age</w:delText>
        </w:r>
        <w:r w:rsidR="008125EE" w:rsidRPr="00E74A14" w:rsidDel="00492DEE">
          <w:rPr>
            <w:rFonts w:ascii="Times New Roman" w:eastAsia="Times New Roman" w:hAnsi="Times New Roman" w:cs="Times New Roman"/>
            <w:sz w:val="24"/>
            <w:szCs w:val="24"/>
          </w:rPr>
          <w:delText xml:space="preserve"> was slow with</w:delText>
        </w:r>
        <w:r w:rsidRPr="00E74A14" w:rsidDel="00492DEE">
          <w:rPr>
            <w:rFonts w:ascii="Times New Roman" w:eastAsia="Times New Roman" w:hAnsi="Times New Roman" w:cs="Times New Roman"/>
            <w:sz w:val="24"/>
            <w:szCs w:val="24"/>
          </w:rPr>
          <w:delText xml:space="preserve"> a parameter estimate of 0.003</w:delText>
        </w:r>
        <w:r w:rsidR="008125EE" w:rsidRPr="00E74A14" w:rsidDel="00492DEE">
          <w:rPr>
            <w:rFonts w:ascii="Times New Roman" w:eastAsia="Times New Roman" w:hAnsi="Times New Roman" w:cs="Times New Roman"/>
            <w:sz w:val="24"/>
            <w:szCs w:val="24"/>
          </w:rPr>
          <w:delText xml:space="preserve"> species/yr</w:delText>
        </w:r>
        <w:r w:rsidRPr="00E74A14" w:rsidDel="00492DEE">
          <w:rPr>
            <w:rFonts w:ascii="Times New Roman" w:eastAsia="Times New Roman" w:hAnsi="Times New Roman" w:cs="Times New Roman"/>
            <w:sz w:val="24"/>
            <w:szCs w:val="24"/>
          </w:rPr>
          <w:delText xml:space="preserve"> </w:delText>
        </w:r>
        <w:r w:rsidR="006C6217" w:rsidRPr="00E74A14" w:rsidDel="00492DEE">
          <w:rPr>
            <w:rFonts w:ascii="Times New Roman" w:eastAsia="Times New Roman" w:hAnsi="Times New Roman" w:cs="Times New Roman"/>
            <w:sz w:val="24"/>
            <w:szCs w:val="24"/>
          </w:rPr>
          <w:delText xml:space="preserve">(Table 2) </w:delText>
        </w:r>
      </w:del>
      <w:r w:rsidRPr="00E74A14">
        <w:rPr>
          <w:rFonts w:ascii="Times New Roman" w:eastAsia="Times New Roman" w:hAnsi="Times New Roman" w:cs="Times New Roman"/>
          <w:sz w:val="24"/>
          <w:szCs w:val="24"/>
        </w:rPr>
        <w:t xml:space="preserve">and </w:t>
      </w:r>
      <w:del w:id="305" w:author="Phil" w:date="2016-04-25T16:43:00Z">
        <w:r w:rsidRPr="00E74A14" w:rsidDel="00FF175B">
          <w:rPr>
            <w:rFonts w:ascii="Times New Roman" w:eastAsia="Times New Roman" w:hAnsi="Times New Roman" w:cs="Times New Roman"/>
            <w:sz w:val="24"/>
            <w:szCs w:val="24"/>
          </w:rPr>
          <w:delText xml:space="preserve">reached </w:delText>
        </w:r>
      </w:del>
      <w:ins w:id="306" w:author="Phil" w:date="2016-04-25T16:43:00Z">
        <w:r w:rsidR="00FF175B">
          <w:rPr>
            <w:rFonts w:ascii="Times New Roman" w:eastAsia="Times New Roman" w:hAnsi="Times New Roman" w:cs="Times New Roman"/>
            <w:sz w:val="24"/>
            <w:szCs w:val="24"/>
          </w:rPr>
          <w:t xml:space="preserve">was predicted to reach </w:t>
        </w:r>
      </w:ins>
      <w:r w:rsidRPr="00E74A14">
        <w:rPr>
          <w:rFonts w:ascii="Times New Roman" w:eastAsia="Times New Roman" w:hAnsi="Times New Roman" w:cs="Times New Roman"/>
          <w:sz w:val="24"/>
          <w:szCs w:val="24"/>
        </w:rPr>
        <w:t xml:space="preserve">equivalence with primary forest approximately </w:t>
      </w:r>
      <w:commentRangeStart w:id="307"/>
      <w:r w:rsidRPr="00E74A14">
        <w:rPr>
          <w:rFonts w:ascii="Times New Roman" w:eastAsia="Times New Roman" w:hAnsi="Times New Roman" w:cs="Times New Roman"/>
          <w:sz w:val="24"/>
          <w:szCs w:val="24"/>
        </w:rPr>
        <w:t>50 years after disturbance (</w:t>
      </w:r>
      <w:r w:rsidR="007F49DE" w:rsidRPr="00E74A14">
        <w:rPr>
          <w:rFonts w:ascii="Times New Roman" w:eastAsia="Times New Roman" w:hAnsi="Times New Roman" w:cs="Times New Roman"/>
          <w:sz w:val="24"/>
          <w:szCs w:val="24"/>
        </w:rPr>
        <w:t xml:space="preserve">Fig. </w:t>
      </w:r>
      <w:r w:rsidRPr="00E74A14">
        <w:rPr>
          <w:rFonts w:ascii="Times New Roman" w:eastAsia="Times New Roman" w:hAnsi="Times New Roman" w:cs="Times New Roman"/>
          <w:sz w:val="24"/>
          <w:szCs w:val="24"/>
        </w:rPr>
        <w:t>2).</w:t>
      </w:r>
      <w:ins w:id="308" w:author="Phil" w:date="2016-04-25T17:14:00Z">
        <w:r w:rsidR="00492DEE">
          <w:rPr>
            <w:rFonts w:ascii="Times New Roman" w:eastAsia="Times New Roman" w:hAnsi="Times New Roman" w:cs="Times New Roman"/>
            <w:sz w:val="24"/>
            <w:szCs w:val="24"/>
          </w:rPr>
          <w:t xml:space="preserve"> </w:t>
        </w:r>
      </w:ins>
      <w:commentRangeEnd w:id="307"/>
      <w:ins w:id="309" w:author="Phil" w:date="2016-04-25T17:16:00Z">
        <w:r w:rsidR="008D5429">
          <w:rPr>
            <w:rStyle w:val="CommentReference"/>
          </w:rPr>
          <w:commentReference w:id="307"/>
        </w:r>
      </w:ins>
      <w:ins w:id="310" w:author="Phil" w:date="2016-04-25T17:14:00Z">
        <w:r w:rsidR="00492DEE">
          <w:rPr>
            <w:rFonts w:ascii="Times New Roman" w:eastAsia="Times New Roman" w:hAnsi="Times New Roman" w:cs="Times New Roman"/>
            <w:sz w:val="24"/>
            <w:szCs w:val="24"/>
          </w:rPr>
          <w:t>However, the model showed relatively low explanatory power (</w:t>
        </w:r>
        <w:r w:rsidR="00492DEE" w:rsidRPr="00E74A14">
          <w:rPr>
            <w:rFonts w:ascii="Times New Roman" w:eastAsia="Times New Roman" w:hAnsi="Times New Roman" w:cs="Times New Roman"/>
            <w:i/>
            <w:sz w:val="24"/>
            <w:szCs w:val="24"/>
          </w:rPr>
          <w:t>R</w:t>
        </w:r>
        <w:r w:rsidR="00492DEE" w:rsidRPr="00E74A14">
          <w:rPr>
            <w:rFonts w:ascii="Times New Roman" w:eastAsia="Times New Roman" w:hAnsi="Times New Roman" w:cs="Times New Roman"/>
            <w:sz w:val="24"/>
            <w:szCs w:val="24"/>
            <w:vertAlign w:val="superscript"/>
          </w:rPr>
          <w:t>2</w:t>
        </w:r>
        <w:r w:rsidR="00492DEE" w:rsidRPr="00E74A14">
          <w:rPr>
            <w:rFonts w:ascii="Times New Roman" w:eastAsia="Times New Roman" w:hAnsi="Times New Roman" w:cs="Times New Roman"/>
            <w:sz w:val="24"/>
            <w:szCs w:val="24"/>
            <w:vertAlign w:val="subscript"/>
          </w:rPr>
          <w:t>GLMM</w:t>
        </w:r>
        <w:r w:rsidR="00492DEE" w:rsidRPr="00E74A14">
          <w:rPr>
            <w:rFonts w:ascii="Times New Roman" w:eastAsia="Times New Roman" w:hAnsi="Times New Roman" w:cs="Times New Roman"/>
            <w:sz w:val="24"/>
            <w:szCs w:val="24"/>
          </w:rPr>
          <w:t>=0.0</w:t>
        </w:r>
        <w:r w:rsidR="00492DEE">
          <w:rPr>
            <w:rFonts w:ascii="Times New Roman" w:eastAsia="Times New Roman" w:hAnsi="Times New Roman" w:cs="Times New Roman"/>
            <w:sz w:val="24"/>
            <w:szCs w:val="24"/>
          </w:rPr>
          <w:t>7, Table 3).</w:t>
        </w:r>
      </w:ins>
      <w:bookmarkStart w:id="311" w:name="_GoBack"/>
      <w:bookmarkEnd w:id="311"/>
    </w:p>
    <w:p w14:paraId="3780A9E1" w14:textId="77777777" w:rsidR="00304131" w:rsidRPr="00E74A14" w:rsidDel="00FF175B" w:rsidRDefault="00304131" w:rsidP="00B55543">
      <w:pPr>
        <w:spacing w:line="480" w:lineRule="auto"/>
        <w:ind w:firstLine="720"/>
        <w:jc w:val="both"/>
        <w:rPr>
          <w:del w:id="312" w:author="Phil" w:date="2016-04-25T16:43:00Z"/>
          <w:sz w:val="24"/>
          <w:szCs w:val="24"/>
        </w:rPr>
      </w:pPr>
    </w:p>
    <w:p w14:paraId="281C0222" w14:textId="4891218C" w:rsidR="004D19A5" w:rsidRPr="00E74A14" w:rsidDel="00FF175B" w:rsidRDefault="003E27F8" w:rsidP="007F3710">
      <w:pPr>
        <w:spacing w:line="480" w:lineRule="auto"/>
        <w:jc w:val="both"/>
        <w:rPr>
          <w:del w:id="313" w:author="Phil" w:date="2016-04-25T16:43:00Z"/>
          <w:sz w:val="24"/>
          <w:szCs w:val="24"/>
        </w:rPr>
      </w:pPr>
      <w:del w:id="314" w:author="Phil" w:date="2016-04-25T16:43:00Z">
        <w:r w:rsidRPr="00E74A14" w:rsidDel="00FF175B">
          <w:rPr>
            <w:rFonts w:ascii="Times New Roman" w:eastAsia="Times New Roman" w:hAnsi="Times New Roman" w:cs="Times New Roman"/>
            <w:b/>
            <w:i/>
            <w:sz w:val="24"/>
            <w:szCs w:val="24"/>
          </w:rPr>
          <w:delText>Forest dependency and community composition</w:delText>
        </w:r>
      </w:del>
    </w:p>
    <w:p w14:paraId="558A8F31" w14:textId="0DDDAAEE" w:rsidR="004D19A5" w:rsidRPr="00E74A14" w:rsidDel="00FF175B" w:rsidRDefault="003E27F8">
      <w:pPr>
        <w:spacing w:line="480" w:lineRule="auto"/>
        <w:jc w:val="both"/>
        <w:rPr>
          <w:del w:id="315" w:author="Phil" w:date="2016-04-25T16:43:00Z"/>
          <w:sz w:val="24"/>
          <w:szCs w:val="24"/>
        </w:rPr>
        <w:pPrChange w:id="316" w:author="Phil" w:date="2016-04-25T16:43:00Z">
          <w:pPr>
            <w:spacing w:line="480" w:lineRule="auto"/>
            <w:ind w:firstLine="720"/>
            <w:jc w:val="both"/>
          </w:pPr>
        </w:pPrChange>
      </w:pPr>
      <w:del w:id="317" w:author="Phil" w:date="2016-04-25T16:43:00Z">
        <w:r w:rsidRPr="00E74A14" w:rsidDel="00FF175B">
          <w:rPr>
            <w:rFonts w:ascii="Times New Roman" w:eastAsia="Times New Roman" w:hAnsi="Times New Roman" w:cs="Times New Roman"/>
            <w:sz w:val="24"/>
            <w:szCs w:val="24"/>
          </w:rPr>
          <w:delText>The proportion of forest specialists in secondary forest relative to primary forest was best described by a model including only the log transform of secondary forest age (</w:delText>
        </w:r>
        <w:r w:rsidRPr="00E74A14" w:rsidDel="00FF175B">
          <w:rPr>
            <w:rFonts w:ascii="Times New Roman" w:eastAsia="Times New Roman" w:hAnsi="Times New Roman" w:cs="Times New Roman"/>
            <w:i/>
            <w:sz w:val="24"/>
            <w:szCs w:val="24"/>
          </w:rPr>
          <w:delText>R</w:delText>
        </w:r>
        <w:r w:rsidRPr="00E74A14" w:rsidDel="00FF175B">
          <w:rPr>
            <w:rFonts w:ascii="Times New Roman" w:eastAsia="Times New Roman" w:hAnsi="Times New Roman" w:cs="Times New Roman"/>
            <w:sz w:val="24"/>
            <w:szCs w:val="24"/>
            <w:vertAlign w:val="superscript"/>
          </w:rPr>
          <w:delText>2</w:delText>
        </w:r>
        <w:r w:rsidRPr="00E74A14" w:rsidDel="00FF175B">
          <w:rPr>
            <w:rFonts w:ascii="Times New Roman" w:eastAsia="Times New Roman" w:hAnsi="Times New Roman" w:cs="Times New Roman"/>
            <w:sz w:val="24"/>
            <w:szCs w:val="24"/>
            <w:vertAlign w:val="subscript"/>
          </w:rPr>
          <w:delText>GLMM</w:delText>
        </w:r>
        <w:r w:rsidRPr="00E74A14" w:rsidDel="00FF175B">
          <w:rPr>
            <w:rFonts w:ascii="Times New Roman" w:eastAsia="Times New Roman" w:hAnsi="Times New Roman" w:cs="Times New Roman"/>
            <w:sz w:val="24"/>
            <w:szCs w:val="24"/>
          </w:rPr>
          <w:delText xml:space="preserve">=0.18; Table 2). This proportion increased towards equivalence with primary forest </w:delText>
        </w:r>
        <w:r w:rsidR="007F49DE" w:rsidRPr="00E74A14" w:rsidDel="00FF175B">
          <w:rPr>
            <w:rFonts w:ascii="Times New Roman" w:eastAsia="Times New Roman" w:hAnsi="Times New Roman" w:cs="Times New Roman"/>
            <w:sz w:val="24"/>
            <w:szCs w:val="24"/>
          </w:rPr>
          <w:delText xml:space="preserve">with </w:delText>
        </w:r>
        <w:r w:rsidRPr="00E74A14" w:rsidDel="00FF175B">
          <w:rPr>
            <w:rFonts w:ascii="Times New Roman" w:eastAsia="Times New Roman" w:hAnsi="Times New Roman" w:cs="Times New Roman"/>
            <w:sz w:val="24"/>
            <w:szCs w:val="24"/>
          </w:rPr>
          <w:delText>age</w:delText>
        </w:r>
        <w:r w:rsidR="007F49DE" w:rsidRPr="00E74A14" w:rsidDel="00FF175B">
          <w:rPr>
            <w:rFonts w:ascii="Times New Roman" w:eastAsia="Times New Roman" w:hAnsi="Times New Roman" w:cs="Times New Roman"/>
            <w:sz w:val="24"/>
            <w:szCs w:val="24"/>
          </w:rPr>
          <w:delText xml:space="preserve"> since disturbance, and</w:delText>
        </w:r>
        <w:r w:rsidRPr="00E74A14" w:rsidDel="00FF175B">
          <w:rPr>
            <w:rFonts w:ascii="Times New Roman" w:eastAsia="Times New Roman" w:hAnsi="Times New Roman" w:cs="Times New Roman"/>
            <w:sz w:val="24"/>
            <w:szCs w:val="24"/>
          </w:rPr>
          <w:delText xml:space="preserve"> </w:delText>
        </w:r>
        <w:r w:rsidR="007F49DE" w:rsidRPr="00E74A14" w:rsidDel="00FF175B">
          <w:rPr>
            <w:rFonts w:ascii="Times New Roman" w:eastAsia="Times New Roman" w:hAnsi="Times New Roman" w:cs="Times New Roman"/>
            <w:sz w:val="24"/>
            <w:szCs w:val="24"/>
          </w:rPr>
          <w:delText>the increase was</w:delText>
        </w:r>
        <w:r w:rsidRPr="00E74A14" w:rsidDel="00FF175B">
          <w:rPr>
            <w:rFonts w:ascii="Times New Roman" w:eastAsia="Times New Roman" w:hAnsi="Times New Roman" w:cs="Times New Roman"/>
            <w:sz w:val="24"/>
            <w:szCs w:val="24"/>
          </w:rPr>
          <w:delText xml:space="preserve"> fastest in the first 30 years after disturbance and then more gradually </w:delText>
        </w:r>
        <w:r w:rsidR="007F49DE" w:rsidRPr="00E74A14" w:rsidDel="00FF175B">
          <w:rPr>
            <w:rFonts w:ascii="Times New Roman" w:eastAsia="Times New Roman" w:hAnsi="Times New Roman" w:cs="Times New Roman"/>
            <w:sz w:val="24"/>
            <w:szCs w:val="24"/>
          </w:rPr>
          <w:delText xml:space="preserve">approached </w:delText>
        </w:r>
        <w:r w:rsidRPr="00E74A14" w:rsidDel="00FF175B">
          <w:rPr>
            <w:rFonts w:ascii="Times New Roman" w:eastAsia="Times New Roman" w:hAnsi="Times New Roman" w:cs="Times New Roman"/>
            <w:sz w:val="24"/>
            <w:szCs w:val="24"/>
          </w:rPr>
          <w:delText xml:space="preserve">primary forest values </w:delText>
        </w:r>
        <w:r w:rsidR="00F35454" w:rsidRPr="00E74A14" w:rsidDel="00FF175B">
          <w:rPr>
            <w:rFonts w:ascii="Times New Roman" w:eastAsia="Times New Roman" w:hAnsi="Times New Roman" w:cs="Times New Roman"/>
            <w:sz w:val="24"/>
            <w:szCs w:val="24"/>
          </w:rPr>
          <w:delText xml:space="preserve">over </w:delText>
        </w:r>
        <w:r w:rsidRPr="00E74A14" w:rsidDel="00FF175B">
          <w:rPr>
            <w:rFonts w:ascii="Times New Roman" w:eastAsia="Times New Roman" w:hAnsi="Times New Roman" w:cs="Times New Roman"/>
            <w:sz w:val="24"/>
            <w:szCs w:val="24"/>
          </w:rPr>
          <w:delText>100 years (</w:delText>
        </w:r>
        <w:r w:rsidR="007F49DE" w:rsidRPr="00E74A14" w:rsidDel="00FF175B">
          <w:rPr>
            <w:rFonts w:ascii="Times New Roman" w:eastAsia="Times New Roman" w:hAnsi="Times New Roman" w:cs="Times New Roman"/>
            <w:sz w:val="24"/>
            <w:szCs w:val="24"/>
          </w:rPr>
          <w:delText xml:space="preserve">Fig. </w:delText>
        </w:r>
        <w:r w:rsidRPr="00E74A14" w:rsidDel="00FF175B">
          <w:rPr>
            <w:rFonts w:ascii="Times New Roman" w:eastAsia="Times New Roman" w:hAnsi="Times New Roman" w:cs="Times New Roman"/>
            <w:sz w:val="24"/>
            <w:szCs w:val="24"/>
          </w:rPr>
          <w:delText>3).</w:delText>
        </w:r>
      </w:del>
    </w:p>
    <w:p w14:paraId="3FA43786" w14:textId="782C246A" w:rsidR="004D19A5" w:rsidDel="00FF175B" w:rsidRDefault="003E27F8">
      <w:pPr>
        <w:spacing w:line="480" w:lineRule="auto"/>
        <w:jc w:val="both"/>
        <w:rPr>
          <w:del w:id="318" w:author="Phil" w:date="2016-04-25T16:43:00Z"/>
          <w:rFonts w:ascii="Times New Roman" w:eastAsia="Times New Roman" w:hAnsi="Times New Roman" w:cs="Times New Roman"/>
          <w:sz w:val="24"/>
          <w:szCs w:val="24"/>
        </w:rPr>
        <w:pPrChange w:id="319" w:author="Phil" w:date="2016-04-25T16:43:00Z">
          <w:pPr>
            <w:spacing w:line="480" w:lineRule="auto"/>
            <w:ind w:firstLine="720"/>
            <w:jc w:val="both"/>
          </w:pPr>
        </w:pPrChange>
      </w:pPr>
      <w:del w:id="320" w:author="Phil" w:date="2016-04-25T16:43:00Z">
        <w:r w:rsidRPr="00E74A14" w:rsidDel="00FF175B">
          <w:rPr>
            <w:rFonts w:ascii="Times New Roman" w:eastAsia="Times New Roman" w:hAnsi="Times New Roman" w:cs="Times New Roman"/>
            <w:sz w:val="24"/>
            <w:szCs w:val="24"/>
          </w:rPr>
          <w:delText>As the greatest increase in the proportion of forest specialists occurred within the first 30 years after disturbance, the Sørensen index was calculated between sites at the start and end of this period. Three studies contained chronosequences with sites of approximately 5 and 30 years in age and these pairs had a mean Sørensen index value of 0.55 (±0.06, 95% CI). Together with the small predicted increase in species richness over this time period (</w:delText>
        </w:r>
        <w:r w:rsidR="007F49DE" w:rsidRPr="00E74A14" w:rsidDel="00FF175B">
          <w:rPr>
            <w:rFonts w:ascii="Times New Roman" w:eastAsia="Times New Roman" w:hAnsi="Times New Roman" w:cs="Times New Roman"/>
            <w:sz w:val="24"/>
            <w:szCs w:val="24"/>
          </w:rPr>
          <w:delText xml:space="preserve">Fig. </w:delText>
        </w:r>
        <w:r w:rsidRPr="00E74A14" w:rsidDel="00FF175B">
          <w:rPr>
            <w:rFonts w:ascii="Times New Roman" w:eastAsia="Times New Roman" w:hAnsi="Times New Roman" w:cs="Times New Roman"/>
            <w:sz w:val="24"/>
            <w:szCs w:val="24"/>
          </w:rPr>
          <w:delText>2), this suggests that the increase in the proportion of forest specialists was mainly due to turnover of the community and replacement of forest generalists with forest specialists, as opposed to addition of forest specialists to the early successional community.</w:delText>
        </w:r>
      </w:del>
    </w:p>
    <w:p w14:paraId="5E01DD7A" w14:textId="507DE806" w:rsidR="00304131" w:rsidRPr="00E74A14" w:rsidDel="00FF175B" w:rsidRDefault="00304131">
      <w:pPr>
        <w:spacing w:line="480" w:lineRule="auto"/>
        <w:jc w:val="both"/>
        <w:rPr>
          <w:del w:id="321" w:author="Phil" w:date="2016-04-25T16:43:00Z"/>
          <w:sz w:val="24"/>
          <w:szCs w:val="24"/>
        </w:rPr>
        <w:pPrChange w:id="322" w:author="Phil" w:date="2016-04-25T16:43:00Z">
          <w:pPr>
            <w:spacing w:line="480" w:lineRule="auto"/>
            <w:ind w:firstLine="720"/>
            <w:jc w:val="both"/>
          </w:pPr>
        </w:pPrChange>
      </w:pPr>
    </w:p>
    <w:p w14:paraId="19F2D8AA" w14:textId="39C36D13" w:rsidR="004D19A5" w:rsidRPr="00E74A14" w:rsidDel="00FF175B" w:rsidRDefault="003E27F8" w:rsidP="007F3710">
      <w:pPr>
        <w:spacing w:line="480" w:lineRule="auto"/>
        <w:jc w:val="both"/>
        <w:rPr>
          <w:del w:id="323" w:author="Phil" w:date="2016-04-25T16:43:00Z"/>
          <w:sz w:val="24"/>
          <w:szCs w:val="24"/>
        </w:rPr>
      </w:pPr>
      <w:del w:id="324" w:author="Phil" w:date="2016-04-25T16:43:00Z">
        <w:r w:rsidRPr="00E74A14" w:rsidDel="00FF175B">
          <w:rPr>
            <w:rFonts w:ascii="Times New Roman" w:eastAsia="Times New Roman" w:hAnsi="Times New Roman" w:cs="Times New Roman"/>
            <w:b/>
            <w:i/>
            <w:sz w:val="24"/>
            <w:szCs w:val="24"/>
          </w:rPr>
          <w:delText>Singular species richness</w:delText>
        </w:r>
      </w:del>
    </w:p>
    <w:p w14:paraId="146EA217" w14:textId="6AAB8987" w:rsidR="004D19A5" w:rsidDel="00FF175B" w:rsidRDefault="003E27F8">
      <w:pPr>
        <w:spacing w:line="480" w:lineRule="auto"/>
        <w:jc w:val="both"/>
        <w:rPr>
          <w:del w:id="325" w:author="Phil" w:date="2016-04-25T16:43:00Z"/>
          <w:rFonts w:ascii="Times New Roman" w:eastAsia="Times New Roman" w:hAnsi="Times New Roman" w:cs="Times New Roman"/>
          <w:sz w:val="24"/>
          <w:szCs w:val="24"/>
        </w:rPr>
        <w:pPrChange w:id="326" w:author="Phil" w:date="2016-04-25T16:43:00Z">
          <w:pPr>
            <w:spacing w:line="480" w:lineRule="auto"/>
            <w:ind w:firstLine="720"/>
            <w:jc w:val="both"/>
          </w:pPr>
        </w:pPrChange>
      </w:pPr>
      <w:del w:id="327" w:author="Phil" w:date="2016-04-25T16:43:00Z">
        <w:r w:rsidRPr="00E74A14" w:rsidDel="00FF175B">
          <w:rPr>
            <w:rFonts w:ascii="Times New Roman" w:eastAsia="Times New Roman" w:hAnsi="Times New Roman" w:cs="Times New Roman"/>
            <w:sz w:val="24"/>
            <w:szCs w:val="24"/>
          </w:rPr>
          <w:delText xml:space="preserve">As 85% and 35% of all sites contained no species </w:delText>
        </w:r>
        <w:r w:rsidR="0021636E" w:rsidRPr="00E74A14" w:rsidDel="00FF175B">
          <w:rPr>
            <w:rFonts w:ascii="Times New Roman" w:eastAsia="Times New Roman" w:hAnsi="Times New Roman" w:cs="Times New Roman"/>
            <w:sz w:val="24"/>
            <w:szCs w:val="24"/>
          </w:rPr>
          <w:delText>described</w:delText>
        </w:r>
        <w:r w:rsidRPr="00E74A14" w:rsidDel="00FF175B">
          <w:rPr>
            <w:rFonts w:ascii="Times New Roman" w:eastAsia="Times New Roman" w:hAnsi="Times New Roman" w:cs="Times New Roman"/>
            <w:sz w:val="24"/>
            <w:szCs w:val="24"/>
          </w:rPr>
          <w:delText xml:space="preserve"> as primarily eating carrion </w:delText>
        </w:r>
        <w:r w:rsidR="009E6348" w:rsidRPr="00E74A14" w:rsidDel="00FF175B">
          <w:rPr>
            <w:rFonts w:ascii="Times New Roman" w:eastAsia="Times New Roman" w:hAnsi="Times New Roman" w:cs="Times New Roman"/>
            <w:sz w:val="24"/>
            <w:szCs w:val="24"/>
          </w:rPr>
          <w:delText xml:space="preserve">or </w:delText>
        </w:r>
        <w:r w:rsidRPr="00E74A14" w:rsidDel="00FF175B">
          <w:rPr>
            <w:rFonts w:ascii="Times New Roman" w:eastAsia="Times New Roman" w:hAnsi="Times New Roman" w:cs="Times New Roman"/>
            <w:sz w:val="24"/>
            <w:szCs w:val="24"/>
          </w:rPr>
          <w:delText>non-reproductive plant parts, respectively, it was not possible to investigate these guilds with respect to functional diversity. No relationship was found between any of the explanatory variables and the SSR in secondary forest relat</w:delText>
        </w:r>
        <w:r w:rsidR="007157AF" w:rsidRPr="00E74A14" w:rsidDel="00FF175B">
          <w:rPr>
            <w:rFonts w:ascii="Times New Roman" w:eastAsia="Times New Roman" w:hAnsi="Times New Roman" w:cs="Times New Roman"/>
            <w:sz w:val="24"/>
            <w:szCs w:val="24"/>
          </w:rPr>
          <w:delText>ive to primary forest</w:delText>
        </w:r>
        <w:r w:rsidRPr="00E74A14" w:rsidDel="00FF175B">
          <w:rPr>
            <w:rFonts w:ascii="Times New Roman" w:eastAsia="Times New Roman" w:hAnsi="Times New Roman" w:cs="Times New Roman"/>
            <w:sz w:val="24"/>
            <w:szCs w:val="24"/>
          </w:rPr>
          <w:delText>. No significant difference was found between SSR in secondary and primary forests (intercept = 0.94 ±0.07; Table 2).</w:delText>
        </w:r>
      </w:del>
    </w:p>
    <w:p w14:paraId="089A68C4" w14:textId="77777777" w:rsidR="00304131" w:rsidRPr="00E74A14" w:rsidRDefault="00304131" w:rsidP="007F3710">
      <w:pPr>
        <w:spacing w:line="480" w:lineRule="auto"/>
        <w:ind w:firstLine="720"/>
        <w:jc w:val="both"/>
        <w:rPr>
          <w:sz w:val="24"/>
          <w:szCs w:val="24"/>
        </w:rPr>
      </w:pPr>
    </w:p>
    <w:p w14:paraId="734D05E6" w14:textId="62A94119"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lastRenderedPageBreak/>
        <w:t xml:space="preserve">Functional </w:t>
      </w:r>
      <w:ins w:id="328" w:author="Phil" w:date="2016-04-25T17:29:00Z">
        <w:r w:rsidR="008D5429">
          <w:rPr>
            <w:rFonts w:ascii="Times New Roman" w:eastAsia="Times New Roman" w:hAnsi="Times New Roman" w:cs="Times New Roman"/>
            <w:b/>
            <w:i/>
            <w:sz w:val="24"/>
            <w:szCs w:val="24"/>
          </w:rPr>
          <w:t xml:space="preserve">diversity </w:t>
        </w:r>
      </w:ins>
      <w:r w:rsidR="0021636E" w:rsidRPr="00E74A14">
        <w:rPr>
          <w:rFonts w:ascii="Times New Roman" w:eastAsia="Times New Roman" w:hAnsi="Times New Roman" w:cs="Times New Roman"/>
          <w:b/>
          <w:i/>
          <w:sz w:val="24"/>
          <w:szCs w:val="24"/>
        </w:rPr>
        <w:t>metrics</w:t>
      </w:r>
    </w:p>
    <w:p w14:paraId="4B4BFD48" w14:textId="2B43B013" w:rsidR="007F3710" w:rsidRDefault="00FF175B" w:rsidP="00B55543">
      <w:pPr>
        <w:spacing w:line="480" w:lineRule="auto"/>
        <w:jc w:val="both"/>
        <w:rPr>
          <w:ins w:id="329" w:author="Phil" w:date="2016-04-25T16:56:00Z"/>
          <w:rFonts w:ascii="Times New Roman" w:eastAsia="Times New Roman" w:hAnsi="Times New Roman" w:cs="Times New Roman"/>
          <w:sz w:val="24"/>
          <w:szCs w:val="24"/>
        </w:rPr>
      </w:pPr>
      <w:ins w:id="330" w:author="Phil" w:date="2016-04-25T16:44:00Z">
        <w:r>
          <w:rPr>
            <w:rFonts w:ascii="Times New Roman" w:eastAsia="Times New Roman" w:hAnsi="Times New Roman" w:cs="Times New Roman"/>
            <w:sz w:val="24"/>
            <w:szCs w:val="24"/>
          </w:rPr>
          <w:t>Of the functional diversi</w:t>
        </w:r>
        <w:r w:rsidR="00492DEE">
          <w:rPr>
            <w:rFonts w:ascii="Times New Roman" w:eastAsia="Times New Roman" w:hAnsi="Times New Roman" w:cs="Times New Roman"/>
            <w:sz w:val="24"/>
            <w:szCs w:val="24"/>
          </w:rPr>
          <w:t xml:space="preserve">ty metrics we investigated FDiv </w:t>
        </w:r>
      </w:ins>
      <w:ins w:id="331" w:author="Phil" w:date="2016-04-25T17:07:00Z">
        <w:r w:rsidR="00492DEE">
          <w:rPr>
            <w:rFonts w:ascii="Times New Roman" w:eastAsia="Times New Roman" w:hAnsi="Times New Roman" w:cs="Times New Roman"/>
            <w:sz w:val="24"/>
            <w:szCs w:val="24"/>
          </w:rPr>
          <w:t xml:space="preserve">was the only one for which the most parsimonious model included </w:t>
        </w:r>
      </w:ins>
      <w:ins w:id="332" w:author="Phil" w:date="2016-04-25T17:08:00Z">
        <w:r w:rsidR="00492DEE">
          <w:rPr>
            <w:rFonts w:ascii="Times New Roman" w:eastAsia="Times New Roman" w:hAnsi="Times New Roman" w:cs="Times New Roman"/>
            <w:sz w:val="24"/>
            <w:szCs w:val="24"/>
          </w:rPr>
          <w:t xml:space="preserve">the </w:t>
        </w:r>
      </w:ins>
      <w:ins w:id="333" w:author="Phil" w:date="2016-04-25T16:44:00Z">
        <w:r>
          <w:rPr>
            <w:rFonts w:ascii="Times New Roman" w:eastAsia="Times New Roman" w:hAnsi="Times New Roman" w:cs="Times New Roman"/>
            <w:sz w:val="24"/>
            <w:szCs w:val="24"/>
          </w:rPr>
          <w:t>time since last disturbance</w:t>
        </w:r>
      </w:ins>
      <w:ins w:id="334" w:author="Phil" w:date="2016-04-25T17:08:00Z">
        <w:r w:rsidR="00492DEE">
          <w:rPr>
            <w:rFonts w:ascii="Times New Roman" w:eastAsia="Times New Roman" w:hAnsi="Times New Roman" w:cs="Times New Roman"/>
            <w:sz w:val="24"/>
            <w:szCs w:val="24"/>
          </w:rPr>
          <w:t xml:space="preserve"> (Table 3)</w:t>
        </w:r>
      </w:ins>
      <w:ins w:id="335" w:author="Phil" w:date="2016-04-25T16:45:00Z">
        <w:r>
          <w:rPr>
            <w:rFonts w:ascii="Times New Roman" w:eastAsia="Times New Roman" w:hAnsi="Times New Roman" w:cs="Times New Roman"/>
            <w:sz w:val="24"/>
            <w:szCs w:val="24"/>
          </w:rPr>
          <w:t xml:space="preserve">. FDiv was negatively related to time since disturbance </w:t>
        </w:r>
      </w:ins>
      <w:ins w:id="336" w:author="Phil" w:date="2016-04-25T16:46:00Z">
        <w:r>
          <w:rPr>
            <w:rFonts w:ascii="Times New Roman" w:eastAsia="Times New Roman" w:hAnsi="Times New Roman" w:cs="Times New Roman"/>
            <w:sz w:val="24"/>
            <w:szCs w:val="24"/>
          </w:rPr>
          <w:t>(slope=-0.015, SE=0.007)</w:t>
        </w:r>
      </w:ins>
      <w:ins w:id="337" w:author="Phil" w:date="2016-04-25T16:47:00Z">
        <w:r>
          <w:rPr>
            <w:rFonts w:ascii="Times New Roman" w:eastAsia="Times New Roman" w:hAnsi="Times New Roman" w:cs="Times New Roman"/>
            <w:sz w:val="24"/>
            <w:szCs w:val="24"/>
          </w:rPr>
          <w:t xml:space="preserve">, and tended to be higher in young secondary forests than in primary forests (Figure 2). </w:t>
        </w:r>
      </w:ins>
      <w:ins w:id="338" w:author="Phil" w:date="2016-04-25T17:09:00Z">
        <w:r w:rsidR="00492DEE">
          <w:rPr>
            <w:rFonts w:ascii="Times New Roman" w:eastAsia="Times New Roman" w:hAnsi="Times New Roman" w:cs="Times New Roman"/>
            <w:sz w:val="24"/>
            <w:szCs w:val="24"/>
          </w:rPr>
          <w:t>However, this model showed low explanatory power (</w:t>
        </w:r>
        <w:r w:rsidR="00492DEE" w:rsidRPr="00E74A14">
          <w:rPr>
            <w:rFonts w:ascii="Times New Roman" w:eastAsia="Times New Roman" w:hAnsi="Times New Roman" w:cs="Times New Roman"/>
            <w:i/>
            <w:sz w:val="24"/>
            <w:szCs w:val="24"/>
          </w:rPr>
          <w:t>R</w:t>
        </w:r>
        <w:r w:rsidR="00492DEE" w:rsidRPr="00E74A14">
          <w:rPr>
            <w:rFonts w:ascii="Times New Roman" w:eastAsia="Times New Roman" w:hAnsi="Times New Roman" w:cs="Times New Roman"/>
            <w:sz w:val="24"/>
            <w:szCs w:val="24"/>
            <w:vertAlign w:val="superscript"/>
          </w:rPr>
          <w:t>2</w:t>
        </w:r>
        <w:r w:rsidR="00492DEE" w:rsidRPr="00E74A14">
          <w:rPr>
            <w:rFonts w:ascii="Times New Roman" w:eastAsia="Times New Roman" w:hAnsi="Times New Roman" w:cs="Times New Roman"/>
            <w:sz w:val="24"/>
            <w:szCs w:val="24"/>
            <w:vertAlign w:val="subscript"/>
          </w:rPr>
          <w:t>GLMM</w:t>
        </w:r>
        <w:r w:rsidR="00492DEE" w:rsidRPr="00E74A14">
          <w:rPr>
            <w:rFonts w:ascii="Times New Roman" w:eastAsia="Times New Roman" w:hAnsi="Times New Roman" w:cs="Times New Roman"/>
            <w:sz w:val="24"/>
            <w:szCs w:val="24"/>
          </w:rPr>
          <w:t>=0.0</w:t>
        </w:r>
        <w:r w:rsidR="00492DEE">
          <w:rPr>
            <w:rFonts w:ascii="Times New Roman" w:eastAsia="Times New Roman" w:hAnsi="Times New Roman" w:cs="Times New Roman"/>
            <w:sz w:val="24"/>
            <w:szCs w:val="24"/>
          </w:rPr>
          <w:t>6, Table 3).</w:t>
        </w:r>
      </w:ins>
      <w:ins w:id="339" w:author="Phil" w:date="2016-04-25T17:10:00Z">
        <w:r w:rsidR="00492DEE">
          <w:rPr>
            <w:rFonts w:ascii="Times New Roman" w:eastAsia="Times New Roman" w:hAnsi="Times New Roman" w:cs="Times New Roman"/>
            <w:sz w:val="24"/>
            <w:szCs w:val="24"/>
          </w:rPr>
          <w:t xml:space="preserve"> A null, intercept only model was the best supported for </w:t>
        </w:r>
      </w:ins>
      <w:ins w:id="340" w:author="Phil" w:date="2016-04-25T16:48:00Z">
        <w:r>
          <w:rPr>
            <w:rFonts w:ascii="Times New Roman" w:eastAsia="Times New Roman" w:hAnsi="Times New Roman" w:cs="Times New Roman"/>
            <w:sz w:val="24"/>
            <w:szCs w:val="24"/>
          </w:rPr>
          <w:t>FD, FRic, FDis</w:t>
        </w:r>
      </w:ins>
      <w:ins w:id="341" w:author="Phil" w:date="2016-04-25T16:49:00Z">
        <w:r>
          <w:rPr>
            <w:rFonts w:ascii="Times New Roman" w:eastAsia="Times New Roman" w:hAnsi="Times New Roman" w:cs="Times New Roman"/>
            <w:sz w:val="24"/>
            <w:szCs w:val="24"/>
          </w:rPr>
          <w:t>,</w:t>
        </w:r>
      </w:ins>
      <w:ins w:id="342" w:author="Phil" w:date="2016-04-25T16:48:00Z">
        <w:r>
          <w:rPr>
            <w:rFonts w:ascii="Times New Roman" w:eastAsia="Times New Roman" w:hAnsi="Times New Roman" w:cs="Times New Roman"/>
            <w:sz w:val="24"/>
            <w:szCs w:val="24"/>
          </w:rPr>
          <w:t xml:space="preserve"> and FEve</w:t>
        </w:r>
      </w:ins>
      <w:ins w:id="343" w:author="Phil" w:date="2016-04-25T16:49:00Z">
        <w:r>
          <w:rPr>
            <w:rFonts w:ascii="Times New Roman" w:eastAsia="Times New Roman" w:hAnsi="Times New Roman" w:cs="Times New Roman"/>
            <w:sz w:val="24"/>
            <w:szCs w:val="24"/>
          </w:rPr>
          <w:t xml:space="preserve"> </w:t>
        </w:r>
      </w:ins>
      <w:ins w:id="344" w:author="Phil" w:date="2016-04-25T16:55:00Z">
        <w:r w:rsidR="007F3710">
          <w:rPr>
            <w:rFonts w:ascii="Times New Roman" w:eastAsia="Times New Roman" w:hAnsi="Times New Roman" w:cs="Times New Roman"/>
            <w:sz w:val="24"/>
            <w:szCs w:val="24"/>
          </w:rPr>
          <w:t>(</w:t>
        </w:r>
      </w:ins>
      <w:ins w:id="345" w:author="Phil" w:date="2016-04-25T17:10:00Z">
        <w:r w:rsidR="00492DEE">
          <w:rPr>
            <w:rFonts w:ascii="Times New Roman" w:eastAsia="Times New Roman" w:hAnsi="Times New Roman" w:cs="Times New Roman"/>
            <w:sz w:val="24"/>
            <w:szCs w:val="24"/>
          </w:rPr>
          <w:t>Table</w:t>
        </w:r>
      </w:ins>
      <w:ins w:id="346" w:author="Phil" w:date="2016-04-25T16:55:00Z">
        <w:r w:rsidR="007F3710">
          <w:rPr>
            <w:rFonts w:ascii="Times New Roman" w:eastAsia="Times New Roman" w:hAnsi="Times New Roman" w:cs="Times New Roman"/>
            <w:sz w:val="24"/>
            <w:szCs w:val="24"/>
          </w:rPr>
          <w:t xml:space="preserve"> 3</w:t>
        </w:r>
      </w:ins>
      <w:ins w:id="347" w:author="Phil" w:date="2016-04-25T17:11:00Z">
        <w:r w:rsidR="00492DEE">
          <w:rPr>
            <w:rFonts w:ascii="Times New Roman" w:eastAsia="Times New Roman" w:hAnsi="Times New Roman" w:cs="Times New Roman"/>
            <w:sz w:val="24"/>
            <w:szCs w:val="24"/>
          </w:rPr>
          <w:t>, Figure 3</w:t>
        </w:r>
      </w:ins>
      <w:ins w:id="348" w:author="Phil" w:date="2016-04-25T16:55:00Z">
        <w:r w:rsidR="007F3710">
          <w:rPr>
            <w:rFonts w:ascii="Times New Roman" w:eastAsia="Times New Roman" w:hAnsi="Times New Roman" w:cs="Times New Roman"/>
            <w:sz w:val="24"/>
            <w:szCs w:val="24"/>
          </w:rPr>
          <w:t>).</w:t>
        </w:r>
      </w:ins>
      <w:ins w:id="349" w:author="Phil" w:date="2016-04-25T16:51:00Z">
        <w:r w:rsidR="007F3710">
          <w:rPr>
            <w:rFonts w:ascii="Times New Roman" w:eastAsia="Times New Roman" w:hAnsi="Times New Roman" w:cs="Times New Roman"/>
            <w:sz w:val="24"/>
            <w:szCs w:val="24"/>
          </w:rPr>
          <w:t xml:space="preserve"> FRic </w:t>
        </w:r>
      </w:ins>
      <w:ins w:id="350" w:author="Phil" w:date="2016-04-25T16:52:00Z">
        <w:r w:rsidR="007F3710">
          <w:rPr>
            <w:rFonts w:ascii="Times New Roman" w:eastAsia="Times New Roman" w:hAnsi="Times New Roman" w:cs="Times New Roman"/>
            <w:sz w:val="24"/>
            <w:szCs w:val="24"/>
          </w:rPr>
          <w:t xml:space="preserve">was approximately </w:t>
        </w:r>
      </w:ins>
      <w:ins w:id="351" w:author="Phil" w:date="2016-04-25T16:53:00Z">
        <w:r w:rsidR="007F3710">
          <w:rPr>
            <w:rFonts w:ascii="Times New Roman" w:eastAsia="Times New Roman" w:hAnsi="Times New Roman" w:cs="Times New Roman"/>
            <w:sz w:val="24"/>
            <w:szCs w:val="24"/>
          </w:rPr>
          <w:t>65% lower in secondary forests (intercept=</w:t>
        </w:r>
      </w:ins>
      <w:ins w:id="352" w:author="Phil" w:date="2016-04-25T16:54:00Z">
        <w:r w:rsidR="007F3710">
          <w:rPr>
            <w:rFonts w:ascii="Times New Roman" w:eastAsia="Times New Roman" w:hAnsi="Times New Roman" w:cs="Times New Roman"/>
            <w:sz w:val="24"/>
            <w:szCs w:val="24"/>
          </w:rPr>
          <w:t>-1.04, SE=0.51, P=0.042)</w:t>
        </w:r>
      </w:ins>
      <w:ins w:id="353" w:author="Phil" w:date="2016-04-25T16:53:00Z">
        <w:r w:rsidR="007F3710">
          <w:rPr>
            <w:rFonts w:ascii="Times New Roman" w:eastAsia="Times New Roman" w:hAnsi="Times New Roman" w:cs="Times New Roman"/>
            <w:sz w:val="24"/>
            <w:szCs w:val="24"/>
          </w:rPr>
          <w:t>, though confidence intervals for the estimate were very large</w:t>
        </w:r>
      </w:ins>
      <w:ins w:id="354" w:author="Phil" w:date="2016-04-25T16:54:00Z">
        <w:r w:rsidR="007F3710">
          <w:rPr>
            <w:rFonts w:ascii="Times New Roman" w:eastAsia="Times New Roman" w:hAnsi="Times New Roman" w:cs="Times New Roman"/>
            <w:sz w:val="24"/>
            <w:szCs w:val="24"/>
          </w:rPr>
          <w:t xml:space="preserve"> (Figure 3)</w:t>
        </w:r>
      </w:ins>
      <w:ins w:id="355" w:author="Phil" w:date="2016-04-25T16:53:00Z">
        <w:r w:rsidR="007F3710">
          <w:rPr>
            <w:rFonts w:ascii="Times New Roman" w:eastAsia="Times New Roman" w:hAnsi="Times New Roman" w:cs="Times New Roman"/>
            <w:sz w:val="24"/>
            <w:szCs w:val="24"/>
          </w:rPr>
          <w:t>.</w:t>
        </w:r>
      </w:ins>
      <w:ins w:id="356" w:author="Phil" w:date="2016-04-25T16:55:00Z">
        <w:r w:rsidR="007F3710">
          <w:rPr>
            <w:rFonts w:ascii="Times New Roman" w:eastAsia="Times New Roman" w:hAnsi="Times New Roman" w:cs="Times New Roman"/>
            <w:sz w:val="24"/>
            <w:szCs w:val="24"/>
          </w:rPr>
          <w:t xml:space="preserve"> FD, FDis and FEve did not differ between secondary and primary </w:t>
        </w:r>
      </w:ins>
      <w:ins w:id="357" w:author="Phil" w:date="2016-04-25T17:11:00Z">
        <w:r w:rsidR="00492DEE">
          <w:rPr>
            <w:rFonts w:ascii="Times New Roman" w:eastAsia="Times New Roman" w:hAnsi="Times New Roman" w:cs="Times New Roman"/>
            <w:sz w:val="24"/>
            <w:szCs w:val="24"/>
          </w:rPr>
          <w:t xml:space="preserve">tropical </w:t>
        </w:r>
      </w:ins>
      <w:ins w:id="358" w:author="Phil" w:date="2016-04-25T16:55:00Z">
        <w:r w:rsidR="007F3710">
          <w:rPr>
            <w:rFonts w:ascii="Times New Roman" w:eastAsia="Times New Roman" w:hAnsi="Times New Roman" w:cs="Times New Roman"/>
            <w:sz w:val="24"/>
            <w:szCs w:val="24"/>
          </w:rPr>
          <w:t xml:space="preserve">forests (Table </w:t>
        </w:r>
      </w:ins>
      <w:ins w:id="359" w:author="Phil" w:date="2016-04-25T16:56:00Z">
        <w:r w:rsidR="007F3710">
          <w:rPr>
            <w:rFonts w:ascii="Times New Roman" w:eastAsia="Times New Roman" w:hAnsi="Times New Roman" w:cs="Times New Roman"/>
            <w:sz w:val="24"/>
            <w:szCs w:val="24"/>
          </w:rPr>
          <w:t>2, Figure 3).</w:t>
        </w:r>
      </w:ins>
    </w:p>
    <w:p w14:paraId="6CE83593" w14:textId="3D4085F4" w:rsidR="004D19A5" w:rsidRPr="007F3710" w:rsidDel="007F3710" w:rsidRDefault="003E27F8" w:rsidP="007F3710">
      <w:pPr>
        <w:spacing w:line="480" w:lineRule="auto"/>
        <w:ind w:firstLine="720"/>
        <w:jc w:val="both"/>
        <w:rPr>
          <w:del w:id="360" w:author="Phil" w:date="2016-04-25T16:56:00Z"/>
          <w:rFonts w:ascii="Times New Roman" w:eastAsia="Times New Roman" w:hAnsi="Times New Roman" w:cs="Times New Roman"/>
          <w:sz w:val="24"/>
          <w:szCs w:val="24"/>
          <w:rPrChange w:id="361" w:author="Phil" w:date="2016-04-25T16:56:00Z">
            <w:rPr>
              <w:del w:id="362" w:author="Phil" w:date="2016-04-25T16:56:00Z"/>
              <w:sz w:val="24"/>
              <w:szCs w:val="24"/>
            </w:rPr>
          </w:rPrChange>
        </w:rPr>
      </w:pPr>
      <w:del w:id="363" w:author="Phil" w:date="2016-04-25T16:56:00Z">
        <w:r w:rsidRPr="00E74A14" w:rsidDel="007F3710">
          <w:rPr>
            <w:rFonts w:ascii="Times New Roman" w:eastAsia="Times New Roman" w:hAnsi="Times New Roman" w:cs="Times New Roman"/>
            <w:sz w:val="24"/>
            <w:szCs w:val="24"/>
          </w:rPr>
          <w:delText>No relationship was found between any of the explanatory variables and the FRic in secondary for</w:delText>
        </w:r>
        <w:r w:rsidR="007157AF" w:rsidRPr="00E74A14" w:rsidDel="007F3710">
          <w:rPr>
            <w:rFonts w:ascii="Times New Roman" w:eastAsia="Times New Roman" w:hAnsi="Times New Roman" w:cs="Times New Roman"/>
            <w:sz w:val="24"/>
            <w:szCs w:val="24"/>
          </w:rPr>
          <w:delText>est relative to primary forest</w:delText>
        </w:r>
        <w:r w:rsidRPr="00E74A14" w:rsidDel="007F3710">
          <w:rPr>
            <w:rFonts w:ascii="Times New Roman" w:eastAsia="Times New Roman" w:hAnsi="Times New Roman" w:cs="Times New Roman"/>
            <w:sz w:val="24"/>
            <w:szCs w:val="24"/>
          </w:rPr>
          <w:delText xml:space="preserve">. FRic did not differ between secondary and primary forests (intercept = 1.09 ±0.27, Table 2). </w:delText>
        </w:r>
        <w:r w:rsidR="0021636E" w:rsidRPr="00E74A14" w:rsidDel="007F3710">
          <w:rPr>
            <w:rFonts w:ascii="Times New Roman" w:eastAsia="Times New Roman" w:hAnsi="Times New Roman" w:cs="Times New Roman"/>
            <w:sz w:val="24"/>
            <w:szCs w:val="24"/>
          </w:rPr>
          <w:delText>Similarly, no relationship was found between any of the explanatory variables and the FDiv in secondary forest rel</w:delText>
        </w:r>
        <w:r w:rsidR="007157AF" w:rsidRPr="00E74A14" w:rsidDel="007F3710">
          <w:rPr>
            <w:rFonts w:ascii="Times New Roman" w:eastAsia="Times New Roman" w:hAnsi="Times New Roman" w:cs="Times New Roman"/>
            <w:sz w:val="24"/>
            <w:szCs w:val="24"/>
          </w:rPr>
          <w:delText>ative to primary forest</w:delText>
        </w:r>
        <w:r w:rsidR="0021636E" w:rsidRPr="00E74A14" w:rsidDel="007F3710">
          <w:rPr>
            <w:rFonts w:ascii="Times New Roman" w:eastAsia="Times New Roman" w:hAnsi="Times New Roman" w:cs="Times New Roman"/>
            <w:sz w:val="24"/>
            <w:szCs w:val="24"/>
          </w:rPr>
          <w:delText>. The mean predicted response of 1.00 (±0.02, 95% CI) suggested equivalence of FDiv in primary and secondary forests (Table 2).</w:delText>
        </w:r>
      </w:del>
    </w:p>
    <w:p w14:paraId="2243E322" w14:textId="306E6419" w:rsidR="004D19A5" w:rsidRPr="00E74A14" w:rsidDel="007F3710" w:rsidRDefault="003E27F8" w:rsidP="00B55543">
      <w:pPr>
        <w:spacing w:line="480" w:lineRule="auto"/>
        <w:ind w:firstLine="720"/>
        <w:jc w:val="both"/>
        <w:rPr>
          <w:del w:id="364" w:author="Phil" w:date="2016-04-25T16:56:00Z"/>
          <w:sz w:val="24"/>
          <w:szCs w:val="24"/>
        </w:rPr>
      </w:pPr>
      <w:del w:id="365" w:author="Phil" w:date="2016-04-25T16:56:00Z">
        <w:r w:rsidRPr="00E74A14" w:rsidDel="007F3710">
          <w:rPr>
            <w:rFonts w:ascii="Times New Roman" w:eastAsia="Times New Roman" w:hAnsi="Times New Roman" w:cs="Times New Roman"/>
            <w:sz w:val="24"/>
            <w:szCs w:val="24"/>
          </w:rPr>
          <w:delText>FEve in secondary forest relative to primary forest was best described by a model including only the log transform of secondary forest age (</w:delText>
        </w:r>
        <w:r w:rsidRPr="00E74A14" w:rsidDel="007F3710">
          <w:rPr>
            <w:rFonts w:ascii="Times New Roman" w:eastAsia="Times New Roman" w:hAnsi="Times New Roman" w:cs="Times New Roman"/>
            <w:i/>
            <w:sz w:val="24"/>
            <w:szCs w:val="24"/>
          </w:rPr>
          <w:delText>R</w:delText>
        </w:r>
        <w:r w:rsidRPr="00E74A14" w:rsidDel="007F3710">
          <w:rPr>
            <w:rFonts w:ascii="Times New Roman" w:eastAsia="Times New Roman" w:hAnsi="Times New Roman" w:cs="Times New Roman"/>
            <w:sz w:val="24"/>
            <w:szCs w:val="24"/>
            <w:vertAlign w:val="superscript"/>
          </w:rPr>
          <w:delText>2</w:delText>
        </w:r>
        <w:r w:rsidRPr="00E74A14" w:rsidDel="007F3710">
          <w:rPr>
            <w:rFonts w:ascii="Times New Roman" w:eastAsia="Times New Roman" w:hAnsi="Times New Roman" w:cs="Times New Roman"/>
            <w:sz w:val="24"/>
            <w:szCs w:val="24"/>
            <w:vertAlign w:val="subscript"/>
          </w:rPr>
          <w:delText>GLMM</w:delText>
        </w:r>
        <w:r w:rsidRPr="00E74A14" w:rsidDel="007F3710">
          <w:rPr>
            <w:rFonts w:ascii="Times New Roman" w:eastAsia="Times New Roman" w:hAnsi="Times New Roman" w:cs="Times New Roman"/>
            <w:sz w:val="24"/>
            <w:szCs w:val="24"/>
          </w:rPr>
          <w:delText xml:space="preserve">=0.18; Table 2). FEve relative to primary forest decreased with secondary forest age from 1.35 (95% confidence intervals: 1.14, 1.57) times that of primary forest in new secondary forest to 0.87 (95% confidence intervals: 0.30, 1.43) times that of primary forest in 100 year old secondary forest. Equivalence in FEve to primary forest was predicted in secondary forest of approximately 30 </w:delText>
        </w:r>
        <w:r w:rsidR="007157AF" w:rsidRPr="00E74A14" w:rsidDel="007F3710">
          <w:rPr>
            <w:rFonts w:ascii="Times New Roman" w:eastAsia="Times New Roman" w:hAnsi="Times New Roman" w:cs="Times New Roman"/>
            <w:sz w:val="24"/>
            <w:szCs w:val="24"/>
          </w:rPr>
          <w:delText>years post disturbance (Fig. 4</w:delText>
        </w:r>
        <w:r w:rsidRPr="00E74A14" w:rsidDel="007F3710">
          <w:rPr>
            <w:rFonts w:ascii="Times New Roman" w:eastAsia="Times New Roman" w:hAnsi="Times New Roman" w:cs="Times New Roman"/>
            <w:sz w:val="24"/>
            <w:szCs w:val="24"/>
          </w:rPr>
          <w:delText>).</w:delText>
        </w:r>
      </w:del>
    </w:p>
    <w:p w14:paraId="407CB616" w14:textId="77777777" w:rsidR="00645BBC" w:rsidRPr="00E74A14" w:rsidRDefault="00645BBC" w:rsidP="00B55543">
      <w:pPr>
        <w:spacing w:line="480" w:lineRule="auto"/>
        <w:jc w:val="both"/>
        <w:rPr>
          <w:sz w:val="24"/>
          <w:szCs w:val="24"/>
        </w:rPr>
      </w:pPr>
    </w:p>
    <w:p w14:paraId="37BC4213" w14:textId="77777777" w:rsidR="00645BBC" w:rsidRPr="00E74A14" w:rsidRDefault="003E27F8" w:rsidP="00B55543">
      <w:pPr>
        <w:spacing w:line="480" w:lineRule="auto"/>
        <w:jc w:val="both"/>
        <w:rPr>
          <w:rFonts w:ascii="Times New Roman" w:eastAsia="Times New Roman" w:hAnsi="Times New Roman" w:cs="Times New Roman"/>
          <w:b/>
          <w:sz w:val="24"/>
          <w:szCs w:val="24"/>
        </w:rPr>
      </w:pPr>
      <w:r w:rsidRPr="00E74A14">
        <w:rPr>
          <w:rFonts w:ascii="Times New Roman" w:eastAsia="Times New Roman" w:hAnsi="Times New Roman" w:cs="Times New Roman"/>
          <w:b/>
          <w:sz w:val="24"/>
          <w:szCs w:val="24"/>
        </w:rPr>
        <w:t>Discussion</w:t>
      </w:r>
    </w:p>
    <w:p w14:paraId="1C34D745" w14:textId="4C3FA3D3"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This study represents the largest meta-analysis of avian responses to secondary tropical forest succession to date. Our results indicate that young secondary forest retains high species richness but that primary forest is vital for </w:t>
      </w:r>
      <w:r w:rsidR="00A057F1" w:rsidRPr="00E74A14">
        <w:rPr>
          <w:rFonts w:ascii="Times New Roman" w:eastAsia="Times New Roman" w:hAnsi="Times New Roman" w:cs="Times New Roman"/>
          <w:sz w:val="24"/>
          <w:szCs w:val="24"/>
        </w:rPr>
        <w:t>forest-</w:t>
      </w:r>
      <w:r w:rsidRPr="00E74A14">
        <w:rPr>
          <w:rFonts w:ascii="Times New Roman" w:eastAsia="Times New Roman" w:hAnsi="Times New Roman" w:cs="Times New Roman"/>
          <w:sz w:val="24"/>
          <w:szCs w:val="24"/>
        </w:rPr>
        <w:t xml:space="preserve">dependent species, hosting more forest specialists than </w:t>
      </w:r>
      <w:r w:rsidR="00A057F1" w:rsidRPr="00E74A14">
        <w:rPr>
          <w:rFonts w:ascii="Times New Roman" w:eastAsia="Times New Roman" w:hAnsi="Times New Roman" w:cs="Times New Roman"/>
          <w:sz w:val="24"/>
          <w:szCs w:val="24"/>
        </w:rPr>
        <w:t xml:space="preserve">recovering forests </w:t>
      </w:r>
      <w:r w:rsidRPr="00E74A14">
        <w:rPr>
          <w:rFonts w:ascii="Times New Roman" w:eastAsia="Times New Roman" w:hAnsi="Times New Roman" w:cs="Times New Roman"/>
          <w:sz w:val="24"/>
          <w:szCs w:val="24"/>
        </w:rPr>
        <w:t xml:space="preserve">of any age. However, </w:t>
      </w:r>
      <w:r w:rsidR="00A057F1" w:rsidRPr="00E74A14">
        <w:rPr>
          <w:rFonts w:ascii="Times New Roman" w:eastAsia="Times New Roman" w:hAnsi="Times New Roman" w:cs="Times New Roman"/>
          <w:sz w:val="24"/>
          <w:szCs w:val="24"/>
        </w:rPr>
        <w:t xml:space="preserve">our </w:t>
      </w:r>
      <w:r w:rsidRPr="00E74A14">
        <w:rPr>
          <w:rFonts w:ascii="Times New Roman" w:eastAsia="Times New Roman" w:hAnsi="Times New Roman" w:cs="Times New Roman"/>
          <w:sz w:val="24"/>
          <w:szCs w:val="24"/>
        </w:rPr>
        <w:t>study found little difference</w:t>
      </w:r>
      <w:r w:rsidR="00D2274D" w:rsidRPr="00E74A14">
        <w:rPr>
          <w:rFonts w:ascii="Times New Roman" w:eastAsia="Times New Roman" w:hAnsi="Times New Roman" w:cs="Times New Roman"/>
          <w:sz w:val="24"/>
          <w:szCs w:val="24"/>
        </w:rPr>
        <w:t xml:space="preserve"> in measures of functional diversity</w:t>
      </w:r>
      <w:r w:rsidRPr="00E74A14">
        <w:rPr>
          <w:rFonts w:ascii="Times New Roman" w:eastAsia="Times New Roman" w:hAnsi="Times New Roman" w:cs="Times New Roman"/>
          <w:sz w:val="24"/>
          <w:szCs w:val="24"/>
        </w:rPr>
        <w:t xml:space="preserve"> </w:t>
      </w:r>
      <w:r w:rsidR="00A22D32" w:rsidRPr="00E74A14">
        <w:rPr>
          <w:rFonts w:ascii="Times New Roman" w:eastAsia="Times New Roman" w:hAnsi="Times New Roman" w:cs="Times New Roman"/>
          <w:sz w:val="24"/>
          <w:szCs w:val="24"/>
        </w:rPr>
        <w:t xml:space="preserve">related to dietary preference </w:t>
      </w:r>
      <w:r w:rsidRPr="00E74A14">
        <w:rPr>
          <w:rFonts w:ascii="Times New Roman" w:eastAsia="Times New Roman" w:hAnsi="Times New Roman" w:cs="Times New Roman"/>
          <w:sz w:val="24"/>
          <w:szCs w:val="24"/>
        </w:rPr>
        <w:t>between primary forest and secondary forest of all ages</w:t>
      </w:r>
      <w:r w:rsidR="00D2274D"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indicating </w:t>
      </w:r>
      <w:r w:rsidR="005777DE" w:rsidRPr="00E74A14">
        <w:rPr>
          <w:rFonts w:ascii="Times New Roman" w:eastAsia="Times New Roman" w:hAnsi="Times New Roman" w:cs="Times New Roman"/>
          <w:sz w:val="24"/>
          <w:szCs w:val="24"/>
        </w:rPr>
        <w:t>potential</w:t>
      </w:r>
      <w:r w:rsidR="00E05153" w:rsidRPr="00E74A14">
        <w:rPr>
          <w:rFonts w:ascii="Times New Roman" w:eastAsia="Times New Roman" w:hAnsi="Times New Roman" w:cs="Times New Roman"/>
          <w:sz w:val="24"/>
          <w:szCs w:val="24"/>
        </w:rPr>
        <w:t>ly</w:t>
      </w:r>
      <w:r w:rsidR="005777DE"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similar levels of ecosystem functioning in both forest types. </w:t>
      </w:r>
      <w:r w:rsidR="00A057F1" w:rsidRPr="00E74A14">
        <w:rPr>
          <w:rFonts w:ascii="Times New Roman" w:eastAsia="Times New Roman" w:hAnsi="Times New Roman" w:cs="Times New Roman"/>
          <w:sz w:val="24"/>
          <w:szCs w:val="24"/>
        </w:rPr>
        <w:t>Note that</w:t>
      </w:r>
      <w:r w:rsidR="00D36AFC" w:rsidRPr="00E74A14">
        <w:rPr>
          <w:rFonts w:ascii="Times New Roman" w:eastAsia="Times New Roman" w:hAnsi="Times New Roman" w:cs="Times New Roman"/>
          <w:sz w:val="24"/>
          <w:szCs w:val="24"/>
        </w:rPr>
        <w:t xml:space="preserve"> the mean values close to unity</w:t>
      </w:r>
      <w:r w:rsidR="00A057F1" w:rsidRPr="00E74A14">
        <w:rPr>
          <w:rFonts w:ascii="Times New Roman" w:eastAsia="Times New Roman" w:hAnsi="Times New Roman" w:cs="Times New Roman"/>
          <w:sz w:val="24"/>
          <w:szCs w:val="24"/>
        </w:rPr>
        <w:t xml:space="preserve"> and the relatively small confidence intervals suggest this is a robust result. </w:t>
      </w:r>
      <w:r w:rsidRPr="00E74A14">
        <w:rPr>
          <w:rFonts w:ascii="Times New Roman" w:eastAsia="Times New Roman" w:hAnsi="Times New Roman" w:cs="Times New Roman"/>
          <w:sz w:val="24"/>
          <w:szCs w:val="24"/>
        </w:rPr>
        <w:t>As the time since disturbance increases and species are added to the community</w:t>
      </w:r>
      <w:r w:rsidR="00A057F1"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the new species are functionally similar to those already present. Niche space in secondary forest of over approximately 30 years in age is evenly exploited relative to primary forest, although may be underutilised when compared to young secondary forest.</w:t>
      </w:r>
    </w:p>
    <w:p w14:paraId="3233246B" w14:textId="77777777" w:rsidR="004D19A5" w:rsidRPr="00E74A14" w:rsidRDefault="004D19A5" w:rsidP="00B55543">
      <w:pPr>
        <w:spacing w:line="480" w:lineRule="auto"/>
        <w:jc w:val="both"/>
        <w:rPr>
          <w:sz w:val="24"/>
          <w:szCs w:val="24"/>
        </w:rPr>
      </w:pPr>
    </w:p>
    <w:p w14:paraId="6F08F91B" w14:textId="77777777"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t>Changes in species richness and forest specialists</w:t>
      </w:r>
    </w:p>
    <w:p w14:paraId="464971A7" w14:textId="476657AD"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Avian species richness increased with secondary forest age and reached primary forest levels in approximately 50 years, in line with tree species richness </w:t>
      </w:r>
      <w:r w:rsidR="001375E1"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"2o7ee67vmc", "citationItems" : [ { "id" : "ITEM-1", "itemData" : { "DOI" : "10.1098/rspb.2013.2236", "ISSN" : "0962-8452, 1471-2954", "author" : [ { "dropping-particle" : "", "family" : "Martin", "given" : "P. A.", "non-dropping-particle" : "", "parse-names" : false, "suffix" : "" }, { "dropping-particle" : "", "family" : "Newton", "given" : "A. C.", "non-dropping-particle" : "", "parse-names" : false, "suffix" : "" }, { "dropping-particle" : "", "family" : "Bullock", "given" : "J.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 : [ "http://zotero.org/users/local/lSswCld9/items/47A88K38" ], "uris" : [ "http://zotero.org/users/local/lSswCld9/items/47A88K38", "http://www.mendeley.com/documents/?uuid=1102e826-df98-4384-864c-628ebb99bb06" ] } ], "mendeley" : { "formattedCitation" : "(Martin, Newton &amp; Bullock 2013)", "plainTextFormattedCitation" : "(Martin, Newton &amp; Bullock 2013)", "previouslyFormattedCitation" : "(Martin, Newton &amp; Bullock 2013)" }, "properties" : { "formattedCitation" : "(Martin et al. 2013)", "noteIndex" : 0, "plainCitation" : "(Martin et al. 2013)" }, "schema" : "https://github.com/citation-style-language/schema/raw/master/csl-citation.json"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(Martin, Newton &amp; Bullock 2013)</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In contrast, Dunn </w:t>
      </w:r>
      <w:r w:rsidR="001375E1"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"NkuuOI3Z", "citationItems" : [ { "id" : "ITEM-1", "itemData" : { "DOI" : "10.1111/j.1523-1739.2004.00151.x", "ISSN" : "1523-1739", "author" : [ { "dropping-particle" : "", "family" : "Dunn", "given" : "Robert R", "non-dropping-particle" : "", "parse-names" : false, "suffix" : "" } ], "container-title" : "Conservation Biology", "id" : "ITEM-1", "issue" : "2", "issued" : { "date-parts" : [ [ "2004" ] ] }, "page" : "302\u2013309", "title" : "Recovery of faunal communities during tropical forest regeneration", "type" : "article-journal", "volume" : "18" }, "uris" : [ "http://www.mendeley.com/documents/?uuid=ec6116bb-0c03-4643-8600-ea5732ef7afa", "http://zotero.org/users/local/lSswCld9/items/7HS44K6E" ] } ], "mendeley" : { "formattedCitation" : "(Dunn 2004a)", "plainTextFormattedCitation" : "(Dunn 2004a)", "previouslyFormattedCitation" : "(Dunn 2004a)" }, "properties" : { "formattedCitation" : "(2004a)", "noteIndex" : 0, "plainCitation" : "(2004a)" }, "schema" : "https://github.com/citation-style-language/schema/raw/master/csl-citation.json"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(Dunn 2004a)</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w:t>
      </w:r>
      <w:r w:rsidR="001E0F88" w:rsidRPr="00E74A14">
        <w:rPr>
          <w:rFonts w:ascii="Times New Roman" w:eastAsia="Times New Roman" w:hAnsi="Times New Roman" w:cs="Times New Roman"/>
          <w:sz w:val="24"/>
          <w:szCs w:val="24"/>
        </w:rPr>
        <w:t xml:space="preserve">in reviewing </w:t>
      </w:r>
      <w:r w:rsidRPr="00E74A14">
        <w:rPr>
          <w:rFonts w:ascii="Times New Roman" w:eastAsia="Times New Roman" w:hAnsi="Times New Roman" w:cs="Times New Roman"/>
          <w:sz w:val="24"/>
          <w:szCs w:val="24"/>
        </w:rPr>
        <w:t xml:space="preserve">the recovery of faunal communities during tropical forest </w:t>
      </w:r>
      <w:r w:rsidR="00161919" w:rsidRPr="00E74A14">
        <w:rPr>
          <w:rFonts w:ascii="Times New Roman" w:eastAsia="Times New Roman" w:hAnsi="Times New Roman" w:cs="Times New Roman"/>
          <w:sz w:val="24"/>
          <w:szCs w:val="24"/>
        </w:rPr>
        <w:t xml:space="preserve">regeneration, </w:t>
      </w:r>
      <w:r w:rsidRPr="00E74A14">
        <w:rPr>
          <w:rFonts w:ascii="Times New Roman" w:eastAsia="Times New Roman" w:hAnsi="Times New Roman" w:cs="Times New Roman"/>
          <w:sz w:val="24"/>
          <w:szCs w:val="24"/>
        </w:rPr>
        <w:t xml:space="preserve">found avian species richness recovered </w:t>
      </w:r>
      <w:r w:rsidR="001E0F88" w:rsidRPr="00E74A14">
        <w:rPr>
          <w:rFonts w:ascii="Times New Roman" w:eastAsia="Times New Roman" w:hAnsi="Times New Roman" w:cs="Times New Roman"/>
          <w:sz w:val="24"/>
          <w:szCs w:val="24"/>
        </w:rPr>
        <w:t>over a shorter time period of</w:t>
      </w:r>
      <w:r w:rsidRPr="00E74A14">
        <w:rPr>
          <w:rFonts w:ascii="Times New Roman" w:eastAsia="Times New Roman" w:hAnsi="Times New Roman" w:cs="Times New Roman"/>
          <w:sz w:val="24"/>
          <w:szCs w:val="24"/>
        </w:rPr>
        <w:t xml:space="preserve"> 20 years. The wider range of site conditions and greater sample size of our study (45 compared to 22 secondary forest sites) mean it is likely to give a more </w:t>
      </w:r>
      <w:r w:rsidR="001E0F88" w:rsidRPr="00E74A14">
        <w:rPr>
          <w:rFonts w:ascii="Times New Roman" w:eastAsia="Times New Roman" w:hAnsi="Times New Roman" w:cs="Times New Roman"/>
          <w:sz w:val="24"/>
          <w:szCs w:val="24"/>
        </w:rPr>
        <w:t xml:space="preserve">robust </w:t>
      </w:r>
      <w:r w:rsidRPr="00E74A14">
        <w:rPr>
          <w:rFonts w:ascii="Times New Roman" w:eastAsia="Times New Roman" w:hAnsi="Times New Roman" w:cs="Times New Roman"/>
          <w:sz w:val="24"/>
          <w:szCs w:val="24"/>
        </w:rPr>
        <w:t>representation of this relationship.</w:t>
      </w:r>
    </w:p>
    <w:p w14:paraId="0A99DC6D" w14:textId="101563FF"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Changes in community composition with age were the result of species turnover and replacement of species from the early successional community, a pattern consistent with that of site-level studies of regenerating forest </w:t>
      </w:r>
      <w:r w:rsidR="001375E1"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"1atvlcekc8", "citationItems" : [ { "id" : "ITEM-1", "itemData" : { "DOI" : "10.1016/0006-3207(91)90107-K", "ISSN" : "00063207", "author" : [ { "dropping-particle" : "", "family" : "Blankespoor", "given" : "Gilbert W.", "non-dropping-particle" : "", "parse-names" : false, "suffix" : "" } ], "container-title" : "Biological Conservation", "id" : "ITEM-1", "issue" : "1", "issued" : { "date-parts" : [ [ "1991", "1" ] ] }, "language" : "en", "page" : "41-71", "title" : "Slash-and-burn shifting agriculture and bird communities in Liberia, West Africa", "type" : "article-journal", "volume" : "57" }, "uri" : [ "http://zotero.org/users/local/lSswCld9/items/ZRK73P2E" ], "uris" : [ "http://zotero.org/users/local/lSswCld9/items/ZRK73P2E", "http://www.mendeley.com/documents/?uuid=465a652a-aaaa-4505-84f4-875767dcbf49" ] }, { "id" : "ITEM-2", "itemData" : { "DOI" : "10.1071/MU11057", "ISSN" : "0158-4197", "author" : [ { "dropping-particle" : "", "family" : "Serong", "given" : "Merrilyn", "non-dropping-particle" : "", "parse-names" : false, "suffix" : "" }, { "dropping-particle" : "", "family" : "Lill", "given" : "Alan", "non-dropping-particle" : "", "parse-names" : false, "suffix" : "" } ], "container-title" : "Emu", "id" : "ITEM-2", "issue" : "2", "issued" : { "date-parts" : [ [ "2012" ] ] }, "language" : "en", "page" : "117", "title" : "Changes in bird assemblages during succession following disturbance in secondary wet forests in south-eastern Australia", "type" : "article-journal", "volume" : "112" }, "uri" : [ "http://zotero.org/users/local/lSswCld9/items/333ETE8C" ], "uris" : [ "http://zotero.org/users/local/lSswCld9/items/333ETE8C", "http://www.mendeley.com/documents/?uuid=d3a7adfa-1147-4c87-b238-2542928da740" ] } ], "mendeley" : { "formattedCitation" : "(Blankespoor 1991; Serong &amp; Lill 2012)", "plainTextFormattedCitation" : "(Blankespoor 1991; Serong &amp; Lill 2012)", "previouslyFormattedCitation" : "(Blankespoor 1991; Serong &amp; Lill 2012)" }, "properties" : { "formattedCitation" : "(Blankespoor 1991; Serong and Lill 2012)", "noteIndex" : 0, "plainCitation" : "(Blankespoor 1991; Serong and Lill 2012)" }, "schema" : "https://github.com/citation-style-language/schema/raw/master/csl-citation.json"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(Blankespoor 1991; Serong &amp; Lill 2012)</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Changes in avian communities and accumulation of forest specialists probably reflect changes in </w:t>
      </w:r>
      <w:r w:rsidR="00E05153" w:rsidRPr="00E74A14">
        <w:rPr>
          <w:rFonts w:ascii="Times New Roman" w:eastAsia="Times New Roman" w:hAnsi="Times New Roman" w:cs="Times New Roman"/>
          <w:sz w:val="24"/>
          <w:szCs w:val="24"/>
        </w:rPr>
        <w:t xml:space="preserve">vegetation </w:t>
      </w:r>
      <w:r w:rsidRPr="00E74A14">
        <w:rPr>
          <w:rFonts w:ascii="Times New Roman" w:eastAsia="Times New Roman" w:hAnsi="Times New Roman" w:cs="Times New Roman"/>
          <w:sz w:val="24"/>
          <w:szCs w:val="24"/>
        </w:rPr>
        <w:t xml:space="preserve">structure, in terms of floristic composition and horizontal and vertical complexity, leading to increased habitat suitability for forest species </w:t>
      </w:r>
      <w:r w:rsidR="001375E1"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"22bv3hcl77", "citationItems" : [ { "id" : "ITEM-1", "itemData" : { "DOI" : "10.2307/1932254", "ISSN" : "0012-9658", "abstract" : "See full-text article at JSTOR", "author" : [ { "dropping-particle" : "", "family" : "MacArthur", "given" : "Robert H.", "non-dropping-particle" : "", "parse-names" : false, "suffix" : "" }, { "dropping-particle" : "", "family" : "MacArthur", "given" : "John W.", "non-dropping-particle" : "", "parse-names" : false, "suffix" : "" } ], "container-title" : "Ecology", "id" : "ITEM-1", "issue" : "3", "issued" : { "date-parts" : [ [ "1961", "7" ] ] }, "page" : "594-598", "title" : "On Bird Species Diversity", "type" : "article-journal", "volume" : "42" }, "uri" : [ "http://zotero.org/users/local/lSswCld9/items/JDNMJREF" ], "uris" : [ "http://zotero.org/users/local/lSswCld9/items/JDNMJREF", "http://www.mendeley.com/documents/?uuid=35f316d9-d312-41ea-8fb2-b383dab8a691" ] }, { "id" : "ITEM-2", "itemData" : { "author" : [ { "dropping-particle" : "", "family" : "Terborgh", "given" : "John", "non-dropping-particle" : "", "parse-names" : false, "suffix" : "" } ], "id" : "ITEM-2", "issued" : { "date-parts" : [ [ "1985" ] ] }, "publisher" : "Academic Press, Inc.", "publisher-place" : "Orlando, Florida &amp; London", "title" : "Habitat selection in Amazonian birds", "type" : "book" }, "uri" : [ "http://zotero.org/users/local/lSswCld9/items/49FTSS6B" ], "uris" : [ "http://zotero.org/users/local/lSswCld9/items/49FTSS6B", "http://www.mendeley.com/documents/?uuid=821597b0-d316-4cad-861f-404d79346311" ] }, { "id" : "ITEM-3", "itemData" : { "DOI" : "10.1016/j.biocon.2004.07.023", "ISSN" : "0006-3207", "abstract" : "Unprecedented deforestation is currently underway in Southeast Asia. Since this trend is likely to continue, it is critical to determine the value of human-modified habitats (e.g., mixed-rural habitat) for conserving the regional native forest avifauna. The impacts of ongoing deforestation on the highly endemic avifauna (33%) of Sulawesi (Indonesia) are poorly understood. We sampled birds in primary and secondary forests in the Lore Lindu National Park in central Sulawesi, as well as the surrounding plantation and mixed-rural habitats. Species richness, species density and population density of forest birds showed a consistent decreasing trend in the following order: primary forests &amp;gt; secondary forests &amp;gt; mixed-rural habitat &amp;gt; plantations. Although primary forests contained the highest proportion (85%) of a total of 34 forest species recorded from our point count surveys, 40-yr old secondary forests and the mixed-rural habitat showed high conservation potential, containing 82% and 76% of the forest species, respectively. Plantations recorded only 32% of the forest bird species. Fifteen forest species had the highest abundance in primary forests, while two species had higher abundance outside primary forests. Our simulations revealed that all forest birds that were sensitive to native tree cover could be found in areas with at least 20% continuous native tree cover. Our study shows that although primary forests have the highest conservation value for forest avifauna, the potential of degraded habitats, such as secondary forests and the mixed-rural habitat, for conserving forest species can be enhanced with appropriate land use and management decisions.", "author" : [ { "dropping-particle" : "", "family" : "Sodhi", "given" : "Navjot S.", "non-dropping-particle" : "", "parse-names" : false, "suffix" : "" }, { "dropping-particle" : "", "family" : "Koh", "given" : "Lian Pin", "non-dropping-particle" : "", "parse-names" : false, "suffix" : "" }, { "dropping-particle" : "", "family" : "Prawiradilaga", "given" : "Dewi M.", "non-dropping-particle" : "", "parse-names" : false, "suffix" : "" }, { "dropping-particle" : "", "family" : "Darjono", "given" : "", "non-dropping-particle" : "", "parse-names" : false, "suffix" : "" }, { "dropping-particle" : "", "family" : "Tinulele", "given" : "Idris", "non-dropping-particle" : "", "parse-names" : false, "suffix" : "" }, { "dropping-particle" : "", "family" : "Putra", "given" : "Dadang Dwi", "non-dropping-particle" : "", "parse-names" : false, "suffix" : "" }, { "dropping-particle" : "", "family" : "Tong Tan", "given" : "Tommy Han", "non-dropping-particle" : "", "parse-names" : false, "suffix" : "" } ], "container-title" : "Biological Conservation", "id" : "ITEM-3", "issue" : "4", "issued" : { "date-parts" : [ [ "2005", "4" ] ] }, "page" : "547-558", "title" : "Land use and conservation value for forest birds in Central Sulawesi (Indonesia)", "type" : "article-journal", "volume" : "122" }, "uri" : [ "http://zotero.org/users/local/lSswCld9/items/6S2XGUEW" ], "uris" : [ "http://zotero.org/users/local/lSswCld9/items/6S2XGUEW", "http://www.mendeley.com/documents/?uuid=3ea6d02f-72c8-4eb8-8465-eb2f51aa6e2a" ] } ], "mendeley" : { "formattedCitation" : "(MacArthur &amp; MacArthur 1961; Terborgh 1985; Sodhi &lt;i&gt;et al.&lt;/i&gt; 2005)", "plainTextFormattedCitation" : "(MacArthur &amp; MacArthur 1961; Terborgh 1985; Sodhi et al. 2005)", "previouslyFormattedCitation" : "(MacArthur &amp; MacArthur 1961; Terborgh 1985; Sodhi &lt;i&gt;et al.&lt;/i&gt; 2005)" }, "properties" : { "formattedCitation" : "(MacArthur and MacArthur 1961; Terborgh 1985; Sodhi et al. 2005)", "noteIndex" : 0, "plainCitation" : "(MacArthur and MacArthur 1961; Terborgh 1985; Sodhi et al. 2005)" }, "schema" : "https://github.com/citation-style-language/schema/raw/master/csl-citation.json"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(MacArthur &amp; MacArthur 1961; Terborgh 1985; Sodhi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2005)</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The greatest increase in the proportion of forest specialists relative to primary forest occurred in the first 30 years after disturbance, in line with the </w:t>
      </w:r>
      <w:r w:rsidR="00F35454" w:rsidRPr="00E74A14">
        <w:rPr>
          <w:rFonts w:ascii="Times New Roman" w:eastAsia="Times New Roman" w:hAnsi="Times New Roman" w:cs="Times New Roman"/>
          <w:sz w:val="24"/>
          <w:szCs w:val="24"/>
        </w:rPr>
        <w:t xml:space="preserve">rates of </w:t>
      </w:r>
      <w:r w:rsidRPr="00E74A14">
        <w:rPr>
          <w:rFonts w:ascii="Times New Roman" w:eastAsia="Times New Roman" w:hAnsi="Times New Roman" w:cs="Times New Roman"/>
          <w:sz w:val="24"/>
          <w:szCs w:val="24"/>
        </w:rPr>
        <w:t xml:space="preserve">increase in tree species richness and biomass </w:t>
      </w:r>
      <w:r w:rsidR="00F35454" w:rsidRPr="00E74A14">
        <w:rPr>
          <w:rFonts w:ascii="Times New Roman" w:eastAsia="Times New Roman" w:hAnsi="Times New Roman" w:cs="Times New Roman"/>
          <w:sz w:val="24"/>
          <w:szCs w:val="24"/>
        </w:rPr>
        <w:t xml:space="preserve">demonstrated in a meta-analysis by </w:t>
      </w:r>
      <w:r w:rsidRPr="00E74A14">
        <w:rPr>
          <w:rFonts w:ascii="Times New Roman" w:eastAsia="Times New Roman" w:hAnsi="Times New Roman" w:cs="Times New Roman"/>
          <w:sz w:val="24"/>
          <w:szCs w:val="24"/>
        </w:rPr>
        <w:t xml:space="preserve">Martin et al. </w:t>
      </w:r>
      <w:r w:rsidR="001375E1"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"2mns6262qb", "citationItems" : [ { "id" : "ITEM-1", "itemData" : { "DOI" : "10.1098/rspb.2013.2236", "ISSN" : "0962-8452, 1471-2954", "author" : [ { "dropping-particle" : "", "family" : "Martin", "given" : "P. A.", "non-dropping-particle" : "", "parse-names" : false, "suffix" : "" }, { "dropping-particle" : "", "family" : "Newton", "given" : "A. C.", "non-dropping-particle" : "", "parse-names" : false, "suffix" : "" }, { "dropping-particle" : "", "family" : "Bullock", "given" : "J.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"uris" : [ "http://www.mendeley.com/documents/?uuid=1102e826-df98-4384-864c-628ebb99bb06", "http://zotero.org/users/local/lSswCld9/items/47A88K38" ] } ], "mendeley" : { "formattedCitation" : "(Martin &lt;i&gt;et al.&lt;/i&gt; 2013)", "plainTextFormattedCitation" : "(Martin et al. 2013)", "previouslyFormattedCitation" : "(Martin &lt;i&gt;et al.&lt;/i&gt; 2013)" }, "properties" : { "formattedCitation" : "(2013)", "noteIndex" : 0, "plainCitation" : "(2013)" }, "schema" : "https://github.com/citation-style-language/schema/raw/master/csl-citation.json"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(Martin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2013)</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The predicted response beyond 40 years should be </w:t>
      </w:r>
      <w:r w:rsidR="00F35454" w:rsidRPr="00E74A14">
        <w:rPr>
          <w:rFonts w:ascii="Times New Roman" w:eastAsia="Times New Roman" w:hAnsi="Times New Roman" w:cs="Times New Roman"/>
          <w:sz w:val="24"/>
          <w:szCs w:val="24"/>
        </w:rPr>
        <w:t xml:space="preserve">treated </w:t>
      </w:r>
      <w:r w:rsidRPr="00E74A14">
        <w:rPr>
          <w:rFonts w:ascii="Times New Roman" w:eastAsia="Times New Roman" w:hAnsi="Times New Roman" w:cs="Times New Roman"/>
          <w:sz w:val="24"/>
          <w:szCs w:val="24"/>
        </w:rPr>
        <w:t>with caution due to the paucity of data</w:t>
      </w:r>
      <w:r w:rsidR="00F35454"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but suggests that the proportion of specialists did not reach equivalence with primary forest</w:t>
      </w:r>
      <w:r w:rsidR="00F35454" w:rsidRPr="00E74A14">
        <w:rPr>
          <w:rFonts w:ascii="Times New Roman" w:eastAsia="Times New Roman" w:hAnsi="Times New Roman" w:cs="Times New Roman"/>
          <w:sz w:val="24"/>
          <w:szCs w:val="24"/>
        </w:rPr>
        <w:t xml:space="preserve"> over the period of a century, </w:t>
      </w:r>
      <w:r w:rsidR="00E05153" w:rsidRPr="00E74A14">
        <w:rPr>
          <w:rFonts w:ascii="Times New Roman" w:eastAsia="Times New Roman" w:hAnsi="Times New Roman" w:cs="Times New Roman"/>
          <w:sz w:val="24"/>
          <w:szCs w:val="24"/>
        </w:rPr>
        <w:t xml:space="preserve">which is </w:t>
      </w:r>
      <w:r w:rsidRPr="00E74A14">
        <w:rPr>
          <w:rFonts w:ascii="Times New Roman" w:eastAsia="Times New Roman" w:hAnsi="Times New Roman" w:cs="Times New Roman"/>
          <w:sz w:val="24"/>
          <w:szCs w:val="24"/>
        </w:rPr>
        <w:t xml:space="preserve">in agreement with other reviews </w:t>
      </w:r>
      <w:r w:rsidR="001375E1"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"2jbs7jks4c", "citationItems" : [ { "id" : "ITEM-1", "itemData" : { "DOI" : "10.1073/pnas.0703333104", "abstract" : "Biodiversity loss from deforestation may be partly offset by the expansion of secondary forests and plantation forestry in the tropics. However, our current knowledge of the value of these habitats for biodiversity conservation is limited to very few taxa, and many studies are severely confounded by methodological shortcomings. We examined the conservation value of tropical primary, secondary, and plantation forests for 15 taxonomic groups using a robust and replicated sample design that minimized edge effects. Different taxa varied markedly in their response to patterns of land use in terms of species richness and the percentage of species restricted to primary forest (varying from 5% to 57%), yet almost all between-forest comparisons showed marked differences in community structure and composition. Cross-taxon congruence in response patterns was very weak when evaluated using abundance or species richness data, but much stronger when using metrics based upon community similarity. Our results show that, whereas the biodiversity indicator group concept may hold some validity for several taxa that are frequently sampled (such as birds and fruit-feeding butterflies), it fails for those exhibiting highly idiosyncratic responses to tropical land-use change (including highly vagile species groups such as bats and orchid bees), highlighting the problems associated with quantifying the biodiversity value of anthropogenic habitats. Finally, although we show that areas of native regeneration and exotic tree plantations can provide complementary conservation services, we also provide clear empirical evidence demonstrating the irreplaceable value of primary forests.", "author" : [ { "dropping-particle" : "", "family" : "Barlow", "given" : "J", "non-dropping-particle" : "", "parse-names" : false, "suffix" : "" }, { "dropping-particle" : "", "family" : "Gardner", "given" : "T A", "non-dropping-particle" : "", "parse-names" : false, "suffix" : "" }, { "dropping-particle" : "", "family" : "Araujo", "given" : "I S", "non-dropping-particle" : "", "parse-names" : false, "suffix" : "" }, { "dropping-particle" : "", "family" : "\u00c1vila-Pires", "given" : "T C", "non-dropping-particle" : "", "parse-names" : false, "suffix" : "" }, { "dropping-particle" : "", "family" : "Bonaldo", "given" : "A B", "non-dropping-particle" : "", "parse-names" : false, "suffix" : "" }, { "dropping-particle" : "", "family" : "Costa", "given" : "J E", "non-dropping-particle" : "", "parse-names" : false, "suffix" : "" }, { "dropping-particle" : "", "family" : "Esposito", "given" : "M C", "non-dropping-particle" : "", "parse-names" : false, "suffix" : "" }, { "dropping-particle" : "V", "family" : "Ferreira", "given" : "L", "non-dropping-particle" : "", "parse-names" : false, "suffix" : "" }, { "dropping-particle" : "", "family" : "Hawes", "given" : "J", "non-dropping-particle" : "", "parse-names" : false, "suffix" : "" }, { "dropping-particle" : "", "family" : "Hernandez", "given" : "M I M", "non-dropping-particle" : "", "parse-names" : false, "suffix" : "" }, { "dropping-particle" : "", "family" : "Hoogmoed", "given" : "M S", "non-dropping-particle" : "", "parse-names" : false, "suffix" : "" }, { "dropping-particle" : "", "family" : "Leite", "given" : "R N", "non-dropping-particle" : "", "parse-names" : false, "suffix" : "" }, { "dropping-particle" : "", "family" : "Lo-Man-Hung", "given" : "N F", "non-dropping-particle" : "", "parse-names" : false, "suffix" : "" }, { "dropping-particle" : "", "family" : "Malcolm", "given" : "J R", "non-dropping-particle" : "", "parse-names" : false, "suffix" : "" }, { "dropping-particle" : "", "family" : "Martins", "given" : "M B", "non-dropping-particle" : "", "parse-names" : false, "suffix" : "" }, { "dropping-particle" : "", "family" : "Mestre", "given" : "L A M", "non-dropping-particle" : "", "parse-names" : false, "suffix" : "" }, { "dropping-particle" : "", "family" : "Miranda-Santos", "given" : "R", "non-dropping-particle" : "", "parse-names" : false, "suffix" : "" }, { "dropping-particle" : "", "family" : "Nunes-Gutjahr", "given" : "A L", "non-dropping-particle" : "", "parse-names" : false, "suffix" : "" }, { "dropping-particle" : "", "family" : "Overal", "given" : "W L", "non-dropping-particle" : "", "parse-names" : false, "suffix" : "" }, { "dropping-particle" : "", "family" : "Parry", "given" : "L", "non-dropping-particle" : "", "parse-names" : false, "suffix" : "" }, { "dropping-particle" : "", "family" : "Peters", "given" : "S L", "non-dropping-particle" : "", "parse-names" : false, "suffix" : "" }, { "dropping-particle" : "", "family" : "Ribeiro-Junior", "given" : "M A", "non-dropping-particle" : "", "parse-names" : false, "suffix" : "" }, { "dropping-particle" : "", "family" : "Silva", "given" : "M N F", "non-dropping-particle" : "da", "parse-names" : false, "suffix" : "" }, { "dropping-particle" : "", "family" : "Silva Motta", "given" : "C", "non-dropping-particle" : "da", "parse-names" : false, "suffix" : "" }, { "dropping-particle" : "", "family" : "Peres", "given" : "C A", "non-dropping-particle" : "", "parse-names" : false, "suffix" : "" } ], "container-title" : "Proceedings of the National Academy of Sciences", "id" : "ITEM-1", "issue" : "47", "issued" : { "date-parts" : [ [ "2007" ] ] }, "page" : "18555-18560", "title" : "Quantifying the biodiversity value of tropical primary, secondary, and plantation forests", "type" : "article-journal", "volume" : "104" }, "uris" : [ "http://www.mendeley.com/documents/?uuid=cd0c96c1-121c-4541-a055-52fe0f17cebc" ] }, { "id" : "ITEM-2",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"ITEM-2",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"mendeley" : { "formattedCitation" : "(Barlow &lt;i&gt;et al.&lt;/i&gt; 2007a; Bowen &lt;i&gt;et al.&lt;/i&gt; 2007)", "plainTextFormattedCitation" : "(Barlow et al. 2007a; Bowen et al. 2007)", "previouslyFormattedCitation" : "(Barlow &lt;i&gt;et al.&lt;/i&gt; 2007a; Bowen &lt;i&gt;et al.&lt;/i&gt; 2007)" }, "properties" : { "formattedCitation" : "(Bowen et al. 2007; Barlow et al. 2007a)", "noteIndex" : 0, "plainCitation" : "(Bowen et al. 2007; Barlow et al. 2007a)" }, "schema" : "https://github.com/citation-style-language/schema/raw/master/csl-citation.json"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(Barlow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2007a; Bowen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2007)</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This </w:t>
      </w:r>
      <w:r w:rsidR="00F35454" w:rsidRPr="00E74A14">
        <w:rPr>
          <w:rFonts w:ascii="Times New Roman" w:eastAsia="Times New Roman" w:hAnsi="Times New Roman" w:cs="Times New Roman"/>
          <w:sz w:val="24"/>
          <w:szCs w:val="24"/>
        </w:rPr>
        <w:t>suggests</w:t>
      </w:r>
      <w:r w:rsidRPr="00E74A14">
        <w:rPr>
          <w:rFonts w:ascii="Times New Roman" w:eastAsia="Times New Roman" w:hAnsi="Times New Roman" w:cs="Times New Roman"/>
          <w:sz w:val="24"/>
          <w:szCs w:val="24"/>
        </w:rPr>
        <w:t xml:space="preserve"> that preservation of primary forest is important for the conservation of forest specialists.</w:t>
      </w:r>
    </w:p>
    <w:p w14:paraId="4BAA0362" w14:textId="601763B4"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lastRenderedPageBreak/>
        <w:t xml:space="preserve">Previous qualitative reviews </w:t>
      </w:r>
      <w:r w:rsidR="008E39E7" w:rsidRPr="00E74A14">
        <w:rPr>
          <w:rFonts w:ascii="Times New Roman" w:eastAsia="Times New Roman" w:hAnsi="Times New Roman" w:cs="Times New Roman"/>
          <w:sz w:val="24"/>
          <w:szCs w:val="24"/>
        </w:rPr>
        <w:t xml:space="preserve">have </w:t>
      </w:r>
      <w:r w:rsidRPr="00E74A14">
        <w:rPr>
          <w:rFonts w:ascii="Times New Roman" w:eastAsia="Times New Roman" w:hAnsi="Times New Roman" w:cs="Times New Roman"/>
          <w:sz w:val="24"/>
          <w:szCs w:val="24"/>
        </w:rPr>
        <w:t>suggest</w:t>
      </w:r>
      <w:r w:rsidR="008E39E7" w:rsidRPr="00E74A14">
        <w:rPr>
          <w:rFonts w:ascii="Times New Roman" w:eastAsia="Times New Roman" w:hAnsi="Times New Roman" w:cs="Times New Roman"/>
          <w:sz w:val="24"/>
          <w:szCs w:val="24"/>
        </w:rPr>
        <w:t>ed</w:t>
      </w:r>
      <w:r w:rsidRPr="00E74A14">
        <w:rPr>
          <w:rFonts w:ascii="Times New Roman" w:eastAsia="Times New Roman" w:hAnsi="Times New Roman" w:cs="Times New Roman"/>
          <w:sz w:val="24"/>
          <w:szCs w:val="24"/>
        </w:rPr>
        <w:t xml:space="preserve"> that land use history and landscape factors influence the recovery of faunal communities </w:t>
      </w:r>
      <w:r w:rsidR="001375E1"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"1aa804o2v6", "citationItems" : [ { "id" : "ITEM-1",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"ITEM-1",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"id" : "ITEM-2",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"ITEM-2",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"uris" : [ "http://www.mendeley.com/documents/?uuid=b069b771-c59c-4ae1-a547-e4e3becdbd8f" ] } ], "mendeley" : { "formattedCitation" : "(Bowen &lt;i&gt;et al.&lt;/i&gt; 2007; Chazdon &lt;i&gt;et al.&lt;/i&gt; 2009)", "plainTextFormattedCitation" : "(Bowen et al. 2007; Chazdon et al. 2009)", "previouslyFormattedCitation" : "(Bowen &lt;i&gt;et al.&lt;/i&gt; 2007; Chazdon &lt;i&gt;et al.&lt;/i&gt; 2009)" }, "properties" : { "formattedCitation" : "(Bowen et al. 2007; Chazdon et al. 2009)", "noteIndex" : 0, "plainCitation" : "(Bowen et al. 2007; Chazdon et al. 2009)" }, "schema" : "https://github.com/citation-style-language/schema/raw/master/csl-citation.json"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(Bowen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2007; Chazdon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2009)</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but our results did not support such relationships. The floristic and structural recovery of vegetation </w:t>
      </w:r>
      <w:r w:rsidR="00E05153" w:rsidRPr="00E74A14">
        <w:rPr>
          <w:rFonts w:ascii="Times New Roman" w:eastAsia="Times New Roman" w:hAnsi="Times New Roman" w:cs="Times New Roman"/>
          <w:sz w:val="24"/>
          <w:szCs w:val="24"/>
        </w:rPr>
        <w:t xml:space="preserve">has been found to </w:t>
      </w:r>
      <w:r w:rsidRPr="00E74A14">
        <w:rPr>
          <w:rFonts w:ascii="Times New Roman" w:eastAsia="Times New Roman" w:hAnsi="Times New Roman" w:cs="Times New Roman"/>
          <w:sz w:val="24"/>
          <w:szCs w:val="24"/>
        </w:rPr>
        <w:t xml:space="preserve">differ depending on land use history in terms of disturbance duration, intensity and type, which particularly impacts the state of the seed bank and soil fertility </w:t>
      </w:r>
      <w:r w:rsidR="00C93D4A"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"1g4ffu7lsa", "citationItems" : [ { "id" : "ITEM-1", "itemData" : { "DOI" : "10.1016/S0378-1127(00)00535-1", "ISBN" : "0378-1127", "ISSN" : "03781127", "author" : [ { "dropping-particle" : "", "family" : "Guariguata", "given" : "Manuel R", "non-dropping-particle" : "", "parse-names" : false, "suffix" : "" }, { "dropping-particle" : "", "family" : "Ostertag", "given" : "Rebecca", "non-dropping-particle" : "", "parse-names" : false, "suffix" : "" } ], "container-title" : "Forest Ecology and Management", "id" : "ITEM-1", "issue" : "1-3", "issued" : { "date-parts" : [ [ "2001", "7" ] ] }, "page" : "185-206", "publisher" : "Elsevier", "title" : "Neotropical secondary forest succession: changes in structural and functional characteristics", "type" : "article-journal", "volume" : "148" }, "uris" : [ "http://www.mendeley.com/documents/?uuid=75657e3f-c987-4a61-83e7-b5e9261d6619" ] }, { "id" : "ITEM-2", "itemData" : { "author" : [ { "dropping-particle" : "", "family" : "Kammesheidt", "given" : "L", "non-dropping-particle" : "", "parse-names" : false, "suffix" : "" } ], "container-title" : "AMBIO", "id" : "ITEM-2", "issued" : { "date-parts" : [ [ "2002" ] ] }, "page" : "243\u2013250", "title" : "Perspectives on secondary forest management in tropical humid lowland America", "type" : "article-journal", "volume" : "31" }, "uri" : [ "http://zotero.org/users/local/lSswCld9/items/TUE35I54" ], "uris" : [ "http://zotero.org/users/local/lSswCld9/items/TUE35I54", "http://www.mendeley.com/documents/?uuid=86593175-a511-4646-898f-c3e58e7509a0" ] } ], "mendeley" : { "formattedCitation" : "(Guariguata &amp; Ostertag 2001; Kammesheidt 2002)", "plainTextFormattedCitation" : "(Guariguata &amp; Ostertag 2001; Kammesheidt 2002)", "previouslyFormattedCitation" : "(Guariguata &amp; Ostertag 2001; Kammesheidt 2002)" }, "properties" : { "formattedCitation" : "(Guariguata and Ostertag 2001; Kammesheidt 2002)", "noteIndex" : 0, "plainCitation" : "(Guariguata and Ostertag 2001; Kammesheidt 2002)" }, "schema" : "https://github.com/citation-style-language/schema/raw/master/csl-citation.json" }</w:instrText>
      </w:r>
      <w:r w:rsidR="00C93D4A"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(Guariguata &amp; Ostertag 2001; Kammesheidt 2002)</w:t>
      </w:r>
      <w:r w:rsidR="00C93D4A"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For example, Borges </w:t>
      </w:r>
      <w:r w:rsidR="00C93D4A" w:rsidRPr="00E74A14">
        <w:rPr>
          <w:rFonts w:ascii="Times New Roman" w:eastAsia="Times New Roman" w:hAnsi="Times New Roman" w:cs="Times New Roman"/>
          <w:sz w:val="24"/>
          <w:szCs w:val="24"/>
        </w:rPr>
        <w:t>and</w:t>
      </w:r>
      <w:r w:rsidRPr="00E74A14">
        <w:rPr>
          <w:rFonts w:ascii="Times New Roman" w:eastAsia="Times New Roman" w:hAnsi="Times New Roman" w:cs="Times New Roman"/>
          <w:sz w:val="24"/>
          <w:szCs w:val="24"/>
        </w:rPr>
        <w:t xml:space="preserve"> Stouffer </w:t>
      </w:r>
      <w:r w:rsidR="00C93D4A"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"2inje1626r", "citationItems" : [ { "id" : "ITEM-1", "itemData" : { "DOI" : "10.2307/1370182", "ISSN" : "00105422, 1938-5129", "author" : [ { "dropping-particle" : "", "family" : "Borges", "given" : "S\u00e9rgio Henrique", "non-dropping-particle" : "", "parse-names" : false, "suffix" : "" }, { "dropping-particle" : "", "family" : "Stouffer", "given" : "Philip C.", "non-dropping-particle" : "", "parse-names" : false, "suffix" : "" } ], "container-title" : "The Condor", "id" : "ITEM-1", "issue" : "3", "issued" : { "date-parts" : [ [ "1999", "8" ] ] }, "page" : "529-536", "title" : "Bird Communities in Two Types of Anthropogenic Successional Vegetation in Central Amazonia", "type" : "article-journal", "volume" : "101" }, "suppress-author" : 1, "uri" : [ "http://zotero.org/users/local/lSswCld9/items/RWSBKJCU" ], "uris" : [ "http://zotero.org/users/local/lSswCld9/items/RWSBKJCU", "http://www.mendeley.com/documents/?uuid=460dc9ad-10c8-48d2-bdd8-f3ea3d5e146a" ] } ], "mendeley" : { "formattedCitation" : "(1999)", "plainTextFormattedCitation" : "(1999)", "previouslyFormattedCitation" : "(1999)" }, "properties" : { "formattedCitation" : "(1999)", "noteIndex" : 0, "plainCitation" : "(1999)" }, "schema" : "https://github.com/citation-style-language/schema/raw/master/csl-citation.json" }</w:instrText>
      </w:r>
      <w:r w:rsidR="00C93D4A" w:rsidRPr="00E74A14">
        <w:rPr>
          <w:rFonts w:ascii="Times New Roman" w:eastAsia="Times New Roman" w:hAnsi="Times New Roman" w:cs="Times New Roman"/>
          <w:sz w:val="24"/>
          <w:szCs w:val="24"/>
        </w:rPr>
        <w:fldChar w:fldCharType="separate"/>
      </w:r>
      <w:r w:rsidR="00C93D4A" w:rsidRPr="007B3AF8">
        <w:rPr>
          <w:rFonts w:ascii="Times New Roman" w:hAnsi="Times New Roman" w:cs="Times New Roman"/>
          <w:noProof/>
          <w:sz w:val="24"/>
          <w:szCs w:val="24"/>
        </w:rPr>
        <w:t>(1999)</w:t>
      </w:r>
      <w:r w:rsidR="00C93D4A"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found that a small change in disturbance regime resulted in distinct floral and avian communities. Details of disturbance history beyond broad classifications were largely absent from </w:t>
      </w:r>
      <w:r w:rsidR="008E39E7" w:rsidRPr="00E74A14">
        <w:rPr>
          <w:rFonts w:ascii="Times New Roman" w:eastAsia="Times New Roman" w:hAnsi="Times New Roman" w:cs="Times New Roman"/>
          <w:sz w:val="24"/>
          <w:szCs w:val="24"/>
        </w:rPr>
        <w:t>the publications we accessed</w:t>
      </w:r>
      <w:r w:rsidRPr="00E74A14">
        <w:rPr>
          <w:rFonts w:ascii="Times New Roman" w:eastAsia="Times New Roman" w:hAnsi="Times New Roman" w:cs="Times New Roman"/>
          <w:sz w:val="24"/>
          <w:szCs w:val="24"/>
        </w:rPr>
        <w:t xml:space="preserve">, which could explain the disparity and highlights the need for improved metadata collection. Forest specialists refrain from travelling through open or intensively used areas </w:t>
      </w:r>
      <w:r w:rsidR="00C93D4A"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"2pdkljrelb", "citationItems" : [ { "id" : "ITEM-1", "itemData" : { "DOI" : "10.1111/j.1744-7429.2005.04099.x", "ISSN" : "00063606", "author" : [ { "dropping-particle" : "", "family" : "Laurance", "given" : "Susan G. W.", "non-dropping-particle" : "", "parse-names" : false, "suffix" : "" }, { "dropping-particle" : "", "family" : "Gomez", "given" : "Marcela S.", "non-dropping-particle" : "", "parse-names" : false, "suffix" : "" } ], "container-title" : "Biotropica", "id" : "ITEM-1", "issue" : "1", "issued" : { "date-parts" : [ [ "2005", "2" ] ] }, "language" : "en", "page" : "149-152", "title" : "Clearing Width and Movements of Understory Rainforest Birds", "type" : "article-journal", "volume" : "37" }, "uri" : [ "http://zotero.org/users/local/lSswCld9/items/2T8AV65U" ], "uris" : [ "http://zotero.org/users/local/lSswCld9/items/2T8AV65U", "http://www.mendeley.com/documents/?uuid=a6a75dee-f296-48ff-a8b1-e2de1f745f91" ] }, { "id" : "ITEM-2", "itemData" : { "DOI" : "10.1111/j.1523-1739.2006.00427.x", "ISSN" : "08888892", "author" : [ { "dropping-particle" : "", "family" : "Stouffer", "given" : "Philip C.", "non-dropping-particle" : "", "parse-names" : false, "suffix" : "" }, { "dropping-particle" : "", "family" : "Bierregaard", "given" : "Richard O.", "non-dropping-particle" : "", "parse-names" : false, "suffix" : "" }, { "dropping-particle" : "", "family" : "Strong", "given" : "Cheryl", "non-dropping-particle" : "", "parse-names" : false, "suffix" : "" }, { "dropping-particle" : "", "family" : "Lovejoy", "given" : "Thomas E.", "non-dropping-particle" : "", "parse-names" : false, "suffix" : "" } ], "container-title" : "Conservation Biology", "id" : "ITEM-2", "issue" : "4", "issued" : { "date-parts" : [ [ "2006", "2" ] ] }, "language" : "en", "page" : "1212-1223", "title" : "Long-Term Landscape Change and Bird Abundance in Amazonian Rainforest Fragments: Birds in Amazonian Forest Fragments", "type" : "article-journal", "volume" : "20" }, "uri" : [ "http://zotero.org/users/local/lSswCld9/items/FP2BZT6S" ], "uris" : [ "http://zotero.org/users/local/lSswCld9/items/FP2BZT6S", "http://www.mendeley.com/documents/?uuid=c6796a6d-84a8-448c-9cfa-1fc39d3f86cc" ] } ], "mendeley" : { "formattedCitation" : "(Laurance &amp; Gomez 2005; Stouffer &lt;i&gt;et al.&lt;/i&gt; 2006)", "plainTextFormattedCitation" : "(Laurance &amp; Gomez 2005; Stouffer et al. 2006)", "previouslyFormattedCitation" : "(Laurance &amp; Gomez 2005; Stouffer &lt;i&gt;et al.&lt;/i&gt; 2006)" }, "properties" : { "formattedCitation" : "(Laurance and Gomez 2005; Stouffer et al. 2006)", "noteIndex" : 0, "plainCitation" : "(Laurance and Gomez 2005; Stouffer et al. 2006)" }, "schema" : "https://github.com/citation-style-language/schema/raw/master/csl-citation.json" }</w:instrText>
      </w:r>
      <w:r w:rsidR="00C93D4A"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(Laurance &amp; Gomez 2005; Stouffer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2006)</w:t>
      </w:r>
      <w:r w:rsidR="00C93D4A"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to avoid risks posed by open and edge habitats where abiotic and biotic conditions differ </w:t>
      </w:r>
      <w:r w:rsidR="00C93D4A"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"2q64rheu1a", "citationItems" : [ { "id" : "ITEM-1", "itemData" : { "DOI" : "10.1111/j.1523-1739.2004.00268.x", "ISSN" : "0888-8892, 1523-1739", "author" : [ { "dropping-particle" : "", "family" : "Laurance", "given" : "Susan G. W.", "non-dropping-particle" : "", "parse-names" : false, "suffix" : "" }, { "dropping-particle" : "", "family" : "Stouffer", "given" : "Philip C.", "non-dropping-particle" : "", "parse-names" : false, "suffix" : "" }, { "dropping-particle" : "", "family" : "Laurance", "given" : "William F.", "non-dropping-particle" : "", "parse-names" : false, "suffix" : "" } ], "container-title" : "Conservation Biology", "id" : "ITEM-1", "issue" : "4", "issued" : { "date-parts" : [ [ "2004", "8" ] ] }, "language" : "en", "page" : "1099-1109", "title" : "Effects of Road Clearings on Movement Patterns of Understory Rainforest Birds in Central Amazonia", "type" : "article-journal", "volume" : "18" }, "uri" : [ "http://zotero.org/users/local/lSswCld9/items/R74ZBPHX" ], "uris" : [ "http://zotero.org/users/local/lSswCld9/items/R74ZBPHX", "http://www.mendeley.com/documents/?uuid=053a5ff7-47f7-4677-b864-2f4ee48c7c49" ] }, { "id" : "ITEM-2", "itemData" : { "DOI" : "10.1111/j.1469-1795.2012.00562.x", "ISSN" : "13679430", "author" : [ { "dropping-particle" : "", "family" : "Aben", "given" : "J.", "non-dropping-particle" : "", "parse-names" : false, "suffix" : "" }, { "dropping-particle" : "", "family" : "Adriaensen", "given" : "F.", "non-dropping-particle" : "", "parse-names" : false, "suffix" : "" }, { "dropping-particle" : "", "family" : "Thijs", "given" : "K. W.", "non-dropping-particle" : "", "parse-names" : false, "suffix" : "" }, { "dropping-particle" : "", "family" : "Pellikka", "given" : "P.", "non-dropping-particle" : "", "parse-names" : false, "suffix" : "" }, { "dropping-particle" : "", "family" : "Siljander", "given" : "M.", "non-dropping-particle" : "", "parse-names" : false, "suffix" : "" }, { "dropping-particle" : "", "family" : "Lens", "given" : "L.", "non-dropping-particle" : "", "parse-names" : false, "suffix" : "" }, { "dropping-particle" : "", "family" : "Matthysen", "given" : "E.", "non-dropping-particle" : "", "parse-names" : false, "suffix" : "" } ], "container-title" : "Animal Conservation", "editor" : [ { "dropping-particle" : "", "family" : "Altwegg", "given" : "Res", "non-dropping-particle" : "", "parse-names" : false, "suffix" : "" }, { "dropping-particle" : "", "family" : "Bessa-Gomes", "given" : "Carman", "non-dropping-particle" : "", "parse-names" : false, "suffix" : "" } ], "id" : "ITEM-2", "issue" : "6", "issued" : { "date-parts" : [ [ "2012", "12" ] ] }, "language" : "en", "page" : "658-668", "title" : "Effects of matrix composition and configuration on forest bird movements in a fragmented Afromontane biodiversity hot spot: Forest bird movements across an Afrotropical matrix", "type" : "article-journal", "volume" : "15" }, "uri" : [ "http://zotero.org/users/local/lSswCld9/items/2FMQVAMT" ], "uris" : [ "http://zotero.org/users/local/lSswCld9/items/2FMQVAMT", "http://www.mendeley.com/documents/?uuid=3e943222-53e3-4737-9b74-685317b57e81" ] } ], "mendeley" : { "formattedCitation" : "(Laurance, Stouffer &amp; Laurance 2004; Aben &lt;i&gt;et al.&lt;/i&gt; 2012)", "plainTextFormattedCitation" : "(Laurance, Stouffer &amp; Laurance 2004; Aben et al. 2012)", "previouslyFormattedCitation" : "(Laurance, Stouffer &amp; Laurance 2004; Aben &lt;i&gt;et al.&lt;/i&gt; 2012)" }, "properties" : { "formattedCitation" : "(Laurance et al. 2004; Aben et al. 2012)", "noteIndex" : 0, "plainCitation" : "(Laurance et al. 2004; Aben et al. 2012)" }, "schema" : "https://github.com/citation-style-language/schema/raw/master/csl-citation.json" }</w:instrText>
      </w:r>
      <w:r w:rsidR="00C93D4A"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(Laurance, Stouffer &amp; Laurance 2004; Aben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2012)</w:t>
      </w:r>
      <w:r w:rsidR="00C93D4A"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However, the proportion of forest specialists in secondary forest relative to primary forest was not related to whether the secondary forest was continuous or discontinuous with primary forest. </w:t>
      </w:r>
      <w:r w:rsidR="008E39E7" w:rsidRPr="00E74A14">
        <w:rPr>
          <w:rFonts w:ascii="Times New Roman" w:eastAsia="Times New Roman" w:hAnsi="Times New Roman" w:cs="Times New Roman"/>
          <w:sz w:val="24"/>
          <w:szCs w:val="24"/>
        </w:rPr>
        <w:t>A</w:t>
      </w:r>
      <w:r w:rsidRPr="00E74A14">
        <w:rPr>
          <w:rFonts w:ascii="Times New Roman" w:eastAsia="Times New Roman" w:hAnsi="Times New Roman" w:cs="Times New Roman"/>
          <w:sz w:val="24"/>
          <w:szCs w:val="24"/>
        </w:rPr>
        <w:t xml:space="preserve"> better measure of isolation </w:t>
      </w:r>
      <w:r w:rsidR="008E39E7" w:rsidRPr="00E74A14">
        <w:rPr>
          <w:rFonts w:ascii="Times New Roman" w:eastAsia="Times New Roman" w:hAnsi="Times New Roman" w:cs="Times New Roman"/>
          <w:sz w:val="24"/>
          <w:szCs w:val="24"/>
        </w:rPr>
        <w:t xml:space="preserve">might </w:t>
      </w:r>
      <w:r w:rsidRPr="00E74A14">
        <w:rPr>
          <w:rFonts w:ascii="Times New Roman" w:eastAsia="Times New Roman" w:hAnsi="Times New Roman" w:cs="Times New Roman"/>
          <w:sz w:val="24"/>
          <w:szCs w:val="24"/>
        </w:rPr>
        <w:t xml:space="preserve">have been the distance to primary forest as some bird species are vagile and can disperse over gaps </w:t>
      </w:r>
      <w:r w:rsidR="007221BE"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"1lfrojeufv", "citationItems" : [ { "id" : "ITEM-1", "itemData" : { "DOI" : "10.1111/j.1600-0706.2008.16842.x", "ISBN" : "0030-1299", "ISSN" : "00301299", "abstract" : "In fragmented landscapes, species persistence within isolated habitat patches is governed by a myriad of species lifehistory, habitat patch and landscape characteristics. We investigated the inter-specific variation in non-forest gap-crossing abilities of an entire tropical forest-dependent avifauna. We then related this measure of dispersal ability to species lifehistory characteristics and occupancy data from 31 variable-sized forest patches sampled within the same fragmented forest landscape. A total of 5436 gap-crossing movements of 231 forest-dependent bird species were observed across ten linear forest gaps of varying widths, adjacent to large areas of undisturbed forest. Species persistence in isolated fragments was strongly linked to gap-crossing ability. The most capable gap-crossers were medium to large-bodied species in the large insectivore, frugivore and granivore guilds, matching the most prevalent subset of species in small forest patches. However, some competent gap-crossing species failed to occur in small patches, and minimum forest-patch area requirements were more important in determining patch occupancy for these species. Narrow forest gaps (470 m) created by roads and power-lines may become territory boundaries, thereby eliminating home-range gap-crossing movements for many forest species, but permit rarer dispersal events. Wider gaps (70 m) may inhibit gap-crossing behaviour for all but the most vagile species. Although patch size and quality may be the most important factors in structuring species assemblages in forest fragments, our results show that the degree of patch isolation and permeability of the surrounding matrix also explain which species can persist in forest isolates. Reducing the number and width of forestdividing gaps; maintaining and/or creating forest corridors and increasing matrix permeability through the creation and maintenance of \u2018stepping-stone\u2019 structures will maximise the species retention in fragmented tropical forest landscapes.", "author" : [ { "dropping-particle" : "", "family" : "Lees", "given" : "Alexander C.", "non-dropping-particle" : "", "parse-names" : false, "suffix" : "" }, { "dropping-particle" : "", "family" : "Peres", "given" : "Carlos a.", "non-dropping-particle" : "", "parse-names" : false, "suffix" : "" } ], "container-title" : "Oikos", "id" : "ITEM-1", "issue" : "July 2008", "issued" : { "date-parts" : [ [ "2009" ] ] }, "page" : "280-290", "title" : "Gap-crossing movements predict species occupancy in Amazonian forest fragments", "type" : "article-journal", "volume" : "118" }, "uris" : [ "http://www.mendeley.com/documents/?uuid=8274d678-74a1-4634-a8de-2ca9c10b49e2" ] } ], "mendeley" : { "formattedCitation" : "(Lees &amp; Peres 2009)", "plainTextFormattedCitation" : "(Lees &amp; Peres 2009)", "previouslyFormattedCitation" : "(Lees &amp; Peres 2009)" }, "properties" : { "formattedCitation" : "(Lees and Peres 2009)", "noteIndex" : 0, "plainCitation" : "(Lees and Peres 2009)" }, "schema" : "https://github.com/citation-style-language/schema/raw/master/csl-citation.json" }</w:instrText>
      </w:r>
      <w:r w:rsidR="007221BE"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(Lees &amp; Peres 2009)</w:t>
      </w:r>
      <w:r w:rsidR="007221BE" w:rsidRPr="00E74A14">
        <w:rPr>
          <w:rFonts w:ascii="Times New Roman" w:eastAsia="Times New Roman" w:hAnsi="Times New Roman" w:cs="Times New Roman"/>
          <w:sz w:val="24"/>
          <w:szCs w:val="24"/>
        </w:rPr>
        <w:fldChar w:fldCharType="end"/>
      </w:r>
      <w:r w:rsidR="008E39E7" w:rsidRPr="00E74A14">
        <w:rPr>
          <w:rFonts w:ascii="Times New Roman" w:eastAsia="Times New Roman" w:hAnsi="Times New Roman" w:cs="Times New Roman"/>
          <w:sz w:val="24"/>
          <w:szCs w:val="24"/>
        </w:rPr>
        <w:t>, but the relevant data were not available</w:t>
      </w:r>
      <w:r w:rsidRPr="00E74A14">
        <w:rPr>
          <w:rFonts w:ascii="Times New Roman" w:eastAsia="Times New Roman" w:hAnsi="Times New Roman" w:cs="Times New Roman"/>
          <w:sz w:val="24"/>
          <w:szCs w:val="24"/>
        </w:rPr>
        <w:t>.</w:t>
      </w:r>
    </w:p>
    <w:p w14:paraId="5450B2DF" w14:textId="77777777" w:rsidR="004D19A5" w:rsidRPr="00E74A14" w:rsidRDefault="004D19A5" w:rsidP="00B55543">
      <w:pPr>
        <w:spacing w:line="480" w:lineRule="auto"/>
        <w:jc w:val="both"/>
        <w:rPr>
          <w:sz w:val="24"/>
          <w:szCs w:val="24"/>
        </w:rPr>
      </w:pPr>
    </w:p>
    <w:p w14:paraId="36EB00E9" w14:textId="77777777"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t>Functional diversity</w:t>
      </w:r>
    </w:p>
    <w:p w14:paraId="708EB3B2" w14:textId="4909E534" w:rsidR="004D19A5" w:rsidRPr="00E74A14" w:rsidRDefault="003E27F8"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Both SSR and FRic were comparable in primary forest and secondary forest of all ages. Together with our analyses of species richness</w:t>
      </w:r>
      <w:r w:rsidR="00D2274D"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this suggests that although new species </w:t>
      </w:r>
      <w:r w:rsidR="00D2274D" w:rsidRPr="00E74A14">
        <w:rPr>
          <w:rFonts w:ascii="Times New Roman" w:eastAsia="Times New Roman" w:hAnsi="Times New Roman" w:cs="Times New Roman"/>
          <w:sz w:val="24"/>
          <w:szCs w:val="24"/>
        </w:rPr>
        <w:t xml:space="preserve">colonise </w:t>
      </w:r>
      <w:r w:rsidRPr="00E74A14">
        <w:rPr>
          <w:rFonts w:ascii="Times New Roman" w:eastAsia="Times New Roman" w:hAnsi="Times New Roman" w:cs="Times New Roman"/>
          <w:sz w:val="24"/>
          <w:szCs w:val="24"/>
        </w:rPr>
        <w:t xml:space="preserve">secondary forest over time these species are functionally similar </w:t>
      </w:r>
      <w:r w:rsidR="00197E05" w:rsidRPr="00E74A14">
        <w:rPr>
          <w:rFonts w:ascii="Times New Roman" w:eastAsia="Times New Roman" w:hAnsi="Times New Roman" w:cs="Times New Roman"/>
          <w:sz w:val="24"/>
          <w:szCs w:val="24"/>
        </w:rPr>
        <w:t xml:space="preserve">in terms of their dietary preferences </w:t>
      </w:r>
      <w:r w:rsidRPr="00E74A14">
        <w:rPr>
          <w:rFonts w:ascii="Times New Roman" w:eastAsia="Times New Roman" w:hAnsi="Times New Roman" w:cs="Times New Roman"/>
          <w:sz w:val="24"/>
          <w:szCs w:val="24"/>
        </w:rPr>
        <w:t>to those already within the avian community. As a result</w:t>
      </w:r>
      <w:r w:rsidR="000D6859"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the identity of functional traits in the secondary forest community is not </w:t>
      </w:r>
      <w:r w:rsidR="00D2274D" w:rsidRPr="00E74A14">
        <w:rPr>
          <w:rFonts w:ascii="Times New Roman" w:eastAsia="Times New Roman" w:hAnsi="Times New Roman" w:cs="Times New Roman"/>
          <w:sz w:val="24"/>
          <w:szCs w:val="24"/>
        </w:rPr>
        <w:t>altered</w:t>
      </w:r>
      <w:r w:rsidRPr="00E74A14">
        <w:rPr>
          <w:rFonts w:ascii="Times New Roman" w:eastAsia="Times New Roman" w:hAnsi="Times New Roman" w:cs="Times New Roman"/>
          <w:sz w:val="24"/>
          <w:szCs w:val="24"/>
        </w:rPr>
        <w:t xml:space="preserve">. Edwards et al. </w:t>
      </w:r>
      <w:r w:rsidR="00502F9B"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"2pcvpj2lq8", "citationItems" : [ { "id" : "ITEM-1", "itemData" : { "author" : [ { "dropping-particle" : "", "family" : "Edwards", "given" : "Felicity A", "non-dropping-particle" : "", "parse-names" : false, "suffix" : "" }, { "dropping-particle" : "", "family" : "Edwards", "given" : "David P", "non-dropping-particle" : "", "parse-names" : false, "suffix" : "" }, { "dropping-particle" : "", "family" : "Hamer", "given" : "Keith C", "non-dropping-particle" : "", "parse-names" : false, "suffix" : "" }, { "dropping-particle" : "", "family" : "Davies", "given" : "Richard G", "non-dropping-particle" : "", "parse-names" : false, "suffix" : "" } ], "id" : "ITEM-1", "issued" : { "date-parts" : [ [ "2013" ] ] }, "page" : "313-326", "title" : "Impacts of logging and conversion of rainforest to oil palm on the functional diversity of birds in Sundaland", "type" : "article-journal" }, "uris" : [ "http://www.mendeley.com/documents/?uuid=4e08fbc5-ed58-490f-8d32-a7060b3d59d2" ] } ], "mendeley" : { "formattedCitation" : "(Edwards &lt;i&gt;et al.&lt;/i&gt; 2013a)", "plainTextFormattedCitation" : "(Edwards et al. 2013a)", "previouslyFormattedCitation" : "(Edwards &lt;i&gt;et al.&lt;/i&gt; 2013a)" }, "properties" : { "formattedCitation" : "(2013b)", "noteIndex" : 0, "plainCitation" : "(2013b)" }, "schema" : "https://github.com/citation-style-language/schema/raw/master/csl-citation.json" }</w:instrText>
      </w:r>
      <w:r w:rsidR="00502F9B"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(Edwards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2013a)</w:t>
      </w:r>
      <w:r w:rsidR="00502F9B" w:rsidRPr="00E74A14">
        <w:rPr>
          <w:rFonts w:ascii="Times New Roman" w:eastAsia="Times New Roman" w:hAnsi="Times New Roman" w:cs="Times New Roman"/>
          <w:sz w:val="24"/>
          <w:szCs w:val="24"/>
        </w:rPr>
        <w:fldChar w:fldCharType="end"/>
      </w:r>
      <w:r w:rsidR="00502F9B" w:rsidRPr="00E74A14">
        <w:rPr>
          <w:rFonts w:ascii="Times New Roman" w:eastAsia="Times New Roman" w:hAnsi="Times New Roman" w:cs="Times New Roman"/>
          <w:sz w:val="24"/>
          <w:szCs w:val="24"/>
        </w:rPr>
        <w:t xml:space="preserve"> </w:t>
      </w:r>
      <w:r w:rsidR="000D6859" w:rsidRPr="00E74A14">
        <w:rPr>
          <w:rFonts w:ascii="Times New Roman" w:eastAsia="Times New Roman" w:hAnsi="Times New Roman" w:cs="Times New Roman"/>
          <w:sz w:val="24"/>
          <w:szCs w:val="24"/>
        </w:rPr>
        <w:t xml:space="preserve">also </w:t>
      </w:r>
      <w:r w:rsidRPr="00E74A14">
        <w:rPr>
          <w:rFonts w:ascii="Times New Roman" w:eastAsia="Times New Roman" w:hAnsi="Times New Roman" w:cs="Times New Roman"/>
          <w:sz w:val="24"/>
          <w:szCs w:val="24"/>
        </w:rPr>
        <w:lastRenderedPageBreak/>
        <w:t xml:space="preserve">found that functional diversity of birds was similar for selectively logged and primary forests in Borneo. Taken together with our results, this suggests </w:t>
      </w:r>
      <w:r w:rsidR="000D6859" w:rsidRPr="00E74A14">
        <w:rPr>
          <w:rFonts w:ascii="Times New Roman" w:eastAsia="Times New Roman" w:hAnsi="Times New Roman" w:cs="Times New Roman"/>
          <w:sz w:val="24"/>
          <w:szCs w:val="24"/>
        </w:rPr>
        <w:t xml:space="preserve">that </w:t>
      </w:r>
      <w:r w:rsidRPr="00E74A14">
        <w:rPr>
          <w:rFonts w:ascii="Times New Roman" w:eastAsia="Times New Roman" w:hAnsi="Times New Roman" w:cs="Times New Roman"/>
          <w:sz w:val="24"/>
          <w:szCs w:val="24"/>
        </w:rPr>
        <w:t xml:space="preserve">functions </w:t>
      </w:r>
      <w:r w:rsidR="000D6859" w:rsidRPr="00E74A14">
        <w:rPr>
          <w:rFonts w:ascii="Times New Roman" w:eastAsia="Times New Roman" w:hAnsi="Times New Roman" w:cs="Times New Roman"/>
          <w:sz w:val="24"/>
          <w:szCs w:val="24"/>
        </w:rPr>
        <w:t xml:space="preserve">provided </w:t>
      </w:r>
      <w:r w:rsidRPr="00E74A14">
        <w:rPr>
          <w:rFonts w:ascii="Times New Roman" w:eastAsia="Times New Roman" w:hAnsi="Times New Roman" w:cs="Times New Roman"/>
          <w:sz w:val="24"/>
          <w:szCs w:val="24"/>
        </w:rPr>
        <w:t xml:space="preserve">by birds may be similar in </w:t>
      </w:r>
      <w:r w:rsidR="000D6859" w:rsidRPr="00E74A14">
        <w:rPr>
          <w:rFonts w:ascii="Times New Roman" w:eastAsia="Times New Roman" w:hAnsi="Times New Roman" w:cs="Times New Roman"/>
          <w:sz w:val="24"/>
          <w:szCs w:val="24"/>
        </w:rPr>
        <w:t xml:space="preserve">recovering </w:t>
      </w:r>
      <w:r w:rsidRPr="00E74A14">
        <w:rPr>
          <w:rFonts w:ascii="Times New Roman" w:eastAsia="Times New Roman" w:hAnsi="Times New Roman" w:cs="Times New Roman"/>
          <w:sz w:val="24"/>
          <w:szCs w:val="24"/>
        </w:rPr>
        <w:t xml:space="preserve">tropical forests and those that have not been </w:t>
      </w:r>
      <w:r w:rsidR="002C371F" w:rsidRPr="00E74A14">
        <w:rPr>
          <w:rFonts w:ascii="Times New Roman" w:eastAsia="Times New Roman" w:hAnsi="Times New Roman" w:cs="Times New Roman"/>
          <w:sz w:val="24"/>
          <w:szCs w:val="24"/>
        </w:rPr>
        <w:t>degraded</w:t>
      </w:r>
      <w:r w:rsidRPr="00E74A14">
        <w:rPr>
          <w:rFonts w:ascii="Times New Roman" w:eastAsia="Times New Roman" w:hAnsi="Times New Roman" w:cs="Times New Roman"/>
          <w:sz w:val="24"/>
          <w:szCs w:val="24"/>
        </w:rPr>
        <w:t>. However,</w:t>
      </w:r>
      <w:r w:rsidR="00DD3D76" w:rsidRPr="00E74A14">
        <w:rPr>
          <w:rFonts w:ascii="Times New Roman" w:eastAsia="Times New Roman" w:hAnsi="Times New Roman" w:cs="Times New Roman"/>
          <w:sz w:val="24"/>
          <w:szCs w:val="24"/>
        </w:rPr>
        <w:t xml:space="preserve"> this will likely depend on the landscape within which the secondary forest is found. If degradation increases over large areas, due to processes including deforestation and climate change, then avian communities may become depauperate over these large areas, resulting in decreased functioning </w:t>
      </w:r>
      <w:r w:rsidR="004C5670"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"2ffm8ek7v3", "citationItems" : [ { "id" : "ITEM-1", "itemData" : { "DOI" : "10.1038/ncomms4971", "ISSN" : "2041-1723", "author" : [ { "dropping-particle" : "", "family" : "Mokany", "given" : "Karel", "non-dropping-particle" : "", "parse-names" : false, "suffix" : "" }, { "dropping-particle" : "", "family" : "Prasad", "given" : "Soumya", "non-dropping-particle" : "", "parse-names" : false, "suffix" : "" }, { "dropping-particle" : "", "family" : "Westcott", "given" : "David A.", "non-dropping-particle" : "", "parse-names" : false, "suffix" : "" } ], "container-title" : "Nature Communications", "id" : "ITEM-1", "issued" : { "date-parts" : [ [ "2014", "5" ] ] }, "title" : "Loss of frugivore seed dispersal services under climate change", "type" : "article-journal", "volume" : "5" }, "uri" : [ "http://zotero.org/users/local/lSswCld9/items/A94DA2NF" ], "uris" : [ "http://zotero.org/users/local/lSswCld9/items/A94DA2NF", "http://www.mendeley.com/documents/?uuid=0e00885a-8e30-41d4-8700-b40241594886" ] } ], "mendeley" : { "formattedCitation" : "(Mokany, Prasad &amp; Westcott 2014)", "plainTextFormattedCitation" : "(Mokany, Prasad &amp; Westcott 2014)", "previouslyFormattedCitation" : "(Mokany, Prasad &amp; Westcott 2014)" }, "properties" : { "formattedCitation" : "(Mokany et al. 2014)", "noteIndex" : 0, "plainCitation" : "(Mokany et al. 2014)" }, "schema" : "https://github.com/citation-style-language/schema/raw/master/csl-citation.json" }</w:instrText>
      </w:r>
      <w:r w:rsidR="004C5670"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(Mokany, Prasad &amp; Westcott 2014)</w:t>
      </w:r>
      <w:r w:rsidR="004C5670" w:rsidRPr="00E74A14">
        <w:rPr>
          <w:rFonts w:ascii="Times New Roman" w:eastAsia="Times New Roman" w:hAnsi="Times New Roman" w:cs="Times New Roman"/>
          <w:sz w:val="24"/>
          <w:szCs w:val="24"/>
        </w:rPr>
        <w:fldChar w:fldCharType="end"/>
      </w:r>
      <w:r w:rsidR="00DD3D76" w:rsidRPr="00E74A14">
        <w:rPr>
          <w:rFonts w:ascii="Times New Roman" w:eastAsia="Times New Roman" w:hAnsi="Times New Roman" w:cs="Times New Roman"/>
          <w:sz w:val="24"/>
          <w:szCs w:val="24"/>
        </w:rPr>
        <w:t>.</w:t>
      </w:r>
      <w:r w:rsidR="0050593B" w:rsidRPr="00E74A14">
        <w:rPr>
          <w:rFonts w:ascii="Times New Roman" w:eastAsia="Times New Roman" w:hAnsi="Times New Roman" w:cs="Times New Roman"/>
          <w:sz w:val="24"/>
          <w:szCs w:val="24"/>
        </w:rPr>
        <w:t xml:space="preserve"> Additionally, </w:t>
      </w:r>
      <w:r w:rsidRPr="00E74A14">
        <w:rPr>
          <w:rFonts w:ascii="Times New Roman" w:eastAsia="Times New Roman" w:hAnsi="Times New Roman" w:cs="Times New Roman"/>
          <w:sz w:val="24"/>
          <w:szCs w:val="24"/>
        </w:rPr>
        <w:t xml:space="preserve">given </w:t>
      </w:r>
      <w:r w:rsidR="000D6859" w:rsidRPr="00E74A14">
        <w:rPr>
          <w:rFonts w:ascii="Times New Roman" w:eastAsia="Times New Roman" w:hAnsi="Times New Roman" w:cs="Times New Roman"/>
          <w:sz w:val="24"/>
          <w:szCs w:val="24"/>
        </w:rPr>
        <w:t xml:space="preserve">that </w:t>
      </w:r>
      <w:r w:rsidRPr="00E74A14">
        <w:rPr>
          <w:rFonts w:ascii="Times New Roman" w:eastAsia="Times New Roman" w:hAnsi="Times New Roman" w:cs="Times New Roman"/>
          <w:sz w:val="24"/>
          <w:szCs w:val="24"/>
        </w:rPr>
        <w:t xml:space="preserve">tropical forest degradation may also alter the trophic level and breadth of bird species relative to primary forest </w:t>
      </w:r>
      <w:r w:rsidR="004C5670"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"qtm0prpj", "citationItems" : [ { "id" : "ITEM-1", "itemData" : { "DOI" : "10.1111/cobi.12059", "ISSN" : "08888892", "author" : [ { "dropping-particle" : "", "family" : "Edwards", "given" : "David P.", "non-dropping-particle" : "", "parse-names" : false, "suffix" : "" }, { "dropping-particle" : "", "family" : "Woodcock", "given" : "Paul", "non-dropping-particle" : "", "parse-names" : false, "suffix" : "" }, { "dropping-particle" : "", "family" : "Newton", "given" : "Rob J.", "non-dropping-particle" : "", "parse-names" : false, "suffix" : "" }, { "dropping-particle" : "", "family" : "Edwards", "given" : "Felicity A.", "non-dropping-particle" : "", "parse-names" : false, "suffix" : "" }, { "dropping-particle" : "", "family" : "Andrews", "given" : "David J. R.", "non-dropping-particle" : "", "parse-names" : false, "suffix" : "" }, { "dropping-particle" : "", "family" : "Docherty", "given" : "Teegan D. S.", "non-dropping-particle" : "", "parse-names" : false, "suffix" : "" }, { "dropping-particle" : "", "family" : "Mitchell", "given" : "Simon L.", "non-dropping-particle" : "", "parse-names" : false, "suffix" : "" }, { "dropping-particle" : "", "family" : "Ota", "given" : "Takahiro", "non-dropping-particle" : "", "parse-names" : false, "suffix" : "" }, { "dropping-particle" : "", "family" : "Benedick", "given" : "Suzan", "non-dropping-particle" : "", "parse-names" : false, "suffix" : "" }, { "dropping-particle" : "", "family" : "Bottrell", "given" : "Simon H.", "non-dropping-particle" : "", "parse-names" : false, "suffix" : "" }, { "dropping-particle" : "", "family" : "Hamer", "given" : "Keith C.", "non-dropping-particle" : "", "parse-names" : false, "suffix" : "" } ], "container-title" : "Conservation Biology", "id" : "ITEM-1", "issue" : "5", "issued" : { "date-parts" : [ [ "2013", "10" ] ] }, "language" : "en", "page" : "1079-1086", "title" : "Trophic Flexibility and the Persistence of Understory Birds in Intensively Logged Rainforest: Trophic Responses of Birds to Logging", "type" : "article-journal", "volume" : "27" }, "uri" : [ "http://zotero.org/users/local/lSswCld9/items/UDC3ED29" ], "uris" : [ "http://zotero.org/users/local/lSswCld9/items/UDC3ED29", "http://www.mendeley.com/documents/?uuid=fabecb75-90e8-4ca2-abad-913e701b6fe8" ] } ], "mendeley" : { "formattedCitation" : "(Edwards &lt;i&gt;et al.&lt;/i&gt; 2013b)", "plainTextFormattedCitation" : "(Edwards et al. 2013b)", "previouslyFormattedCitation" : "(Edwards &lt;i&gt;et al.&lt;/i&gt; 2013b)" }, "properties" : { "formattedCitation" : "(Edwards et al. 2013a)", "noteIndex" : 0, "plainCitation" : "(Edwards et al. 2013a)" }, "schema" : "https://github.com/citation-style-language/schema/raw/master/csl-citation.json" }</w:instrText>
      </w:r>
      <w:r w:rsidR="004C5670"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(Edwards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2013b)</w:t>
      </w:r>
      <w:r w:rsidR="004C5670"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any </w:t>
      </w:r>
      <w:r w:rsidR="00EB4C71" w:rsidRPr="00E74A14">
        <w:rPr>
          <w:rFonts w:ascii="Times New Roman" w:eastAsia="Times New Roman" w:hAnsi="Times New Roman" w:cs="Times New Roman"/>
          <w:sz w:val="24"/>
          <w:szCs w:val="24"/>
        </w:rPr>
        <w:t xml:space="preserve">conclusions based on existing studies </w:t>
      </w:r>
      <w:r w:rsidRPr="00E74A14">
        <w:rPr>
          <w:rFonts w:ascii="Times New Roman" w:eastAsia="Times New Roman" w:hAnsi="Times New Roman" w:cs="Times New Roman"/>
          <w:sz w:val="24"/>
          <w:szCs w:val="24"/>
        </w:rPr>
        <w:t xml:space="preserve">that functioning may be similar should be treated with caution. </w:t>
      </w:r>
    </w:p>
    <w:p w14:paraId="780AC051" w14:textId="0A9A4EED" w:rsidR="00BB0E2D" w:rsidRPr="00E74A14" w:rsidRDefault="003E27F8"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 xml:space="preserve">While FRic remained constant in secondary forests over time, FEve decreased with forest age and was predicted to reach equivalence with primary forest approximately 30 years post disturbance. A constant FRic suggests that bird species </w:t>
      </w:r>
      <w:r w:rsidR="00645DD0" w:rsidRPr="00E74A14">
        <w:rPr>
          <w:rFonts w:ascii="Times New Roman" w:eastAsia="Times New Roman" w:hAnsi="Times New Roman" w:cs="Times New Roman"/>
          <w:sz w:val="24"/>
          <w:szCs w:val="24"/>
        </w:rPr>
        <w:t>joining</w:t>
      </w:r>
      <w:r w:rsidRPr="00E74A14">
        <w:rPr>
          <w:rFonts w:ascii="Times New Roman" w:eastAsia="Times New Roman" w:hAnsi="Times New Roman" w:cs="Times New Roman"/>
          <w:sz w:val="24"/>
          <w:szCs w:val="24"/>
        </w:rPr>
        <w:t xml:space="preserve"> the community are functionally similar to those already </w:t>
      </w:r>
      <w:r w:rsidR="00645DD0" w:rsidRPr="00E74A14">
        <w:rPr>
          <w:rFonts w:ascii="Times New Roman" w:eastAsia="Times New Roman" w:hAnsi="Times New Roman" w:cs="Times New Roman"/>
          <w:sz w:val="24"/>
          <w:szCs w:val="24"/>
        </w:rPr>
        <w:t>present</w:t>
      </w:r>
      <w:r w:rsidR="00B82652" w:rsidRPr="00E74A14">
        <w:rPr>
          <w:rFonts w:ascii="Times New Roman" w:eastAsia="Times New Roman" w:hAnsi="Times New Roman" w:cs="Times New Roman"/>
          <w:sz w:val="24"/>
          <w:szCs w:val="24"/>
        </w:rPr>
        <w:t>. If resource availability were to be even throughout the niche space,</w:t>
      </w:r>
      <w:r w:rsidR="00645DD0"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the change in FEve </w:t>
      </w:r>
      <w:r w:rsidR="00B82652" w:rsidRPr="00E74A14">
        <w:rPr>
          <w:rFonts w:ascii="Times New Roman" w:eastAsia="Times New Roman" w:hAnsi="Times New Roman" w:cs="Times New Roman"/>
          <w:sz w:val="24"/>
          <w:szCs w:val="24"/>
        </w:rPr>
        <w:t xml:space="preserve">would </w:t>
      </w:r>
      <w:r w:rsidRPr="00E74A14">
        <w:rPr>
          <w:rFonts w:ascii="Times New Roman" w:eastAsia="Times New Roman" w:hAnsi="Times New Roman" w:cs="Times New Roman"/>
          <w:sz w:val="24"/>
          <w:szCs w:val="24"/>
        </w:rPr>
        <w:t xml:space="preserve">suggest that as the age of secondary forest increases some parts of the occupied niche space become less utilised by the avian community. We </w:t>
      </w:r>
      <w:r w:rsidR="00C03E56" w:rsidRPr="00E74A14">
        <w:rPr>
          <w:rFonts w:ascii="Times New Roman" w:eastAsia="Times New Roman" w:hAnsi="Times New Roman" w:cs="Times New Roman"/>
          <w:sz w:val="24"/>
          <w:szCs w:val="24"/>
        </w:rPr>
        <w:t xml:space="preserve">might </w:t>
      </w:r>
      <w:r w:rsidRPr="00E74A14">
        <w:rPr>
          <w:rFonts w:ascii="Times New Roman" w:eastAsia="Times New Roman" w:hAnsi="Times New Roman" w:cs="Times New Roman"/>
          <w:sz w:val="24"/>
          <w:szCs w:val="24"/>
        </w:rPr>
        <w:t xml:space="preserve">therefore expect younger forests to have increased functional redundancy, as species are regularly distributed amongst functional groups </w:t>
      </w:r>
      <w:r w:rsidR="001A243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"1dun3u5f1o", "citationItems" : [ { "id" : "ITEM-1", "itemData" : { "DOI" : "10.1046/j.1365-2745.2001.00528.x", "ISSN" : "0022-0477, 1365-2745", "author" : [ { "dropping-particle" : "", "family" : "Fonseca", "given" : "Carlos Roberto", "non-dropping-particle" : "", "parse-names" : false, "suffix" : "" }, { "dropping-particle" : "", "family" : "Ganade", "given" : "Gislene", "non-dropping-particle" : "", "parse-names" : false, "suffix" : "" } ], "container-title" : "Journal of Ecology", "id" : "ITEM-1", "issue" : "1", "issued" : { "date-parts" : [ [ "2001", "2" ] ] }, "language" : "en", "page" : "118-125", "title" : "Species functional redundancy, random extinctions and the stability of ecosystems", "type" : "article-journal", "volume" : "89" }, "uri" : [ "http://zotero.org/users/local/lSswCld9/items/IXF548GK" ], "uris" : [ "http://zotero.org/users/local/lSswCld9/items/IXF548GK", "http://www.mendeley.com/documents/?uuid=77cd7522-c615-4b50-8b18-c077ccf95ec7" ] } ], "mendeley" : { "formattedCitation" : "(Fonseca &amp; Ganade 2001)", "plainTextFormattedCitation" : "(Fonseca &amp; Ganade 2001)", "previouslyFormattedCitation" : "(Fonseca &amp; Ganade 2001)" }, "properties" : { "formattedCitation" : "(Fonseca and Ganade 2001)", "noteIndex" : 0, "plainCitation" : "(Fonseca and Ganade 2001)" }, "schema" : "https://github.com/citation-style-language/schema/raw/master/csl-citation.json" }</w:instrText>
      </w:r>
      <w:r w:rsidR="001A243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(Fonseca &amp; Ganade 2001)</w:t>
      </w:r>
      <w:r w:rsidR="001A243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and this can increase the resilience of a community to environmental change. However, this </w:t>
      </w:r>
      <w:r w:rsidR="00C03E56" w:rsidRPr="00E74A14">
        <w:rPr>
          <w:rFonts w:ascii="Times New Roman" w:eastAsia="Times New Roman" w:hAnsi="Times New Roman" w:cs="Times New Roman"/>
          <w:sz w:val="24"/>
          <w:szCs w:val="24"/>
        </w:rPr>
        <w:t>outcome</w:t>
      </w:r>
      <w:r w:rsidR="00EE1238" w:rsidRPr="00E74A14">
        <w:rPr>
          <w:rFonts w:ascii="Times New Roman" w:eastAsia="Times New Roman" w:hAnsi="Times New Roman" w:cs="Times New Roman"/>
          <w:sz w:val="24"/>
          <w:szCs w:val="24"/>
        </w:rPr>
        <w:t xml:space="preserve"> may be</w:t>
      </w:r>
      <w:r w:rsidRPr="00E74A14">
        <w:rPr>
          <w:rFonts w:ascii="Times New Roman" w:eastAsia="Times New Roman" w:hAnsi="Times New Roman" w:cs="Times New Roman"/>
          <w:sz w:val="24"/>
          <w:szCs w:val="24"/>
        </w:rPr>
        <w:t xml:space="preserve"> the result of effects of other </w:t>
      </w:r>
      <w:r w:rsidR="00EE1238" w:rsidRPr="00E74A14">
        <w:rPr>
          <w:rFonts w:ascii="Times New Roman" w:eastAsia="Times New Roman" w:hAnsi="Times New Roman" w:cs="Times New Roman"/>
          <w:sz w:val="24"/>
          <w:szCs w:val="24"/>
        </w:rPr>
        <w:t>taxa</w:t>
      </w:r>
      <w:r w:rsidRPr="00E74A14">
        <w:rPr>
          <w:rFonts w:ascii="Times New Roman" w:eastAsia="Times New Roman" w:hAnsi="Times New Roman" w:cs="Times New Roman"/>
          <w:sz w:val="24"/>
          <w:szCs w:val="24"/>
        </w:rPr>
        <w:t xml:space="preserve"> in the overall forest community, which </w:t>
      </w:r>
      <w:r w:rsidR="00EE1238" w:rsidRPr="00E74A14">
        <w:rPr>
          <w:rFonts w:ascii="Times New Roman" w:eastAsia="Times New Roman" w:hAnsi="Times New Roman" w:cs="Times New Roman"/>
          <w:sz w:val="24"/>
          <w:szCs w:val="24"/>
        </w:rPr>
        <w:t>were not</w:t>
      </w:r>
      <w:r w:rsidRPr="00E74A14">
        <w:rPr>
          <w:rFonts w:ascii="Times New Roman" w:eastAsia="Times New Roman" w:hAnsi="Times New Roman" w:cs="Times New Roman"/>
          <w:sz w:val="24"/>
          <w:szCs w:val="24"/>
        </w:rPr>
        <w:t xml:space="preserve"> investigated in this study</w:t>
      </w:r>
      <w:r w:rsidR="00C03E56"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For example, birds may make up a greater proportion of the early successional faunal community</w:t>
      </w:r>
      <w:r w:rsidR="00DF4DC9" w:rsidRPr="00E74A14">
        <w:rPr>
          <w:rFonts w:ascii="Times New Roman" w:eastAsia="Times New Roman" w:hAnsi="Times New Roman" w:cs="Times New Roman"/>
          <w:sz w:val="24"/>
          <w:szCs w:val="24"/>
        </w:rPr>
        <w:t xml:space="preserve"> </w:t>
      </w:r>
      <w:r w:rsidR="001A243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"9e3othps7", "citationItems" : [ { "id" : "ITEM-1", "itemData" : { "DOI" : "http://dx.doi.org/10.1016/j.biocon.2009.05.035", "ISSN" : "0006-3207", "abstract" : "Deforestation and degradation of tropical old-growth forests has the potential to cause catastrophic species extinctions. In this review, we assess whether regenerating secondary forests (SF) can support species typically found in old-growth forest (OG) and so prevent extinctions. We review 65 studies that compare faunal diversity in {SF} and corresponding OG, and compare the similarity of species composition both within and between these two forest types using the Sorensen, Morisita\u2013Horn and Sorensen\u2013Chao indices. Comparisons between traditional similarity indices and Sorensen\u2013Chao, which minimizes sampling biases, indicated that limited sampling effort consistently reduced apparent similarity between {SF} and {OG} and that similarity between {SF} and {OG} is actually higher than previously appreciated. Similarity, which ranges from 0 to 1, varied from 0.49 to 0.92 between replicate {OG} sites and was correlated with similarity between {SF} and OG. This correlation might be an artefact of variation among studies in sampling effort, especially for vertebrates where small samples reduce apparent similarity across all comparisons, as well as a real effect of variation among studies in landscape heterogeneity and the presence of species with patchy distributions. Therefore, similarity between {SF} and {OG} cannot be interpreted without an understanding of background variation in OG. Similarity between different {SF} sites provided no evidence that disturbance specialists dominate SF. Similarity to {OG} increased rapidly with {SF} age; when {SF} was contiguous with OG; when {SF} was growing in small clearings; and after low intensity land uses including clearing only, shifting agriculture and tree plantations. This describes the most frequently observed tropical SF; isolated from roads and on hilly terrain unsuitable for mechanized agriculture. Thus, our analyses indicate that tropical {SF} can play an important role in biodiversity conservation particularly when {OG} forests are nearby. An important caveat remains, however. Abundance, geographic range and levels of habitat specialization are often related. Widespread, abundant, habitat generalists might dominate similarity analyses even when relatively rare {OG} specialists are present. Additional species-level analyses of habitat specialization will be needed before the conservation value of tropical {SF} is fully understood.", "author" : [ { "dropping-particle" : "", "family" : "Dent", "given" : "Daisy H.", "non-dropping-particle" : "", "parse-names" : false, "suffix" : "" }, { "dropping-particle" : "", "family" : "Wright", "given" : "S. Joseph", "non-dropping-particle" : "", "parse-names" : false, "suffix" : "" } ], "container-title" : "Biological Conservation", "id" : "ITEM-1", "issue" : "12", "issued" : { "date-parts" : [ [ "2009" ] ] }, "page" : "2833 - 2843", "title" : "The future of tropical species in secondary forests: A quantitative review", "type" : "article-journal", "volume" : "142" }, "uris" : [ "http://www.mendeley.com/documents/?uuid=44a33944-2ab9-47f8-8c56-6d2016d92fda", "http://zotero.org/users/local/lSswCld9/items/5VT9MBAK" ] } ], "mendeley" : { "formattedCitation" : "(Dent &amp; Wright 2009)", "plainTextFormattedCitation" : "(Dent &amp; Wright 2009)", "previouslyFormattedCitation" : "(Dent &amp; Wright 2009)" }, "properties" : { "formattedCitation" : "(Dent and Wright 2009)", "noteIndex" : 0, "plainCitation" : "(Dent and Wright 2009)" }, "schema" : "https://github.com/citation-style-language/schema/raw/master/csl-citation.json" }</w:instrText>
      </w:r>
      <w:r w:rsidR="001A243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(Dent &amp; Wright 2009)</w:t>
      </w:r>
      <w:r w:rsidR="001A243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due to their vagile nature, whereas </w:t>
      </w:r>
      <w:r w:rsidR="00C03E56" w:rsidRPr="00E74A14">
        <w:rPr>
          <w:rFonts w:ascii="Times New Roman" w:eastAsia="Times New Roman" w:hAnsi="Times New Roman" w:cs="Times New Roman"/>
          <w:sz w:val="24"/>
          <w:szCs w:val="24"/>
        </w:rPr>
        <w:t>mammals</w:t>
      </w:r>
      <w:r w:rsidRPr="00E74A14">
        <w:rPr>
          <w:rFonts w:ascii="Times New Roman" w:eastAsia="Times New Roman" w:hAnsi="Times New Roman" w:cs="Times New Roman"/>
          <w:sz w:val="24"/>
          <w:szCs w:val="24"/>
        </w:rPr>
        <w:t xml:space="preserve"> may arrive later, leading to competition for food resources and redistribution of functional roles. </w:t>
      </w:r>
      <w:r w:rsidR="00BB0E2D" w:rsidRPr="00E74A14">
        <w:rPr>
          <w:rFonts w:ascii="Times New Roman" w:eastAsia="Times New Roman" w:hAnsi="Times New Roman" w:cs="Times New Roman"/>
          <w:sz w:val="24"/>
          <w:szCs w:val="24"/>
        </w:rPr>
        <w:t xml:space="preserve">This analysis did not consider mammalian </w:t>
      </w:r>
      <w:r w:rsidR="00BB0E2D" w:rsidRPr="00E74A14">
        <w:rPr>
          <w:rFonts w:ascii="Times New Roman" w:eastAsia="Times New Roman" w:hAnsi="Times New Roman" w:cs="Times New Roman"/>
          <w:sz w:val="24"/>
          <w:szCs w:val="24"/>
        </w:rPr>
        <w:lastRenderedPageBreak/>
        <w:t xml:space="preserve">communities </w:t>
      </w:r>
      <w:r w:rsidR="00EB4C71" w:rsidRPr="00E74A14">
        <w:rPr>
          <w:rFonts w:ascii="Times New Roman" w:eastAsia="Times New Roman" w:hAnsi="Times New Roman" w:cs="Times New Roman"/>
          <w:sz w:val="24"/>
          <w:szCs w:val="24"/>
        </w:rPr>
        <w:t xml:space="preserve">because </w:t>
      </w:r>
      <w:r w:rsidR="00BB0E2D" w:rsidRPr="00E74A14">
        <w:rPr>
          <w:rFonts w:ascii="Times New Roman" w:eastAsia="Times New Roman" w:hAnsi="Times New Roman" w:cs="Times New Roman"/>
          <w:sz w:val="24"/>
          <w:szCs w:val="24"/>
        </w:rPr>
        <w:t xml:space="preserve">they have not been as well studied </w:t>
      </w:r>
      <w:r w:rsidR="00EB4C71" w:rsidRPr="00E74A14">
        <w:rPr>
          <w:rFonts w:ascii="Times New Roman" w:eastAsia="Times New Roman" w:hAnsi="Times New Roman" w:cs="Times New Roman"/>
          <w:sz w:val="24"/>
          <w:szCs w:val="24"/>
        </w:rPr>
        <w:t xml:space="preserve">in the tropics </w:t>
      </w:r>
      <w:r w:rsidR="00BB0E2D" w:rsidRPr="00E74A14">
        <w:rPr>
          <w:rFonts w:ascii="Times New Roman" w:eastAsia="Times New Roman" w:hAnsi="Times New Roman" w:cs="Times New Roman"/>
          <w:sz w:val="24"/>
          <w:szCs w:val="24"/>
        </w:rPr>
        <w:t xml:space="preserve">as birds and data on their ecological traits, including dietary preferences, </w:t>
      </w:r>
      <w:r w:rsidR="002A4711" w:rsidRPr="00E74A14">
        <w:rPr>
          <w:rFonts w:ascii="Times New Roman" w:eastAsia="Times New Roman" w:hAnsi="Times New Roman" w:cs="Times New Roman"/>
          <w:sz w:val="24"/>
          <w:szCs w:val="24"/>
        </w:rPr>
        <w:t>were</w:t>
      </w:r>
      <w:r w:rsidR="00BB0E2D" w:rsidRPr="00E74A14">
        <w:rPr>
          <w:rFonts w:ascii="Times New Roman" w:eastAsia="Times New Roman" w:hAnsi="Times New Roman" w:cs="Times New Roman"/>
          <w:sz w:val="24"/>
          <w:szCs w:val="24"/>
        </w:rPr>
        <w:t xml:space="preserve"> </w:t>
      </w:r>
      <w:r w:rsidR="00EB4C71" w:rsidRPr="00E74A14">
        <w:rPr>
          <w:rFonts w:ascii="Times New Roman" w:eastAsia="Times New Roman" w:hAnsi="Times New Roman" w:cs="Times New Roman"/>
          <w:sz w:val="24"/>
          <w:szCs w:val="24"/>
        </w:rPr>
        <w:t>not available</w:t>
      </w:r>
      <w:r w:rsidR="00BB0E2D" w:rsidRPr="00E74A14">
        <w:rPr>
          <w:rFonts w:ascii="Times New Roman" w:eastAsia="Times New Roman" w:hAnsi="Times New Roman" w:cs="Times New Roman"/>
          <w:sz w:val="24"/>
          <w:szCs w:val="24"/>
        </w:rPr>
        <w:t>.</w:t>
      </w:r>
    </w:p>
    <w:p w14:paraId="2D90B7B0" w14:textId="26119A3F"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Additionally, the relationship after 50 years of forest regeneration is based on a single data point only. At 50 years, FEve in secondary forest is 0.94 (95% confidence intervals: 1.45, 0.42) times that in primary forest, suggesting that in reality the relationship tends towards equivalence with primary forest. This relationship is in agreement with Audino et al. </w:t>
      </w:r>
      <w:r w:rsidR="001A243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"23sn3r1grq", "citationItems" : [ { "id" : "ITEM-1", "itemData" : { "DOI" : "10.1016/j.biocon.2013.11.023", "ISBN" : "0006-3207", "ISSN" : "00063207", "abstract" : "Tropical forest restoration is becoming increasingly more applied to offset biodiversity loss and maintain ecosystem processes, but knowledge about its efficacy is still limited. We evaluated the success of tropical forest active restoration using dung beetles (Coleoptera: Scarabaeinae) as bioindicators and combining measures of species diversity, composition and functional diversity. We assessed patterns of dung beetles community assembly along a restoration chronosequence and also compared restoration areas with reference (primary and old secondary forest) and degraded (pasture) ecosystems. Species composition in the restoration areas was clearly progressing towards the preserved forests and deviating from the pasture with increasing restoration age. We also found a turnover of open environment specialists and habitat generalists to forest generalists and forest specialist species along the restoration chronosequence. However, the majority of individuals in the older restored habitats were typically forest generalists. Biomass was the only variable that increased with restoration age. Species richness, number of individuals, biomass and functional richness in the restored areas were similar to, or even smaller, than in pastures and substantially lower than forest reference sites. Rarefied richness, functional evenness and functional dispersion did not vary between the habitats. We found that while restored areas have the capacity to host forest-restricted species, 18. years since active restoration has not been long enough to recover a stable and diverse dung beetle assemblage. Our study also demonstrates that measures of composition, species diversity and functional diversity can complement each other and contribute to a better understanding of the efficacy of restoration practices. \u00a9 2013 Elsevier Ltd.", "author" : [ { "dropping-particle" : "", "family" : "Audino", "given" : "L\u00edvia Dorneles", "non-dropping-particle" : "", "parse-names" : false, "suffix" : "" }, { "dropping-particle" : "", "family" : "Louzada", "given" : "Julio", "non-dropping-particle" : "", "parse-names" : false, "suffix" : "" }, { "dropping-particle" : "", "family" : "Comita", "given" : "Liza", "non-dropping-particle" : "", "parse-names" : false, "suffix" : "" } ], "container-title" : "Biological Conservation", "id" : "ITEM-1", "issued" : { "date-parts" : [ [ "2014" ] ] }, "page" : "248-257", "title" : "Dung beetles as indicators of tropical forest restoration success: Is it possible to recover species and functional diversity?", "type" : "article-journal", "volume" : "169" }, "uris" : [ "http://www.mendeley.com/documents/?uuid=b26c19d6-1abb-4ccd-9ccd-e81b47786e03" ] } ], "mendeley" : { "formattedCitation" : "(Audino, Louzada &amp; Comita 2014)", "plainTextFormattedCitation" : "(Audino, Louzada &amp; Comita 2014)", "previouslyFormattedCitation" : "(Audino, Louzada &amp; Comita 2014)" }, "properties" : { "formattedCitation" : "(2014)", "noteIndex" : 0, "plainCitation" : "(2014)" }, "schema" : "https://github.com/citation-style-language/schema/raw/master/csl-citation.json" }</w:instrText>
      </w:r>
      <w:r w:rsidR="001A243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(Audino, Louzada &amp; Comita 2014)</w:t>
      </w:r>
      <w:r w:rsidR="001A243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and Katovai et al. </w:t>
      </w:r>
      <w:r w:rsidR="001A243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"jhebh667r", "citationItems" : [ { "id" : "ITEM-1", "itemData" : { "DOI" : "10.1016/j.biocon.2011.11.008", "ISSN" : "00063207", "author" : [ { "dropping-particle" : "", "family" : "Katovai", "given" : "Eric", "non-dropping-particle" : "", "parse-names" : false, "suffix" : "" }, { "dropping-particle" : "", "family" : "Burley", "given" : "Alana L.", "non-dropping-particle" : "", "parse-names" : false, "suffix" : "" }, { "dropping-particle" : "", "family" : "Mayfield", "given" : "Margaret M.", "non-dropping-particle" : "", "parse-names" : false, "suffix" : "" } ], "container-title" : "Biological Conservation", "id" : "ITEM-1", "issue" : "1", "issued" : { "date-parts" : [ [ "2012", "1" ] ] }, "page" : "214-224", "publisher" : "Elsevier Ltd", "title" : "Understory plant species and functional diversity in the degraded wet tropical forests of Kolombangara Island, Solomon Islands", "type" : "article-journal", "volume" : "145" }, "uris" : [ "http://www.mendeley.com/documents/?uuid=778cbdb1-94b2-4366-9785-90fc13313327" ] } ], "mendeley" : { "formattedCitation" : "(Katovai, Burley &amp; Mayfield 2012)", "plainTextFormattedCitation" : "(Katovai, Burley &amp; Mayfield 2012)", "previouslyFormattedCitation" : "(Katovai, Burley &amp; Mayfield 2012)" }, "properties" : { "formattedCitation" : "(2012)", "noteIndex" : 0, "plainCitation" : "(2012)" }, "schema" : "https://github.com/citation-style-language/schema/raw/master/csl-citation.json" }</w:instrText>
      </w:r>
      <w:r w:rsidR="001A243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(Katovai, Burley &amp; Mayfield 2012)</w:t>
      </w:r>
      <w:r w:rsidR="001A243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who found no difference in FEve in communities of dung beetles and understory plant species, respectively, between primary forest and secondary forest of close to 30 years of age or greater.</w:t>
      </w:r>
    </w:p>
    <w:p w14:paraId="23E3B6E0" w14:textId="77777777" w:rsidR="004D19A5" w:rsidRPr="00E74A14" w:rsidRDefault="004D19A5" w:rsidP="00B55543">
      <w:pPr>
        <w:spacing w:line="480" w:lineRule="auto"/>
        <w:jc w:val="both"/>
        <w:rPr>
          <w:sz w:val="24"/>
          <w:szCs w:val="24"/>
        </w:rPr>
      </w:pPr>
    </w:p>
    <w:p w14:paraId="71EB8457" w14:textId="366D592D" w:rsidR="004D19A5" w:rsidRPr="00E74A14" w:rsidRDefault="00347FE3" w:rsidP="00B55543">
      <w:pPr>
        <w:spacing w:line="480" w:lineRule="auto"/>
        <w:jc w:val="both"/>
        <w:rPr>
          <w:sz w:val="24"/>
          <w:szCs w:val="24"/>
        </w:rPr>
      </w:pPr>
      <w:r w:rsidRPr="00E74A14">
        <w:rPr>
          <w:rFonts w:ascii="Times New Roman" w:eastAsia="Times New Roman" w:hAnsi="Times New Roman" w:cs="Times New Roman"/>
          <w:b/>
          <w:i/>
          <w:sz w:val="24"/>
          <w:szCs w:val="24"/>
        </w:rPr>
        <w:t>Caveats</w:t>
      </w:r>
    </w:p>
    <w:p w14:paraId="1F39013E" w14:textId="01FD14BD" w:rsidR="004D19A5" w:rsidRPr="00E74A14" w:rsidRDefault="000A6DEF"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Any meta-analysis is affected by the quality and consistency of approaches across the studies used</w:t>
      </w:r>
      <w:r w:rsidR="00B43DC5" w:rsidRPr="00E74A14">
        <w:rPr>
          <w:rFonts w:ascii="Times New Roman" w:eastAsia="Times New Roman" w:hAnsi="Times New Roman" w:cs="Times New Roman"/>
          <w:sz w:val="24"/>
          <w:szCs w:val="24"/>
        </w:rPr>
        <w:t xml:space="preserve"> </w:t>
      </w:r>
      <w:r w:rsidR="00B43DC5"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"u1rd831qu", "citationItems" : [ { "id" : "ITEM-1", "itemData" : { "DOI" : "10.1098/rspb.2013.2236", "ISSN" : "0962-8452, 1471-2954", "author" : [ { "dropping-particle" : "", "family" : "Martin", "given" : "P. A.", "non-dropping-particle" : "", "parse-names" : false, "suffix" : "" }, { "dropping-particle" : "", "family" : "Newton", "given" : "A. C.", "non-dropping-particle" : "", "parse-names" : false, "suffix" : "" }, { "dropping-particle" : "", "family" : "Bullock", "given" : "J.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"uris" : [ "http://www.mendeley.com/documents/?uuid=1102e826-df98-4384-864c-628ebb99bb06", "http://zotero.org/users/local/lSswCld9/items/47A88K38" ] } ], "mendeley" : { "formattedCitation" : "(Martin &lt;i&gt;et al.&lt;/i&gt; 2013)", "plainTextFormattedCitation" : "(Martin et al. 2013)", "previouslyFormattedCitation" : "(Martin &lt;i&gt;et al.&lt;/i&gt; 2013)" }, "properties" : { "formattedCitation" : "(Martin et al. 2013)", "noteIndex" : 0, "plainCitation" : "(Martin et al. 2013)" }, "schema" : "https://github.com/citation-style-language/schema/raw/master/csl-citation.json" }</w:instrText>
      </w:r>
      <w:r w:rsidR="00B43DC5"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(Martin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2013)</w:t>
      </w:r>
      <w:r w:rsidR="00B43DC5"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This issue can be addressed to some degree by careful selection of studies, but this should not be so rigorous that much important information is discarded. Therefore, a couple of caveats must be considered. </w:t>
      </w:r>
      <w:r w:rsidR="003E27F8" w:rsidRPr="00E74A14">
        <w:rPr>
          <w:rFonts w:ascii="Times New Roman" w:eastAsia="Times New Roman" w:hAnsi="Times New Roman" w:cs="Times New Roman"/>
          <w:sz w:val="24"/>
          <w:szCs w:val="24"/>
        </w:rPr>
        <w:t>It is a possibility that the species data extracted from studies were biased by edge effects and area effects. Based only</w:t>
      </w:r>
      <w:r w:rsidR="00B43DC5" w:rsidRPr="00E74A14">
        <w:rPr>
          <w:rFonts w:ascii="Times New Roman" w:eastAsia="Times New Roman" w:hAnsi="Times New Roman" w:cs="Times New Roman"/>
          <w:sz w:val="24"/>
          <w:szCs w:val="24"/>
        </w:rPr>
        <w:t xml:space="preserve"> </w:t>
      </w:r>
      <w:r w:rsidR="003E27F8" w:rsidRPr="00E74A14">
        <w:rPr>
          <w:rFonts w:ascii="Times New Roman" w:eastAsia="Times New Roman" w:hAnsi="Times New Roman" w:cs="Times New Roman"/>
          <w:sz w:val="24"/>
          <w:szCs w:val="24"/>
        </w:rPr>
        <w:t xml:space="preserve">on the species-area relationship, larger areas of forest would have greater predicted species richness than smaller areas </w:t>
      </w:r>
      <w:r w:rsidR="003E4A9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"2lre3jci5o", "citationItems" : [ { "id" : "ITEM-1", "itemData" : { "ISBN" : "0691088365", "author" : [ { "dropping-particle" : "", "family" : "MacArthur", "given" : "Robert H.", "non-dropping-particle" : "", "parse-names" : false, "suffix" : "" }, { "dropping-particle" : "", "family" : "Wilson", "given" : "Edward O.", "non-dropping-particle" : "", "parse-names" : false, "suffix" : "" } ], "id" : "ITEM-1", "issued" : { "date-parts" : [ [ "2001" ] ] }, "number-of-pages" : "203", "publisher" : "Princeton University Press", "publisher-place" : "Princeton", "title" : "The theory of island biogeography", "type" : "book" }, "uri" : [ "http://zotero.org/users/local/lSswCld9/items/N45DCPCT" ], "uris" : [ "http://zotero.org/users/local/lSswCld9/items/N45DCPCT", "http://www.mendeley.com/documents/?uuid=bf2b292b-5ba6-4b45-8566-c4169fb1390e" ] } ], "mendeley" : { "formattedCitation" : "(MacArthur &amp; Wilson 2001)", "plainTextFormattedCitation" : "(MacArthur &amp; Wilson 2001)", "previouslyFormattedCitation" : "(MacArthur &amp; Wilson 2001)" }, "properties" : { "formattedCitation" : "(MacArthur and Wilson 2001)", "noteIndex" : 0, "plainCitation" : "(MacArthur and Wilson 2001)" }, "schema" : "https://github.com/citation-style-language/schema/raw/master/csl-citation.json" }</w:instrText>
      </w:r>
      <w:r w:rsidR="003E4A9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(MacArthur &amp; Wilson 2001)</w:t>
      </w:r>
      <w:r w:rsidR="003E4A9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xml:space="preserve">, regardless of disturbance history, and small fragments of forest are also likely to be influenced by edge effects </w:t>
      </w:r>
      <w:r w:rsidR="003E4A9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"356m4d3ht", "citationItems" : [ { "id" : "ITEM-1", "itemData" : { "DOI" : "10.1111/j.1600-0706.2009.18061.x", "ISSN" : "00301299, 16000706", "author" : [ { "dropping-particle" : "", "family" : "Banks-Leite", "given" : "Cristina", "non-dropping-particle" : "", "parse-names" : false, "suffix" : "" }, { "dropping-particle" : "", "family" : "Ewers", "given" : "Robert M.", "non-dropping-particle" : "", "parse-names" : false, "suffix" : "" }, { "dropping-particle" : "", "family" : "Metzger", "given" : "Jean-Paul", "non-dropping-particle" : "", "parse-names" : false, "suffix" : "" } ], "container-title" : "Oikos", "id" : "ITEM-1", "issue" : "6", "issued" : { "date-parts" : [ [ "2010", "1" ] ] }, "language" : "en", "page" : "918-926", "title" : "Edge effects as the principal cause of area effects on birds in fragmented secondary forest", "type" : "article-journal", "volume" : "119" }, "uri" : [ "http://zotero.org/users/local/lSswCld9/items/DZGPIVFA" ], "uris" : [ "http://zotero.org/users/local/lSswCld9/items/DZGPIVFA", "http://www.mendeley.com/documents/?uuid=28fc3120-6079-44f5-bdae-0cc523e47106" ] } ], "mendeley" : { "formattedCitation" : "(Banks-Leite, Ewers &amp; Metzger 2010)", "plainTextFormattedCitation" : "(Banks-Leite, Ewers &amp; Metzger 2010)", "previouslyFormattedCitation" : "(Banks-Leite, Ewers &amp; Metzger 2010)" }, "properties" : { "formattedCitation" : "(Banks-Leite et al. 2010)", "noteIndex" : 0, "plainCitation" : "(Banks-Leite et al. 2010)" }, "schema" : "https://github.com/citation-style-language/schema/raw/master/csl-citation.json" }</w:instrText>
      </w:r>
      <w:r w:rsidR="003E4A9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(Banks-Leite, Ewers &amp; Metzger 2010)</w:t>
      </w:r>
      <w:r w:rsidR="003E4A9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In all studies the sampling patch size was consistent across habitat types</w:t>
      </w:r>
      <w:r w:rsidR="003E4A9D" w:rsidRPr="00E74A14">
        <w:rPr>
          <w:rFonts w:ascii="Times New Roman" w:eastAsia="Times New Roman" w:hAnsi="Times New Roman" w:cs="Times New Roman"/>
          <w:sz w:val="24"/>
          <w:szCs w:val="24"/>
        </w:rPr>
        <w:t>,</w:t>
      </w:r>
      <w:r w:rsidR="003E27F8" w:rsidRPr="00E74A14">
        <w:rPr>
          <w:rFonts w:ascii="Times New Roman" w:eastAsia="Times New Roman" w:hAnsi="Times New Roman" w:cs="Times New Roman"/>
          <w:sz w:val="24"/>
          <w:szCs w:val="24"/>
        </w:rPr>
        <w:t xml:space="preserve"> but it was not possible to correct </w:t>
      </w:r>
      <w:r w:rsidR="00E60E7A" w:rsidRPr="00E74A14">
        <w:rPr>
          <w:rFonts w:ascii="Times New Roman" w:eastAsia="Times New Roman" w:hAnsi="Times New Roman" w:cs="Times New Roman"/>
          <w:sz w:val="24"/>
          <w:szCs w:val="24"/>
        </w:rPr>
        <w:t xml:space="preserve">statistically </w:t>
      </w:r>
      <w:r w:rsidR="003E27F8" w:rsidRPr="00E74A14">
        <w:rPr>
          <w:rFonts w:ascii="Times New Roman" w:eastAsia="Times New Roman" w:hAnsi="Times New Roman" w:cs="Times New Roman"/>
          <w:sz w:val="24"/>
          <w:szCs w:val="24"/>
        </w:rPr>
        <w:t>for these effects based on data presented in source articles.</w:t>
      </w:r>
    </w:p>
    <w:p w14:paraId="68F16470" w14:textId="42722CE6"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Primary forest </w:t>
      </w:r>
      <w:r w:rsidR="000A6DEF" w:rsidRPr="00E74A14">
        <w:rPr>
          <w:rFonts w:ascii="Times New Roman" w:eastAsia="Times New Roman" w:hAnsi="Times New Roman" w:cs="Times New Roman"/>
          <w:sz w:val="24"/>
          <w:szCs w:val="24"/>
        </w:rPr>
        <w:t xml:space="preserve">sites </w:t>
      </w:r>
      <w:r w:rsidRPr="00E74A14">
        <w:rPr>
          <w:rFonts w:ascii="Times New Roman" w:eastAsia="Times New Roman" w:hAnsi="Times New Roman" w:cs="Times New Roman"/>
          <w:sz w:val="24"/>
          <w:szCs w:val="24"/>
        </w:rPr>
        <w:t>varied in quality</w:t>
      </w:r>
      <w:r w:rsidR="000A6DEF" w:rsidRPr="00E74A14">
        <w:rPr>
          <w:rFonts w:ascii="Times New Roman" w:eastAsia="Times New Roman" w:hAnsi="Times New Roman" w:cs="Times New Roman"/>
          <w:sz w:val="24"/>
          <w:szCs w:val="24"/>
        </w:rPr>
        <w:t xml:space="preserve"> as statistical controls</w:t>
      </w:r>
      <w:r w:rsidRPr="00E74A14">
        <w:rPr>
          <w:rFonts w:ascii="Times New Roman" w:eastAsia="Times New Roman" w:hAnsi="Times New Roman" w:cs="Times New Roman"/>
          <w:sz w:val="24"/>
          <w:szCs w:val="24"/>
        </w:rPr>
        <w:t xml:space="preserve">. As community similarity decreases with geographic distance </w:t>
      </w:r>
      <w:r w:rsidR="00722B6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"14nr0v9b5b", "citationItems" : [ { "id" : "ITEM-1", "itemData" : { "DOI" : "10.1111/j.1365-2699.2006.01473.x", "ISSN" : "0305-0270, 1365-2699", "author" : [ { "dropping-particle" : "", "family" : "Steinitz", "given" : "Ofer", "non-dropping-particle" : "", "parse-names" : false, "suffix" : "" }, { "dropping-particle" : "", "family" : "Heller", "given" : "Joseph", "non-dropping-particle" : "", "parse-names" : false, "suffix" : "" }, { "dropping-particle" : "", "family" : "Tsoar", "given" : "Asaf", "non-dropping-particle" : "", "parse-names" : false, "suffix" : "" }, { "dropping-particle" : "", "family" : "Rotem", "given" : "Dotan", "non-dropping-particle" : "", "parse-names" : false, "suffix" : "" }, { "dropping-particle" : "", "family" : "Kadmon", "given" : "Ronen", "non-dropping-particle" : "", "parse-names" : false, "suffix" : "" } ], "container-title" : "Journal of Biogeography", "id" : "ITEM-1", "issue" : "6", "issued" : { "date-parts" : [ [ "2006", "6" ] ] }, "language" : "en", "page" : "1044-1054", "title" : "Environment, dispersal and patterns of species similarity", "type" : "article-journal", "volume" : "33" }, "uri" : [ "http://zotero.org/users/local/lSswCld9/items/59A9TZK8" ], "uris" : [ "http://zotero.org/users/local/lSswCld9/items/59A9TZK8", "http://www.mendeley.com/documents/?uuid=216730dd-9fac-4378-97e9-fa9f488b5d3d" ] } ], "mendeley" : { "formattedCitation" : "(Steinitz &lt;i&gt;et al.&lt;/i&gt; 2006)", "plainTextFormattedCitation" : "(Steinitz et al. 2006)", "previouslyFormattedCitation" : "(Steinitz &lt;i&gt;et al.&lt;/i&gt; 2006)" }, "properties" : { "formattedCitation" : "(Steinitz et al. 2006)", "noteIndex" : 0, "plainCitation" : "(Steinitz et al. 2006)" }, "schema" : "https://github.com/citation-style-language/schema/raw/master/csl-citation.json"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(Steinitz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2006)</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the </w:t>
      </w:r>
      <w:r w:rsidR="00E60E7A" w:rsidRPr="00E74A14">
        <w:rPr>
          <w:rFonts w:ascii="Times New Roman" w:eastAsia="Times New Roman" w:hAnsi="Times New Roman" w:cs="Times New Roman"/>
          <w:sz w:val="24"/>
          <w:szCs w:val="24"/>
        </w:rPr>
        <w:t xml:space="preserve">relevance </w:t>
      </w:r>
      <w:r w:rsidRPr="00E74A14">
        <w:rPr>
          <w:rFonts w:ascii="Times New Roman" w:eastAsia="Times New Roman" w:hAnsi="Times New Roman" w:cs="Times New Roman"/>
          <w:sz w:val="24"/>
          <w:szCs w:val="24"/>
        </w:rPr>
        <w:t xml:space="preserve">of primary forest controls </w:t>
      </w:r>
      <w:r w:rsidR="000A6DEF" w:rsidRPr="00E74A14">
        <w:rPr>
          <w:rFonts w:ascii="Times New Roman" w:eastAsia="Times New Roman" w:hAnsi="Times New Roman" w:cs="Times New Roman"/>
          <w:sz w:val="24"/>
          <w:szCs w:val="24"/>
        </w:rPr>
        <w:lastRenderedPageBreak/>
        <w:t xml:space="preserve">will </w:t>
      </w:r>
      <w:r w:rsidRPr="00E74A14">
        <w:rPr>
          <w:rFonts w:ascii="Times New Roman" w:eastAsia="Times New Roman" w:hAnsi="Times New Roman" w:cs="Times New Roman"/>
          <w:sz w:val="24"/>
          <w:szCs w:val="24"/>
        </w:rPr>
        <w:t xml:space="preserve">decrease with increasing distance between </w:t>
      </w:r>
      <w:r w:rsidR="000A6DEF" w:rsidRPr="00E74A14">
        <w:rPr>
          <w:rFonts w:ascii="Times New Roman" w:eastAsia="Times New Roman" w:hAnsi="Times New Roman" w:cs="Times New Roman"/>
          <w:sz w:val="24"/>
          <w:szCs w:val="24"/>
        </w:rPr>
        <w:t xml:space="preserve">primary </w:t>
      </w:r>
      <w:r w:rsidRPr="00E74A14">
        <w:rPr>
          <w:rFonts w:ascii="Times New Roman" w:eastAsia="Times New Roman" w:hAnsi="Times New Roman" w:cs="Times New Roman"/>
          <w:sz w:val="24"/>
          <w:szCs w:val="24"/>
        </w:rPr>
        <w:t xml:space="preserve">and secondary forest sites. Additionally, definitions of primary forest differed between studies and it was hard to </w:t>
      </w:r>
      <w:r w:rsidR="00E60E7A" w:rsidRPr="00E74A14">
        <w:rPr>
          <w:rFonts w:ascii="Times New Roman" w:eastAsia="Times New Roman" w:hAnsi="Times New Roman" w:cs="Times New Roman"/>
          <w:sz w:val="24"/>
          <w:szCs w:val="24"/>
        </w:rPr>
        <w:t xml:space="preserve">determine </w:t>
      </w:r>
      <w:r w:rsidRPr="00E74A14">
        <w:rPr>
          <w:rFonts w:ascii="Times New Roman" w:eastAsia="Times New Roman" w:hAnsi="Times New Roman" w:cs="Times New Roman"/>
          <w:sz w:val="24"/>
          <w:szCs w:val="24"/>
        </w:rPr>
        <w:t>the true history of sites, particularly in terms of small-scale disturbance such as historical timber extraction. Again</w:t>
      </w:r>
      <w:r w:rsidR="00E60E7A"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based on data presented in source articles, it was not possible to account for this variation.</w:t>
      </w:r>
    </w:p>
    <w:p w14:paraId="0FA71061" w14:textId="77777777" w:rsidR="004D19A5" w:rsidRPr="00E74A14" w:rsidRDefault="004D19A5" w:rsidP="00B55543">
      <w:pPr>
        <w:spacing w:line="480" w:lineRule="auto"/>
        <w:jc w:val="both"/>
        <w:rPr>
          <w:sz w:val="24"/>
          <w:szCs w:val="24"/>
        </w:rPr>
      </w:pPr>
    </w:p>
    <w:p w14:paraId="172C1E1A" w14:textId="77777777"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t>Implications for conservation</w:t>
      </w:r>
    </w:p>
    <w:p w14:paraId="128B7C27" w14:textId="40DDC48A"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The secondary forest sites investigated in this study are broadly representative of tropical secondary forest. Few sites were previously intensively farmed</w:t>
      </w:r>
      <w:r w:rsidR="00FA4227"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but most regrowth is in hilly, upland areas that are unsuitable for large-scale agriculture </w:t>
      </w:r>
      <w:r w:rsidR="00722B6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"2bqtguifu", "citationItems" : [ { "id" : "ITEM-1", "itemData" : { "DOI" : "10.1111/j.1523-1739.2009.01333.x", "ISBN" : "1523-1739", "author" : [ { "dropping-particle" : "", "family" : "Asner", "given" : "Gregory P", "non-dropping-particle" : "", "parse-names" : false, "suffix" : "" }, { "dropping-particle" : "", "family" : "Rudel", "given" : "Thomas K", "non-dropping-particle" : "", "parse-names" : false, "suffix" : "" }, { "dropping-particle" : "", "family" : "Aide", "given" : "T Mitchell", "non-dropping-particle" : "", "parse-names" : false, "suffix" : "" }, { "dropping-particle" : "", "family" : "Defries", "given" : "Ruth", "non-dropping-particle" : "", "parse-names" : false, "suffix" : "" }, { "dropping-particle" : "", "family" : "Emerson", "given" : "Ruth", "non-dropping-particle" : "", "parse-names" : false, "suffix" : "" }, { "dropping-particle" : "", "family" : "Evaluaci", "given" : "Una", "non-dropping-particle" : "", "parse-names" : false, "suffix" : "" } ], "container-title" : "Conservation Biology", "id" : "ITEM-1", "issue" : "6", "issued" : { "date-parts" : [ [ "2009" ] ] }, "page" : "1386-1395", "publisher" : "Blackwell Publishing Inc", "title" : "A Contemporary Assessment of Change in Humid Tropical Forests", "type" : "article-journal", "volume" : "23" }, "uris" : [ "http://www.mendeley.com/documents/?uuid=a3ee6854-8ec6-4061-902e-49d0623f024a" ] } ], "mendeley" : { "formattedCitation" : "(Asner &lt;i&gt;et al.&lt;/i&gt; 2009)", "plainTextFormattedCitation" : "(Asner et al. 2009)", "previouslyFormattedCitation" : "(Asner &lt;i&gt;et al.&lt;/i&gt; 2009)" }, "properties" : { "formattedCitation" : "(Asner et al. 2009)", "noteIndex" : 0, "plainCitation" : "(Asner et al. 2009)" }, "schema" : "https://github.com/citation-style-language/schema/raw/master/csl-citation.json"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(Asner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2009)</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Approximately half of the sites were continuous and half were discontinuous with primary forest. The age distribution of forests </w:t>
      </w:r>
      <w:r w:rsidR="0012389A" w:rsidRPr="00E74A14">
        <w:rPr>
          <w:rFonts w:ascii="Times New Roman" w:eastAsia="Times New Roman" w:hAnsi="Times New Roman" w:cs="Times New Roman"/>
          <w:sz w:val="24"/>
          <w:szCs w:val="24"/>
        </w:rPr>
        <w:t>available for</w:t>
      </w:r>
      <w:r w:rsidRPr="00E74A14">
        <w:rPr>
          <w:rFonts w:ascii="Times New Roman" w:eastAsia="Times New Roman" w:hAnsi="Times New Roman" w:cs="Times New Roman"/>
          <w:sz w:val="24"/>
          <w:szCs w:val="24"/>
        </w:rPr>
        <w:t xml:space="preserve"> this study was skewed with only </w:t>
      </w:r>
      <w:r w:rsidR="001D6455" w:rsidRPr="00E74A14">
        <w:rPr>
          <w:rFonts w:ascii="Times New Roman" w:eastAsia="Times New Roman" w:hAnsi="Times New Roman" w:cs="Times New Roman"/>
          <w:sz w:val="24"/>
          <w:szCs w:val="24"/>
        </w:rPr>
        <w:t>5</w:t>
      </w:r>
      <w:r w:rsidRPr="00E74A14">
        <w:rPr>
          <w:rFonts w:ascii="Times New Roman" w:eastAsia="Times New Roman" w:hAnsi="Times New Roman" w:cs="Times New Roman"/>
          <w:sz w:val="24"/>
          <w:szCs w:val="24"/>
        </w:rPr>
        <w:t xml:space="preserve"> of 45 sites being older than 40 years. However, most secondary forest sites are young due to the types of disturbance that commonly lead to their creation. For example, regrowth after slash-and-burn agriculture is often left for only 20 years to recuperate soil productivity before being converted back to agriculture </w:t>
      </w:r>
      <w:r w:rsidR="00722B6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"vie3s5lq3", "citationItems" : [ { "id" : "ITEM-1", "itemData" : { "DOI" : "10.1023/A:1026049507421", "ISSN" : "0167-4366", "author" : [ { "dropping-particle" : "", "family" : "Smith", "given" : "Joyotee", "non-dropping-particle" : "", "parse-names" : false, "suffix" : "" }, { "dropping-particle" : "", "family" : "Ferreira", "given" : "Socorro", "non-dropping-particle" : "", "parse-names" : false, "suffix" : "" }, { "dropping-particle" : "", "family" : "Kop", "given" : "Petra", "non-dropping-particle" : "van de", "parse-names" : false, "suffix" : "" }, { "dropping-particle" : "", "family" : "Palheta Ferreira", "given" : "C\u00e9lio", "non-dropping-particle" : "", "parse-names" : false, "suffix" : "" }, { "dropping-particle" : "", "family" : "Sabogal", "given" : "Cesar", "non-dropping-particle" : "", "parse-names" : false, "suffix" : "" } ], "container-title" : "Agroforestry Systems", "id" : "ITEM-1", "issue" : "2", "issued" : { "date-parts" : [ [ "2003" ] ] }, "language" : "English", "page" : "125-135", "title" : "The persistence of secondary forests on colonist farms in the Brazilian Amazon", "type" : "article-journal", "volume" : "58" }, "uri" : [ "http://zotero.org/users/local/lSswCld9/items/4WAIVZHF" ], "uris" : [ "http://zotero.org/users/local/lSswCld9/items/4WAIVZHF", "http://www.mendeley.com/documents/?uuid=97b0c382-cf74-4980-b177-b4440d054e8b" ] } ], "mendeley" : { "formattedCitation" : "(Smith &lt;i&gt;et al.&lt;/i&gt; 2003)", "plainTextFormattedCitation" : "(Smith et al. 2003)", "previouslyFormattedCitation" : "(Smith &lt;i&gt;et al.&lt;/i&gt; 2003)" }, "properties" : { "formattedCitation" : "(Smith et al. 2003)", "noteIndex" : 0, "plainCitation" : "(Smith et al. 2003)" }, "schema" : "https://github.com/citation-style-language/schema/raw/master/csl-citation.json"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(Smith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2003)</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Barlow et al. </w:t>
      </w:r>
      <w:r w:rsidR="00722B6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"rnpgot0rh", "citationItems" : [ { "id" : "ITEM-1", "itemData" : { "DOI" : "10.1073/pnas.0703333104", "abstract" : "Biodiversity loss from deforestation may be partly offset by the expansion of secondary forests and plantation forestry in the tropics. However, our current knowledge of the value of these habitats for biodiversity conservation is limited to very few taxa, and many studies are severely confounded by methodological shortcomings. We examined the conservation value of tropical primary, secondary, and plantation forests for 15 taxonomic groups using a robust and replicated sample design that minimized edge effects. Different taxa varied markedly in their response to patterns of land use in terms of species richness and the percentage of species restricted to primary forest (varying from 5% to 57%), yet almost all between-forest comparisons showed marked differences in community structure and composition. Cross-taxon congruence in response patterns was very weak when evaluated using abundance or species richness data, but much stronger when using metrics based upon community similarity. Our results show that, whereas the biodiversity indicator group concept may hold some validity for several taxa that are frequently sampled (such as birds and fruit-feeding butterflies), it fails for those exhibiting highly idiosyncratic responses to tropical land-use change (including highly vagile species groups such as bats and orchid bees), highlighting the problems associated with quantifying the biodiversity value of anthropogenic habitats. Finally, although we show that areas of native regeneration and exotic tree plantations can provide complementary conservation services, we also provide clear empirical evidence demonstrating the irreplaceable value of primary forests.", "author" : [ { "dropping-particle" : "", "family" : "Barlow", "given" : "J", "non-dropping-particle" : "", "parse-names" : false, "suffix" : "" }, { "dropping-particle" : "", "family" : "Gardner", "given" : "T A", "non-dropping-particle" : "", "parse-names" : false, "suffix" : "" }, { "dropping-particle" : "", "family" : "Araujo", "given" : "I S", "non-dropping-particle" : "", "parse-names" : false, "suffix" : "" }, { "dropping-particle" : "", "family" : "\u00c1vila-Pires", "given" : "T C", "non-dropping-particle" : "", "parse-names" : false, "suffix" : "" }, { "dropping-particle" : "", "family" : "Bonaldo", "given" : "A B", "non-dropping-particle" : "", "parse-names" : false, "suffix" : "" }, { "dropping-particle" : "", "family" : "Costa", "given" : "J E", "non-dropping-particle" : "", "parse-names" : false, "suffix" : "" }, { "dropping-particle" : "", "family" : "Esposito", "given" : "M C", "non-dropping-particle" : "", "parse-names" : false, "suffix" : "" }, { "dropping-particle" : "V", "family" : "Ferreira", "given" : "L", "non-dropping-particle" : "", "parse-names" : false, "suffix" : "" }, { "dropping-particle" : "", "family" : "Hawes", "given" : "J", "non-dropping-particle" : "", "parse-names" : false, "suffix" : "" }, { "dropping-particle" : "", "family" : "Hernandez", "given" : "M I M", "non-dropping-particle" : "", "parse-names" : false, "suffix" : "" }, { "dropping-particle" : "", "family" : "Hoogmoed", "given" : "M S", "non-dropping-particle" : "", "parse-names" : false, "suffix" : "" }, { "dropping-particle" : "", "family" : "Leite", "given" : "R N", "non-dropping-particle" : "", "parse-names" : false, "suffix" : "" }, { "dropping-particle" : "", "family" : "Lo-Man-Hung", "given" : "N F", "non-dropping-particle" : "", "parse-names" : false, "suffix" : "" }, { "dropping-particle" : "", "family" : "Malcolm", "given" : "J R", "non-dropping-particle" : "", "parse-names" : false, "suffix" : "" }, { "dropping-particle" : "", "family" : "Martins", "given" : "M B", "non-dropping-particle" : "", "parse-names" : false, "suffix" : "" }, { "dropping-particle" : "", "family" : "Mestre", "given" : "L A M", "non-dropping-particle" : "", "parse-names" : false, "suffix" : "" }, { "dropping-particle" : "", "family" : "Miranda-Santos", "given" : "R", "non-dropping-particle" : "", "parse-names" : false, "suffix" : "" }, { "dropping-particle" : "", "family" : "Nunes-Gutjahr", "given" : "A L", "non-dropping-particle" : "", "parse-names" : false, "suffix" : "" }, { "dropping-particle" : "", "family" : "Overal", "given" : "W L", "non-dropping-particle" : "", "parse-names" : false, "suffix" : "" }, { "dropping-particle" : "", "family" : "Parry", "given" : "L", "non-dropping-particle" : "", "parse-names" : false, "suffix" : "" }, { "dropping-particle" : "", "family" : "Peters", "given" : "S L", "non-dropping-particle" : "", "parse-names" : false, "suffix" : "" }, { "dropping-particle" : "", "family" : "Ribeiro-Junior", "given" : "M A", "non-dropping-particle" : "", "parse-names" : false, "suffix" : "" }, { "dropping-particle" : "", "family" : "Silva", "given" : "M N F", "non-dropping-particle" : "da", "parse-names" : false, "suffix" : "" }, { "dropping-particle" : "", "family" : "Silva Motta", "given" : "C", "non-dropping-particle" : "da", "parse-names" : false, "suffix" : "" }, { "dropping-particle" : "", "family" : "Peres", "given" : "C A", "non-dropping-particle" : "", "parse-names" : false, "suffix" : "" } ], "container-title" : "Proceedings of the National Academy of Sciences", "id" : "ITEM-1", "issue" : "47", "issued" : { "date-parts" : [ [ "2007" ] ] }, "page" : "18555-18560", "title" : "Quantifying the biodiversity value of tropical primary, secondary, and plantation forests", "type" : "article-journal", "volume" : "104" }, "uris" : [ "http://www.mendeley.com/documents/?uuid=cd0c96c1-121c-4541-a055-52fe0f17cebc" ] } ], "mendeley" : { "formattedCitation" : "(Barlow &lt;i&gt;et al.&lt;/i&gt; 2007a)", "plainTextFormattedCitation" : "(Barlow et al. 2007a)", "previouslyFormattedCitation" : "(Barlow &lt;i&gt;et al.&lt;/i&gt; 2007a)" }, "properties" : { "formattedCitation" : "(2007a)", "noteIndex" : 0, "plainCitation" : "(2007a)" }, "schema" : "https://github.com/citation-style-language/schema/raw/master/csl-citation.json"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(Barlow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2007a)</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found that birds show similar responses to land use change in terms of community structure as a diverse range of other taxa. Therefore, the results of our meta-analysis of avian responses to secondary tropical forest succession </w:t>
      </w:r>
      <w:r w:rsidR="00366959" w:rsidRPr="00E74A14">
        <w:rPr>
          <w:rFonts w:ascii="Times New Roman" w:eastAsia="Times New Roman" w:hAnsi="Times New Roman" w:cs="Times New Roman"/>
          <w:sz w:val="24"/>
          <w:szCs w:val="24"/>
        </w:rPr>
        <w:t xml:space="preserve">may </w:t>
      </w:r>
      <w:r w:rsidRPr="00E74A14">
        <w:rPr>
          <w:rFonts w:ascii="Times New Roman" w:eastAsia="Times New Roman" w:hAnsi="Times New Roman" w:cs="Times New Roman"/>
          <w:sz w:val="24"/>
          <w:szCs w:val="24"/>
        </w:rPr>
        <w:t>be broadly applicable to secondary tropical forest communities in general.</w:t>
      </w:r>
    </w:p>
    <w:p w14:paraId="3FF62237" w14:textId="5FFD63FC"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Our results suggest that secondary tropical forests retain similar levels of functional diversity </w:t>
      </w:r>
      <w:r w:rsidR="001D6455" w:rsidRPr="00E74A14">
        <w:rPr>
          <w:rFonts w:ascii="Times New Roman" w:eastAsia="Times New Roman" w:hAnsi="Times New Roman" w:cs="Times New Roman"/>
          <w:sz w:val="24"/>
          <w:szCs w:val="24"/>
        </w:rPr>
        <w:t xml:space="preserve">with regards to dietary preferences </w:t>
      </w:r>
      <w:r w:rsidRPr="00E74A14">
        <w:rPr>
          <w:rFonts w:ascii="Times New Roman" w:eastAsia="Times New Roman" w:hAnsi="Times New Roman" w:cs="Times New Roman"/>
          <w:sz w:val="24"/>
          <w:szCs w:val="24"/>
        </w:rPr>
        <w:t xml:space="preserve">to primary tropical forests and therefore, that levels of ecosystem functioning are similar in both forest types. This supports the argument that secondary tropical forests have conservation value and can support provision of ecosystem services, including pollination and seed dispersal. However, secondary tropical forests are at high </w:t>
      </w:r>
      <w:r w:rsidRPr="00E74A14">
        <w:rPr>
          <w:rFonts w:ascii="Times New Roman" w:eastAsia="Times New Roman" w:hAnsi="Times New Roman" w:cs="Times New Roman"/>
          <w:sz w:val="24"/>
          <w:szCs w:val="24"/>
        </w:rPr>
        <w:lastRenderedPageBreak/>
        <w:t xml:space="preserve">risk of conversion to other land uses. In South America, mid-age stands are often converted back to agriculture or regularly disturbed for bushmeat, timber or fruit extraction </w:t>
      </w:r>
      <w:r w:rsidR="00722B6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"2a7q96tl48", "citationItems" : [ { "id" : "ITEM-1", "itemData" : { "DOI" : "10.1023/A:1026049507421", "ISSN" : "0167-4366", "author" : [ { "dropping-particle" : "", "family" : "Smith", "given" : "Joyotee", "non-dropping-particle" : "", "parse-names" : false, "suffix" : "" }, { "dropping-particle" : "", "family" : "Ferreira", "given" : "Socorro", "non-dropping-particle" : "", "parse-names" : false, "suffix" : "" }, { "dropping-particle" : "", "family" : "Kop", "given" : "Petra", "non-dropping-particle" : "van de", "parse-names" : false, "suffix" : "" }, { "dropping-particle" : "", "family" : "Palheta Ferreira", "given" : "C\u00e9lio", "non-dropping-particle" : "", "parse-names" : false, "suffix" : "" }, { "dropping-particle" : "", "family" : "Sabogal", "given" : "Cesar", "non-dropping-particle" : "", "parse-names" : false, "suffix" : "" } ], "container-title" : "Agroforestry Systems", "id" : "ITEM-1", "issue" : "2", "issued" : { "date-parts" : [ [ "2003" ] ] }, "language" : "English", "page" : "125-135", "title" : "The persistence of secondary forests on colonist farms in the Brazilian Amazon", "type" : "article-journal", "volume" : "58" }, "uris" : [ "http://www.mendeley.com/documents/?uuid=97b0c382-cf74-4980-b177-b4440d054e8b", "http://zotero.org/users/local/lSswCld9/items/4WAIVZHF" ] } ], "mendeley" : { "formattedCitation" : "(Smith &lt;i&gt;et al.&lt;/i&gt; 2003)", "plainTextFormattedCitation" : "(Smith et al. 2003)", "previouslyFormattedCitation" : "(Smith &lt;i&gt;et al.&lt;/i&gt; 2003)" }, "properties" : { "formattedCitation" : "(Smith et al. 2003)", "noteIndex" : 0, "plainCitation" : "(Smith et al. 2003)" }, "schema" : "https://github.com/citation-style-language/schema/raw/master/csl-citation.json"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(Smith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2003)</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and in Southeast Asia, degraded forests are likely to be converted to oil palm plantations </w:t>
      </w:r>
      <w:r w:rsidR="00722B6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"j3sqb74tv", "citationItems" : [ { "id" : "ITEM-1", "itemData" : { "DOI" : "10.1111/j.1755-263X.2008.00011.x", "ISSN" : "1755263X", "author" : [ { "dropping-particle" : "", "family" : "Koh", "given" : "Lian Pin", "non-dropping-particle" : "", "parse-names" : false, "suffix" : "" }, { "dropping-particle" : "", "family" : "Wilcove", "given" : "David S.", "non-dropping-particle" : "", "parse-names" : false, "suffix" : "" } ], "container-title" : "Conservation Letters", "id" : "ITEM-1", "issue" : "2", "issued" : { "date-parts" : [ [ "2008", "5" ] ] }, "language" : "en", "page" : "60-64", "title" : "Is oil palm agriculture really destroying tropical biodiversity?: Oil palm agriculture and tropical biodiversity", "type" : "article-journal", "volume" : "1" }, "uri" : [ "http://zotero.org/users/local/lSswCld9/items/M3BCHMC8" ], "uris" : [ "http://zotero.org/users/local/lSswCld9/items/M3BCHMC8", "http://www.mendeley.com/documents/?uuid=28f01431-ffcd-40e7-9d78-91ccb3bb1819" ] } ], "mendeley" : { "formattedCitation" : "(Koh &amp; Wilcove 2008)", "plainTextFormattedCitation" : "(Koh &amp; Wilcove 2008)", "previouslyFormattedCitation" : "(Koh &amp; Wilcove 2008)" }, "properties" : { "formattedCitation" : "(Koh and Wilcove 2008)", "noteIndex" : 0, "plainCitation" : "(Koh and Wilcove 2008)" }, "schema" : "https://github.com/citation-style-language/schema/raw/master/csl-citation.json"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(Koh &amp; Wilcove 2008)</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For avian communities, functional diversity has been shown to be lower in both oil palm plantations and agroecosystems </w:t>
      </w:r>
      <w:r w:rsidR="00722B6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"Hlyn3SwH", "citationItems" : [ { "id" : "ITEM-1", "itemData" : { "DOI" : "10.1890/07-0455.1", "ISSN" : "0012-9658", "author" : [ { "dropping-particle" : "", "family" : "Tscharntke", "given" : "Teja", "non-dropping-particle" : "", "parse-names" : false, "suffix" : "" }, { "dropping-particle" : "", "family" : "Sekercioglu", "given" : "Cagan H.", "non-dropping-particle" : "", "parse-names" : false, "suffix" : "" }, { "dropping-particle" : "V.", "family" : "Dietsch", "given" : "Thomas", "non-dropping-particle" : "", "parse-names" : false, "suffix" : "" }, { "dropping-particle" : "", "family" : "Sodhi", "given" : "Navjot S.", "non-dropping-particle" : "", "parse-names" : false, "suffix" : "" }, { "dropping-particle" : "", "family" : "Hoehn", "given" : "Patrick", "non-dropping-particle" : "", "parse-names" : false, "suffix" : "" }, { "dropping-particle" : "", "family" : "Tylianakis", "given" : "Jason M.", "non-dropping-particle" : "", "parse-names" : false, "suffix" : "" } ], "container-title" : "Ecology", "id" : "ITEM-1", "issue" : "4", "issued" : { "date-parts" : [ [ "2008", "4" ] ] }, "language" : "en", "page" : "944-951", "title" : "Landscape constraints on functional diversity of birds and insects in tropical agroecosytems", "type" : "article-journal", "volume" : "89" }, "uri" : [ "http://zotero.org/users/local/lSswCld9/items/56RE6VV3" ], "uris" : [ "http://zotero.org/users/local/lSswCld9/items/56RE6VV3", "http://www.mendeley.com/documents/?uuid=b05a7f21-6cc0-44bf-97df-972634d84954" ] }, { "id" : "ITEM-2", "itemData" : { "author" : [ { "dropping-particle" : "", "family" : "Edwards", "given" : "Felicity A", "non-dropping-particle" : "", "parse-names" : false, "suffix" : "" }, { "dropping-particle" : "", "family" : "Edwards", "given" : "David P", "non-dropping-particle" : "", "parse-names" : false, "suffix" : "" }, { "dropping-particle" : "", "family" : "Hamer", "given" : "Keith C", "non-dropping-particle" : "", "parse-names" : false, "suffix" : "" }, { "dropping-particle" : "", "family" : "Davies", "given" : "Richard G", "non-dropping-particle" : "", "parse-names" : false, "suffix" : "" } ], "id" : "ITEM-2", "issued" : { "date-parts" : [ [ "2013" ] ] }, "page" : "313-326", "title" : "Impacts of logging and conversion of rainforest to oil palm on the functional diversity of birds in Sundaland", "type" : "article-journal" }, "uris" : [ "http://www.mendeley.com/documents/?uuid=4e08fbc5-ed58-490f-8d32-a7060b3d59d2" ] } ], "mendeley" : { "formattedCitation" : "(Tscharntke &lt;i&gt;et al.&lt;/i&gt; 2008; Edwards &lt;i&gt;et al.&lt;/i&gt; 2013a)", "plainTextFormattedCitation" : "(Tscharntke et al. 2008; Edwards et al. 2013a)", "previouslyFormattedCitation" : "(Tscharntke &lt;i&gt;et al.&lt;/i&gt; 2008; Edwards &lt;i&gt;et al.&lt;/i&gt; 2013a)" }, "properties" : { "formattedCitation" : "(Tscharntke et al. 2008; Edwards et al. 2013b)", "noteIndex" : 0, "plainCitation" : "(Tscharntke et al. 2008; Edwards et al. 2013b)" }, "schema" : "https://github.com/citation-style-language/schema/raw/master/csl-citation.json"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(Tscharntke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2008; Edwards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2013a)</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w:t>
      </w:r>
      <w:r w:rsidR="00366959"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Young secondary forest retains high species richness</w:t>
      </w:r>
      <w:r w:rsidR="005C5491"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but regrowth cannot support as many forest specialists as primary forest. It is vital to preserve primary forest for protection of these species. Although sp</w:t>
      </w:r>
      <w:r w:rsidR="00D50E5D" w:rsidRPr="00E74A14">
        <w:rPr>
          <w:rFonts w:ascii="Times New Roman" w:eastAsia="Times New Roman" w:hAnsi="Times New Roman" w:cs="Times New Roman"/>
          <w:sz w:val="24"/>
          <w:szCs w:val="24"/>
        </w:rPr>
        <w:t xml:space="preserve">ecies richness is high in new secondary </w:t>
      </w:r>
      <w:r w:rsidRPr="00E74A14">
        <w:rPr>
          <w:rFonts w:ascii="Times New Roman" w:eastAsia="Times New Roman" w:hAnsi="Times New Roman" w:cs="Times New Roman"/>
          <w:sz w:val="24"/>
          <w:szCs w:val="24"/>
        </w:rPr>
        <w:t xml:space="preserve">forest, this increases with forest age and so the conservation value of secondary forest will never be </w:t>
      </w:r>
      <w:r w:rsidRPr="00E74A14">
        <w:rPr>
          <w:rFonts w:ascii="Times New Roman" w:eastAsia="Times New Roman" w:hAnsi="Times New Roman" w:cs="Times New Roman"/>
          <w:sz w:val="24"/>
          <w:szCs w:val="24"/>
          <w:lang w:val="en-GB"/>
        </w:rPr>
        <w:t>maximised</w:t>
      </w:r>
      <w:r w:rsidRPr="00E74A14">
        <w:rPr>
          <w:rFonts w:ascii="Times New Roman" w:eastAsia="Times New Roman" w:hAnsi="Times New Roman" w:cs="Times New Roman"/>
          <w:sz w:val="24"/>
          <w:szCs w:val="24"/>
        </w:rPr>
        <w:t xml:space="preserve"> if regrowth is deforested or disturbed. </w:t>
      </w:r>
    </w:p>
    <w:p w14:paraId="335619F4" w14:textId="6671D0C0" w:rsidR="004D19A5" w:rsidRPr="00E74A14" w:rsidRDefault="003E27F8" w:rsidP="000F40F4">
      <w:pPr>
        <w:spacing w:line="480" w:lineRule="auto"/>
        <w:ind w:firstLine="720"/>
        <w:jc w:val="both"/>
        <w:rPr>
          <w:sz w:val="24"/>
          <w:szCs w:val="24"/>
        </w:rPr>
      </w:pPr>
      <w:r w:rsidRPr="00E74A14">
        <w:rPr>
          <w:rFonts w:ascii="Times New Roman" w:eastAsia="Times New Roman" w:hAnsi="Times New Roman" w:cs="Times New Roman"/>
          <w:sz w:val="24"/>
          <w:szCs w:val="24"/>
        </w:rPr>
        <w:t xml:space="preserve">Therefore, to </w:t>
      </w:r>
      <w:r w:rsidRPr="00E74A14">
        <w:rPr>
          <w:rFonts w:ascii="Times New Roman" w:eastAsia="Times New Roman" w:hAnsi="Times New Roman" w:cs="Times New Roman"/>
          <w:sz w:val="24"/>
          <w:szCs w:val="24"/>
          <w:lang w:val="en-GB"/>
        </w:rPr>
        <w:t>maximise</w:t>
      </w:r>
      <w:r w:rsidRPr="00E74A14">
        <w:rPr>
          <w:rFonts w:ascii="Times New Roman" w:eastAsia="Times New Roman" w:hAnsi="Times New Roman" w:cs="Times New Roman"/>
          <w:sz w:val="24"/>
          <w:szCs w:val="24"/>
        </w:rPr>
        <w:t xml:space="preserve"> the biodiversity value of tropical </w:t>
      </w:r>
      <w:r w:rsidR="00993E1E" w:rsidRPr="00E74A14">
        <w:rPr>
          <w:rFonts w:ascii="Times New Roman" w:eastAsia="Times New Roman" w:hAnsi="Times New Roman" w:cs="Times New Roman"/>
          <w:sz w:val="24"/>
          <w:szCs w:val="24"/>
        </w:rPr>
        <w:t>landscapes</w:t>
      </w:r>
      <w:r w:rsidRPr="00E74A14">
        <w:rPr>
          <w:rFonts w:ascii="Times New Roman" w:eastAsia="Times New Roman" w:hAnsi="Times New Roman" w:cs="Times New Roman"/>
          <w:sz w:val="24"/>
          <w:szCs w:val="24"/>
        </w:rPr>
        <w:t xml:space="preserve">, secondary forest should be protected, particularly in landscapes where little pristine habitat remains. Protecting older secondary forest provides high conservation value now, whereas protecting young regrowth promises future returns. Restoration of young secondary forests could also play a role. Enrichment planting can be used to enhance biodiversity by adding tree species that are unlikely to </w:t>
      </w:r>
      <w:r w:rsidRPr="00E74A14">
        <w:rPr>
          <w:rFonts w:ascii="Times New Roman" w:eastAsia="Times New Roman" w:hAnsi="Times New Roman" w:cs="Times New Roman"/>
          <w:sz w:val="24"/>
          <w:szCs w:val="24"/>
          <w:lang w:val="en-GB"/>
        </w:rPr>
        <w:t>colonise</w:t>
      </w:r>
      <w:r w:rsidRPr="00E74A14">
        <w:rPr>
          <w:rFonts w:ascii="Times New Roman" w:eastAsia="Times New Roman" w:hAnsi="Times New Roman" w:cs="Times New Roman"/>
          <w:sz w:val="24"/>
          <w:szCs w:val="24"/>
        </w:rPr>
        <w:t xml:space="preserve"> unassisted, for example late-successional species or those lacking dispersers </w:t>
      </w:r>
      <w:r w:rsidR="00722B6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"2ltva3hn8u", "citationItems" : [ { "id" : "ITEM-1", "itemData" : { "DOI" : "10.1126/science.1111773", "ISSN" : "1095-9203", "PMID" : "16339437", "abstract" : "The current scale of deforestation in tropical regions and the large areas of degraded lands now present underscore the urgent need for interventions to restore biodiversity, ecological functioning, and the supply of goods and ecological services previously used by poor rural communities. Traditional timber plantations have supplied some goods but have made only minor contributions to fulfilling most of these other objectives. New approaches to reforestation are now emerging, with potential for both overcoming forest degradation and addressing rural poverty.", "author" : [ { "dropping-particle" : "", "family" : "Lamb", "given" : "David", "non-dropping-particle" : "", "parse-names" : false, "suffix" : "" }, { "dropping-particle" : "", "family" : "Erskine", "given" : "Peter D", "non-dropping-particle" : "", "parse-names" : false, "suffix" : "" }, { "dropping-particle" : "", "family" : "Parrotta", "given" : "John A", "non-dropping-particle" : "", "parse-names" : false, "suffix" : "" } ], "container-title" : "Science (New York, N.Y.)", "id" : "ITEM-1", "issue" : "5754", "issued" : { "date-parts" : [ [ "2005", "12", "9" ] ] }, "page" : "1628-32", "title" : "Restoration of degraded tropical forest landscapes.", "type" : "article-journal", "volume" : "310" }, "uris" : [ "http://www.mendeley.com/documents/?uuid=d02d3805-e6a2-49ae-9b4d-565f1f3df364" ] }, { "id" : "ITEM-2", "itemData" : { "DOI" : "10.1016/j.foreco.2010.08.027", "ISSN" : "03781127", "author" : [ { "dropping-particle" : "", "family" : "Griscom", "given" : "Heather P.", "non-dropping-particle" : "", "parse-names" : false, "suffix" : "" }, { "dropping-particle" : "", "family" : "Ashton", "given" : "Mark S.", "non-dropping-particle" : "", "parse-names" : false, "suffix" : "" } ], "container-title" : "Forest Ecology and Management", "id" : "ITEM-2", "issue" : "10", "issued" : { "date-parts" : [ [ "2011", "5" ] ] }, "page" : "1564-1579", "publisher" : "Elsevier B.V.", "title" : "Restoration of dry tropical forests in Central America: A review of pattern and process", "type" : "article-journal", "volume" : "261" }, "uris" : [ "http://www.mendeley.com/documents/?uuid=668a18ec-b3ac-4ea0-b4bb-7bb0f60ea665" ] } ], "mendeley" : { "formattedCitation" : "(Lamb, Erskine &amp; Parrotta 2005; Griscom &amp; Ashton 2011)", "plainTextFormattedCitation" : "(Lamb, Erskine &amp; Parrotta 2005; Griscom &amp; Ashton 2011)", "previouslyFormattedCitation" : "(Lamb, Erskine &amp; Parrotta 2005; Griscom &amp; Ashton 2011)" }, "properties" : { "formattedCitation" : "(Lamb et al. 2005; Griscom and Ashton 2011)", "noteIndex" : 0, "plainCitation" : "(Lamb et al. 2005; Griscom and Ashton 2011)" }, "schema" : "https://github.com/citation-style-language/schema/raw/master/csl-citation.json"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(Lamb, Erskine &amp; Parrotta 2005; Griscom &amp; Ashton 2011)</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Assisting vegetative recovery to a late-successional species composition could improve habitat suitability for forest birds and hence, accelerate their recovery.</w:t>
      </w:r>
      <w:r w:rsidR="00AC587C" w:rsidRPr="00E74A14">
        <w:rPr>
          <w:sz w:val="24"/>
          <w:szCs w:val="24"/>
        </w:rPr>
        <w:t xml:space="preserve"> </w:t>
      </w:r>
      <w:r w:rsidRPr="00E74A14">
        <w:rPr>
          <w:rFonts w:ascii="Times New Roman" w:eastAsia="Times New Roman" w:hAnsi="Times New Roman" w:cs="Times New Roman"/>
          <w:sz w:val="24"/>
          <w:szCs w:val="24"/>
        </w:rPr>
        <w:t xml:space="preserve">Secondary forest has a role to play in the conservation of forest species and this should be </w:t>
      </w:r>
      <w:r w:rsidRPr="00E74A14">
        <w:rPr>
          <w:rFonts w:ascii="Times New Roman" w:eastAsia="Times New Roman" w:hAnsi="Times New Roman" w:cs="Times New Roman"/>
          <w:sz w:val="24"/>
          <w:szCs w:val="24"/>
          <w:lang w:val="en-GB"/>
        </w:rPr>
        <w:t>recognised</w:t>
      </w:r>
      <w:r w:rsidRPr="00E74A14">
        <w:rPr>
          <w:rFonts w:ascii="Times New Roman" w:eastAsia="Times New Roman" w:hAnsi="Times New Roman" w:cs="Times New Roman"/>
          <w:sz w:val="24"/>
          <w:szCs w:val="24"/>
        </w:rPr>
        <w:t xml:space="preserve"> in tropical conservation strategies.</w:t>
      </w:r>
    </w:p>
    <w:p w14:paraId="092E6795" w14:textId="77777777" w:rsidR="004D19A5" w:rsidRPr="00E74A14" w:rsidRDefault="003E27F8" w:rsidP="00B55543">
      <w:pPr>
        <w:spacing w:line="480" w:lineRule="auto"/>
        <w:rPr>
          <w:sz w:val="24"/>
          <w:szCs w:val="24"/>
        </w:rPr>
      </w:pPr>
      <w:r w:rsidRPr="00E74A14">
        <w:rPr>
          <w:sz w:val="24"/>
          <w:szCs w:val="24"/>
        </w:rPr>
        <w:br w:type="page"/>
      </w:r>
    </w:p>
    <w:p w14:paraId="6821C38D" w14:textId="77777777" w:rsidR="00E73EB1" w:rsidRDefault="00E73EB1" w:rsidP="00B55543">
      <w:pPr>
        <w:spacing w:line="480" w:lineRule="auto"/>
        <w:rPr>
          <w:rFonts w:ascii="Times New Roman" w:eastAsia="Times New Roman" w:hAnsi="Times New Roman" w:cs="Times New Roman"/>
          <w:sz w:val="24"/>
          <w:szCs w:val="24"/>
        </w:rPr>
      </w:pPr>
      <w:r w:rsidRPr="00E73EB1">
        <w:rPr>
          <w:rFonts w:ascii="Times New Roman" w:eastAsia="Times New Roman" w:hAnsi="Times New Roman" w:cs="Times New Roman"/>
          <w:b/>
          <w:sz w:val="24"/>
          <w:szCs w:val="24"/>
        </w:rPr>
        <w:lastRenderedPageBreak/>
        <w:t xml:space="preserve">Conflict of Interest: </w:t>
      </w:r>
      <w:r w:rsidRPr="00E73EB1">
        <w:rPr>
          <w:rFonts w:ascii="Times New Roman" w:eastAsia="Times New Roman" w:hAnsi="Times New Roman" w:cs="Times New Roman"/>
          <w:sz w:val="24"/>
          <w:szCs w:val="24"/>
        </w:rPr>
        <w:t>The authors declare that they have no conflict of interest.</w:t>
      </w:r>
    </w:p>
    <w:p w14:paraId="303C094D" w14:textId="0A3DA512" w:rsidR="00E73EB1" w:rsidRDefault="00E73EB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17A36A4" w14:textId="7257E012" w:rsidR="004D19A5" w:rsidRPr="00E74A14" w:rsidRDefault="003E27F8" w:rsidP="00B55543">
      <w:pPr>
        <w:spacing w:line="480" w:lineRule="auto"/>
        <w:rPr>
          <w:rFonts w:ascii="Times New Roman" w:eastAsia="Times New Roman" w:hAnsi="Times New Roman" w:cs="Times New Roman"/>
          <w:b/>
          <w:sz w:val="24"/>
          <w:szCs w:val="24"/>
        </w:rPr>
      </w:pPr>
      <w:r w:rsidRPr="00E74A14">
        <w:rPr>
          <w:rFonts w:ascii="Times New Roman" w:eastAsia="Times New Roman" w:hAnsi="Times New Roman" w:cs="Times New Roman"/>
          <w:b/>
          <w:sz w:val="24"/>
          <w:szCs w:val="24"/>
        </w:rPr>
        <w:lastRenderedPageBreak/>
        <w:t>References</w:t>
      </w:r>
    </w:p>
    <w:p w14:paraId="32AB1BC2"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fldChar w:fldCharType="begin"/>
      </w:r>
      <w:r w:rsidRPr="00E74A14">
        <w:rPr>
          <w:rFonts w:ascii="Times New Roman" w:hAnsi="Times New Roman" w:cs="Times New Roman"/>
          <w:sz w:val="24"/>
          <w:szCs w:val="24"/>
        </w:rPr>
        <w:instrText xml:space="preserve"> ADDIN ZOTERO_BIBL {"custom":[]} CSL_BIBLIOGRAPHY </w:instrText>
      </w:r>
      <w:r w:rsidRPr="00E74A14">
        <w:rPr>
          <w:rFonts w:ascii="Times New Roman" w:hAnsi="Times New Roman" w:cs="Times New Roman"/>
          <w:sz w:val="24"/>
          <w:szCs w:val="24"/>
        </w:rPr>
        <w:fldChar w:fldCharType="separate"/>
      </w:r>
      <w:r w:rsidRPr="00E74A14">
        <w:rPr>
          <w:rFonts w:ascii="Times New Roman" w:hAnsi="Times New Roman" w:cs="Times New Roman"/>
          <w:sz w:val="24"/>
          <w:szCs w:val="24"/>
        </w:rPr>
        <w:t>Aben J, Adriaensen F, Thijs KW, et al (2012) Effects of matrix composition and configuration on forest bird movements in a fragmented Afromontane biodiversity hot spot: Forest bird movements across an Afrotropical matrix. Anim Conserv 15:658–668. doi: 10.1111/j.1469-1795.2012.00562.x</w:t>
      </w:r>
    </w:p>
    <w:p w14:paraId="6954A98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Asner GP, Rudel TK, Aide TM, et al (2009) A Contemporary Assessment of Change in Humid Tropical Forests. Conserv Biol 23:1386–1395. doi: 10.1111/j.1523-1739.2009.01333.x</w:t>
      </w:r>
    </w:p>
    <w:p w14:paraId="6FF9A2BF"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Audino LD, Louzada J, Comita L (2014) Dung beetles as indicators of tropical forest restoration success: Is it possible to recover species and functional diversity? Biol Conserv 169:248–257. doi: 10.1016/j.biocon.2013.11.023</w:t>
      </w:r>
    </w:p>
    <w:p w14:paraId="56E56462"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Banks-Leite C, Ewers RM, Metzger J-P (2010) Edge effects as the principal cause of area effects on birds in fragmented secondary forest. Oikos 119:918–926. doi: 10.1111/j.1600-0706.2009.18061.x</w:t>
      </w:r>
    </w:p>
    <w:p w14:paraId="3948EC2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Barlow J, Gardner TA, Araujo IS, et al (2007a) Quantifying the biodiversity value of tropical primary, secondary, and plantation forests. Proc Natl Acad Sci 104:18555–18560. doi: 10.1073/pnas.0703333104</w:t>
      </w:r>
    </w:p>
    <w:p w14:paraId="3D977060"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Barlow J, Mestre LAM, Gardner TA, Peres CA (2007b) The value of primary, secondary and plantation forests for Amazonian birds. Biol Conserv 136:212 – 231. doi: http://dx.doi.org/10.1016/j.biocon.2006.11.021</w:t>
      </w:r>
    </w:p>
    <w:p w14:paraId="75BEEA2A"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 xml:space="preserve">Barton K (2015) MuMIn: Multi-Model Inference. </w:t>
      </w:r>
    </w:p>
    <w:p w14:paraId="382A3E8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BirdLife International (2013) IUCN Red List for birds. http://www.birdlife.org. Accessed 1 Jun 2013</w:t>
      </w:r>
    </w:p>
    <w:p w14:paraId="47AE734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Blankespoor GW (1991) Slash-and-burn shifting agriculture and bird communities in Liberia, West Africa. Biol Conserv 57:41–71. doi: 10.1016/0006-3207(91)90107-K</w:t>
      </w:r>
    </w:p>
    <w:p w14:paraId="0A892C49"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Boehning-Gaese K, Oberrath R (1999) Phylogenetic effects on morphological, life-history, behavioural and ecological traits of birds. Evol Ecol Res 1:347–364.</w:t>
      </w:r>
    </w:p>
    <w:p w14:paraId="4B74968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Borges SH, Stouffer PC (1999) Bird Communities in Two Types of Anthropogenic Successional Vegetation in Central Amazonia. The Condor 101:529–536. doi: 10.2307/1370182</w:t>
      </w:r>
    </w:p>
    <w:p w14:paraId="52C09B9A"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Bowen ME, McAlpine CA, House APN, Smith GC (2007) Regrowth forests on abandoned agricultural land: A review of their habitat values for recovering forest fauna. Biol Conserv 140:273 – 296. doi: http://dx.doi.org/10.1016/j.biocon.2007.08.012</w:t>
      </w:r>
    </w:p>
    <w:p w14:paraId="421E50D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Chazdon RL, Peres CA, Dent D, et al (2009) The potential for species conservation in tropical secondary forests. Conserv Biol J Soc Conserv Biol 23:1406–1417. doi: 10.1111/j.1523-1739.2009.01338.x</w:t>
      </w:r>
    </w:p>
    <w:p w14:paraId="20111A09"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Corlett RT (1994) What is Secondary Forest? J Trop Ecol 10:445–447. doi: 10.2307/2560329</w:t>
      </w:r>
    </w:p>
    <w:p w14:paraId="4B20866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Cox RL, Underwood EC (2011) The Importance of Conserving Biodiversity Outside of Protected Areas in Mediterranean Ecosystems. PLoS ONE 6:e14508. doi: 10.1371/journal.pone.0014508</w:t>
      </w:r>
    </w:p>
    <w:p w14:paraId="39D069D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Curran LM, Trigg SN, McDonald AK, et al (2004) Lowland Forest Loss in Protected Areas of Indonesian Borneo. Science 303:1000–1003. doi: 10.1126/science.1091714</w:t>
      </w:r>
    </w:p>
    <w:p w14:paraId="0B7A44B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Del Hoyo J, Burn H, Collar N, Fuller E (eds) (2002) Handbook of the birds of the world. Volume 7: jacamars to Woodpeckers. Lynx Edicions, Barcelona</w:t>
      </w:r>
    </w:p>
    <w:p w14:paraId="6CA9E20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 A, Christie D (2005) Handbook of the birds of the world. Volume 10: cuckoo-shrikes to thrushes. Lynx Edicions, Barcelona</w:t>
      </w:r>
    </w:p>
    <w:p w14:paraId="4C507145"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 A, Christie D (2010) Handbook of the birds of the world. Volume 15: weavers to New World warblers. Lynx Edicions, Barcelona</w:t>
      </w:r>
    </w:p>
    <w:p w14:paraId="4516385C"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 A, Christie D (2011) Handbook of the birds of the world. Volume 16: tanagers to New World blackbirds. Lynx Edicions, Barcelona</w:t>
      </w:r>
    </w:p>
    <w:p w14:paraId="007D0887"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 A, Christie D (eds) (2008) Handbook of the birds of the world. Volume 13: penduline-tits to Shrikes. Lynx Edicions, Barcelona</w:t>
      </w:r>
    </w:p>
    <w:p w14:paraId="57BCD41F"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Christie D (2003) Handbook of the birds of the world. Volume 8: broadbills to tapaculos. Lynx Edicions, Barcelona</w:t>
      </w:r>
    </w:p>
    <w:p w14:paraId="02228222"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Christie D (2004) Handbook of the birds of the world. Volume 9: cotingas to pipits and wagtails. Lynx Edicions, Barcelona</w:t>
      </w:r>
    </w:p>
    <w:p w14:paraId="00E6FB44"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Christie D (2006) Handbook of the birds of the world. Volume 11: Old World flycatchers to Old World warblers. Lynx Edicions, Barcelona</w:t>
      </w:r>
    </w:p>
    <w:p w14:paraId="384219E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Christie D (2007) Handbook of the birds of the world. Volume 12. Picathartes to tits and chickadees. Lynx Edicions, Barcelona</w:t>
      </w:r>
    </w:p>
    <w:p w14:paraId="5AE968B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Christie D (2009) Handbook of the birds of the world. Volume 14: bush-shrikes to Old World sparrows. Lynx Edicions, Barcelona</w:t>
      </w:r>
    </w:p>
    <w:p w14:paraId="47640AFA"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Del Hoyo J, Elliott A, Sargatal J (1992) Handbook of the birds of the world. Volume 1: ostrich to ducks. Lynx Edicions, Barcelona</w:t>
      </w:r>
    </w:p>
    <w:p w14:paraId="6405FD5F"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Sargatal J (1994) Handbook of the birds of the world. Volume 2. New World vultures to guineafowl. Lynx Edicions, Barcelona</w:t>
      </w:r>
    </w:p>
    <w:p w14:paraId="54D61C92"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Sargatal J (1996) Handbook of the birds of the world. Volume 3. Hoatzin to auks. Lynx Edicions, Barcelona</w:t>
      </w:r>
    </w:p>
    <w:p w14:paraId="3512FEE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Sargatal J (1997) Handbook of the birds of the world. Volume 4: sandgrouse to cuckoos. Lynx Edicions, Barcelona</w:t>
      </w:r>
    </w:p>
    <w:p w14:paraId="34CACDE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Sargatal J (1999) Handbook of the birds of the world. Volume 5: barn-owls to hummingbirds. Lynx Edicions, Barcelona</w:t>
      </w:r>
    </w:p>
    <w:p w14:paraId="6349B76F"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Sargatal J (2001) Handbook of the birds of the world. Volume 6. Mousebirds to hornbills. Lynx Edicions, Barcelona</w:t>
      </w:r>
    </w:p>
    <w:p w14:paraId="1E0F171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Dent DH, Wright SJ (2009) The future of tropical species in secondary forests: A quantitative review. Biol Conserv 142:2833 – 2843. doi: http://dx.doi.org/10.1016/j.biocon.2009.05.035</w:t>
      </w:r>
    </w:p>
    <w:p w14:paraId="43F560D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Dudley N (2008) Guidelines for Applying Protected  Area Management Categories. IUCN, Gland, Switzerland</w:t>
      </w:r>
    </w:p>
    <w:p w14:paraId="3790D44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Dunn RR (2004a) Recovery of faunal communities during tropical forest regeneration. Conserv Biol 18:302–309. doi: 10.1111/j.1523-1739.2004.00151.x</w:t>
      </w:r>
    </w:p>
    <w:p w14:paraId="4A2C55CC"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Dunn RR (2004b) Managing the tropical landscape: a comparison of the effects of logging and forest conversion to agriculture on ants, birds, and lepidoptera. For Ecol Manag 191:215–224. doi: 10.1016/j.foreco.2003.12.008</w:t>
      </w:r>
    </w:p>
    <w:p w14:paraId="21E4612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Edwards DP, Woodcock P, Newton RJ, et al (2013a) Trophic Flexibility and the Persistence of Understory Birds in Intensively Logged Rainforest: Trophic Responses of Birds to Logging. Conserv Biol 27:1079–1086. doi: 10.1111/cobi.12059</w:t>
      </w:r>
    </w:p>
    <w:p w14:paraId="5170F508"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Edwards FA, Edwards DP, Hamer KC, Davies RG (2013b) Impacts of logging and conversion of rainforest to oil palm on the functional diversity of birds in Sundaland. Ibis 155:313–326. doi: 10.1111/ibi.12027</w:t>
      </w:r>
    </w:p>
    <w:p w14:paraId="75750D25"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Fonseca CR, Ganade G (2001) Species functional redundancy, random extinctions and the stability of ecosystems. J Ecol 89:118–125. doi: 10.1046/j.1365-2745.2001.00528.x</w:t>
      </w:r>
    </w:p>
    <w:p w14:paraId="26862B18"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Gagic V, Bartomeus I, Jonsson T, et al (2015) Functional identity and diversity of animals predict ecosystem functioning better than species-based indices. Proc R Soc B Biol Sci 282:20142620–20142620. doi: 10.1098/rspb.2014.2620</w:t>
      </w:r>
    </w:p>
    <w:p w14:paraId="04300BB8"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Gardner TA, Barlow J, Parry LW, Peres CA (2007) Predicting the Uncertain Future of Tropical Forest Species in a Data Vacuum. Biotropica 39:25–30. doi: 10.1111/j.1744-7429.2006.00228.x</w:t>
      </w:r>
    </w:p>
    <w:p w14:paraId="423E36B5"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Gascon C, Brooks TM, Contreras-MacBeath T, et al (2015) The Importance and Benefits of Species. Curr Biol 25:R431–R438. doi: 10.1016/j.cub.2015.03.041</w:t>
      </w:r>
    </w:p>
    <w:p w14:paraId="67C5A5A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Gibbs HK, Ruesch AS, Achard F, et al (2010) Tropical forests were the primary sources of new agricultural land in the 1980s and 1990s. Proc Natl Acad Sci 107:16732–16737. doi: 10.1073/pnas.0910275107</w:t>
      </w:r>
    </w:p>
    <w:p w14:paraId="2471DB94"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Gibson L, Lee TM, Koh LP, et al (2011) Primary forests are irreplaceable for sustaining tropical biodiversity. Nature 478:378–381. doi: 10.1038/nature10425</w:t>
      </w:r>
    </w:p>
    <w:p w14:paraId="3F018EAA"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Gray MA, Baldauf SL, Mayhew PJ, Hill JK (2007) The Response of Avian Feeding Guilds to Tropical Forest Disturbance. Conserv Biol 21:133–141. doi: 10.1111/j.1523-1739.2006.00557.x</w:t>
      </w:r>
    </w:p>
    <w:p w14:paraId="39CAD7B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Griffin JN, Méndez V, Johnson AF, et al (2009) Functional diversity predicts overyielding effect of species combination on primary productivity. Oikos 118:37–44. doi: 10.1111/j.1600-0706.2008.16960.x</w:t>
      </w:r>
    </w:p>
    <w:p w14:paraId="35C1632A"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Griscom HP, Ashton MS (2011) Restoration of dry tropical forests in Central America: A review of pattern and process. For Ecol Manag 261:1564–1579. doi: 10.1016/j.foreco.2010.08.027</w:t>
      </w:r>
    </w:p>
    <w:p w14:paraId="57060F22"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Guariguata MR, Ostertag R (2001) Neotropical secondary forest succession: changes in structural and functional characteristics. For Ecol Manag 148:185–206.</w:t>
      </w:r>
    </w:p>
    <w:p w14:paraId="1E7F732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Hill JK, Hamer KC (2004) Determining impacts of habitat modification on diversity of tropical forest fauna: the importance of spatial scale. J Appl Ecol 41:744–754. doi: 10.1111/j.0021-8901.2004.00926.x</w:t>
      </w:r>
    </w:p>
    <w:p w14:paraId="1A70826C"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 xml:space="preserve">ITTO (2002) ITTO guidelines for the restoration, management and rehabilitation of degraded and secondary tropical forests. </w:t>
      </w:r>
    </w:p>
    <w:p w14:paraId="69481D02"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Kammesheidt L (2002) Perspectives on secondary forest management in tropical humid lowland America. AMBIO 31:243–250.</w:t>
      </w:r>
    </w:p>
    <w:p w14:paraId="0E8DC34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Katovai E, Burley AL, Mayfield MM (2012) Understory plant species and functional diversity in the degraded wet tropical forests of Kolombangara Island, Solomon Islands. Biol Conserv 145:214–224. doi: 10.1016/j.biocon.2011.11.008</w:t>
      </w:r>
    </w:p>
    <w:p w14:paraId="6F891D55"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Koh LP, Wilcove DS (2008) Is oil palm agriculture really destroying tropical biodiversity?: Oil palm agriculture and tropical biodiversity. Conserv Lett 1:60–64. doi: 10.1111/j.1755-263X.2008.00011.x</w:t>
      </w:r>
    </w:p>
    <w:p w14:paraId="7A373BF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 xml:space="preserve">Laliberté E, Legendre P, Shipley B (2014) FD: measuring functional diversity from multiple traits, and other tools for functional ecology. </w:t>
      </w:r>
    </w:p>
    <w:p w14:paraId="340456C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Lamb D, Erskine PD, Parrotta JA (2005) Restoration of Degraded Tropical Forest Landscapes. Science 310:1628–1632. doi: 10.1126/science.1111773</w:t>
      </w:r>
    </w:p>
    <w:p w14:paraId="25813D3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Laurance SGW, Gomez MS (2005) Clearing Width and Movements of Understory Rainforest Birds. Biotropica 37:149–152. doi: 10.1111/j.1744-7429.2005.04099.x</w:t>
      </w:r>
    </w:p>
    <w:p w14:paraId="6A15968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Laurance SGW, Stouffer PC, Laurance WF (2004) Effects of Road Clearings on Movement Patterns of Understory Rainforest Birds in Central Amazonia. Conserv Biol 18:1099–1109. doi: 10.1111/j.1523-1739.2004.00268.x</w:t>
      </w:r>
    </w:p>
    <w:p w14:paraId="593BCFEB"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Laurance WF, Carolina Useche D, Rendeiro J, et al (2012) Averting biodiversity collapse in tropical forest protected areas. Nature 489:290–294. doi: 10.1038/nature11318</w:t>
      </w:r>
    </w:p>
    <w:p w14:paraId="66A44A47"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Lees AC, Peres CA (2009) Gap-crossing movements predict species occupancy in Amazonian forest fragments. Oikos 118:280–290. doi: 10.1111/j.1600-0706.2008.16842.x</w:t>
      </w:r>
    </w:p>
    <w:p w14:paraId="47C272D0"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MacArthur RH, MacArthur JW (1961) On Bird Species Diversity. Ecology 42:594–598. doi: 10.2307/1932254</w:t>
      </w:r>
    </w:p>
    <w:p w14:paraId="09BB7A6B"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MacArthur RH, Wilson EO (2001) The theory of island biogeography. Princeton University Press, Princeton</w:t>
      </w:r>
    </w:p>
    <w:p w14:paraId="7854211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Martin PA, Newton AC, Bullock JM (2013) Carbon pools recover more quickly than plant biodiversity in tropical secondary forests. Proc R Soc B Biol Sci 280:20132236–20132236. doi: 10.1098/rspb.2013.2236</w:t>
      </w:r>
    </w:p>
    <w:p w14:paraId="4E85DDAC"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Mason NWH, Mouillot D, Lee WG, Wilson JB (2005) Functional richness, functional evenness and functional divergence: the primary components of functional diversity. Oikos 111:112–118. doi: 10.1111/j.0030-1299.2005.13886.x</w:t>
      </w:r>
    </w:p>
    <w:p w14:paraId="0095EE6C"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Mokany K, Prasad S, Westcott DA (2014) Loss of frugivore seed dispersal services under climate change. Nat Commun. doi: 10.1038/ncomms4971</w:t>
      </w:r>
    </w:p>
    <w:p w14:paraId="12E85E08"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Myers N, Mittermeier RA, Mittermeier CG, et al (2000) Biodiversity hotspots for conservation priorities. Nature 403:853–858. doi: 10.1038/35002501</w:t>
      </w:r>
    </w:p>
    <w:p w14:paraId="776C269B"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 xml:space="preserve">Nakagawa S, Schielzeth H (2013) A general and simple method for obtaining </w:t>
      </w:r>
      <w:r w:rsidRPr="00E74A14">
        <w:rPr>
          <w:rFonts w:ascii="Times New Roman" w:hAnsi="Times New Roman" w:cs="Times New Roman"/>
          <w:i/>
          <w:iCs/>
          <w:sz w:val="24"/>
          <w:szCs w:val="24"/>
        </w:rPr>
        <w:t>R</w:t>
      </w:r>
      <w:r w:rsidRPr="00E74A14">
        <w:rPr>
          <w:rFonts w:ascii="Times New Roman" w:hAnsi="Times New Roman" w:cs="Times New Roman"/>
          <w:sz w:val="24"/>
          <w:szCs w:val="24"/>
        </w:rPr>
        <w:t xml:space="preserve"> </w:t>
      </w:r>
      <w:r w:rsidRPr="00E74A14">
        <w:rPr>
          <w:rFonts w:ascii="Times New Roman" w:hAnsi="Times New Roman" w:cs="Times New Roman"/>
          <w:sz w:val="24"/>
          <w:szCs w:val="24"/>
          <w:vertAlign w:val="superscript"/>
        </w:rPr>
        <w:t>2</w:t>
      </w:r>
      <w:r w:rsidRPr="00E74A14">
        <w:rPr>
          <w:rFonts w:ascii="Times New Roman" w:hAnsi="Times New Roman" w:cs="Times New Roman"/>
          <w:sz w:val="24"/>
          <w:szCs w:val="24"/>
        </w:rPr>
        <w:t xml:space="preserve"> from generalized linear mixed-effects models. Methods Ecol Evol 4:133–142. doi: 10.1111/j.2041-210x.2012.00261.x</w:t>
      </w:r>
    </w:p>
    <w:p w14:paraId="0B11FB84"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Newbold T, Scharlemann JPW, Butchart SHM, et al (2012) Ecological traits affect the response of tropical forest bird species to land-use intensity. Proc R Soc Lond B Biol Sci. doi: 10.1098/rspb.2012.2131</w:t>
      </w:r>
    </w:p>
    <w:p w14:paraId="4BEAA1B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Petchey OL, Gaston KJ (2006) Functional diversity: back to basics and looking forward. Ecol Lett 9:741–758. doi: 10.1111/j.1461-0248.2006.00924.x</w:t>
      </w:r>
    </w:p>
    <w:p w14:paraId="034B9EA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 xml:space="preserve">Pinheiro J, Bates D, DebRoy S, et al (2015) nlme: Linear and Nonlinear Mixed Effects Models. </w:t>
      </w:r>
    </w:p>
    <w:p w14:paraId="071197E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Possingham HP, Bode M, Klein CJ (2015) Optimal Conservation Outcomes Require Both Restoration and Protection. PLOS Biol 13:e1002052. doi: 10.1371/journal.pbio.1002052</w:t>
      </w:r>
    </w:p>
    <w:p w14:paraId="48FE283B"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Pullin AS, Stewart GB (2006) Guidelines for Systematic Review in Conservation and Environmental Management. Conserv Biol 20:1647–1656. doi: 10.1111/j.1523-1739.2006.00485.x</w:t>
      </w:r>
    </w:p>
    <w:p w14:paraId="595A34B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R Core Team (2014) R: A Language and Environment for Statistical Computing. R Foundation for Statistical Computing, Vienna, Austria</w:t>
      </w:r>
    </w:p>
    <w:p w14:paraId="74A44FFA"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Sekercioglu CH, Daily GC, Ehrlich PR (2004) Ecosystem consequences of bird declines. Proc Natl Acad Sci 101:18042–18047. doi: 10.1073/pnas.0408049101</w:t>
      </w:r>
    </w:p>
    <w:p w14:paraId="5E9D165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Serong M, Lill A (2012) Changes in bird assemblages during succession following disturbance in secondary wet forests in south-eastern Australia. Emu 112:117. doi: 10.1071/MU11057</w:t>
      </w:r>
    </w:p>
    <w:p w14:paraId="4B6DFBD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Smith J, Ferreira S, van de Kop P, et al (2003) The persistence of secondary forests on colonist farms in the Brazilian Amazon. Agrofor Syst 58:125–135. doi: 10.1023/A:1026049507421</w:t>
      </w:r>
    </w:p>
    <w:p w14:paraId="55643057"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Sodhi NS, Koh LP, Prawiradilaga DM, et al (2005) Land use and conservation value for forest birds in Central Sulawesi (Indonesia). Biol Conserv 122:547–558. doi: 10.1016/j.biocon.2004.07.023</w:t>
      </w:r>
    </w:p>
    <w:p w14:paraId="7F9F586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Steinitz O, Heller J, Tsoar A, et al (2006) Environment, dispersal and patterns of species similarity. J Biogeogr 33:1044–1054. doi: 10.1111/j.1365-2699.2006.01473.x</w:t>
      </w:r>
    </w:p>
    <w:p w14:paraId="1F0EC58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Stouffer PC, Bierregaard RO, Strong C, Lovejoy TE (2006) Long-Term Landscape Change and Bird Abundance in Amazonian Rainforest Fragments: Birds in Amazonian Forest Fragments. Conserv Biol 20:1212–1223. doi: 10.1111/j.1523-1739.2006.00427.x</w:t>
      </w:r>
    </w:p>
    <w:p w14:paraId="14BD882B"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Struhsaker TT, Struhsaker PJ, Siex KS (2005) Conserving Africa’s rain forests: problems in protected areas and possible solutions. Biol Conserv 123:45 – 54. doi: http://dx.doi.org/10.1016/j.biocon.2004.10.007</w:t>
      </w:r>
    </w:p>
    <w:p w14:paraId="461D9A3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Terborgh J (1985) Habitat selection in Amazonian birds. Academic Press, Inc., Orlando, Florida &amp; London</w:t>
      </w:r>
    </w:p>
    <w:p w14:paraId="78B1D31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Tscharntke T, Sekercioglu CH, Dietsch TV, et al (2008) Landscape constraints on functional diversity of birds and insects in tropical agroecosytems. Ecology 89:944–951. doi: 10.1890/07-0455.1</w:t>
      </w:r>
    </w:p>
    <w:p w14:paraId="58FD2D5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Wright SJ, Muller-Landau HC (2006) The Future of Tropical Forest Species. Biotropica 38:287–301. doi: 10.1111/j.1744-7429.2006.00154.x</w:t>
      </w:r>
    </w:p>
    <w:p w14:paraId="588F12FC" w14:textId="24F3CB21" w:rsidR="004D19A5" w:rsidRPr="00E74A14" w:rsidRDefault="00035D60" w:rsidP="00B55543">
      <w:pPr>
        <w:spacing w:line="480" w:lineRule="auto"/>
        <w:rPr>
          <w:sz w:val="24"/>
          <w:szCs w:val="24"/>
        </w:rPr>
      </w:pPr>
      <w:r w:rsidRPr="00E74A14">
        <w:rPr>
          <w:rFonts w:ascii="Times New Roman" w:hAnsi="Times New Roman" w:cs="Times New Roman"/>
          <w:sz w:val="24"/>
          <w:szCs w:val="24"/>
        </w:rPr>
        <w:fldChar w:fldCharType="end"/>
      </w:r>
    </w:p>
    <w:p w14:paraId="03D82C7C" w14:textId="77777777" w:rsidR="004D19A5" w:rsidRPr="00E74A14" w:rsidRDefault="003E27F8" w:rsidP="00B55543">
      <w:pPr>
        <w:spacing w:line="480" w:lineRule="auto"/>
        <w:rPr>
          <w:sz w:val="24"/>
          <w:szCs w:val="24"/>
        </w:rPr>
      </w:pPr>
      <w:r w:rsidRPr="00E74A14">
        <w:rPr>
          <w:sz w:val="24"/>
          <w:szCs w:val="24"/>
        </w:rPr>
        <w:br w:type="page"/>
      </w:r>
    </w:p>
    <w:p w14:paraId="5BAF7C08" w14:textId="77777777" w:rsidR="005D2B11" w:rsidRPr="00E74A14" w:rsidRDefault="005D2B11" w:rsidP="00B55543">
      <w:pPr>
        <w:spacing w:line="480" w:lineRule="auto"/>
        <w:rPr>
          <w:sz w:val="24"/>
          <w:szCs w:val="24"/>
        </w:rPr>
      </w:pPr>
      <w:r w:rsidRPr="00E74A14">
        <w:rPr>
          <w:rFonts w:ascii="Times New Roman" w:eastAsia="Times New Roman" w:hAnsi="Times New Roman" w:cs="Times New Roman"/>
          <w:b/>
          <w:sz w:val="24"/>
          <w:szCs w:val="24"/>
        </w:rPr>
        <w:lastRenderedPageBreak/>
        <w:t>Figures</w:t>
      </w:r>
    </w:p>
    <w:p w14:paraId="18625AE4" w14:textId="25F5944B" w:rsidR="005D2B11" w:rsidRPr="00E74A14" w:rsidRDefault="005D2B11" w:rsidP="00B55543">
      <w:pPr>
        <w:spacing w:line="480" w:lineRule="auto"/>
        <w:jc w:val="both"/>
        <w:rPr>
          <w:sz w:val="24"/>
          <w:szCs w:val="24"/>
        </w:rPr>
      </w:pPr>
      <w:r w:rsidRPr="00E74A14">
        <w:rPr>
          <w:rFonts w:ascii="Times New Roman" w:eastAsia="Times New Roman" w:hAnsi="Times New Roman" w:cs="Times New Roman"/>
          <w:b/>
          <w:sz w:val="24"/>
          <w:szCs w:val="24"/>
        </w:rPr>
        <w:t>Fig. 1</w:t>
      </w:r>
      <w:r w:rsidRPr="00E74A14">
        <w:rPr>
          <w:rFonts w:ascii="Times New Roman" w:eastAsia="Times New Roman" w:hAnsi="Times New Roman" w:cs="Times New Roman"/>
          <w:sz w:val="24"/>
          <w:szCs w:val="24"/>
        </w:rPr>
        <w:t xml:space="preserve"> Geographic distribution of the study sites used in this analysis</w:t>
      </w:r>
    </w:p>
    <w:p w14:paraId="5C49F09F" w14:textId="0A19E6DB" w:rsidR="00542703" w:rsidRPr="00E74A14" w:rsidRDefault="00BA76D5" w:rsidP="00B55543">
      <w:pPr>
        <w:spacing w:line="480" w:lineRule="auto"/>
        <w:rPr>
          <w:sz w:val="24"/>
          <w:szCs w:val="24"/>
        </w:rPr>
      </w:pPr>
      <w:r w:rsidRPr="00E74A14">
        <w:rPr>
          <w:noProof/>
          <w:sz w:val="24"/>
          <w:szCs w:val="24"/>
          <w:lang w:val="en-GB" w:eastAsia="en-GB"/>
        </w:rPr>
        <w:drawing>
          <wp:inline distT="0" distB="0" distL="0" distR="0" wp14:anchorId="1EBA1416" wp14:editId="3E8BEE6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_location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045A8E2" w14:textId="43903F46" w:rsidR="005D2B11" w:rsidRPr="00E74A14" w:rsidRDefault="005D2B11" w:rsidP="00B55543">
      <w:pPr>
        <w:spacing w:line="480" w:lineRule="auto"/>
        <w:rPr>
          <w:sz w:val="24"/>
          <w:szCs w:val="24"/>
        </w:rPr>
      </w:pPr>
      <w:r w:rsidRPr="00E74A14">
        <w:rPr>
          <w:sz w:val="24"/>
          <w:szCs w:val="24"/>
        </w:rPr>
        <w:br w:type="page"/>
      </w:r>
    </w:p>
    <w:p w14:paraId="07584CAB" w14:textId="7E888DBF" w:rsidR="005D2B11" w:rsidRPr="00E74A14" w:rsidRDefault="005D2B11" w:rsidP="00B55543">
      <w:pPr>
        <w:spacing w:line="480" w:lineRule="auto"/>
        <w:jc w:val="both"/>
        <w:rPr>
          <w:rFonts w:ascii="Times New Roman" w:eastAsia="Times New Roman" w:hAnsi="Times New Roman" w:cs="Times New Roman"/>
          <w:sz w:val="24"/>
          <w:szCs w:val="24"/>
        </w:rPr>
      </w:pPr>
      <w:r w:rsidRPr="00E74A14">
        <w:rPr>
          <w:rFonts w:ascii="Times New Roman" w:eastAsia="Times New Roman" w:hAnsi="Times New Roman" w:cs="Times New Roman"/>
          <w:b/>
          <w:sz w:val="24"/>
          <w:szCs w:val="24"/>
        </w:rPr>
        <w:lastRenderedPageBreak/>
        <w:t>Fig. 2</w:t>
      </w:r>
      <w:r w:rsidRPr="00E74A14">
        <w:rPr>
          <w:rFonts w:ascii="Times New Roman" w:eastAsia="Times New Roman" w:hAnsi="Times New Roman" w:cs="Times New Roman"/>
          <w:sz w:val="24"/>
          <w:szCs w:val="24"/>
        </w:rPr>
        <w:t xml:space="preserve"> The relationship between secondary forest age and </w:t>
      </w:r>
      <w:ins w:id="366" w:author="Phil" w:date="2016-04-21T15:09:00Z">
        <w:r w:rsidR="003975A9">
          <w:rPr>
            <w:rFonts w:ascii="Times New Roman" w:eastAsia="Times New Roman" w:hAnsi="Times New Roman" w:cs="Times New Roman"/>
            <w:sz w:val="24"/>
            <w:szCs w:val="24"/>
          </w:rPr>
          <w:t xml:space="preserve">(a) functional divergence and (b) </w:t>
        </w:r>
      </w:ins>
      <w:r w:rsidRPr="00E74A14">
        <w:rPr>
          <w:rFonts w:ascii="Times New Roman" w:eastAsia="Times New Roman" w:hAnsi="Times New Roman" w:cs="Times New Roman"/>
          <w:sz w:val="24"/>
          <w:szCs w:val="24"/>
        </w:rPr>
        <w:t xml:space="preserve">species richness in secondary forest relative to primary forest. The dotted black line represents the point at which </w:t>
      </w:r>
      <w:del w:id="367" w:author="Phil" w:date="2016-04-21T15:09:00Z">
        <w:r w:rsidRPr="00E74A14" w:rsidDel="003975A9">
          <w:rPr>
            <w:rFonts w:ascii="Times New Roman" w:eastAsia="Times New Roman" w:hAnsi="Times New Roman" w:cs="Times New Roman"/>
            <w:sz w:val="24"/>
            <w:szCs w:val="24"/>
          </w:rPr>
          <w:delText>species richness</w:delText>
        </w:r>
      </w:del>
      <w:ins w:id="368" w:author="Phil" w:date="2016-04-21T15:09:00Z">
        <w:r w:rsidR="003975A9">
          <w:rPr>
            <w:rFonts w:ascii="Times New Roman" w:eastAsia="Times New Roman" w:hAnsi="Times New Roman" w:cs="Times New Roman"/>
            <w:sz w:val="24"/>
            <w:szCs w:val="24"/>
          </w:rPr>
          <w:t>metrics are</w:t>
        </w:r>
      </w:ins>
      <w:r w:rsidRPr="00E74A14">
        <w:rPr>
          <w:rFonts w:ascii="Times New Roman" w:eastAsia="Times New Roman" w:hAnsi="Times New Roman" w:cs="Times New Roman"/>
          <w:sz w:val="24"/>
          <w:szCs w:val="24"/>
        </w:rPr>
        <w:t xml:space="preserve"> </w:t>
      </w:r>
      <w:del w:id="369" w:author="Phil" w:date="2016-04-21T15:09:00Z">
        <w:r w:rsidRPr="00E74A14" w:rsidDel="003975A9">
          <w:rPr>
            <w:rFonts w:ascii="Times New Roman" w:eastAsia="Times New Roman" w:hAnsi="Times New Roman" w:cs="Times New Roman"/>
            <w:sz w:val="24"/>
            <w:szCs w:val="24"/>
          </w:rPr>
          <w:delText xml:space="preserve">is </w:delText>
        </w:r>
      </w:del>
      <w:r w:rsidRPr="00E74A14">
        <w:rPr>
          <w:rFonts w:ascii="Times New Roman" w:eastAsia="Times New Roman" w:hAnsi="Times New Roman" w:cs="Times New Roman"/>
          <w:sz w:val="24"/>
          <w:szCs w:val="24"/>
        </w:rPr>
        <w:t>equal in secondary and primary forest sites</w:t>
      </w:r>
      <w:ins w:id="370" w:author="Phil" w:date="2016-04-21T15:09:00Z">
        <w:r w:rsidR="003975A9">
          <w:rPr>
            <w:rFonts w:ascii="Times New Roman" w:eastAsia="Times New Roman" w:hAnsi="Times New Roman" w:cs="Times New Roman"/>
            <w:sz w:val="24"/>
            <w:szCs w:val="24"/>
          </w:rPr>
          <w:t>. Solid lines represent predictions from models with the lowest AICc and grey shaded areas represent the 95% confidence intervals for these predictions.</w:t>
        </w:r>
      </w:ins>
    </w:p>
    <w:p w14:paraId="72661C40" w14:textId="14AC04BF" w:rsidR="005D2B11" w:rsidRPr="00E74A14" w:rsidRDefault="00B95B93" w:rsidP="00AC714A">
      <w:pPr>
        <w:spacing w:line="480" w:lineRule="auto"/>
        <w:jc w:val="both"/>
        <w:rPr>
          <w:sz w:val="24"/>
          <w:szCs w:val="24"/>
        </w:rPr>
      </w:pPr>
      <w:del w:id="371" w:author="Phil" w:date="2016-04-21T15:08:00Z">
        <w:r w:rsidRPr="00E74A14" w:rsidDel="003975A9">
          <w:rPr>
            <w:noProof/>
            <w:sz w:val="24"/>
            <w:szCs w:val="24"/>
            <w:lang w:val="en-GB" w:eastAsia="en-GB"/>
            <w:rPrChange w:id="372" w:author="Unknown">
              <w:rPr>
                <w:noProof/>
                <w:lang w:val="en-GB" w:eastAsia="en-GB"/>
              </w:rPr>
            </w:rPrChange>
          </w:rPr>
          <w:drawing>
            <wp:inline distT="0" distB="0" distL="0" distR="0" wp14:anchorId="4C2CA5C9" wp14:editId="1C790117">
              <wp:extent cx="5486411" cy="36576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es_richn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del>
      <w:ins w:id="373" w:author="Phil" w:date="2016-04-21T15:09:00Z">
        <w:r w:rsidR="003975A9">
          <w:rPr>
            <w:noProof/>
            <w:sz w:val="24"/>
            <w:szCs w:val="24"/>
            <w:lang w:val="en-GB" w:eastAsia="en-GB"/>
            <w:rPrChange w:id="374" w:author="Unknown">
              <w:rPr>
                <w:noProof/>
                <w:lang w:val="en-GB" w:eastAsia="en-GB"/>
              </w:rPr>
            </w:rPrChange>
          </w:rPr>
          <w:drawing>
            <wp:inline distT="0" distB="0" distL="0" distR="0" wp14:anchorId="263ECB83" wp14:editId="3166327D">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_models_abu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ins>
    </w:p>
    <w:p w14:paraId="014E8B6F" w14:textId="77777777" w:rsidR="005D2B11" w:rsidRPr="00E74A14" w:rsidRDefault="005D2B11" w:rsidP="00B55543">
      <w:pPr>
        <w:spacing w:line="480" w:lineRule="auto"/>
        <w:rPr>
          <w:sz w:val="24"/>
          <w:szCs w:val="24"/>
        </w:rPr>
      </w:pPr>
      <w:r w:rsidRPr="00E74A14">
        <w:rPr>
          <w:sz w:val="24"/>
          <w:szCs w:val="24"/>
        </w:rPr>
        <w:br w:type="page"/>
      </w:r>
    </w:p>
    <w:p w14:paraId="79B347C3" w14:textId="2175614F" w:rsidR="005D2B11" w:rsidRPr="00E74A14" w:rsidRDefault="005D2B11" w:rsidP="00B55543">
      <w:pPr>
        <w:spacing w:line="480" w:lineRule="auto"/>
        <w:jc w:val="both"/>
        <w:rPr>
          <w:rFonts w:ascii="Times New Roman" w:eastAsia="Times New Roman" w:hAnsi="Times New Roman" w:cs="Times New Roman"/>
          <w:sz w:val="24"/>
          <w:szCs w:val="24"/>
        </w:rPr>
      </w:pPr>
      <w:r w:rsidRPr="00E74A14">
        <w:rPr>
          <w:rFonts w:ascii="Times New Roman" w:eastAsia="Times New Roman" w:hAnsi="Times New Roman" w:cs="Times New Roman"/>
          <w:b/>
          <w:sz w:val="24"/>
          <w:szCs w:val="24"/>
        </w:rPr>
        <w:lastRenderedPageBreak/>
        <w:t xml:space="preserve">Fig. 3 </w:t>
      </w:r>
      <w:ins w:id="375" w:author="Phil" w:date="2016-04-21T15:41:00Z">
        <w:r w:rsidR="00E93C3D">
          <w:rPr>
            <w:rFonts w:ascii="Times New Roman" w:eastAsia="Times New Roman" w:hAnsi="Times New Roman" w:cs="Times New Roman"/>
            <w:sz w:val="24"/>
            <w:szCs w:val="24"/>
          </w:rPr>
          <w:t xml:space="preserve">Difference between secondary and primary forest site diversity for variables where the null model was considered most parsimonious. Dots represent mean differences between secondary and primary sites and error bars represent 95% confidence intervals. </w:t>
        </w:r>
      </w:ins>
      <w:ins w:id="376" w:author="Phil" w:date="2016-04-21T15:42:00Z">
        <w:r w:rsidR="00E93C3D">
          <w:rPr>
            <w:rFonts w:ascii="Times New Roman" w:eastAsia="Times New Roman" w:hAnsi="Times New Roman" w:cs="Times New Roman"/>
            <w:sz w:val="24"/>
            <w:szCs w:val="24"/>
          </w:rPr>
          <w:t xml:space="preserve">Only functional richness </w:t>
        </w:r>
      </w:ins>
      <w:ins w:id="377" w:author="Phil" w:date="2016-04-21T15:43:00Z">
        <w:r w:rsidR="00E93C3D">
          <w:rPr>
            <w:rFonts w:ascii="Times New Roman" w:eastAsia="Times New Roman" w:hAnsi="Times New Roman" w:cs="Times New Roman"/>
            <w:sz w:val="24"/>
            <w:szCs w:val="24"/>
          </w:rPr>
          <w:t xml:space="preserve">(FRic) </w:t>
        </w:r>
      </w:ins>
      <w:ins w:id="378" w:author="Phil" w:date="2016-04-21T15:42:00Z">
        <w:r w:rsidR="00E93C3D">
          <w:rPr>
            <w:rFonts w:ascii="Times New Roman" w:eastAsia="Times New Roman" w:hAnsi="Times New Roman" w:cs="Times New Roman"/>
            <w:sz w:val="24"/>
            <w:szCs w:val="24"/>
          </w:rPr>
          <w:t xml:space="preserve">was significantly different </w:t>
        </w:r>
      </w:ins>
      <w:ins w:id="379" w:author="Phil" w:date="2016-04-21T15:43:00Z">
        <w:r w:rsidR="00E93C3D">
          <w:rPr>
            <w:rFonts w:ascii="Times New Roman" w:eastAsia="Times New Roman" w:hAnsi="Times New Roman" w:cs="Times New Roman"/>
            <w:sz w:val="24"/>
            <w:szCs w:val="24"/>
          </w:rPr>
          <w:t>(P&lt;0.05)</w:t>
        </w:r>
      </w:ins>
      <w:ins w:id="380" w:author="Phil" w:date="2016-04-21T15:44:00Z">
        <w:r w:rsidR="00E93C3D">
          <w:rPr>
            <w:rFonts w:ascii="Times New Roman" w:eastAsia="Times New Roman" w:hAnsi="Times New Roman" w:cs="Times New Roman"/>
            <w:sz w:val="24"/>
            <w:szCs w:val="24"/>
          </w:rPr>
          <w:t>.</w:t>
        </w:r>
      </w:ins>
      <w:del w:id="381" w:author="Phil" w:date="2016-04-21T15:41:00Z">
        <w:r w:rsidRPr="00E74A14" w:rsidDel="00E93C3D">
          <w:rPr>
            <w:rFonts w:ascii="Times New Roman" w:eastAsia="Times New Roman" w:hAnsi="Times New Roman" w:cs="Times New Roman"/>
            <w:sz w:val="24"/>
            <w:szCs w:val="24"/>
          </w:rPr>
          <w:delText>T</w:delText>
        </w:r>
      </w:del>
      <w:del w:id="382" w:author="Phil" w:date="2016-04-21T15:42:00Z">
        <w:r w:rsidRPr="00E74A14" w:rsidDel="00E93C3D">
          <w:rPr>
            <w:rFonts w:ascii="Times New Roman" w:eastAsia="Times New Roman" w:hAnsi="Times New Roman" w:cs="Times New Roman"/>
            <w:sz w:val="24"/>
            <w:szCs w:val="24"/>
          </w:rPr>
          <w:delText>he relationship between secondary forest age and the proportion of forest specialists in secondary forest relative to primary forest. The dotted black line represents the point at which the proportion of forest specialists in the community is equal in secondary and primary forest sites</w:delText>
        </w:r>
      </w:del>
    </w:p>
    <w:p w14:paraId="0853E74C" w14:textId="013327E0" w:rsidR="005D2B11" w:rsidRPr="00AC714A" w:rsidRDefault="00B95B93" w:rsidP="00B55543">
      <w:pPr>
        <w:spacing w:line="480" w:lineRule="auto"/>
        <w:jc w:val="both"/>
        <w:rPr>
          <w:sz w:val="24"/>
          <w:szCs w:val="24"/>
        </w:rPr>
      </w:pPr>
      <w:del w:id="383" w:author="Phil" w:date="2016-04-21T15:10:00Z">
        <w:r w:rsidRPr="00E74A14" w:rsidDel="003975A9">
          <w:rPr>
            <w:noProof/>
            <w:sz w:val="24"/>
            <w:szCs w:val="24"/>
            <w:lang w:val="en-GB" w:eastAsia="en-GB"/>
            <w:rPrChange w:id="384" w:author="Unknown">
              <w:rPr>
                <w:noProof/>
                <w:lang w:val="en-GB" w:eastAsia="en-GB"/>
              </w:rPr>
            </w:rPrChange>
          </w:rPr>
          <w:drawing>
            <wp:inline distT="0" distB="0" distL="0" distR="0" wp14:anchorId="081920C9" wp14:editId="5A0449CC">
              <wp:extent cx="5486411" cy="36576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st_specialist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del>
      <w:ins w:id="385" w:author="Phil" w:date="2016-04-21T15:11:00Z">
        <w:r w:rsidR="003975A9">
          <w:rPr>
            <w:noProof/>
            <w:sz w:val="24"/>
            <w:szCs w:val="24"/>
            <w:lang w:val="en-GB" w:eastAsia="en-GB"/>
            <w:rPrChange w:id="386" w:author="Unknown">
              <w:rPr>
                <w:noProof/>
                <w:lang w:val="en-GB" w:eastAsia="en-GB"/>
              </w:rPr>
            </w:rPrChange>
          </w:rPr>
          <w:drawing>
            <wp:inline distT="0" distB="0" distL="0" distR="0" wp14:anchorId="228D7818" wp14:editId="7A5CDC82">
              <wp:extent cx="5486411" cy="54864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ll_models_abu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11" cy="5486411"/>
                      </a:xfrm>
                      <a:prstGeom prst="rect">
                        <a:avLst/>
                      </a:prstGeom>
                    </pic:spPr>
                  </pic:pic>
                </a:graphicData>
              </a:graphic>
            </wp:inline>
          </w:drawing>
        </w:r>
      </w:ins>
    </w:p>
    <w:p w14:paraId="7F404BDA" w14:textId="7479A461" w:rsidR="005D2B11" w:rsidRPr="00E74A14" w:rsidRDefault="005D2B11" w:rsidP="00B55543">
      <w:pPr>
        <w:spacing w:line="480" w:lineRule="auto"/>
        <w:rPr>
          <w:rFonts w:ascii="Times New Roman" w:eastAsia="Times New Roman" w:hAnsi="Times New Roman" w:cs="Times New Roman"/>
          <w:b/>
          <w:sz w:val="24"/>
          <w:szCs w:val="24"/>
        </w:rPr>
      </w:pPr>
      <w:r w:rsidRPr="00E74A14">
        <w:rPr>
          <w:rFonts w:ascii="Times New Roman" w:eastAsia="Times New Roman" w:hAnsi="Times New Roman" w:cs="Times New Roman"/>
          <w:b/>
          <w:sz w:val="24"/>
          <w:szCs w:val="24"/>
        </w:rPr>
        <w:br w:type="page"/>
      </w:r>
    </w:p>
    <w:p w14:paraId="43901BF1" w14:textId="68D3C7E2" w:rsidR="00B95B93" w:rsidRPr="00E74A14" w:rsidDel="00C50C6B" w:rsidRDefault="005D2B11" w:rsidP="00B55543">
      <w:pPr>
        <w:spacing w:line="480" w:lineRule="auto"/>
        <w:jc w:val="both"/>
        <w:rPr>
          <w:del w:id="387" w:author="Phil" w:date="2016-04-21T15:35:00Z"/>
          <w:rFonts w:ascii="Times New Roman" w:eastAsia="Times New Roman" w:hAnsi="Times New Roman" w:cs="Times New Roman"/>
          <w:sz w:val="24"/>
          <w:szCs w:val="24"/>
        </w:rPr>
      </w:pPr>
      <w:del w:id="388" w:author="Phil" w:date="2016-04-21T15:35:00Z">
        <w:r w:rsidRPr="00E74A14" w:rsidDel="00C50C6B">
          <w:rPr>
            <w:rFonts w:ascii="Times New Roman" w:eastAsia="Times New Roman" w:hAnsi="Times New Roman" w:cs="Times New Roman"/>
            <w:b/>
            <w:sz w:val="24"/>
            <w:szCs w:val="24"/>
          </w:rPr>
          <w:lastRenderedPageBreak/>
          <w:delText xml:space="preserve">Fig. </w:delText>
        </w:r>
        <w:r w:rsidR="007157AF" w:rsidRPr="00E74A14" w:rsidDel="00C50C6B">
          <w:rPr>
            <w:rFonts w:ascii="Times New Roman" w:eastAsia="Times New Roman" w:hAnsi="Times New Roman" w:cs="Times New Roman"/>
            <w:b/>
            <w:sz w:val="24"/>
            <w:szCs w:val="24"/>
          </w:rPr>
          <w:delText>4</w:delText>
        </w:r>
        <w:r w:rsidRPr="00E74A14" w:rsidDel="00C50C6B">
          <w:rPr>
            <w:rFonts w:ascii="Times New Roman" w:eastAsia="Times New Roman" w:hAnsi="Times New Roman" w:cs="Times New Roman"/>
            <w:sz w:val="24"/>
            <w:szCs w:val="24"/>
          </w:rPr>
          <w:delText xml:space="preserve"> The relationship between secondary forest age and functional evenness in secondary forest relative to primary forest. The dotted black line represents the point at which functional evenness is equal in secondary and primary forest sites</w:delText>
        </w:r>
      </w:del>
    </w:p>
    <w:p w14:paraId="1FC0AF1C" w14:textId="116AC554" w:rsidR="004D19A5" w:rsidRPr="00E74A14" w:rsidDel="00C50C6B" w:rsidRDefault="00BA76D5" w:rsidP="00B55543">
      <w:pPr>
        <w:spacing w:line="480" w:lineRule="auto"/>
        <w:rPr>
          <w:del w:id="389" w:author="Phil" w:date="2016-04-21T15:35:00Z"/>
          <w:sz w:val="24"/>
          <w:szCs w:val="24"/>
        </w:rPr>
      </w:pPr>
      <w:del w:id="390" w:author="Phil" w:date="2016-04-21T15:35:00Z">
        <w:r w:rsidRPr="00E74A14" w:rsidDel="00C50C6B">
          <w:rPr>
            <w:noProof/>
            <w:sz w:val="24"/>
            <w:szCs w:val="24"/>
            <w:lang w:val="en-GB" w:eastAsia="en-GB"/>
            <w:rPrChange w:id="391" w:author="Unknown">
              <w:rPr>
                <w:noProof/>
                <w:lang w:val="en-GB" w:eastAsia="en-GB"/>
              </w:rPr>
            </w:rPrChange>
          </w:rPr>
          <w:drawing>
            <wp:inline distT="0" distB="0" distL="0" distR="0" wp14:anchorId="5B6EF911" wp14:editId="4B55E641">
              <wp:extent cx="5486411" cy="3657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_ev.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del>
    </w:p>
    <w:p w14:paraId="37C46451" w14:textId="426232DF" w:rsidR="002B254F" w:rsidRPr="00E74A14" w:rsidDel="00C50C6B" w:rsidRDefault="002B254F">
      <w:pPr>
        <w:rPr>
          <w:del w:id="392" w:author="Phil" w:date="2016-04-21T15:35:00Z"/>
          <w:sz w:val="24"/>
          <w:szCs w:val="24"/>
        </w:rPr>
      </w:pPr>
      <w:del w:id="393" w:author="Phil" w:date="2016-04-21T15:35:00Z">
        <w:r w:rsidRPr="00E74A14" w:rsidDel="00C50C6B">
          <w:rPr>
            <w:sz w:val="24"/>
            <w:szCs w:val="24"/>
          </w:rPr>
          <w:br w:type="page"/>
        </w:r>
      </w:del>
    </w:p>
    <w:p w14:paraId="36FC8985" w14:textId="77777777" w:rsidR="002B254F" w:rsidRPr="00E74A14" w:rsidRDefault="002B254F" w:rsidP="002B254F">
      <w:pPr>
        <w:spacing w:line="480" w:lineRule="auto"/>
        <w:rPr>
          <w:sz w:val="24"/>
          <w:szCs w:val="24"/>
        </w:rPr>
      </w:pPr>
      <w:r w:rsidRPr="00E74A14">
        <w:rPr>
          <w:rFonts w:ascii="Times New Roman" w:eastAsia="Times New Roman" w:hAnsi="Times New Roman" w:cs="Times New Roman"/>
          <w:b/>
          <w:sz w:val="24"/>
          <w:szCs w:val="24"/>
        </w:rPr>
        <w:t>Tables</w:t>
      </w:r>
    </w:p>
    <w:p w14:paraId="1134861E" w14:textId="77777777" w:rsidR="002B254F" w:rsidRPr="00E74A14" w:rsidRDefault="002B254F" w:rsidP="002B254F">
      <w:pPr>
        <w:spacing w:line="480" w:lineRule="auto"/>
        <w:jc w:val="both"/>
        <w:rPr>
          <w:sz w:val="24"/>
          <w:szCs w:val="24"/>
        </w:rPr>
      </w:pPr>
      <w:r w:rsidRPr="00E74A14">
        <w:rPr>
          <w:rFonts w:ascii="Times New Roman" w:eastAsia="Times New Roman" w:hAnsi="Times New Roman" w:cs="Times New Roman"/>
          <w:b/>
          <w:sz w:val="24"/>
          <w:szCs w:val="24"/>
        </w:rPr>
        <w:t>Table 1</w:t>
      </w:r>
      <w:r w:rsidRPr="00E74A14">
        <w:rPr>
          <w:rFonts w:ascii="Times New Roman" w:eastAsia="Times New Roman" w:hAnsi="Times New Roman" w:cs="Times New Roman"/>
          <w:sz w:val="24"/>
          <w:szCs w:val="24"/>
        </w:rPr>
        <w:t xml:space="preserve"> Studies from which avian community composition data were extracted, with location recorded at a country level and the age of secondary forest sites (measured as the number of years since disturbance) in each study</w:t>
      </w:r>
    </w:p>
    <w:tbl>
      <w:tblPr>
        <w:tblStyle w:val="a"/>
        <w:tblW w:w="93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850"/>
        <w:gridCol w:w="1680"/>
        <w:gridCol w:w="1770"/>
      </w:tblGrid>
      <w:tr w:rsidR="002B254F" w:rsidRPr="00E74A14" w14:paraId="5AF78FAB" w14:textId="77777777" w:rsidTr="007B3AF8">
        <w:tc>
          <w:tcPr>
            <w:tcW w:w="5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09D55D"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b/>
                <w:sz w:val="24"/>
                <w:szCs w:val="24"/>
              </w:rPr>
              <w:t>Reference</w:t>
            </w:r>
          </w:p>
        </w:tc>
        <w:tc>
          <w:tcPr>
            <w:tcW w:w="16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4B078F"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b/>
                <w:sz w:val="24"/>
                <w:szCs w:val="24"/>
              </w:rPr>
              <w:t>Location of forest sites</w:t>
            </w:r>
          </w:p>
        </w:tc>
        <w:tc>
          <w:tcPr>
            <w:tcW w:w="17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6DCA52"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b/>
                <w:sz w:val="24"/>
                <w:szCs w:val="24"/>
              </w:rPr>
              <w:t>Age of secondary forest site(s) / years</w:t>
            </w:r>
          </w:p>
        </w:tc>
      </w:tr>
      <w:tr w:rsidR="002B254F" w:rsidRPr="00E74A14" w14:paraId="0FFCE99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4F71D4"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Andrade GI, Rubio-Torgler H (1994) Sustainable Use of the Tropical Rain Forest: Evidence from the Avifauna in a Shifting-Cultivation Habitat Mosaic in the Colombian Amazon. Conserv Biol 8:545–554. doi: 10.1046/j.1523-1739.1994.08020545.x</w:t>
            </w:r>
          </w:p>
        </w:tc>
        <w:tc>
          <w:tcPr>
            <w:tcW w:w="1680" w:type="dxa"/>
            <w:tcBorders>
              <w:bottom w:val="single" w:sz="8" w:space="0" w:color="000000"/>
              <w:right w:val="single" w:sz="8" w:space="0" w:color="000000"/>
            </w:tcBorders>
            <w:tcMar>
              <w:top w:w="100" w:type="dxa"/>
              <w:left w:w="100" w:type="dxa"/>
              <w:bottom w:w="100" w:type="dxa"/>
              <w:right w:w="100" w:type="dxa"/>
            </w:tcMar>
          </w:tcPr>
          <w:p w14:paraId="10CEC2A3"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Colombia</w:t>
            </w:r>
          </w:p>
        </w:tc>
        <w:tc>
          <w:tcPr>
            <w:tcW w:w="1770" w:type="dxa"/>
            <w:tcBorders>
              <w:bottom w:val="single" w:sz="8" w:space="0" w:color="000000"/>
              <w:right w:val="single" w:sz="8" w:space="0" w:color="000000"/>
            </w:tcBorders>
            <w:tcMar>
              <w:top w:w="100" w:type="dxa"/>
              <w:left w:w="100" w:type="dxa"/>
              <w:bottom w:w="100" w:type="dxa"/>
              <w:right w:w="100" w:type="dxa"/>
            </w:tcMar>
          </w:tcPr>
          <w:p w14:paraId="670D9AEA"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3, 11.5</w:t>
            </w:r>
          </w:p>
        </w:tc>
      </w:tr>
      <w:tr w:rsidR="002B254F" w:rsidRPr="00E74A14" w14:paraId="3111CF76"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99EC84"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Banks-Leite C, Ewers RM, Metzger JP (2012) Unraveling the drivers of community dissimilarity and species extinction in fragmented landscapes. Ecology 93:2560–2569.</w:t>
            </w:r>
          </w:p>
        </w:tc>
        <w:tc>
          <w:tcPr>
            <w:tcW w:w="1680" w:type="dxa"/>
            <w:tcBorders>
              <w:bottom w:val="single" w:sz="8" w:space="0" w:color="000000"/>
              <w:right w:val="single" w:sz="8" w:space="0" w:color="000000"/>
            </w:tcBorders>
            <w:tcMar>
              <w:top w:w="100" w:type="dxa"/>
              <w:left w:w="100" w:type="dxa"/>
              <w:bottom w:w="100" w:type="dxa"/>
              <w:right w:w="100" w:type="dxa"/>
            </w:tcMar>
          </w:tcPr>
          <w:p w14:paraId="501379AA"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162F5663"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50</w:t>
            </w:r>
          </w:p>
        </w:tc>
      </w:tr>
      <w:tr w:rsidR="002B254F" w:rsidRPr="00E74A14" w14:paraId="5AF09D6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509DE3"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Barlow J, Mestre LAM, Gardner TA, Peres CA (2007) The value of primary, secondary and plantation forests for Amazonian birds. Biol Conserv 136:212 – 231. doi: http://dx.doi.org/10.1016/j.biocon.2006.11.021</w:t>
            </w:r>
          </w:p>
        </w:tc>
        <w:tc>
          <w:tcPr>
            <w:tcW w:w="1680" w:type="dxa"/>
            <w:tcBorders>
              <w:bottom w:val="single" w:sz="8" w:space="0" w:color="000000"/>
              <w:right w:val="single" w:sz="8" w:space="0" w:color="000000"/>
            </w:tcBorders>
            <w:tcMar>
              <w:top w:w="100" w:type="dxa"/>
              <w:left w:w="100" w:type="dxa"/>
              <w:bottom w:w="100" w:type="dxa"/>
              <w:right w:w="100" w:type="dxa"/>
            </w:tcMar>
          </w:tcPr>
          <w:p w14:paraId="16C5D3E6"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3E5EEE81"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16.5</w:t>
            </w:r>
          </w:p>
        </w:tc>
      </w:tr>
      <w:tr w:rsidR="002B254F" w:rsidRPr="00E74A14" w14:paraId="7E9D96DB"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D48B9B"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lastRenderedPageBreak/>
              <w:t>Becker CD, Agreda A Bird community differences in mature and second growth Garua forest in Machalilla National Park, Ecuador. Ornitol Neotropical 16:297–319.</w:t>
            </w:r>
          </w:p>
        </w:tc>
        <w:tc>
          <w:tcPr>
            <w:tcW w:w="1680" w:type="dxa"/>
            <w:tcBorders>
              <w:bottom w:val="single" w:sz="8" w:space="0" w:color="000000"/>
              <w:right w:val="single" w:sz="8" w:space="0" w:color="000000"/>
            </w:tcBorders>
            <w:tcMar>
              <w:top w:w="100" w:type="dxa"/>
              <w:left w:w="100" w:type="dxa"/>
              <w:bottom w:w="100" w:type="dxa"/>
              <w:right w:w="100" w:type="dxa"/>
            </w:tcMar>
          </w:tcPr>
          <w:p w14:paraId="03FCA2D0"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0DFEAF73"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17.5</w:t>
            </w:r>
          </w:p>
        </w:tc>
      </w:tr>
      <w:tr w:rsidR="002B254F" w:rsidRPr="00E74A14" w14:paraId="6C047112"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B145B8"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Becker CD, Loughin TM, Santander T (2008) Identifying forest-obligate birds in tropical moist cloud forest of Andean Ecuador. J Field Ornithol 79:229–244. doi: 10.1111/j.1557-9263.2008.00184.x</w:t>
            </w:r>
          </w:p>
        </w:tc>
        <w:tc>
          <w:tcPr>
            <w:tcW w:w="1680" w:type="dxa"/>
            <w:tcBorders>
              <w:bottom w:val="single" w:sz="8" w:space="0" w:color="000000"/>
              <w:right w:val="single" w:sz="8" w:space="0" w:color="000000"/>
            </w:tcBorders>
            <w:tcMar>
              <w:top w:w="100" w:type="dxa"/>
              <w:left w:w="100" w:type="dxa"/>
              <w:bottom w:w="100" w:type="dxa"/>
              <w:right w:w="100" w:type="dxa"/>
            </w:tcMar>
          </w:tcPr>
          <w:p w14:paraId="71CC8EEA"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4F939693"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17.5, 17.5, 40</w:t>
            </w:r>
          </w:p>
        </w:tc>
      </w:tr>
      <w:tr w:rsidR="002B254F" w:rsidRPr="00E74A14" w14:paraId="128047A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72C06B"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Blake JG, Loiselle BA (2001) Bird assemblages in second-growth and old-growth forests, Costa Rica: Perspectives from mist nets and point counts. The Auk 118:304–326. doi: 10.1642/0004-8038(2001)118[0304:BAISGA]2.0.CO;2</w:t>
            </w:r>
          </w:p>
        </w:tc>
        <w:tc>
          <w:tcPr>
            <w:tcW w:w="1680" w:type="dxa"/>
            <w:tcBorders>
              <w:bottom w:val="single" w:sz="8" w:space="0" w:color="000000"/>
              <w:right w:val="single" w:sz="8" w:space="0" w:color="000000"/>
            </w:tcBorders>
            <w:tcMar>
              <w:top w:w="100" w:type="dxa"/>
              <w:left w:w="100" w:type="dxa"/>
              <w:bottom w:w="100" w:type="dxa"/>
              <w:right w:w="100" w:type="dxa"/>
            </w:tcMar>
          </w:tcPr>
          <w:p w14:paraId="2A4C8C88"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Costa Rica</w:t>
            </w:r>
          </w:p>
        </w:tc>
        <w:tc>
          <w:tcPr>
            <w:tcW w:w="1770" w:type="dxa"/>
            <w:tcBorders>
              <w:bottom w:val="single" w:sz="8" w:space="0" w:color="000000"/>
              <w:right w:val="single" w:sz="8" w:space="0" w:color="000000"/>
            </w:tcBorders>
            <w:tcMar>
              <w:top w:w="100" w:type="dxa"/>
              <w:left w:w="100" w:type="dxa"/>
              <w:bottom w:w="100" w:type="dxa"/>
              <w:right w:w="100" w:type="dxa"/>
            </w:tcMar>
          </w:tcPr>
          <w:p w14:paraId="55B81812"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5, 27.5</w:t>
            </w:r>
          </w:p>
        </w:tc>
      </w:tr>
      <w:tr w:rsidR="002B254F" w:rsidRPr="00E74A14" w14:paraId="0D29E98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491952"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Borges SH (2007) Bird assemblages in secondary forests developing after slash-and-burn agriculture in the Brazilian Amazon. J Trop Ecol 23:469–477. doi: 10.1017/S0266467407004105</w:t>
            </w:r>
          </w:p>
        </w:tc>
        <w:tc>
          <w:tcPr>
            <w:tcW w:w="1680" w:type="dxa"/>
            <w:tcBorders>
              <w:bottom w:val="single" w:sz="8" w:space="0" w:color="000000"/>
              <w:right w:val="single" w:sz="8" w:space="0" w:color="000000"/>
            </w:tcBorders>
            <w:tcMar>
              <w:top w:w="100" w:type="dxa"/>
              <w:left w:w="100" w:type="dxa"/>
              <w:bottom w:w="100" w:type="dxa"/>
              <w:right w:w="100" w:type="dxa"/>
            </w:tcMar>
          </w:tcPr>
          <w:p w14:paraId="355D4837"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56A82F42"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4.5, 11, 27.5</w:t>
            </w:r>
          </w:p>
        </w:tc>
      </w:tr>
      <w:tr w:rsidR="002B254F" w:rsidRPr="00E74A14" w14:paraId="58718018"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F148EC"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Dallimer M, Parnell M, Bicknell JE, Melo M (2012) The importance of novel and agricultural habitats for the avifauna of an oceanic island. J Nat Conserv 20:191–199. doi: 10.1016/j.jnc.2012.04.001</w:t>
            </w:r>
          </w:p>
        </w:tc>
        <w:tc>
          <w:tcPr>
            <w:tcW w:w="1680" w:type="dxa"/>
            <w:tcBorders>
              <w:bottom w:val="single" w:sz="8" w:space="0" w:color="000000"/>
              <w:right w:val="single" w:sz="8" w:space="0" w:color="000000"/>
            </w:tcBorders>
            <w:tcMar>
              <w:top w:w="100" w:type="dxa"/>
              <w:left w:w="100" w:type="dxa"/>
              <w:bottom w:w="100" w:type="dxa"/>
              <w:right w:w="100" w:type="dxa"/>
            </w:tcMar>
          </w:tcPr>
          <w:p w14:paraId="12874DE5"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São Tomé and Príncipe</w:t>
            </w:r>
          </w:p>
        </w:tc>
        <w:tc>
          <w:tcPr>
            <w:tcW w:w="1770" w:type="dxa"/>
            <w:tcBorders>
              <w:bottom w:val="single" w:sz="8" w:space="0" w:color="000000"/>
              <w:right w:val="single" w:sz="8" w:space="0" w:color="000000"/>
            </w:tcBorders>
            <w:tcMar>
              <w:top w:w="100" w:type="dxa"/>
              <w:left w:w="100" w:type="dxa"/>
              <w:bottom w:w="100" w:type="dxa"/>
              <w:right w:w="100" w:type="dxa"/>
            </w:tcMar>
          </w:tcPr>
          <w:p w14:paraId="6BC3FA98"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5</w:t>
            </w:r>
          </w:p>
        </w:tc>
      </w:tr>
      <w:tr w:rsidR="002B254F" w:rsidRPr="00E74A14" w14:paraId="503CF95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4C01B2"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lastRenderedPageBreak/>
              <w:t>Dawson J, Turner C, Pileng O, et al Bird communities of the lower Waria Valley, Morobe Province, Papua New Guinea: a comparison between habitat types. Trop Conserv Sci 4:317–348.</w:t>
            </w:r>
          </w:p>
        </w:tc>
        <w:tc>
          <w:tcPr>
            <w:tcW w:w="1680" w:type="dxa"/>
            <w:tcBorders>
              <w:bottom w:val="single" w:sz="8" w:space="0" w:color="000000"/>
              <w:right w:val="single" w:sz="8" w:space="0" w:color="000000"/>
            </w:tcBorders>
            <w:tcMar>
              <w:top w:w="100" w:type="dxa"/>
              <w:left w:w="100" w:type="dxa"/>
              <w:bottom w:w="100" w:type="dxa"/>
              <w:right w:w="100" w:type="dxa"/>
            </w:tcMar>
          </w:tcPr>
          <w:p w14:paraId="1FE9CF80"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67CA2010"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20</w:t>
            </w:r>
          </w:p>
        </w:tc>
      </w:tr>
      <w:tr w:rsidR="002B254F" w:rsidRPr="00E74A14" w14:paraId="71E3A69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36CEFB"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De Lima RF, Dallimer M, Atkinson PW, Barlow J (2013) Biodiversity and land-use change: understanding the complex responses of an endemic-rich bird assemblage. Divers Distrib 19:411–422. doi: 10.1111/ddi.12015</w:t>
            </w:r>
          </w:p>
        </w:tc>
        <w:tc>
          <w:tcPr>
            <w:tcW w:w="1680" w:type="dxa"/>
            <w:tcBorders>
              <w:bottom w:val="single" w:sz="8" w:space="0" w:color="000000"/>
              <w:right w:val="single" w:sz="8" w:space="0" w:color="000000"/>
            </w:tcBorders>
            <w:tcMar>
              <w:top w:w="100" w:type="dxa"/>
              <w:left w:w="100" w:type="dxa"/>
              <w:bottom w:w="100" w:type="dxa"/>
              <w:right w:w="100" w:type="dxa"/>
            </w:tcMar>
          </w:tcPr>
          <w:p w14:paraId="27AF527F"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São Tomé and Príncipe</w:t>
            </w:r>
          </w:p>
        </w:tc>
        <w:tc>
          <w:tcPr>
            <w:tcW w:w="1770" w:type="dxa"/>
            <w:tcBorders>
              <w:bottom w:val="single" w:sz="8" w:space="0" w:color="000000"/>
              <w:right w:val="single" w:sz="8" w:space="0" w:color="000000"/>
            </w:tcBorders>
            <w:tcMar>
              <w:top w:w="100" w:type="dxa"/>
              <w:left w:w="100" w:type="dxa"/>
              <w:bottom w:w="100" w:type="dxa"/>
              <w:right w:w="100" w:type="dxa"/>
            </w:tcMar>
          </w:tcPr>
          <w:p w14:paraId="0BFC876A"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50</w:t>
            </w:r>
          </w:p>
        </w:tc>
      </w:tr>
      <w:tr w:rsidR="002B254F" w:rsidRPr="00E74A14" w14:paraId="4DD5A2F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7B4B85"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Hutto RL (1989) The Effect of Habitat Alteration on Migratory Land Birds in a West Mexican Tropical Deciduous Forest: A Conservation Perspective. Conserv Biol 3:138–148. doi: 10.1111/j.1523-1739.1989.tb00066.x</w:t>
            </w:r>
          </w:p>
        </w:tc>
        <w:tc>
          <w:tcPr>
            <w:tcW w:w="1680" w:type="dxa"/>
            <w:tcBorders>
              <w:bottom w:val="single" w:sz="8" w:space="0" w:color="000000"/>
              <w:right w:val="single" w:sz="8" w:space="0" w:color="000000"/>
            </w:tcBorders>
            <w:tcMar>
              <w:top w:w="100" w:type="dxa"/>
              <w:left w:w="100" w:type="dxa"/>
              <w:bottom w:w="100" w:type="dxa"/>
              <w:right w:w="100" w:type="dxa"/>
            </w:tcMar>
          </w:tcPr>
          <w:p w14:paraId="260D049C"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Mexico</w:t>
            </w:r>
          </w:p>
        </w:tc>
        <w:tc>
          <w:tcPr>
            <w:tcW w:w="1770" w:type="dxa"/>
            <w:tcBorders>
              <w:bottom w:val="single" w:sz="8" w:space="0" w:color="000000"/>
              <w:right w:val="single" w:sz="8" w:space="0" w:color="000000"/>
            </w:tcBorders>
            <w:tcMar>
              <w:top w:w="100" w:type="dxa"/>
              <w:left w:w="100" w:type="dxa"/>
              <w:bottom w:w="100" w:type="dxa"/>
              <w:right w:w="100" w:type="dxa"/>
            </w:tcMar>
          </w:tcPr>
          <w:p w14:paraId="5C769F99"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2, 5</w:t>
            </w:r>
          </w:p>
        </w:tc>
      </w:tr>
      <w:tr w:rsidR="002B254F" w:rsidRPr="00E74A14" w14:paraId="37EFB5E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DAF87D"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Johns AD (1991) Responses of Amazonian rain forest birds to habitat modification. J Trop Ecol 7:417–437. doi: 10.1017/S0266467400005812</w:t>
            </w:r>
          </w:p>
        </w:tc>
        <w:tc>
          <w:tcPr>
            <w:tcW w:w="1680" w:type="dxa"/>
            <w:tcBorders>
              <w:bottom w:val="single" w:sz="8" w:space="0" w:color="000000"/>
              <w:right w:val="single" w:sz="8" w:space="0" w:color="000000"/>
            </w:tcBorders>
            <w:tcMar>
              <w:top w:w="100" w:type="dxa"/>
              <w:left w:w="100" w:type="dxa"/>
              <w:bottom w:w="100" w:type="dxa"/>
              <w:right w:w="100" w:type="dxa"/>
            </w:tcMar>
          </w:tcPr>
          <w:p w14:paraId="467BA3CF"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10481238"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1</w:t>
            </w:r>
          </w:p>
        </w:tc>
      </w:tr>
      <w:tr w:rsidR="002B254F" w:rsidRPr="00E74A14" w14:paraId="78B476F5"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22244E"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Maas B, Putra DD, Waltert M, et al (2009) Six years of habitat modification in a tropical rainforest margin of Indonesia do not affect bird diversity but endemic forest species. Biol Conserv 142:2665–2671. doi: 10.1016/j.biocon.2009.06.018</w:t>
            </w:r>
          </w:p>
        </w:tc>
        <w:tc>
          <w:tcPr>
            <w:tcW w:w="1680" w:type="dxa"/>
            <w:tcBorders>
              <w:bottom w:val="single" w:sz="8" w:space="0" w:color="000000"/>
              <w:right w:val="single" w:sz="8" w:space="0" w:color="000000"/>
            </w:tcBorders>
            <w:tcMar>
              <w:top w:w="100" w:type="dxa"/>
              <w:left w:w="100" w:type="dxa"/>
              <w:bottom w:w="100" w:type="dxa"/>
              <w:right w:w="100" w:type="dxa"/>
            </w:tcMar>
          </w:tcPr>
          <w:p w14:paraId="72D77F74"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50416B0B"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3.5, 4, 5.5</w:t>
            </w:r>
          </w:p>
        </w:tc>
      </w:tr>
      <w:tr w:rsidR="002B254F" w:rsidRPr="00E74A14" w14:paraId="69CCBA39"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449FC6"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lastRenderedPageBreak/>
              <w:t>Mallari NAD, Collar NJ, Lee DC, et al (2011) Population densities of understorey birds across a habitat gradient in Palawan, Philippines: implications for conservation. Oryx 45:234–242. doi: 10.1017/S0030605310001031</w:t>
            </w:r>
          </w:p>
        </w:tc>
        <w:tc>
          <w:tcPr>
            <w:tcW w:w="1680" w:type="dxa"/>
            <w:tcBorders>
              <w:bottom w:val="single" w:sz="8" w:space="0" w:color="000000"/>
              <w:right w:val="single" w:sz="8" w:space="0" w:color="000000"/>
            </w:tcBorders>
            <w:tcMar>
              <w:top w:w="100" w:type="dxa"/>
              <w:left w:w="100" w:type="dxa"/>
              <w:bottom w:w="100" w:type="dxa"/>
              <w:right w:w="100" w:type="dxa"/>
            </w:tcMar>
          </w:tcPr>
          <w:p w14:paraId="69B231B0"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Philippines</w:t>
            </w:r>
          </w:p>
        </w:tc>
        <w:tc>
          <w:tcPr>
            <w:tcW w:w="1770" w:type="dxa"/>
            <w:tcBorders>
              <w:bottom w:val="single" w:sz="8" w:space="0" w:color="000000"/>
              <w:right w:val="single" w:sz="8" w:space="0" w:color="000000"/>
            </w:tcBorders>
            <w:tcMar>
              <w:top w:w="100" w:type="dxa"/>
              <w:left w:w="100" w:type="dxa"/>
              <w:bottom w:w="100" w:type="dxa"/>
              <w:right w:w="100" w:type="dxa"/>
            </w:tcMar>
          </w:tcPr>
          <w:p w14:paraId="74292711"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10, 30</w:t>
            </w:r>
          </w:p>
        </w:tc>
      </w:tr>
      <w:tr w:rsidR="002B254F" w:rsidRPr="00E74A14" w14:paraId="120A541E"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111111"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Marsden SJ, Symes CT, Mack AL (2006) The response of a New Guinean avifauna to conversion of forest to small-scale agriculture. Ibis 148:629–640. doi: 10.1111/j.1474-919X.2006.00577.x</w:t>
            </w:r>
          </w:p>
        </w:tc>
        <w:tc>
          <w:tcPr>
            <w:tcW w:w="1680" w:type="dxa"/>
            <w:tcBorders>
              <w:bottom w:val="single" w:sz="8" w:space="0" w:color="000000"/>
              <w:right w:val="single" w:sz="8" w:space="0" w:color="000000"/>
            </w:tcBorders>
            <w:tcMar>
              <w:top w:w="100" w:type="dxa"/>
              <w:left w:w="100" w:type="dxa"/>
              <w:bottom w:w="100" w:type="dxa"/>
              <w:right w:w="100" w:type="dxa"/>
            </w:tcMar>
          </w:tcPr>
          <w:p w14:paraId="1FC8BCC1"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72FDEA16"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5, 14</w:t>
            </w:r>
          </w:p>
        </w:tc>
      </w:tr>
      <w:tr w:rsidR="002B254F" w:rsidRPr="00E74A14" w14:paraId="1B16B9B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49BB9F"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Mulwa RK, Böhning-Gaese K, Schleuning M (2012) High Bird Species Diversity in Structurally Heterogeneous Farmland in Western Kenya. Biotropica 44:801–809. doi: 10.1111/j.1744-7429.2012.00877.x</w:t>
            </w:r>
          </w:p>
        </w:tc>
        <w:tc>
          <w:tcPr>
            <w:tcW w:w="1680" w:type="dxa"/>
            <w:tcBorders>
              <w:bottom w:val="single" w:sz="8" w:space="0" w:color="000000"/>
              <w:right w:val="single" w:sz="8" w:space="0" w:color="000000"/>
            </w:tcBorders>
            <w:tcMar>
              <w:top w:w="100" w:type="dxa"/>
              <w:left w:w="100" w:type="dxa"/>
              <w:bottom w:w="100" w:type="dxa"/>
              <w:right w:w="100" w:type="dxa"/>
            </w:tcMar>
          </w:tcPr>
          <w:p w14:paraId="74AF897E"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Kenya</w:t>
            </w:r>
          </w:p>
        </w:tc>
        <w:tc>
          <w:tcPr>
            <w:tcW w:w="1770" w:type="dxa"/>
            <w:tcBorders>
              <w:bottom w:val="single" w:sz="8" w:space="0" w:color="000000"/>
              <w:right w:val="single" w:sz="8" w:space="0" w:color="000000"/>
            </w:tcBorders>
            <w:tcMar>
              <w:top w:w="100" w:type="dxa"/>
              <w:left w:w="100" w:type="dxa"/>
              <w:bottom w:w="100" w:type="dxa"/>
              <w:right w:w="100" w:type="dxa"/>
            </w:tcMar>
          </w:tcPr>
          <w:p w14:paraId="0D3A9299"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50</w:t>
            </w:r>
          </w:p>
        </w:tc>
      </w:tr>
      <w:tr w:rsidR="002B254F" w:rsidRPr="00E74A14" w14:paraId="412DE34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E096C6"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Naidoo R (2004) Species richness and community composition of songbirds in a tropical forest-agricultural landscape. Anim Conserv 7:93–105. doi: 10.1017/S1367943003001185</w:t>
            </w:r>
          </w:p>
        </w:tc>
        <w:tc>
          <w:tcPr>
            <w:tcW w:w="1680" w:type="dxa"/>
            <w:tcBorders>
              <w:bottom w:val="single" w:sz="8" w:space="0" w:color="000000"/>
              <w:right w:val="single" w:sz="8" w:space="0" w:color="000000"/>
            </w:tcBorders>
            <w:tcMar>
              <w:top w:w="100" w:type="dxa"/>
              <w:left w:w="100" w:type="dxa"/>
              <w:bottom w:w="100" w:type="dxa"/>
              <w:right w:w="100" w:type="dxa"/>
            </w:tcMar>
          </w:tcPr>
          <w:p w14:paraId="30050139"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Uganda</w:t>
            </w:r>
          </w:p>
        </w:tc>
        <w:tc>
          <w:tcPr>
            <w:tcW w:w="1770" w:type="dxa"/>
            <w:tcBorders>
              <w:bottom w:val="single" w:sz="8" w:space="0" w:color="000000"/>
              <w:right w:val="single" w:sz="8" w:space="0" w:color="000000"/>
            </w:tcBorders>
            <w:tcMar>
              <w:top w:w="100" w:type="dxa"/>
              <w:left w:w="100" w:type="dxa"/>
              <w:bottom w:w="100" w:type="dxa"/>
              <w:right w:w="100" w:type="dxa"/>
            </w:tcMar>
          </w:tcPr>
          <w:p w14:paraId="4B0CB2A3"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13</w:t>
            </w:r>
          </w:p>
        </w:tc>
      </w:tr>
      <w:tr w:rsidR="002B254F" w:rsidRPr="00E74A14" w14:paraId="07F7F13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748F8E"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Neuschulz EL, Botzat A, Farwig N (2011) Effects of forest modification on bird community composition and seed removal in a heterogeneous landscape in South Africa. Oikos 120:1371–1379. doi: 10.1111/j.1600-0706.2011.19097.x</w:t>
            </w:r>
          </w:p>
        </w:tc>
        <w:tc>
          <w:tcPr>
            <w:tcW w:w="1680" w:type="dxa"/>
            <w:tcBorders>
              <w:bottom w:val="single" w:sz="8" w:space="0" w:color="000000"/>
              <w:right w:val="single" w:sz="8" w:space="0" w:color="000000"/>
            </w:tcBorders>
            <w:tcMar>
              <w:top w:w="100" w:type="dxa"/>
              <w:left w:w="100" w:type="dxa"/>
              <w:bottom w:w="100" w:type="dxa"/>
              <w:right w:w="100" w:type="dxa"/>
            </w:tcMar>
          </w:tcPr>
          <w:p w14:paraId="4AB40AFC"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South Africa</w:t>
            </w:r>
          </w:p>
        </w:tc>
        <w:tc>
          <w:tcPr>
            <w:tcW w:w="1770" w:type="dxa"/>
            <w:tcBorders>
              <w:bottom w:val="single" w:sz="8" w:space="0" w:color="000000"/>
              <w:right w:val="single" w:sz="8" w:space="0" w:color="000000"/>
            </w:tcBorders>
            <w:tcMar>
              <w:top w:w="100" w:type="dxa"/>
              <w:left w:w="100" w:type="dxa"/>
              <w:bottom w:w="100" w:type="dxa"/>
              <w:right w:w="100" w:type="dxa"/>
            </w:tcMar>
          </w:tcPr>
          <w:p w14:paraId="78163B90"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85</w:t>
            </w:r>
          </w:p>
        </w:tc>
      </w:tr>
      <w:tr w:rsidR="002B254F" w:rsidRPr="00E74A14" w14:paraId="2FB853A2"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EE5041"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lastRenderedPageBreak/>
              <w:t>O’Dea N, Whittaker R (2007) How resilient are Andean montane forest bird communities to habitat degradation? Biodivers Conserv 16:1131–1159. doi: 10.1007/s10531-006-9095-9</w:t>
            </w:r>
          </w:p>
        </w:tc>
        <w:tc>
          <w:tcPr>
            <w:tcW w:w="1680" w:type="dxa"/>
            <w:tcBorders>
              <w:bottom w:val="single" w:sz="8" w:space="0" w:color="000000"/>
              <w:right w:val="single" w:sz="8" w:space="0" w:color="000000"/>
            </w:tcBorders>
            <w:tcMar>
              <w:top w:w="100" w:type="dxa"/>
              <w:left w:w="100" w:type="dxa"/>
              <w:bottom w:w="100" w:type="dxa"/>
              <w:right w:w="100" w:type="dxa"/>
            </w:tcMar>
          </w:tcPr>
          <w:p w14:paraId="4A89B610"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201A6599"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17.5</w:t>
            </w:r>
          </w:p>
        </w:tc>
      </w:tr>
      <w:tr w:rsidR="002B254F" w:rsidRPr="00E74A14" w14:paraId="7B6500C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6D3868"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Raman TRS, Rawat GS, Johnsingh AJT (1998) Recovery of tropical rainforest avifauna in relation to vegetation succession following shifting cultivation in Mizoram, north-east India. J Appl Ecol 35:214–231. doi: 10.1046/j.1365-2664.1998.00297.x</w:t>
            </w:r>
          </w:p>
        </w:tc>
        <w:tc>
          <w:tcPr>
            <w:tcW w:w="1680" w:type="dxa"/>
            <w:tcBorders>
              <w:bottom w:val="single" w:sz="8" w:space="0" w:color="000000"/>
              <w:right w:val="single" w:sz="8" w:space="0" w:color="000000"/>
            </w:tcBorders>
            <w:tcMar>
              <w:top w:w="100" w:type="dxa"/>
              <w:left w:w="100" w:type="dxa"/>
              <w:bottom w:w="100" w:type="dxa"/>
              <w:right w:w="100" w:type="dxa"/>
            </w:tcMar>
          </w:tcPr>
          <w:p w14:paraId="7219BD5A"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India</w:t>
            </w:r>
          </w:p>
        </w:tc>
        <w:tc>
          <w:tcPr>
            <w:tcW w:w="1770" w:type="dxa"/>
            <w:tcBorders>
              <w:bottom w:val="single" w:sz="8" w:space="0" w:color="000000"/>
              <w:right w:val="single" w:sz="8" w:space="0" w:color="000000"/>
            </w:tcBorders>
            <w:tcMar>
              <w:top w:w="100" w:type="dxa"/>
              <w:left w:w="100" w:type="dxa"/>
              <w:bottom w:w="100" w:type="dxa"/>
              <w:right w:w="100" w:type="dxa"/>
            </w:tcMar>
          </w:tcPr>
          <w:p w14:paraId="60822226"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1, 5, 10, 25, 100</w:t>
            </w:r>
          </w:p>
        </w:tc>
      </w:tr>
      <w:tr w:rsidR="002B254F" w:rsidRPr="00E74A14" w14:paraId="54AC98D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DB4DCB"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Raman TRS, Sukumar R (2002) Responses of tropical rainforest birds to abandoned plantations, edges and logged forest in the Western Ghats, India. Anim Conserv 5:201–216. doi: 10.1017/S1367943002002251</w:t>
            </w:r>
          </w:p>
        </w:tc>
        <w:tc>
          <w:tcPr>
            <w:tcW w:w="1680" w:type="dxa"/>
            <w:tcBorders>
              <w:bottom w:val="single" w:sz="8" w:space="0" w:color="000000"/>
              <w:right w:val="single" w:sz="8" w:space="0" w:color="000000"/>
            </w:tcBorders>
            <w:tcMar>
              <w:top w:w="100" w:type="dxa"/>
              <w:left w:w="100" w:type="dxa"/>
              <w:bottom w:w="100" w:type="dxa"/>
              <w:right w:w="100" w:type="dxa"/>
            </w:tcMar>
          </w:tcPr>
          <w:p w14:paraId="344468D9"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India</w:t>
            </w:r>
          </w:p>
        </w:tc>
        <w:tc>
          <w:tcPr>
            <w:tcW w:w="1770" w:type="dxa"/>
            <w:tcBorders>
              <w:bottom w:val="single" w:sz="8" w:space="0" w:color="000000"/>
              <w:right w:val="single" w:sz="8" w:space="0" w:color="000000"/>
            </w:tcBorders>
            <w:tcMar>
              <w:top w:w="100" w:type="dxa"/>
              <w:left w:w="100" w:type="dxa"/>
              <w:bottom w:w="100" w:type="dxa"/>
              <w:right w:w="100" w:type="dxa"/>
            </w:tcMar>
          </w:tcPr>
          <w:p w14:paraId="3F77094D"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5, 15</w:t>
            </w:r>
          </w:p>
        </w:tc>
      </w:tr>
      <w:tr w:rsidR="002B254F" w:rsidRPr="00E74A14" w14:paraId="37629EE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70C0C7"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Reid JL, Harris JBC, Zahawi RA (2012) Avian Habitat Preference in Tropical Forest Restoration in Southern Costa Rica. Biotropica 44:350–359. doi: 10.1111/j.1744-7429.2011.00814.x</w:t>
            </w:r>
          </w:p>
        </w:tc>
        <w:tc>
          <w:tcPr>
            <w:tcW w:w="1680" w:type="dxa"/>
            <w:tcBorders>
              <w:bottom w:val="single" w:sz="8" w:space="0" w:color="000000"/>
              <w:right w:val="single" w:sz="8" w:space="0" w:color="000000"/>
            </w:tcBorders>
            <w:tcMar>
              <w:top w:w="100" w:type="dxa"/>
              <w:left w:w="100" w:type="dxa"/>
              <w:bottom w:w="100" w:type="dxa"/>
              <w:right w:w="100" w:type="dxa"/>
            </w:tcMar>
          </w:tcPr>
          <w:p w14:paraId="0CA08D7B"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Costa Rica</w:t>
            </w:r>
          </w:p>
        </w:tc>
        <w:tc>
          <w:tcPr>
            <w:tcW w:w="1770" w:type="dxa"/>
            <w:tcBorders>
              <w:bottom w:val="single" w:sz="8" w:space="0" w:color="000000"/>
              <w:right w:val="single" w:sz="8" w:space="0" w:color="000000"/>
            </w:tcBorders>
            <w:tcMar>
              <w:top w:w="100" w:type="dxa"/>
              <w:left w:w="100" w:type="dxa"/>
              <w:bottom w:w="100" w:type="dxa"/>
              <w:right w:w="100" w:type="dxa"/>
            </w:tcMar>
          </w:tcPr>
          <w:p w14:paraId="06604C7A"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9</w:t>
            </w:r>
          </w:p>
        </w:tc>
      </w:tr>
      <w:tr w:rsidR="002B254F" w:rsidRPr="00E74A14" w14:paraId="78153C4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77527E"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Renner S, Waltert M, Mühlenberg M (2006) Comparison of Bird Communities in Primary vs. Young Secondary Tropical Montane Cloud Forest in Guatemala. Biodivers Conserv 15:1545–1575. doi: 10.1007/s10531-005-2930-6</w:t>
            </w:r>
          </w:p>
        </w:tc>
        <w:tc>
          <w:tcPr>
            <w:tcW w:w="1680" w:type="dxa"/>
            <w:tcBorders>
              <w:bottom w:val="single" w:sz="8" w:space="0" w:color="000000"/>
              <w:right w:val="single" w:sz="8" w:space="0" w:color="000000"/>
            </w:tcBorders>
            <w:tcMar>
              <w:top w:w="100" w:type="dxa"/>
              <w:left w:w="100" w:type="dxa"/>
              <w:bottom w:w="100" w:type="dxa"/>
              <w:right w:w="100" w:type="dxa"/>
            </w:tcMar>
          </w:tcPr>
          <w:p w14:paraId="45A4A3A9"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Guatemala</w:t>
            </w:r>
          </w:p>
        </w:tc>
        <w:tc>
          <w:tcPr>
            <w:tcW w:w="1770" w:type="dxa"/>
            <w:tcBorders>
              <w:bottom w:val="single" w:sz="8" w:space="0" w:color="000000"/>
              <w:right w:val="single" w:sz="8" w:space="0" w:color="000000"/>
            </w:tcBorders>
            <w:tcMar>
              <w:top w:w="100" w:type="dxa"/>
              <w:left w:w="100" w:type="dxa"/>
              <w:bottom w:w="100" w:type="dxa"/>
              <w:right w:w="100" w:type="dxa"/>
            </w:tcMar>
          </w:tcPr>
          <w:p w14:paraId="582755D9"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4</w:t>
            </w:r>
          </w:p>
        </w:tc>
      </w:tr>
      <w:tr w:rsidR="002B254F" w:rsidRPr="00E74A14" w14:paraId="65CC0C6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B720F9"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lastRenderedPageBreak/>
              <w:t>Slik JWF, Van Balen S (2006) Bird Community Changes in Response to Single and Repeated Fires in a Lowland Tropical Rainforest of Eastern Borneo. Biodivers Conserv 15:4425–4451. doi: 10.1007/s10531-005-4385-1</w:t>
            </w:r>
          </w:p>
        </w:tc>
        <w:tc>
          <w:tcPr>
            <w:tcW w:w="1680" w:type="dxa"/>
            <w:tcBorders>
              <w:bottom w:val="single" w:sz="8" w:space="0" w:color="000000"/>
              <w:right w:val="single" w:sz="8" w:space="0" w:color="000000"/>
            </w:tcBorders>
            <w:tcMar>
              <w:top w:w="100" w:type="dxa"/>
              <w:left w:w="100" w:type="dxa"/>
              <w:bottom w:w="100" w:type="dxa"/>
              <w:right w:w="100" w:type="dxa"/>
            </w:tcMar>
          </w:tcPr>
          <w:p w14:paraId="4978E9EA"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3EB2A0B5"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4</w:t>
            </w:r>
          </w:p>
        </w:tc>
      </w:tr>
      <w:tr w:rsidR="002B254F" w:rsidRPr="00E74A14" w14:paraId="0AAD4AD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04C4A6"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Sodhi NS, Koh LP, Prawiradilaga DM, et al (2005) Land use and conservation value for forest birds in Central Sulawesi (Indonesia). Biol Conserv 122:547–558. doi: 10.1016/j.biocon.2004.07.023</w:t>
            </w:r>
          </w:p>
        </w:tc>
        <w:tc>
          <w:tcPr>
            <w:tcW w:w="1680" w:type="dxa"/>
            <w:tcBorders>
              <w:bottom w:val="single" w:sz="8" w:space="0" w:color="000000"/>
              <w:right w:val="single" w:sz="8" w:space="0" w:color="000000"/>
            </w:tcBorders>
            <w:tcMar>
              <w:top w:w="100" w:type="dxa"/>
              <w:left w:w="100" w:type="dxa"/>
              <w:bottom w:w="100" w:type="dxa"/>
              <w:right w:w="100" w:type="dxa"/>
            </w:tcMar>
          </w:tcPr>
          <w:p w14:paraId="31F91076"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3AF957E2"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40</w:t>
            </w:r>
          </w:p>
        </w:tc>
      </w:tr>
      <w:tr w:rsidR="002B254F" w:rsidRPr="00E74A14" w14:paraId="36F9209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1D4731"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Terborgh J, Weske JS (1969) Colonization of Secondary Habitats by Peruvian Birds. Ecology 50:765–782. doi: 10.2307/1933691</w:t>
            </w:r>
          </w:p>
        </w:tc>
        <w:tc>
          <w:tcPr>
            <w:tcW w:w="1680" w:type="dxa"/>
            <w:tcBorders>
              <w:bottom w:val="single" w:sz="8" w:space="0" w:color="000000"/>
              <w:right w:val="single" w:sz="8" w:space="0" w:color="000000"/>
            </w:tcBorders>
            <w:tcMar>
              <w:top w:w="100" w:type="dxa"/>
              <w:left w:w="100" w:type="dxa"/>
              <w:bottom w:w="100" w:type="dxa"/>
              <w:right w:w="100" w:type="dxa"/>
            </w:tcMar>
          </w:tcPr>
          <w:p w14:paraId="3F40ECE8"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Peru</w:t>
            </w:r>
          </w:p>
        </w:tc>
        <w:tc>
          <w:tcPr>
            <w:tcW w:w="1770" w:type="dxa"/>
            <w:tcBorders>
              <w:bottom w:val="single" w:sz="8" w:space="0" w:color="000000"/>
              <w:right w:val="single" w:sz="8" w:space="0" w:color="000000"/>
            </w:tcBorders>
            <w:tcMar>
              <w:top w:w="100" w:type="dxa"/>
              <w:left w:w="100" w:type="dxa"/>
              <w:bottom w:w="100" w:type="dxa"/>
              <w:right w:w="100" w:type="dxa"/>
            </w:tcMar>
          </w:tcPr>
          <w:p w14:paraId="38CD4C69"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7.5</w:t>
            </w:r>
          </w:p>
        </w:tc>
      </w:tr>
      <w:tr w:rsidR="002B254F" w:rsidRPr="00E74A14" w14:paraId="209F53D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64803A"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Tvardikova K Bird abundances in primary and secondary growths in Papua New Guinea: a preliminary assessment. Trop Conserv Sci 3:373–388.</w:t>
            </w:r>
          </w:p>
        </w:tc>
        <w:tc>
          <w:tcPr>
            <w:tcW w:w="1680" w:type="dxa"/>
            <w:tcBorders>
              <w:bottom w:val="single" w:sz="8" w:space="0" w:color="000000"/>
              <w:right w:val="single" w:sz="8" w:space="0" w:color="000000"/>
            </w:tcBorders>
            <w:tcMar>
              <w:top w:w="100" w:type="dxa"/>
              <w:left w:w="100" w:type="dxa"/>
              <w:bottom w:w="100" w:type="dxa"/>
              <w:right w:w="100" w:type="dxa"/>
            </w:tcMar>
          </w:tcPr>
          <w:p w14:paraId="4097E11A"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1DA3667C"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7</w:t>
            </w:r>
          </w:p>
        </w:tc>
      </w:tr>
      <w:tr w:rsidR="002B254F" w:rsidRPr="00E74A14" w14:paraId="135B92D1"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5FA903"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Wijesinghe MR, Brooke M de L (2005) Impact of habitat disturbance on the distribution of endemic species of small mammals and birds in a tropical rain forest in Sri Lanka. J Trop Ecol 21:661–668. doi: 10.1017/S0266467405002695</w:t>
            </w:r>
          </w:p>
        </w:tc>
        <w:tc>
          <w:tcPr>
            <w:tcW w:w="1680" w:type="dxa"/>
            <w:tcBorders>
              <w:bottom w:val="single" w:sz="8" w:space="0" w:color="000000"/>
              <w:right w:val="single" w:sz="8" w:space="0" w:color="000000"/>
            </w:tcBorders>
            <w:tcMar>
              <w:top w:w="100" w:type="dxa"/>
              <w:left w:w="100" w:type="dxa"/>
              <w:bottom w:w="100" w:type="dxa"/>
              <w:right w:w="100" w:type="dxa"/>
            </w:tcMar>
          </w:tcPr>
          <w:p w14:paraId="3FE38605"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Sri Lanka</w:t>
            </w:r>
          </w:p>
        </w:tc>
        <w:tc>
          <w:tcPr>
            <w:tcW w:w="1770" w:type="dxa"/>
            <w:tcBorders>
              <w:bottom w:val="single" w:sz="8" w:space="0" w:color="000000"/>
              <w:right w:val="single" w:sz="8" w:space="0" w:color="000000"/>
            </w:tcBorders>
            <w:tcMar>
              <w:top w:w="100" w:type="dxa"/>
              <w:left w:w="100" w:type="dxa"/>
              <w:bottom w:w="100" w:type="dxa"/>
              <w:right w:w="100" w:type="dxa"/>
            </w:tcMar>
          </w:tcPr>
          <w:p w14:paraId="169954EC"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5</w:t>
            </w:r>
          </w:p>
        </w:tc>
      </w:tr>
    </w:tbl>
    <w:p w14:paraId="3E6255C5" w14:textId="77777777" w:rsidR="002B254F" w:rsidRPr="00E74A14" w:rsidRDefault="002B254F" w:rsidP="002B254F">
      <w:pPr>
        <w:spacing w:line="480" w:lineRule="auto"/>
        <w:rPr>
          <w:rFonts w:ascii="Times New Roman" w:eastAsia="Times New Roman" w:hAnsi="Times New Roman" w:cs="Times New Roman"/>
          <w:b/>
          <w:sz w:val="24"/>
          <w:szCs w:val="24"/>
        </w:rPr>
      </w:pPr>
      <w:r w:rsidRPr="00E74A14">
        <w:rPr>
          <w:rFonts w:ascii="Times New Roman" w:eastAsia="Times New Roman" w:hAnsi="Times New Roman" w:cs="Times New Roman"/>
          <w:b/>
          <w:sz w:val="24"/>
          <w:szCs w:val="24"/>
        </w:rPr>
        <w:br w:type="page"/>
      </w:r>
    </w:p>
    <w:p w14:paraId="5D814F2A" w14:textId="77777777" w:rsidR="002B254F" w:rsidRDefault="002B254F" w:rsidP="002B254F">
      <w:pPr>
        <w:spacing w:line="480" w:lineRule="auto"/>
        <w:jc w:val="both"/>
        <w:rPr>
          <w:ins w:id="394" w:author="Phil" w:date="2016-04-21T15:36:00Z"/>
          <w:rFonts w:ascii="Times New Roman" w:eastAsia="Times New Roman" w:hAnsi="Times New Roman" w:cs="Times New Roman"/>
          <w:sz w:val="24"/>
          <w:szCs w:val="24"/>
        </w:rPr>
      </w:pPr>
      <w:r w:rsidRPr="00E74A14">
        <w:rPr>
          <w:rFonts w:ascii="Times New Roman" w:eastAsia="Times New Roman" w:hAnsi="Times New Roman" w:cs="Times New Roman"/>
          <w:b/>
          <w:sz w:val="24"/>
          <w:szCs w:val="24"/>
        </w:rPr>
        <w:lastRenderedPageBreak/>
        <w:t>Table 2</w:t>
      </w:r>
      <w:r w:rsidRPr="00E74A14">
        <w:rPr>
          <w:rFonts w:ascii="Times New Roman" w:eastAsia="Times New Roman" w:hAnsi="Times New Roman" w:cs="Times New Roman"/>
          <w:sz w:val="24"/>
          <w:szCs w:val="24"/>
        </w:rPr>
        <w:t xml:space="preserve"> Parameter estimates for fixed effects in all best models (selected based on AIC). Where data were transformed prior to analysis estimates are based on the transformed data used for model fitting</w:t>
      </w:r>
    </w:p>
    <w:tbl>
      <w:tblPr>
        <w:tblStyle w:val="a0"/>
        <w:tblW w:w="9443"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95" w:author="Phil" w:date="2016-04-21T15:40:00Z">
          <w:tblPr>
            <w:tblStyle w:val="a0"/>
            <w:tblW w:w="933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222"/>
        <w:gridCol w:w="1534"/>
        <w:gridCol w:w="1554"/>
        <w:gridCol w:w="1564"/>
        <w:gridCol w:w="1526"/>
        <w:gridCol w:w="1043"/>
        <w:tblGridChange w:id="396">
          <w:tblGrid>
            <w:gridCol w:w="1188"/>
            <w:gridCol w:w="1534"/>
            <w:gridCol w:w="1554"/>
            <w:gridCol w:w="1564"/>
            <w:gridCol w:w="1526"/>
            <w:gridCol w:w="1043"/>
          </w:tblGrid>
        </w:tblGridChange>
      </w:tblGrid>
      <w:tr w:rsidR="00E93C3D" w:rsidRPr="00E93C3D" w14:paraId="717507A8" w14:textId="77777777" w:rsidTr="00E93C3D">
        <w:trPr>
          <w:trHeight w:val="288"/>
          <w:ins w:id="397" w:author="Phil" w:date="2016-04-21T15:36:00Z"/>
          <w:trPrChange w:id="398" w:author="Phil" w:date="2016-04-21T15:40:00Z">
            <w:trPr>
              <w:trHeight w:val="288"/>
            </w:trPr>
          </w:trPrChange>
        </w:trPr>
        <w:tc>
          <w:tcPr>
            <w:tcW w:w="2222" w:type="dxa"/>
            <w:tcPrChange w:id="399" w:author="Phil" w:date="2016-04-21T15:40:00Z">
              <w:tcPr>
                <w:tcW w:w="1162" w:type="dxa"/>
              </w:tcPr>
            </w:tcPrChange>
          </w:tcPr>
          <w:p w14:paraId="1A62A512" w14:textId="47A5E865" w:rsidR="00E93C3D" w:rsidRPr="00E93C3D" w:rsidRDefault="00E93C3D">
            <w:pPr>
              <w:spacing w:line="240" w:lineRule="auto"/>
              <w:jc w:val="center"/>
              <w:rPr>
                <w:ins w:id="400" w:author="Phil" w:date="2016-04-21T15:37:00Z"/>
                <w:rFonts w:ascii="Times New Roman" w:eastAsia="Times New Roman" w:hAnsi="Times New Roman" w:cs="Times New Roman"/>
                <w:color w:val="auto"/>
                <w:sz w:val="24"/>
                <w:szCs w:val="24"/>
                <w:lang w:val="en-GB" w:eastAsia="en-GB"/>
              </w:rPr>
              <w:pPrChange w:id="401" w:author="Phil" w:date="2016-04-21T15:40:00Z">
                <w:pPr>
                  <w:spacing w:line="240" w:lineRule="auto"/>
                </w:pPr>
              </w:pPrChange>
            </w:pPr>
            <w:ins w:id="402" w:author="Phil" w:date="2016-04-21T15:37:00Z">
              <w:r>
                <w:rPr>
                  <w:rFonts w:ascii="Times New Roman" w:eastAsia="Times New Roman" w:hAnsi="Times New Roman" w:cs="Times New Roman"/>
                  <w:color w:val="auto"/>
                  <w:sz w:val="24"/>
                  <w:szCs w:val="24"/>
                  <w:lang w:val="en-GB" w:eastAsia="en-GB"/>
                </w:rPr>
                <w:t>Variable</w:t>
              </w:r>
            </w:ins>
          </w:p>
        </w:tc>
        <w:tc>
          <w:tcPr>
            <w:tcW w:w="1534" w:type="dxa"/>
            <w:noWrap/>
            <w:hideMark/>
            <w:tcPrChange w:id="403" w:author="Phil" w:date="2016-04-21T15:40:00Z">
              <w:tcPr>
                <w:tcW w:w="1550" w:type="dxa"/>
                <w:noWrap/>
                <w:hideMark/>
              </w:tcPr>
            </w:tcPrChange>
          </w:tcPr>
          <w:p w14:paraId="08929EE7" w14:textId="4F3EB529" w:rsidR="00E93C3D" w:rsidRPr="00E93C3D" w:rsidRDefault="00E93C3D">
            <w:pPr>
              <w:spacing w:line="240" w:lineRule="auto"/>
              <w:jc w:val="center"/>
              <w:rPr>
                <w:ins w:id="404" w:author="Phil" w:date="2016-04-21T15:36:00Z"/>
                <w:rFonts w:ascii="Times New Roman" w:eastAsia="Times New Roman" w:hAnsi="Times New Roman" w:cs="Times New Roman"/>
                <w:color w:val="auto"/>
                <w:sz w:val="24"/>
                <w:szCs w:val="24"/>
                <w:lang w:val="en-GB" w:eastAsia="en-GB"/>
              </w:rPr>
              <w:pPrChange w:id="405" w:author="Phil" w:date="2016-04-21T15:40:00Z">
                <w:pPr>
                  <w:spacing w:line="240" w:lineRule="auto"/>
                </w:pPr>
              </w:pPrChange>
            </w:pPr>
            <w:ins w:id="406" w:author="Phil" w:date="2016-04-21T15:38:00Z">
              <w:r>
                <w:rPr>
                  <w:rFonts w:ascii="Times New Roman" w:eastAsia="Times New Roman" w:hAnsi="Times New Roman" w:cs="Times New Roman"/>
                  <w:color w:val="auto"/>
                  <w:sz w:val="24"/>
                  <w:szCs w:val="24"/>
                  <w:lang w:val="en-GB" w:eastAsia="en-GB"/>
                </w:rPr>
                <w:t>Parameter</w:t>
              </w:r>
            </w:ins>
          </w:p>
        </w:tc>
        <w:tc>
          <w:tcPr>
            <w:tcW w:w="1554" w:type="dxa"/>
            <w:noWrap/>
            <w:hideMark/>
            <w:tcPrChange w:id="407" w:author="Phil" w:date="2016-04-21T15:40:00Z">
              <w:tcPr>
                <w:tcW w:w="1570" w:type="dxa"/>
                <w:noWrap/>
                <w:hideMark/>
              </w:tcPr>
            </w:tcPrChange>
          </w:tcPr>
          <w:p w14:paraId="7BE6C840" w14:textId="77777777" w:rsidR="00E93C3D" w:rsidRPr="00E93C3D" w:rsidRDefault="00E93C3D">
            <w:pPr>
              <w:spacing w:line="240" w:lineRule="auto"/>
              <w:jc w:val="center"/>
              <w:rPr>
                <w:ins w:id="408" w:author="Phil" w:date="2016-04-21T15:36:00Z"/>
                <w:rFonts w:ascii="Calibri" w:eastAsia="Times New Roman" w:hAnsi="Calibri" w:cs="Times New Roman"/>
                <w:lang w:val="en-GB" w:eastAsia="en-GB"/>
              </w:rPr>
              <w:pPrChange w:id="409" w:author="Phil" w:date="2016-04-21T15:40:00Z">
                <w:pPr>
                  <w:spacing w:line="240" w:lineRule="auto"/>
                </w:pPr>
              </w:pPrChange>
            </w:pPr>
            <w:ins w:id="410" w:author="Phil" w:date="2016-04-21T15:36:00Z">
              <w:r w:rsidRPr="00E93C3D">
                <w:rPr>
                  <w:rFonts w:ascii="Calibri" w:eastAsia="Times New Roman" w:hAnsi="Calibri" w:cs="Times New Roman"/>
                  <w:lang w:val="en-GB" w:eastAsia="en-GB"/>
                </w:rPr>
                <w:t>Estimate</w:t>
              </w:r>
            </w:ins>
          </w:p>
        </w:tc>
        <w:tc>
          <w:tcPr>
            <w:tcW w:w="1564" w:type="dxa"/>
            <w:noWrap/>
            <w:hideMark/>
            <w:tcPrChange w:id="411" w:author="Phil" w:date="2016-04-21T15:40:00Z">
              <w:tcPr>
                <w:tcW w:w="1580" w:type="dxa"/>
                <w:noWrap/>
                <w:hideMark/>
              </w:tcPr>
            </w:tcPrChange>
          </w:tcPr>
          <w:p w14:paraId="5F9D3243" w14:textId="66D9853B" w:rsidR="00E93C3D" w:rsidRPr="00E93C3D" w:rsidRDefault="00E93C3D">
            <w:pPr>
              <w:spacing w:line="240" w:lineRule="auto"/>
              <w:jc w:val="center"/>
              <w:rPr>
                <w:ins w:id="412" w:author="Phil" w:date="2016-04-21T15:36:00Z"/>
                <w:rFonts w:ascii="Calibri" w:eastAsia="Times New Roman" w:hAnsi="Calibri" w:cs="Times New Roman"/>
                <w:lang w:val="en-GB" w:eastAsia="en-GB"/>
              </w:rPr>
              <w:pPrChange w:id="413" w:author="Phil" w:date="2016-04-21T15:40:00Z">
                <w:pPr>
                  <w:spacing w:line="240" w:lineRule="auto"/>
                </w:pPr>
              </w:pPrChange>
            </w:pPr>
            <w:ins w:id="414" w:author="Phil" w:date="2016-04-21T15:39:00Z">
              <w:r>
                <w:rPr>
                  <w:rFonts w:ascii="Calibri" w:eastAsia="Times New Roman" w:hAnsi="Calibri" w:cs="Times New Roman"/>
                  <w:lang w:val="en-GB" w:eastAsia="en-GB"/>
                </w:rPr>
                <w:t>SE</w:t>
              </w:r>
            </w:ins>
          </w:p>
        </w:tc>
        <w:tc>
          <w:tcPr>
            <w:tcW w:w="1526" w:type="dxa"/>
            <w:noWrap/>
            <w:hideMark/>
            <w:tcPrChange w:id="415" w:author="Phil" w:date="2016-04-21T15:40:00Z">
              <w:tcPr>
                <w:tcW w:w="1542" w:type="dxa"/>
                <w:noWrap/>
                <w:hideMark/>
              </w:tcPr>
            </w:tcPrChange>
          </w:tcPr>
          <w:p w14:paraId="2C9E2DA6" w14:textId="0A0CE46F" w:rsidR="00E93C3D" w:rsidRPr="00E93C3D" w:rsidRDefault="00E93C3D">
            <w:pPr>
              <w:spacing w:line="240" w:lineRule="auto"/>
              <w:jc w:val="center"/>
              <w:rPr>
                <w:ins w:id="416" w:author="Phil" w:date="2016-04-21T15:36:00Z"/>
                <w:rFonts w:ascii="Calibri" w:eastAsia="Times New Roman" w:hAnsi="Calibri" w:cs="Times New Roman"/>
                <w:lang w:val="en-GB" w:eastAsia="en-GB"/>
              </w:rPr>
              <w:pPrChange w:id="417" w:author="Phil" w:date="2016-04-21T15:40:00Z">
                <w:pPr>
                  <w:spacing w:line="240" w:lineRule="auto"/>
                </w:pPr>
              </w:pPrChange>
            </w:pPr>
            <w:ins w:id="418" w:author="Phil" w:date="2016-04-21T15:39:00Z">
              <w:r>
                <w:rPr>
                  <w:rFonts w:ascii="Calibri" w:eastAsia="Times New Roman" w:hAnsi="Calibri" w:cs="Times New Roman"/>
                  <w:lang w:val="en-GB" w:eastAsia="en-GB"/>
                </w:rPr>
                <w:t>t-value</w:t>
              </w:r>
            </w:ins>
          </w:p>
        </w:tc>
        <w:tc>
          <w:tcPr>
            <w:tcW w:w="1043" w:type="dxa"/>
            <w:noWrap/>
            <w:hideMark/>
            <w:tcPrChange w:id="419" w:author="Phil" w:date="2016-04-21T15:40:00Z">
              <w:tcPr>
                <w:tcW w:w="1023" w:type="dxa"/>
                <w:noWrap/>
                <w:hideMark/>
              </w:tcPr>
            </w:tcPrChange>
          </w:tcPr>
          <w:p w14:paraId="4B4A1611" w14:textId="21705CED" w:rsidR="00E93C3D" w:rsidRPr="00E93C3D" w:rsidRDefault="00E93C3D">
            <w:pPr>
              <w:spacing w:line="240" w:lineRule="auto"/>
              <w:jc w:val="center"/>
              <w:rPr>
                <w:ins w:id="420" w:author="Phil" w:date="2016-04-21T15:36:00Z"/>
                <w:rFonts w:ascii="Calibri" w:eastAsia="Times New Roman" w:hAnsi="Calibri" w:cs="Times New Roman"/>
                <w:lang w:val="en-GB" w:eastAsia="en-GB"/>
              </w:rPr>
              <w:pPrChange w:id="421" w:author="Phil" w:date="2016-04-21T15:40:00Z">
                <w:pPr>
                  <w:spacing w:line="240" w:lineRule="auto"/>
                </w:pPr>
              </w:pPrChange>
            </w:pPr>
            <w:ins w:id="422" w:author="Phil" w:date="2016-04-21T15:39:00Z">
              <w:r>
                <w:rPr>
                  <w:rFonts w:ascii="Calibri" w:eastAsia="Times New Roman" w:hAnsi="Calibri" w:cs="Times New Roman"/>
                  <w:lang w:val="en-GB" w:eastAsia="en-GB"/>
                </w:rPr>
                <w:t>P value</w:t>
              </w:r>
            </w:ins>
          </w:p>
        </w:tc>
      </w:tr>
      <w:tr w:rsidR="00E93C3D" w:rsidRPr="00E93C3D" w14:paraId="16E10F31" w14:textId="77777777" w:rsidTr="00E93C3D">
        <w:trPr>
          <w:trHeight w:val="288"/>
          <w:ins w:id="423" w:author="Phil" w:date="2016-04-21T15:36:00Z"/>
          <w:trPrChange w:id="424" w:author="Phil" w:date="2016-04-21T15:40:00Z">
            <w:trPr>
              <w:trHeight w:val="288"/>
            </w:trPr>
          </w:trPrChange>
        </w:trPr>
        <w:tc>
          <w:tcPr>
            <w:tcW w:w="2222" w:type="dxa"/>
            <w:tcPrChange w:id="425" w:author="Phil" w:date="2016-04-21T15:40:00Z">
              <w:tcPr>
                <w:tcW w:w="1162" w:type="dxa"/>
              </w:tcPr>
            </w:tcPrChange>
          </w:tcPr>
          <w:p w14:paraId="5FA37F66" w14:textId="6EA196AB" w:rsidR="00E93C3D" w:rsidRPr="00E93C3D" w:rsidRDefault="00E93C3D">
            <w:pPr>
              <w:spacing w:line="240" w:lineRule="auto"/>
              <w:jc w:val="center"/>
              <w:rPr>
                <w:ins w:id="426" w:author="Phil" w:date="2016-04-21T15:37:00Z"/>
                <w:rFonts w:ascii="Calibri" w:eastAsia="Times New Roman" w:hAnsi="Calibri" w:cs="Times New Roman"/>
                <w:lang w:val="en-GB" w:eastAsia="en-GB"/>
              </w:rPr>
              <w:pPrChange w:id="427" w:author="Phil" w:date="2016-04-21T15:40:00Z">
                <w:pPr>
                  <w:spacing w:line="240" w:lineRule="auto"/>
                </w:pPr>
              </w:pPrChange>
            </w:pPr>
            <w:ins w:id="428" w:author="Phil" w:date="2016-04-21T15:37:00Z">
              <w:r>
                <w:rPr>
                  <w:rFonts w:ascii="Calibri" w:eastAsia="Times New Roman" w:hAnsi="Calibri" w:cs="Times New Roman"/>
                  <w:lang w:val="en-GB" w:eastAsia="en-GB"/>
                </w:rPr>
                <w:t>Functional dispersal (FDis)</w:t>
              </w:r>
            </w:ins>
          </w:p>
        </w:tc>
        <w:tc>
          <w:tcPr>
            <w:tcW w:w="1534" w:type="dxa"/>
            <w:noWrap/>
            <w:hideMark/>
            <w:tcPrChange w:id="429" w:author="Phil" w:date="2016-04-21T15:40:00Z">
              <w:tcPr>
                <w:tcW w:w="1550" w:type="dxa"/>
                <w:noWrap/>
                <w:hideMark/>
              </w:tcPr>
            </w:tcPrChange>
          </w:tcPr>
          <w:p w14:paraId="31B3BB3B" w14:textId="7D52A385" w:rsidR="00E93C3D" w:rsidRPr="00E93C3D" w:rsidRDefault="00E93C3D">
            <w:pPr>
              <w:spacing w:line="240" w:lineRule="auto"/>
              <w:jc w:val="center"/>
              <w:rPr>
                <w:ins w:id="430" w:author="Phil" w:date="2016-04-21T15:36:00Z"/>
                <w:rFonts w:ascii="Calibri" w:eastAsia="Times New Roman" w:hAnsi="Calibri" w:cs="Times New Roman"/>
                <w:lang w:val="en-GB" w:eastAsia="en-GB"/>
              </w:rPr>
              <w:pPrChange w:id="431" w:author="Phil" w:date="2016-04-21T15:40:00Z">
                <w:pPr>
                  <w:spacing w:line="240" w:lineRule="auto"/>
                </w:pPr>
              </w:pPrChange>
            </w:pPr>
            <w:ins w:id="432" w:author="Phil" w:date="2016-04-21T15:36:00Z">
              <w:r>
                <w:rPr>
                  <w:rFonts w:ascii="Calibri" w:eastAsia="Times New Roman" w:hAnsi="Calibri" w:cs="Times New Roman"/>
                  <w:lang w:val="en-GB" w:eastAsia="en-GB"/>
                </w:rPr>
                <w:t>Intercept</w:t>
              </w:r>
            </w:ins>
          </w:p>
        </w:tc>
        <w:tc>
          <w:tcPr>
            <w:tcW w:w="1554" w:type="dxa"/>
            <w:noWrap/>
            <w:hideMark/>
            <w:tcPrChange w:id="433" w:author="Phil" w:date="2016-04-21T15:40:00Z">
              <w:tcPr>
                <w:tcW w:w="1570" w:type="dxa"/>
                <w:noWrap/>
                <w:hideMark/>
              </w:tcPr>
            </w:tcPrChange>
          </w:tcPr>
          <w:p w14:paraId="5722A25F" w14:textId="77777777" w:rsidR="00E93C3D" w:rsidRPr="00E93C3D" w:rsidRDefault="00E93C3D">
            <w:pPr>
              <w:spacing w:line="240" w:lineRule="auto"/>
              <w:jc w:val="center"/>
              <w:rPr>
                <w:ins w:id="434" w:author="Phil" w:date="2016-04-21T15:36:00Z"/>
                <w:rFonts w:ascii="Calibri" w:eastAsia="Times New Roman" w:hAnsi="Calibri" w:cs="Times New Roman"/>
                <w:lang w:val="en-GB" w:eastAsia="en-GB"/>
              </w:rPr>
              <w:pPrChange w:id="435" w:author="Phil" w:date="2016-04-21T15:40:00Z">
                <w:pPr>
                  <w:spacing w:line="240" w:lineRule="auto"/>
                  <w:jc w:val="right"/>
                </w:pPr>
              </w:pPrChange>
            </w:pPr>
            <w:ins w:id="436" w:author="Phil" w:date="2016-04-21T15:36:00Z">
              <w:r w:rsidRPr="00E93C3D">
                <w:rPr>
                  <w:rFonts w:ascii="Calibri" w:eastAsia="Times New Roman" w:hAnsi="Calibri" w:cs="Times New Roman"/>
                  <w:lang w:val="en-GB" w:eastAsia="en-GB"/>
                </w:rPr>
                <w:t>-0.02556</w:t>
              </w:r>
            </w:ins>
          </w:p>
        </w:tc>
        <w:tc>
          <w:tcPr>
            <w:tcW w:w="1564" w:type="dxa"/>
            <w:noWrap/>
            <w:hideMark/>
            <w:tcPrChange w:id="437" w:author="Phil" w:date="2016-04-21T15:40:00Z">
              <w:tcPr>
                <w:tcW w:w="1580" w:type="dxa"/>
                <w:noWrap/>
                <w:hideMark/>
              </w:tcPr>
            </w:tcPrChange>
          </w:tcPr>
          <w:p w14:paraId="66BBEB7A" w14:textId="77777777" w:rsidR="00E93C3D" w:rsidRPr="00E93C3D" w:rsidRDefault="00E93C3D">
            <w:pPr>
              <w:spacing w:line="240" w:lineRule="auto"/>
              <w:jc w:val="center"/>
              <w:rPr>
                <w:ins w:id="438" w:author="Phil" w:date="2016-04-21T15:36:00Z"/>
                <w:rFonts w:ascii="Calibri" w:eastAsia="Times New Roman" w:hAnsi="Calibri" w:cs="Times New Roman"/>
                <w:lang w:val="en-GB" w:eastAsia="en-GB"/>
              </w:rPr>
              <w:pPrChange w:id="439" w:author="Phil" w:date="2016-04-21T15:40:00Z">
                <w:pPr>
                  <w:spacing w:line="240" w:lineRule="auto"/>
                  <w:jc w:val="right"/>
                </w:pPr>
              </w:pPrChange>
            </w:pPr>
            <w:ins w:id="440" w:author="Phil" w:date="2016-04-21T15:36:00Z">
              <w:r w:rsidRPr="00E93C3D">
                <w:rPr>
                  <w:rFonts w:ascii="Calibri" w:eastAsia="Times New Roman" w:hAnsi="Calibri" w:cs="Times New Roman"/>
                  <w:lang w:val="en-GB" w:eastAsia="en-GB"/>
                </w:rPr>
                <w:t>0.022802</w:t>
              </w:r>
            </w:ins>
          </w:p>
        </w:tc>
        <w:tc>
          <w:tcPr>
            <w:tcW w:w="1526" w:type="dxa"/>
            <w:noWrap/>
            <w:hideMark/>
            <w:tcPrChange w:id="441" w:author="Phil" w:date="2016-04-21T15:40:00Z">
              <w:tcPr>
                <w:tcW w:w="1542" w:type="dxa"/>
                <w:noWrap/>
                <w:hideMark/>
              </w:tcPr>
            </w:tcPrChange>
          </w:tcPr>
          <w:p w14:paraId="5245A6C6" w14:textId="77777777" w:rsidR="00E93C3D" w:rsidRPr="00E93C3D" w:rsidRDefault="00E93C3D">
            <w:pPr>
              <w:spacing w:line="240" w:lineRule="auto"/>
              <w:jc w:val="center"/>
              <w:rPr>
                <w:ins w:id="442" w:author="Phil" w:date="2016-04-21T15:36:00Z"/>
                <w:rFonts w:ascii="Calibri" w:eastAsia="Times New Roman" w:hAnsi="Calibri" w:cs="Times New Roman"/>
                <w:lang w:val="en-GB" w:eastAsia="en-GB"/>
              </w:rPr>
              <w:pPrChange w:id="443" w:author="Phil" w:date="2016-04-21T15:40:00Z">
                <w:pPr>
                  <w:spacing w:line="240" w:lineRule="auto"/>
                  <w:jc w:val="right"/>
                </w:pPr>
              </w:pPrChange>
            </w:pPr>
            <w:ins w:id="444" w:author="Phil" w:date="2016-04-21T15:36:00Z">
              <w:r w:rsidRPr="00E93C3D">
                <w:rPr>
                  <w:rFonts w:ascii="Calibri" w:eastAsia="Times New Roman" w:hAnsi="Calibri" w:cs="Times New Roman"/>
                  <w:lang w:val="en-GB" w:eastAsia="en-GB"/>
                </w:rPr>
                <w:t>-1.12099</w:t>
              </w:r>
            </w:ins>
          </w:p>
        </w:tc>
        <w:tc>
          <w:tcPr>
            <w:tcW w:w="1043" w:type="dxa"/>
            <w:noWrap/>
            <w:hideMark/>
            <w:tcPrChange w:id="445" w:author="Phil" w:date="2016-04-21T15:40:00Z">
              <w:tcPr>
                <w:tcW w:w="1023" w:type="dxa"/>
                <w:noWrap/>
                <w:hideMark/>
              </w:tcPr>
            </w:tcPrChange>
          </w:tcPr>
          <w:p w14:paraId="551BD2A5" w14:textId="010B7802" w:rsidR="00E93C3D" w:rsidRPr="00E93C3D" w:rsidRDefault="00E93C3D">
            <w:pPr>
              <w:spacing w:line="240" w:lineRule="auto"/>
              <w:jc w:val="center"/>
              <w:rPr>
                <w:ins w:id="446" w:author="Phil" w:date="2016-04-21T15:36:00Z"/>
                <w:rFonts w:ascii="Calibri" w:eastAsia="Times New Roman" w:hAnsi="Calibri" w:cs="Times New Roman"/>
                <w:lang w:val="en-GB" w:eastAsia="en-GB"/>
              </w:rPr>
              <w:pPrChange w:id="447" w:author="Phil" w:date="2016-04-21T15:40:00Z">
                <w:pPr>
                  <w:spacing w:line="240" w:lineRule="auto"/>
                  <w:jc w:val="right"/>
                </w:pPr>
              </w:pPrChange>
            </w:pPr>
            <w:ins w:id="448" w:author="Phil" w:date="2016-04-21T15:36:00Z">
              <w:r>
                <w:rPr>
                  <w:rFonts w:ascii="Calibri" w:eastAsia="Times New Roman" w:hAnsi="Calibri" w:cs="Times New Roman"/>
                  <w:lang w:val="en-GB" w:eastAsia="en-GB"/>
                </w:rPr>
                <w:t>0.262</w:t>
              </w:r>
            </w:ins>
          </w:p>
        </w:tc>
      </w:tr>
      <w:tr w:rsidR="00E93C3D" w:rsidRPr="00E93C3D" w14:paraId="72C7B8BC" w14:textId="77777777" w:rsidTr="00E93C3D">
        <w:trPr>
          <w:trHeight w:val="288"/>
          <w:ins w:id="449" w:author="Phil" w:date="2016-04-21T15:36:00Z"/>
          <w:trPrChange w:id="450" w:author="Phil" w:date="2016-04-21T15:40:00Z">
            <w:trPr>
              <w:trHeight w:val="288"/>
            </w:trPr>
          </w:trPrChange>
        </w:trPr>
        <w:tc>
          <w:tcPr>
            <w:tcW w:w="2222" w:type="dxa"/>
            <w:tcPrChange w:id="451" w:author="Phil" w:date="2016-04-21T15:40:00Z">
              <w:tcPr>
                <w:tcW w:w="1162" w:type="dxa"/>
              </w:tcPr>
            </w:tcPrChange>
          </w:tcPr>
          <w:p w14:paraId="30E55939" w14:textId="510916EC" w:rsidR="00E93C3D" w:rsidRPr="00E93C3D" w:rsidRDefault="00E93C3D">
            <w:pPr>
              <w:spacing w:line="240" w:lineRule="auto"/>
              <w:jc w:val="center"/>
              <w:rPr>
                <w:ins w:id="452" w:author="Phil" w:date="2016-04-21T15:37:00Z"/>
                <w:rFonts w:ascii="Calibri" w:eastAsia="Times New Roman" w:hAnsi="Calibri" w:cs="Times New Roman"/>
                <w:lang w:val="en-GB" w:eastAsia="en-GB"/>
              </w:rPr>
              <w:pPrChange w:id="453" w:author="Phil" w:date="2016-04-21T15:40:00Z">
                <w:pPr>
                  <w:spacing w:line="240" w:lineRule="auto"/>
                </w:pPr>
              </w:pPrChange>
            </w:pPr>
            <w:ins w:id="454" w:author="Phil" w:date="2016-04-21T15:37:00Z">
              <w:r>
                <w:rPr>
                  <w:rFonts w:ascii="Calibri" w:eastAsia="Times New Roman" w:hAnsi="Calibri" w:cs="Times New Roman"/>
                  <w:lang w:val="en-GB" w:eastAsia="en-GB"/>
                </w:rPr>
                <w:t>Functional evenness (FEven)</w:t>
              </w:r>
            </w:ins>
          </w:p>
        </w:tc>
        <w:tc>
          <w:tcPr>
            <w:tcW w:w="1534" w:type="dxa"/>
            <w:noWrap/>
            <w:hideMark/>
            <w:tcPrChange w:id="455" w:author="Phil" w:date="2016-04-21T15:40:00Z">
              <w:tcPr>
                <w:tcW w:w="1550" w:type="dxa"/>
                <w:noWrap/>
                <w:hideMark/>
              </w:tcPr>
            </w:tcPrChange>
          </w:tcPr>
          <w:p w14:paraId="53109368" w14:textId="5015465C" w:rsidR="00E93C3D" w:rsidRPr="00E93C3D" w:rsidRDefault="00E93C3D">
            <w:pPr>
              <w:spacing w:line="240" w:lineRule="auto"/>
              <w:jc w:val="center"/>
              <w:rPr>
                <w:ins w:id="456" w:author="Phil" w:date="2016-04-21T15:36:00Z"/>
                <w:rFonts w:ascii="Calibri" w:eastAsia="Times New Roman" w:hAnsi="Calibri" w:cs="Times New Roman"/>
                <w:lang w:val="en-GB" w:eastAsia="en-GB"/>
              </w:rPr>
              <w:pPrChange w:id="457" w:author="Phil" w:date="2016-04-21T15:40:00Z">
                <w:pPr>
                  <w:spacing w:line="240" w:lineRule="auto"/>
                </w:pPr>
              </w:pPrChange>
            </w:pPr>
            <w:ins w:id="458" w:author="Phil" w:date="2016-04-21T15:36:00Z">
              <w:r>
                <w:rPr>
                  <w:rFonts w:ascii="Calibri" w:eastAsia="Times New Roman" w:hAnsi="Calibri" w:cs="Times New Roman"/>
                  <w:lang w:val="en-GB" w:eastAsia="en-GB"/>
                </w:rPr>
                <w:t>Intercept</w:t>
              </w:r>
            </w:ins>
          </w:p>
        </w:tc>
        <w:tc>
          <w:tcPr>
            <w:tcW w:w="1554" w:type="dxa"/>
            <w:noWrap/>
            <w:hideMark/>
            <w:tcPrChange w:id="459" w:author="Phil" w:date="2016-04-21T15:40:00Z">
              <w:tcPr>
                <w:tcW w:w="1570" w:type="dxa"/>
                <w:noWrap/>
                <w:hideMark/>
              </w:tcPr>
            </w:tcPrChange>
          </w:tcPr>
          <w:p w14:paraId="3DF3D6FF" w14:textId="77777777" w:rsidR="00E93C3D" w:rsidRPr="00E93C3D" w:rsidRDefault="00E93C3D">
            <w:pPr>
              <w:spacing w:line="240" w:lineRule="auto"/>
              <w:jc w:val="center"/>
              <w:rPr>
                <w:ins w:id="460" w:author="Phil" w:date="2016-04-21T15:36:00Z"/>
                <w:rFonts w:ascii="Calibri" w:eastAsia="Times New Roman" w:hAnsi="Calibri" w:cs="Times New Roman"/>
                <w:lang w:val="en-GB" w:eastAsia="en-GB"/>
              </w:rPr>
              <w:pPrChange w:id="461" w:author="Phil" w:date="2016-04-21T15:40:00Z">
                <w:pPr>
                  <w:spacing w:line="240" w:lineRule="auto"/>
                  <w:jc w:val="right"/>
                </w:pPr>
              </w:pPrChange>
            </w:pPr>
            <w:ins w:id="462" w:author="Phil" w:date="2016-04-21T15:36:00Z">
              <w:r w:rsidRPr="00E93C3D">
                <w:rPr>
                  <w:rFonts w:ascii="Calibri" w:eastAsia="Times New Roman" w:hAnsi="Calibri" w:cs="Times New Roman"/>
                  <w:lang w:val="en-GB" w:eastAsia="en-GB"/>
                </w:rPr>
                <w:t>0.037418</w:t>
              </w:r>
            </w:ins>
          </w:p>
        </w:tc>
        <w:tc>
          <w:tcPr>
            <w:tcW w:w="1564" w:type="dxa"/>
            <w:noWrap/>
            <w:hideMark/>
            <w:tcPrChange w:id="463" w:author="Phil" w:date="2016-04-21T15:40:00Z">
              <w:tcPr>
                <w:tcW w:w="1580" w:type="dxa"/>
                <w:noWrap/>
                <w:hideMark/>
              </w:tcPr>
            </w:tcPrChange>
          </w:tcPr>
          <w:p w14:paraId="4E8BC2C9" w14:textId="77777777" w:rsidR="00E93C3D" w:rsidRPr="00E93C3D" w:rsidRDefault="00E93C3D">
            <w:pPr>
              <w:spacing w:line="240" w:lineRule="auto"/>
              <w:jc w:val="center"/>
              <w:rPr>
                <w:ins w:id="464" w:author="Phil" w:date="2016-04-21T15:36:00Z"/>
                <w:rFonts w:ascii="Calibri" w:eastAsia="Times New Roman" w:hAnsi="Calibri" w:cs="Times New Roman"/>
                <w:lang w:val="en-GB" w:eastAsia="en-GB"/>
              </w:rPr>
              <w:pPrChange w:id="465" w:author="Phil" w:date="2016-04-21T15:40:00Z">
                <w:pPr>
                  <w:spacing w:line="240" w:lineRule="auto"/>
                  <w:jc w:val="right"/>
                </w:pPr>
              </w:pPrChange>
            </w:pPr>
            <w:ins w:id="466" w:author="Phil" w:date="2016-04-21T15:36:00Z">
              <w:r w:rsidRPr="00E93C3D">
                <w:rPr>
                  <w:rFonts w:ascii="Calibri" w:eastAsia="Times New Roman" w:hAnsi="Calibri" w:cs="Times New Roman"/>
                  <w:lang w:val="en-GB" w:eastAsia="en-GB"/>
                </w:rPr>
                <w:t>0.031058</w:t>
              </w:r>
            </w:ins>
          </w:p>
        </w:tc>
        <w:tc>
          <w:tcPr>
            <w:tcW w:w="1526" w:type="dxa"/>
            <w:noWrap/>
            <w:hideMark/>
            <w:tcPrChange w:id="467" w:author="Phil" w:date="2016-04-21T15:40:00Z">
              <w:tcPr>
                <w:tcW w:w="1542" w:type="dxa"/>
                <w:noWrap/>
                <w:hideMark/>
              </w:tcPr>
            </w:tcPrChange>
          </w:tcPr>
          <w:p w14:paraId="62BC842A" w14:textId="77777777" w:rsidR="00E93C3D" w:rsidRPr="00E93C3D" w:rsidRDefault="00E93C3D">
            <w:pPr>
              <w:spacing w:line="240" w:lineRule="auto"/>
              <w:jc w:val="center"/>
              <w:rPr>
                <w:ins w:id="468" w:author="Phil" w:date="2016-04-21T15:36:00Z"/>
                <w:rFonts w:ascii="Calibri" w:eastAsia="Times New Roman" w:hAnsi="Calibri" w:cs="Times New Roman"/>
                <w:lang w:val="en-GB" w:eastAsia="en-GB"/>
              </w:rPr>
              <w:pPrChange w:id="469" w:author="Phil" w:date="2016-04-21T15:40:00Z">
                <w:pPr>
                  <w:spacing w:line="240" w:lineRule="auto"/>
                  <w:jc w:val="right"/>
                </w:pPr>
              </w:pPrChange>
            </w:pPr>
            <w:ins w:id="470" w:author="Phil" w:date="2016-04-21T15:36:00Z">
              <w:r w:rsidRPr="00E93C3D">
                <w:rPr>
                  <w:rFonts w:ascii="Calibri" w:eastAsia="Times New Roman" w:hAnsi="Calibri" w:cs="Times New Roman"/>
                  <w:lang w:val="en-GB" w:eastAsia="en-GB"/>
                </w:rPr>
                <w:t>1.204752</w:t>
              </w:r>
            </w:ins>
          </w:p>
        </w:tc>
        <w:tc>
          <w:tcPr>
            <w:tcW w:w="1043" w:type="dxa"/>
            <w:noWrap/>
            <w:hideMark/>
            <w:tcPrChange w:id="471" w:author="Phil" w:date="2016-04-21T15:40:00Z">
              <w:tcPr>
                <w:tcW w:w="1023" w:type="dxa"/>
                <w:noWrap/>
                <w:hideMark/>
              </w:tcPr>
            </w:tcPrChange>
          </w:tcPr>
          <w:p w14:paraId="752735B7" w14:textId="2C672B96" w:rsidR="00E93C3D" w:rsidRPr="00E93C3D" w:rsidRDefault="00E93C3D">
            <w:pPr>
              <w:spacing w:line="240" w:lineRule="auto"/>
              <w:jc w:val="center"/>
              <w:rPr>
                <w:ins w:id="472" w:author="Phil" w:date="2016-04-21T15:36:00Z"/>
                <w:rFonts w:ascii="Calibri" w:eastAsia="Times New Roman" w:hAnsi="Calibri" w:cs="Times New Roman"/>
                <w:lang w:val="en-GB" w:eastAsia="en-GB"/>
              </w:rPr>
              <w:pPrChange w:id="473" w:author="Phil" w:date="2016-04-21T15:40:00Z">
                <w:pPr>
                  <w:spacing w:line="240" w:lineRule="auto"/>
                  <w:jc w:val="right"/>
                </w:pPr>
              </w:pPrChange>
            </w:pPr>
            <w:ins w:id="474" w:author="Phil" w:date="2016-04-21T15:36:00Z">
              <w:r>
                <w:rPr>
                  <w:rFonts w:ascii="Calibri" w:eastAsia="Times New Roman" w:hAnsi="Calibri" w:cs="Times New Roman"/>
                  <w:lang w:val="en-GB" w:eastAsia="en-GB"/>
                </w:rPr>
                <w:t>0.228</w:t>
              </w:r>
            </w:ins>
          </w:p>
        </w:tc>
      </w:tr>
      <w:tr w:rsidR="00E93C3D" w:rsidRPr="00E93C3D" w14:paraId="605875DD" w14:textId="77777777" w:rsidTr="00E93C3D">
        <w:trPr>
          <w:trHeight w:val="288"/>
          <w:ins w:id="475" w:author="Phil" w:date="2016-04-21T15:36:00Z"/>
          <w:trPrChange w:id="476" w:author="Phil" w:date="2016-04-21T15:40:00Z">
            <w:trPr>
              <w:trHeight w:val="288"/>
            </w:trPr>
          </w:trPrChange>
        </w:trPr>
        <w:tc>
          <w:tcPr>
            <w:tcW w:w="2222" w:type="dxa"/>
            <w:tcPrChange w:id="477" w:author="Phil" w:date="2016-04-21T15:40:00Z">
              <w:tcPr>
                <w:tcW w:w="1162" w:type="dxa"/>
              </w:tcPr>
            </w:tcPrChange>
          </w:tcPr>
          <w:p w14:paraId="3BB80AD8" w14:textId="1E4AB80D" w:rsidR="00E93C3D" w:rsidRPr="00E93C3D" w:rsidRDefault="00E93C3D">
            <w:pPr>
              <w:spacing w:line="240" w:lineRule="auto"/>
              <w:jc w:val="center"/>
              <w:rPr>
                <w:ins w:id="478" w:author="Phil" w:date="2016-04-21T15:37:00Z"/>
                <w:rFonts w:ascii="Calibri" w:eastAsia="Times New Roman" w:hAnsi="Calibri" w:cs="Times New Roman"/>
                <w:lang w:val="en-GB" w:eastAsia="en-GB"/>
              </w:rPr>
              <w:pPrChange w:id="479" w:author="Phil" w:date="2016-04-21T15:40:00Z">
                <w:pPr>
                  <w:spacing w:line="240" w:lineRule="auto"/>
                </w:pPr>
              </w:pPrChange>
            </w:pPr>
            <w:ins w:id="480" w:author="Phil" w:date="2016-04-21T15:37:00Z">
              <w:r>
                <w:rPr>
                  <w:rFonts w:ascii="Calibri" w:eastAsia="Times New Roman" w:hAnsi="Calibri" w:cs="Times New Roman"/>
                  <w:lang w:val="en-GB" w:eastAsia="en-GB"/>
                </w:rPr>
                <w:t>Functional Richness (FRic)</w:t>
              </w:r>
            </w:ins>
          </w:p>
        </w:tc>
        <w:tc>
          <w:tcPr>
            <w:tcW w:w="1534" w:type="dxa"/>
            <w:noWrap/>
            <w:hideMark/>
            <w:tcPrChange w:id="481" w:author="Phil" w:date="2016-04-21T15:40:00Z">
              <w:tcPr>
                <w:tcW w:w="1550" w:type="dxa"/>
                <w:noWrap/>
                <w:hideMark/>
              </w:tcPr>
            </w:tcPrChange>
          </w:tcPr>
          <w:p w14:paraId="7306EE9E" w14:textId="161EB464" w:rsidR="00E93C3D" w:rsidRPr="00E93C3D" w:rsidRDefault="00E93C3D">
            <w:pPr>
              <w:spacing w:line="240" w:lineRule="auto"/>
              <w:jc w:val="center"/>
              <w:rPr>
                <w:ins w:id="482" w:author="Phil" w:date="2016-04-21T15:36:00Z"/>
                <w:rFonts w:ascii="Calibri" w:eastAsia="Times New Roman" w:hAnsi="Calibri" w:cs="Times New Roman"/>
                <w:lang w:val="en-GB" w:eastAsia="en-GB"/>
              </w:rPr>
              <w:pPrChange w:id="483" w:author="Phil" w:date="2016-04-21T15:40:00Z">
                <w:pPr>
                  <w:spacing w:line="240" w:lineRule="auto"/>
                </w:pPr>
              </w:pPrChange>
            </w:pPr>
            <w:ins w:id="484" w:author="Phil" w:date="2016-04-21T15:36:00Z">
              <w:r>
                <w:rPr>
                  <w:rFonts w:ascii="Calibri" w:eastAsia="Times New Roman" w:hAnsi="Calibri" w:cs="Times New Roman"/>
                  <w:lang w:val="en-GB" w:eastAsia="en-GB"/>
                </w:rPr>
                <w:t>Intercept</w:t>
              </w:r>
            </w:ins>
          </w:p>
        </w:tc>
        <w:tc>
          <w:tcPr>
            <w:tcW w:w="1554" w:type="dxa"/>
            <w:noWrap/>
            <w:hideMark/>
            <w:tcPrChange w:id="485" w:author="Phil" w:date="2016-04-21T15:40:00Z">
              <w:tcPr>
                <w:tcW w:w="1570" w:type="dxa"/>
                <w:noWrap/>
                <w:hideMark/>
              </w:tcPr>
            </w:tcPrChange>
          </w:tcPr>
          <w:p w14:paraId="6BFD1A02" w14:textId="77777777" w:rsidR="00E93C3D" w:rsidRPr="00E93C3D" w:rsidRDefault="00E93C3D">
            <w:pPr>
              <w:spacing w:line="240" w:lineRule="auto"/>
              <w:jc w:val="center"/>
              <w:rPr>
                <w:ins w:id="486" w:author="Phil" w:date="2016-04-21T15:36:00Z"/>
                <w:rFonts w:ascii="Calibri" w:eastAsia="Times New Roman" w:hAnsi="Calibri" w:cs="Times New Roman"/>
                <w:lang w:val="en-GB" w:eastAsia="en-GB"/>
              </w:rPr>
              <w:pPrChange w:id="487" w:author="Phil" w:date="2016-04-21T15:40:00Z">
                <w:pPr>
                  <w:spacing w:line="240" w:lineRule="auto"/>
                  <w:jc w:val="right"/>
                </w:pPr>
              </w:pPrChange>
            </w:pPr>
            <w:ins w:id="488" w:author="Phil" w:date="2016-04-21T15:36:00Z">
              <w:r w:rsidRPr="00E93C3D">
                <w:rPr>
                  <w:rFonts w:ascii="Calibri" w:eastAsia="Times New Roman" w:hAnsi="Calibri" w:cs="Times New Roman"/>
                  <w:lang w:val="en-GB" w:eastAsia="en-GB"/>
                </w:rPr>
                <w:t>-1.04061</w:t>
              </w:r>
            </w:ins>
          </w:p>
        </w:tc>
        <w:tc>
          <w:tcPr>
            <w:tcW w:w="1564" w:type="dxa"/>
            <w:noWrap/>
            <w:hideMark/>
            <w:tcPrChange w:id="489" w:author="Phil" w:date="2016-04-21T15:40:00Z">
              <w:tcPr>
                <w:tcW w:w="1580" w:type="dxa"/>
                <w:noWrap/>
                <w:hideMark/>
              </w:tcPr>
            </w:tcPrChange>
          </w:tcPr>
          <w:p w14:paraId="67DBAD3E" w14:textId="77777777" w:rsidR="00E93C3D" w:rsidRPr="00E93C3D" w:rsidRDefault="00E93C3D">
            <w:pPr>
              <w:spacing w:line="240" w:lineRule="auto"/>
              <w:jc w:val="center"/>
              <w:rPr>
                <w:ins w:id="490" w:author="Phil" w:date="2016-04-21T15:36:00Z"/>
                <w:rFonts w:ascii="Calibri" w:eastAsia="Times New Roman" w:hAnsi="Calibri" w:cs="Times New Roman"/>
                <w:lang w:val="en-GB" w:eastAsia="en-GB"/>
              </w:rPr>
              <w:pPrChange w:id="491" w:author="Phil" w:date="2016-04-21T15:40:00Z">
                <w:pPr>
                  <w:spacing w:line="240" w:lineRule="auto"/>
                  <w:jc w:val="right"/>
                </w:pPr>
              </w:pPrChange>
            </w:pPr>
            <w:ins w:id="492" w:author="Phil" w:date="2016-04-21T15:36:00Z">
              <w:r w:rsidRPr="00E93C3D">
                <w:rPr>
                  <w:rFonts w:ascii="Calibri" w:eastAsia="Times New Roman" w:hAnsi="Calibri" w:cs="Times New Roman"/>
                  <w:lang w:val="en-GB" w:eastAsia="en-GB"/>
                </w:rPr>
                <w:t>0.512686</w:t>
              </w:r>
            </w:ins>
          </w:p>
        </w:tc>
        <w:tc>
          <w:tcPr>
            <w:tcW w:w="1526" w:type="dxa"/>
            <w:noWrap/>
            <w:hideMark/>
            <w:tcPrChange w:id="493" w:author="Phil" w:date="2016-04-21T15:40:00Z">
              <w:tcPr>
                <w:tcW w:w="1542" w:type="dxa"/>
                <w:noWrap/>
                <w:hideMark/>
              </w:tcPr>
            </w:tcPrChange>
          </w:tcPr>
          <w:p w14:paraId="719220BA" w14:textId="77777777" w:rsidR="00E93C3D" w:rsidRPr="00E93C3D" w:rsidRDefault="00E93C3D">
            <w:pPr>
              <w:spacing w:line="240" w:lineRule="auto"/>
              <w:jc w:val="center"/>
              <w:rPr>
                <w:ins w:id="494" w:author="Phil" w:date="2016-04-21T15:36:00Z"/>
                <w:rFonts w:ascii="Calibri" w:eastAsia="Times New Roman" w:hAnsi="Calibri" w:cs="Times New Roman"/>
                <w:lang w:val="en-GB" w:eastAsia="en-GB"/>
              </w:rPr>
              <w:pPrChange w:id="495" w:author="Phil" w:date="2016-04-21T15:40:00Z">
                <w:pPr>
                  <w:spacing w:line="240" w:lineRule="auto"/>
                  <w:jc w:val="right"/>
                </w:pPr>
              </w:pPrChange>
            </w:pPr>
            <w:ins w:id="496" w:author="Phil" w:date="2016-04-21T15:36:00Z">
              <w:r w:rsidRPr="00E93C3D">
                <w:rPr>
                  <w:rFonts w:ascii="Calibri" w:eastAsia="Times New Roman" w:hAnsi="Calibri" w:cs="Times New Roman"/>
                  <w:lang w:val="en-GB" w:eastAsia="en-GB"/>
                </w:rPr>
                <w:t>-2.02971</w:t>
              </w:r>
            </w:ins>
          </w:p>
        </w:tc>
        <w:tc>
          <w:tcPr>
            <w:tcW w:w="1043" w:type="dxa"/>
            <w:noWrap/>
            <w:hideMark/>
            <w:tcPrChange w:id="497" w:author="Phil" w:date="2016-04-21T15:40:00Z">
              <w:tcPr>
                <w:tcW w:w="1023" w:type="dxa"/>
                <w:noWrap/>
                <w:hideMark/>
              </w:tcPr>
            </w:tcPrChange>
          </w:tcPr>
          <w:p w14:paraId="0DFE6D6B" w14:textId="4EC14CAC" w:rsidR="00E93C3D" w:rsidRPr="00E93C3D" w:rsidRDefault="00E93C3D">
            <w:pPr>
              <w:spacing w:line="240" w:lineRule="auto"/>
              <w:jc w:val="center"/>
              <w:rPr>
                <w:ins w:id="498" w:author="Phil" w:date="2016-04-21T15:36:00Z"/>
                <w:rFonts w:ascii="Calibri" w:eastAsia="Times New Roman" w:hAnsi="Calibri" w:cs="Times New Roman"/>
                <w:lang w:val="en-GB" w:eastAsia="en-GB"/>
              </w:rPr>
              <w:pPrChange w:id="499" w:author="Phil" w:date="2016-04-21T15:40:00Z">
                <w:pPr>
                  <w:spacing w:line="240" w:lineRule="auto"/>
                  <w:jc w:val="right"/>
                </w:pPr>
              </w:pPrChange>
            </w:pPr>
            <w:ins w:id="500" w:author="Phil" w:date="2016-04-21T15:36:00Z">
              <w:r>
                <w:rPr>
                  <w:rFonts w:ascii="Calibri" w:eastAsia="Times New Roman" w:hAnsi="Calibri" w:cs="Times New Roman"/>
                  <w:lang w:val="en-GB" w:eastAsia="en-GB"/>
                </w:rPr>
                <w:t>0.042</w:t>
              </w:r>
            </w:ins>
          </w:p>
        </w:tc>
      </w:tr>
      <w:tr w:rsidR="00E93C3D" w:rsidRPr="00E93C3D" w14:paraId="5CCAE3C8" w14:textId="77777777" w:rsidTr="00E93C3D">
        <w:trPr>
          <w:trHeight w:val="288"/>
          <w:ins w:id="501" w:author="Phil" w:date="2016-04-21T15:36:00Z"/>
          <w:trPrChange w:id="502" w:author="Phil" w:date="2016-04-21T15:40:00Z">
            <w:trPr>
              <w:trHeight w:val="288"/>
            </w:trPr>
          </w:trPrChange>
        </w:trPr>
        <w:tc>
          <w:tcPr>
            <w:tcW w:w="2222" w:type="dxa"/>
            <w:tcPrChange w:id="503" w:author="Phil" w:date="2016-04-21T15:40:00Z">
              <w:tcPr>
                <w:tcW w:w="1162" w:type="dxa"/>
              </w:tcPr>
            </w:tcPrChange>
          </w:tcPr>
          <w:p w14:paraId="681FACBC" w14:textId="59DDC4A2" w:rsidR="00E93C3D" w:rsidRPr="00E93C3D" w:rsidRDefault="00E93C3D">
            <w:pPr>
              <w:spacing w:line="240" w:lineRule="auto"/>
              <w:jc w:val="center"/>
              <w:rPr>
                <w:ins w:id="504" w:author="Phil" w:date="2016-04-21T15:37:00Z"/>
                <w:rFonts w:ascii="Calibri" w:eastAsia="Times New Roman" w:hAnsi="Calibri" w:cs="Times New Roman"/>
                <w:lang w:val="en-GB" w:eastAsia="en-GB"/>
              </w:rPr>
              <w:pPrChange w:id="505" w:author="Phil" w:date="2016-04-21T15:40:00Z">
                <w:pPr>
                  <w:spacing w:line="240" w:lineRule="auto"/>
                </w:pPr>
              </w:pPrChange>
            </w:pPr>
            <w:ins w:id="506" w:author="Phil" w:date="2016-04-21T15:38:00Z">
              <w:r>
                <w:rPr>
                  <w:rFonts w:ascii="Calibri" w:eastAsia="Times New Roman" w:hAnsi="Calibri" w:cs="Times New Roman"/>
                  <w:lang w:val="en-GB" w:eastAsia="en-GB"/>
                </w:rPr>
                <w:t>Functional Diversity (FD)</w:t>
              </w:r>
            </w:ins>
          </w:p>
        </w:tc>
        <w:tc>
          <w:tcPr>
            <w:tcW w:w="1534" w:type="dxa"/>
            <w:noWrap/>
            <w:hideMark/>
            <w:tcPrChange w:id="507" w:author="Phil" w:date="2016-04-21T15:40:00Z">
              <w:tcPr>
                <w:tcW w:w="1550" w:type="dxa"/>
                <w:noWrap/>
                <w:hideMark/>
              </w:tcPr>
            </w:tcPrChange>
          </w:tcPr>
          <w:p w14:paraId="3CAE7CB9" w14:textId="4C66C119" w:rsidR="00E93C3D" w:rsidRPr="00E93C3D" w:rsidRDefault="00E93C3D">
            <w:pPr>
              <w:spacing w:line="240" w:lineRule="auto"/>
              <w:jc w:val="center"/>
              <w:rPr>
                <w:ins w:id="508" w:author="Phil" w:date="2016-04-21T15:36:00Z"/>
                <w:rFonts w:ascii="Calibri" w:eastAsia="Times New Roman" w:hAnsi="Calibri" w:cs="Times New Roman"/>
                <w:lang w:val="en-GB" w:eastAsia="en-GB"/>
              </w:rPr>
              <w:pPrChange w:id="509" w:author="Phil" w:date="2016-04-21T15:40:00Z">
                <w:pPr>
                  <w:spacing w:line="240" w:lineRule="auto"/>
                </w:pPr>
              </w:pPrChange>
            </w:pPr>
            <w:ins w:id="510" w:author="Phil" w:date="2016-04-21T15:36:00Z">
              <w:r>
                <w:rPr>
                  <w:rFonts w:ascii="Calibri" w:eastAsia="Times New Roman" w:hAnsi="Calibri" w:cs="Times New Roman"/>
                  <w:lang w:val="en-GB" w:eastAsia="en-GB"/>
                </w:rPr>
                <w:t>Intercept</w:t>
              </w:r>
            </w:ins>
          </w:p>
        </w:tc>
        <w:tc>
          <w:tcPr>
            <w:tcW w:w="1554" w:type="dxa"/>
            <w:noWrap/>
            <w:hideMark/>
            <w:tcPrChange w:id="511" w:author="Phil" w:date="2016-04-21T15:40:00Z">
              <w:tcPr>
                <w:tcW w:w="1570" w:type="dxa"/>
                <w:noWrap/>
                <w:hideMark/>
              </w:tcPr>
            </w:tcPrChange>
          </w:tcPr>
          <w:p w14:paraId="0CF38C18" w14:textId="77777777" w:rsidR="00E93C3D" w:rsidRPr="00E93C3D" w:rsidRDefault="00E93C3D">
            <w:pPr>
              <w:spacing w:line="240" w:lineRule="auto"/>
              <w:jc w:val="center"/>
              <w:rPr>
                <w:ins w:id="512" w:author="Phil" w:date="2016-04-21T15:36:00Z"/>
                <w:rFonts w:ascii="Calibri" w:eastAsia="Times New Roman" w:hAnsi="Calibri" w:cs="Times New Roman"/>
                <w:lang w:val="en-GB" w:eastAsia="en-GB"/>
              </w:rPr>
              <w:pPrChange w:id="513" w:author="Phil" w:date="2016-04-21T15:40:00Z">
                <w:pPr>
                  <w:spacing w:line="240" w:lineRule="auto"/>
                  <w:jc w:val="right"/>
                </w:pPr>
              </w:pPrChange>
            </w:pPr>
            <w:ins w:id="514" w:author="Phil" w:date="2016-04-21T15:36:00Z">
              <w:r w:rsidRPr="00E93C3D">
                <w:rPr>
                  <w:rFonts w:ascii="Calibri" w:eastAsia="Times New Roman" w:hAnsi="Calibri" w:cs="Times New Roman"/>
                  <w:lang w:val="en-GB" w:eastAsia="en-GB"/>
                </w:rPr>
                <w:t>-0.04689</w:t>
              </w:r>
            </w:ins>
          </w:p>
        </w:tc>
        <w:tc>
          <w:tcPr>
            <w:tcW w:w="1564" w:type="dxa"/>
            <w:noWrap/>
            <w:hideMark/>
            <w:tcPrChange w:id="515" w:author="Phil" w:date="2016-04-21T15:40:00Z">
              <w:tcPr>
                <w:tcW w:w="1580" w:type="dxa"/>
                <w:noWrap/>
                <w:hideMark/>
              </w:tcPr>
            </w:tcPrChange>
          </w:tcPr>
          <w:p w14:paraId="765221BF" w14:textId="77777777" w:rsidR="00E93C3D" w:rsidRPr="00E93C3D" w:rsidRDefault="00E93C3D">
            <w:pPr>
              <w:spacing w:line="240" w:lineRule="auto"/>
              <w:jc w:val="center"/>
              <w:rPr>
                <w:ins w:id="516" w:author="Phil" w:date="2016-04-21T15:36:00Z"/>
                <w:rFonts w:ascii="Calibri" w:eastAsia="Times New Roman" w:hAnsi="Calibri" w:cs="Times New Roman"/>
                <w:lang w:val="en-GB" w:eastAsia="en-GB"/>
              </w:rPr>
              <w:pPrChange w:id="517" w:author="Phil" w:date="2016-04-21T15:40:00Z">
                <w:pPr>
                  <w:spacing w:line="240" w:lineRule="auto"/>
                  <w:jc w:val="right"/>
                </w:pPr>
              </w:pPrChange>
            </w:pPr>
            <w:ins w:id="518" w:author="Phil" w:date="2016-04-21T15:36:00Z">
              <w:r w:rsidRPr="00E93C3D">
                <w:rPr>
                  <w:rFonts w:ascii="Calibri" w:eastAsia="Times New Roman" w:hAnsi="Calibri" w:cs="Times New Roman"/>
                  <w:lang w:val="en-GB" w:eastAsia="en-GB"/>
                </w:rPr>
                <w:t>0.048301</w:t>
              </w:r>
            </w:ins>
          </w:p>
        </w:tc>
        <w:tc>
          <w:tcPr>
            <w:tcW w:w="1526" w:type="dxa"/>
            <w:noWrap/>
            <w:hideMark/>
            <w:tcPrChange w:id="519" w:author="Phil" w:date="2016-04-21T15:40:00Z">
              <w:tcPr>
                <w:tcW w:w="1542" w:type="dxa"/>
                <w:noWrap/>
                <w:hideMark/>
              </w:tcPr>
            </w:tcPrChange>
          </w:tcPr>
          <w:p w14:paraId="47E5A2F5" w14:textId="77777777" w:rsidR="00E93C3D" w:rsidRPr="00E93C3D" w:rsidRDefault="00E93C3D">
            <w:pPr>
              <w:spacing w:line="240" w:lineRule="auto"/>
              <w:jc w:val="center"/>
              <w:rPr>
                <w:ins w:id="520" w:author="Phil" w:date="2016-04-21T15:36:00Z"/>
                <w:rFonts w:ascii="Calibri" w:eastAsia="Times New Roman" w:hAnsi="Calibri" w:cs="Times New Roman"/>
                <w:lang w:val="en-GB" w:eastAsia="en-GB"/>
              </w:rPr>
              <w:pPrChange w:id="521" w:author="Phil" w:date="2016-04-21T15:40:00Z">
                <w:pPr>
                  <w:spacing w:line="240" w:lineRule="auto"/>
                  <w:jc w:val="right"/>
                </w:pPr>
              </w:pPrChange>
            </w:pPr>
            <w:ins w:id="522" w:author="Phil" w:date="2016-04-21T15:36:00Z">
              <w:r w:rsidRPr="00E93C3D">
                <w:rPr>
                  <w:rFonts w:ascii="Calibri" w:eastAsia="Times New Roman" w:hAnsi="Calibri" w:cs="Times New Roman"/>
                  <w:lang w:val="en-GB" w:eastAsia="en-GB"/>
                </w:rPr>
                <w:t>-0.97083</w:t>
              </w:r>
            </w:ins>
          </w:p>
        </w:tc>
        <w:tc>
          <w:tcPr>
            <w:tcW w:w="1043" w:type="dxa"/>
            <w:noWrap/>
            <w:hideMark/>
            <w:tcPrChange w:id="523" w:author="Phil" w:date="2016-04-21T15:40:00Z">
              <w:tcPr>
                <w:tcW w:w="1023" w:type="dxa"/>
                <w:noWrap/>
                <w:hideMark/>
              </w:tcPr>
            </w:tcPrChange>
          </w:tcPr>
          <w:p w14:paraId="4FA97389" w14:textId="2E1A3E97" w:rsidR="00E93C3D" w:rsidRPr="00E93C3D" w:rsidRDefault="00E93C3D">
            <w:pPr>
              <w:spacing w:line="240" w:lineRule="auto"/>
              <w:jc w:val="center"/>
              <w:rPr>
                <w:ins w:id="524" w:author="Phil" w:date="2016-04-21T15:36:00Z"/>
                <w:rFonts w:ascii="Calibri" w:eastAsia="Times New Roman" w:hAnsi="Calibri" w:cs="Times New Roman"/>
                <w:lang w:val="en-GB" w:eastAsia="en-GB"/>
              </w:rPr>
              <w:pPrChange w:id="525" w:author="Phil" w:date="2016-04-21T15:40:00Z">
                <w:pPr>
                  <w:spacing w:line="240" w:lineRule="auto"/>
                  <w:jc w:val="right"/>
                </w:pPr>
              </w:pPrChange>
            </w:pPr>
            <w:ins w:id="526" w:author="Phil" w:date="2016-04-21T15:36:00Z">
              <w:r>
                <w:rPr>
                  <w:rFonts w:ascii="Calibri" w:eastAsia="Times New Roman" w:hAnsi="Calibri" w:cs="Times New Roman"/>
                  <w:lang w:val="en-GB" w:eastAsia="en-GB"/>
                </w:rPr>
                <w:t>0.332</w:t>
              </w:r>
            </w:ins>
          </w:p>
        </w:tc>
      </w:tr>
      <w:tr w:rsidR="00E93C3D" w:rsidRPr="00E93C3D" w14:paraId="42C955AA" w14:textId="77777777" w:rsidTr="00E93C3D">
        <w:trPr>
          <w:trHeight w:val="288"/>
          <w:ins w:id="527" w:author="Phil" w:date="2016-04-21T15:36:00Z"/>
          <w:trPrChange w:id="528" w:author="Phil" w:date="2016-04-21T15:40:00Z">
            <w:trPr>
              <w:trHeight w:val="288"/>
            </w:trPr>
          </w:trPrChange>
        </w:trPr>
        <w:tc>
          <w:tcPr>
            <w:tcW w:w="2222" w:type="dxa"/>
            <w:vMerge w:val="restart"/>
            <w:tcPrChange w:id="529" w:author="Phil" w:date="2016-04-21T15:40:00Z">
              <w:tcPr>
                <w:tcW w:w="1162" w:type="dxa"/>
                <w:vMerge w:val="restart"/>
              </w:tcPr>
            </w:tcPrChange>
          </w:tcPr>
          <w:p w14:paraId="081BBA5B" w14:textId="06C6EDCF" w:rsidR="00E93C3D" w:rsidRPr="00E93C3D" w:rsidRDefault="00E93C3D">
            <w:pPr>
              <w:spacing w:line="240" w:lineRule="auto"/>
              <w:jc w:val="center"/>
              <w:rPr>
                <w:ins w:id="530" w:author="Phil" w:date="2016-04-21T15:37:00Z"/>
                <w:rFonts w:ascii="Calibri" w:eastAsia="Times New Roman" w:hAnsi="Calibri" w:cs="Times New Roman"/>
                <w:lang w:val="en-GB" w:eastAsia="en-GB"/>
              </w:rPr>
              <w:pPrChange w:id="531" w:author="Phil" w:date="2016-04-21T15:40:00Z">
                <w:pPr>
                  <w:spacing w:line="240" w:lineRule="auto"/>
                </w:pPr>
              </w:pPrChange>
            </w:pPr>
            <w:ins w:id="532" w:author="Phil" w:date="2016-04-21T15:38:00Z">
              <w:r>
                <w:rPr>
                  <w:rFonts w:ascii="Calibri" w:eastAsia="Times New Roman" w:hAnsi="Calibri" w:cs="Times New Roman"/>
                  <w:lang w:val="en-GB" w:eastAsia="en-GB"/>
                </w:rPr>
                <w:t>Functional divergence</w:t>
              </w:r>
            </w:ins>
            <w:ins w:id="533" w:author="Phil" w:date="2016-04-21T15:40:00Z">
              <w:r>
                <w:rPr>
                  <w:rFonts w:ascii="Calibri" w:eastAsia="Times New Roman" w:hAnsi="Calibri" w:cs="Times New Roman"/>
                  <w:lang w:val="en-GB" w:eastAsia="en-GB"/>
                </w:rPr>
                <w:t xml:space="preserve"> (FDiv)</w:t>
              </w:r>
            </w:ins>
          </w:p>
        </w:tc>
        <w:tc>
          <w:tcPr>
            <w:tcW w:w="1534" w:type="dxa"/>
            <w:noWrap/>
            <w:hideMark/>
            <w:tcPrChange w:id="534" w:author="Phil" w:date="2016-04-21T15:40:00Z">
              <w:tcPr>
                <w:tcW w:w="1550" w:type="dxa"/>
                <w:noWrap/>
                <w:hideMark/>
              </w:tcPr>
            </w:tcPrChange>
          </w:tcPr>
          <w:p w14:paraId="6E916956" w14:textId="046B218B" w:rsidR="00E93C3D" w:rsidRPr="00E93C3D" w:rsidRDefault="00E93C3D">
            <w:pPr>
              <w:spacing w:line="240" w:lineRule="auto"/>
              <w:jc w:val="center"/>
              <w:rPr>
                <w:ins w:id="535" w:author="Phil" w:date="2016-04-21T15:36:00Z"/>
                <w:rFonts w:ascii="Calibri" w:eastAsia="Times New Roman" w:hAnsi="Calibri" w:cs="Times New Roman"/>
                <w:lang w:val="en-GB" w:eastAsia="en-GB"/>
              </w:rPr>
              <w:pPrChange w:id="536" w:author="Phil" w:date="2016-04-21T15:40:00Z">
                <w:pPr>
                  <w:spacing w:line="240" w:lineRule="auto"/>
                </w:pPr>
              </w:pPrChange>
            </w:pPr>
            <w:ins w:id="537" w:author="Phil" w:date="2016-04-21T15:36:00Z">
              <w:r>
                <w:rPr>
                  <w:rFonts w:ascii="Calibri" w:eastAsia="Times New Roman" w:hAnsi="Calibri" w:cs="Times New Roman"/>
                  <w:lang w:val="en-GB" w:eastAsia="en-GB"/>
                </w:rPr>
                <w:t>Intercept</w:t>
              </w:r>
            </w:ins>
          </w:p>
        </w:tc>
        <w:tc>
          <w:tcPr>
            <w:tcW w:w="1554" w:type="dxa"/>
            <w:noWrap/>
            <w:hideMark/>
            <w:tcPrChange w:id="538" w:author="Phil" w:date="2016-04-21T15:40:00Z">
              <w:tcPr>
                <w:tcW w:w="1570" w:type="dxa"/>
                <w:noWrap/>
                <w:hideMark/>
              </w:tcPr>
            </w:tcPrChange>
          </w:tcPr>
          <w:p w14:paraId="5B8307D8" w14:textId="77777777" w:rsidR="00E93C3D" w:rsidRPr="00E93C3D" w:rsidRDefault="00E93C3D">
            <w:pPr>
              <w:spacing w:line="240" w:lineRule="auto"/>
              <w:jc w:val="center"/>
              <w:rPr>
                <w:ins w:id="539" w:author="Phil" w:date="2016-04-21T15:36:00Z"/>
                <w:rFonts w:ascii="Calibri" w:eastAsia="Times New Roman" w:hAnsi="Calibri" w:cs="Times New Roman"/>
                <w:lang w:val="en-GB" w:eastAsia="en-GB"/>
              </w:rPr>
              <w:pPrChange w:id="540" w:author="Phil" w:date="2016-04-21T15:40:00Z">
                <w:pPr>
                  <w:spacing w:line="240" w:lineRule="auto"/>
                  <w:jc w:val="right"/>
                </w:pPr>
              </w:pPrChange>
            </w:pPr>
            <w:ins w:id="541" w:author="Phil" w:date="2016-04-21T15:36:00Z">
              <w:r w:rsidRPr="00E93C3D">
                <w:rPr>
                  <w:rFonts w:ascii="Calibri" w:eastAsia="Times New Roman" w:hAnsi="Calibri" w:cs="Times New Roman"/>
                  <w:lang w:val="en-GB" w:eastAsia="en-GB"/>
                </w:rPr>
                <w:t>0.063619</w:t>
              </w:r>
            </w:ins>
          </w:p>
        </w:tc>
        <w:tc>
          <w:tcPr>
            <w:tcW w:w="1564" w:type="dxa"/>
            <w:noWrap/>
            <w:hideMark/>
            <w:tcPrChange w:id="542" w:author="Phil" w:date="2016-04-21T15:40:00Z">
              <w:tcPr>
                <w:tcW w:w="1580" w:type="dxa"/>
                <w:noWrap/>
                <w:hideMark/>
              </w:tcPr>
            </w:tcPrChange>
          </w:tcPr>
          <w:p w14:paraId="4CD0D032" w14:textId="77777777" w:rsidR="00E93C3D" w:rsidRPr="00E93C3D" w:rsidRDefault="00E93C3D">
            <w:pPr>
              <w:spacing w:line="240" w:lineRule="auto"/>
              <w:jc w:val="center"/>
              <w:rPr>
                <w:ins w:id="543" w:author="Phil" w:date="2016-04-21T15:36:00Z"/>
                <w:rFonts w:ascii="Calibri" w:eastAsia="Times New Roman" w:hAnsi="Calibri" w:cs="Times New Roman"/>
                <w:lang w:val="en-GB" w:eastAsia="en-GB"/>
              </w:rPr>
              <w:pPrChange w:id="544" w:author="Phil" w:date="2016-04-21T15:40:00Z">
                <w:pPr>
                  <w:spacing w:line="240" w:lineRule="auto"/>
                  <w:jc w:val="right"/>
                </w:pPr>
              </w:pPrChange>
            </w:pPr>
            <w:ins w:id="545" w:author="Phil" w:date="2016-04-21T15:36:00Z">
              <w:r w:rsidRPr="00E93C3D">
                <w:rPr>
                  <w:rFonts w:ascii="Calibri" w:eastAsia="Times New Roman" w:hAnsi="Calibri" w:cs="Times New Roman"/>
                  <w:lang w:val="en-GB" w:eastAsia="en-GB"/>
                </w:rPr>
                <w:t>0.021463</w:t>
              </w:r>
            </w:ins>
          </w:p>
        </w:tc>
        <w:tc>
          <w:tcPr>
            <w:tcW w:w="1526" w:type="dxa"/>
            <w:noWrap/>
            <w:hideMark/>
            <w:tcPrChange w:id="546" w:author="Phil" w:date="2016-04-21T15:40:00Z">
              <w:tcPr>
                <w:tcW w:w="1542" w:type="dxa"/>
                <w:noWrap/>
                <w:hideMark/>
              </w:tcPr>
            </w:tcPrChange>
          </w:tcPr>
          <w:p w14:paraId="01CFE922" w14:textId="77777777" w:rsidR="00E93C3D" w:rsidRPr="00E93C3D" w:rsidRDefault="00E93C3D">
            <w:pPr>
              <w:spacing w:line="240" w:lineRule="auto"/>
              <w:jc w:val="center"/>
              <w:rPr>
                <w:ins w:id="547" w:author="Phil" w:date="2016-04-21T15:36:00Z"/>
                <w:rFonts w:ascii="Calibri" w:eastAsia="Times New Roman" w:hAnsi="Calibri" w:cs="Times New Roman"/>
                <w:lang w:val="en-GB" w:eastAsia="en-GB"/>
              </w:rPr>
              <w:pPrChange w:id="548" w:author="Phil" w:date="2016-04-21T15:40:00Z">
                <w:pPr>
                  <w:spacing w:line="240" w:lineRule="auto"/>
                  <w:jc w:val="right"/>
                </w:pPr>
              </w:pPrChange>
            </w:pPr>
            <w:ins w:id="549" w:author="Phil" w:date="2016-04-21T15:36:00Z">
              <w:r w:rsidRPr="00E93C3D">
                <w:rPr>
                  <w:rFonts w:ascii="Calibri" w:eastAsia="Times New Roman" w:hAnsi="Calibri" w:cs="Times New Roman"/>
                  <w:lang w:val="en-GB" w:eastAsia="en-GB"/>
                </w:rPr>
                <w:t>2.964176</w:t>
              </w:r>
            </w:ins>
          </w:p>
        </w:tc>
        <w:tc>
          <w:tcPr>
            <w:tcW w:w="1043" w:type="dxa"/>
            <w:noWrap/>
            <w:hideMark/>
            <w:tcPrChange w:id="550" w:author="Phil" w:date="2016-04-21T15:40:00Z">
              <w:tcPr>
                <w:tcW w:w="1023" w:type="dxa"/>
                <w:noWrap/>
                <w:hideMark/>
              </w:tcPr>
            </w:tcPrChange>
          </w:tcPr>
          <w:p w14:paraId="202F5E19" w14:textId="77777777" w:rsidR="00E93C3D" w:rsidRPr="00E93C3D" w:rsidRDefault="00E93C3D">
            <w:pPr>
              <w:spacing w:line="240" w:lineRule="auto"/>
              <w:jc w:val="center"/>
              <w:rPr>
                <w:ins w:id="551" w:author="Phil" w:date="2016-04-21T15:36:00Z"/>
                <w:rFonts w:ascii="Calibri" w:eastAsia="Times New Roman" w:hAnsi="Calibri" w:cs="Times New Roman"/>
                <w:lang w:val="en-GB" w:eastAsia="en-GB"/>
              </w:rPr>
              <w:pPrChange w:id="552" w:author="Phil" w:date="2016-04-21T15:40:00Z">
                <w:pPr>
                  <w:spacing w:line="240" w:lineRule="auto"/>
                  <w:jc w:val="right"/>
                </w:pPr>
              </w:pPrChange>
            </w:pPr>
            <w:ins w:id="553" w:author="Phil" w:date="2016-04-21T15:36:00Z">
              <w:r w:rsidRPr="00E93C3D">
                <w:rPr>
                  <w:rFonts w:ascii="Calibri" w:eastAsia="Times New Roman" w:hAnsi="Calibri" w:cs="Times New Roman"/>
                  <w:lang w:val="en-GB" w:eastAsia="en-GB"/>
                </w:rPr>
                <w:t>0.006</w:t>
              </w:r>
            </w:ins>
          </w:p>
        </w:tc>
      </w:tr>
      <w:tr w:rsidR="00E93C3D" w:rsidRPr="00E93C3D" w14:paraId="3B88FCBB" w14:textId="77777777" w:rsidTr="00E93C3D">
        <w:trPr>
          <w:trHeight w:val="288"/>
          <w:ins w:id="554" w:author="Phil" w:date="2016-04-21T15:36:00Z"/>
          <w:trPrChange w:id="555" w:author="Phil" w:date="2016-04-21T15:40:00Z">
            <w:trPr>
              <w:trHeight w:val="288"/>
            </w:trPr>
          </w:trPrChange>
        </w:trPr>
        <w:tc>
          <w:tcPr>
            <w:tcW w:w="2222" w:type="dxa"/>
            <w:vMerge/>
            <w:tcPrChange w:id="556" w:author="Phil" w:date="2016-04-21T15:40:00Z">
              <w:tcPr>
                <w:tcW w:w="1162" w:type="dxa"/>
                <w:vMerge/>
              </w:tcPr>
            </w:tcPrChange>
          </w:tcPr>
          <w:p w14:paraId="76A4F76C" w14:textId="77777777" w:rsidR="00E93C3D" w:rsidRPr="00E93C3D" w:rsidRDefault="00E93C3D">
            <w:pPr>
              <w:spacing w:line="240" w:lineRule="auto"/>
              <w:jc w:val="center"/>
              <w:rPr>
                <w:ins w:id="557" w:author="Phil" w:date="2016-04-21T15:37:00Z"/>
                <w:rFonts w:ascii="Calibri" w:eastAsia="Times New Roman" w:hAnsi="Calibri" w:cs="Times New Roman"/>
                <w:lang w:val="en-GB" w:eastAsia="en-GB"/>
              </w:rPr>
              <w:pPrChange w:id="558" w:author="Phil" w:date="2016-04-21T15:40:00Z">
                <w:pPr>
                  <w:spacing w:line="240" w:lineRule="auto"/>
                </w:pPr>
              </w:pPrChange>
            </w:pPr>
          </w:p>
        </w:tc>
        <w:tc>
          <w:tcPr>
            <w:tcW w:w="1534" w:type="dxa"/>
            <w:noWrap/>
            <w:hideMark/>
            <w:tcPrChange w:id="559" w:author="Phil" w:date="2016-04-21T15:40:00Z">
              <w:tcPr>
                <w:tcW w:w="1550" w:type="dxa"/>
                <w:noWrap/>
                <w:hideMark/>
              </w:tcPr>
            </w:tcPrChange>
          </w:tcPr>
          <w:p w14:paraId="40E83559" w14:textId="2AC8DBCC" w:rsidR="00E93C3D" w:rsidRPr="00E93C3D" w:rsidRDefault="00E93C3D">
            <w:pPr>
              <w:spacing w:line="240" w:lineRule="auto"/>
              <w:jc w:val="center"/>
              <w:rPr>
                <w:ins w:id="560" w:author="Phil" w:date="2016-04-21T15:36:00Z"/>
                <w:rFonts w:ascii="Calibri" w:eastAsia="Times New Roman" w:hAnsi="Calibri" w:cs="Times New Roman"/>
                <w:lang w:val="en-GB" w:eastAsia="en-GB"/>
              </w:rPr>
              <w:pPrChange w:id="561" w:author="Phil" w:date="2016-04-21T15:40:00Z">
                <w:pPr>
                  <w:spacing w:line="240" w:lineRule="auto"/>
                </w:pPr>
              </w:pPrChange>
            </w:pPr>
            <w:ins w:id="562" w:author="Phil" w:date="2016-04-21T15:36:00Z">
              <w:r w:rsidRPr="00E93C3D">
                <w:rPr>
                  <w:rFonts w:ascii="Calibri" w:eastAsia="Times New Roman" w:hAnsi="Calibri" w:cs="Times New Roman"/>
                  <w:lang w:val="en-GB" w:eastAsia="en-GB"/>
                </w:rPr>
                <w:t>log(Age)</w:t>
              </w:r>
            </w:ins>
          </w:p>
        </w:tc>
        <w:tc>
          <w:tcPr>
            <w:tcW w:w="1554" w:type="dxa"/>
            <w:noWrap/>
            <w:hideMark/>
            <w:tcPrChange w:id="563" w:author="Phil" w:date="2016-04-21T15:40:00Z">
              <w:tcPr>
                <w:tcW w:w="1570" w:type="dxa"/>
                <w:noWrap/>
                <w:hideMark/>
              </w:tcPr>
            </w:tcPrChange>
          </w:tcPr>
          <w:p w14:paraId="275361F6" w14:textId="77777777" w:rsidR="00E93C3D" w:rsidRPr="00E93C3D" w:rsidRDefault="00E93C3D">
            <w:pPr>
              <w:spacing w:line="240" w:lineRule="auto"/>
              <w:jc w:val="center"/>
              <w:rPr>
                <w:ins w:id="564" w:author="Phil" w:date="2016-04-21T15:36:00Z"/>
                <w:rFonts w:ascii="Calibri" w:eastAsia="Times New Roman" w:hAnsi="Calibri" w:cs="Times New Roman"/>
                <w:lang w:val="en-GB" w:eastAsia="en-GB"/>
              </w:rPr>
              <w:pPrChange w:id="565" w:author="Phil" w:date="2016-04-21T15:40:00Z">
                <w:pPr>
                  <w:spacing w:line="240" w:lineRule="auto"/>
                  <w:jc w:val="right"/>
                </w:pPr>
              </w:pPrChange>
            </w:pPr>
            <w:ins w:id="566" w:author="Phil" w:date="2016-04-21T15:36:00Z">
              <w:r w:rsidRPr="00E93C3D">
                <w:rPr>
                  <w:rFonts w:ascii="Calibri" w:eastAsia="Times New Roman" w:hAnsi="Calibri" w:cs="Times New Roman"/>
                  <w:lang w:val="en-GB" w:eastAsia="en-GB"/>
                </w:rPr>
                <w:t>-0.01512</w:t>
              </w:r>
            </w:ins>
          </w:p>
        </w:tc>
        <w:tc>
          <w:tcPr>
            <w:tcW w:w="1564" w:type="dxa"/>
            <w:noWrap/>
            <w:hideMark/>
            <w:tcPrChange w:id="567" w:author="Phil" w:date="2016-04-21T15:40:00Z">
              <w:tcPr>
                <w:tcW w:w="1580" w:type="dxa"/>
                <w:noWrap/>
                <w:hideMark/>
              </w:tcPr>
            </w:tcPrChange>
          </w:tcPr>
          <w:p w14:paraId="44E1F0E9" w14:textId="77777777" w:rsidR="00E93C3D" w:rsidRPr="00E93C3D" w:rsidRDefault="00E93C3D">
            <w:pPr>
              <w:spacing w:line="240" w:lineRule="auto"/>
              <w:jc w:val="center"/>
              <w:rPr>
                <w:ins w:id="568" w:author="Phil" w:date="2016-04-21T15:36:00Z"/>
                <w:rFonts w:ascii="Calibri" w:eastAsia="Times New Roman" w:hAnsi="Calibri" w:cs="Times New Roman"/>
                <w:lang w:val="en-GB" w:eastAsia="en-GB"/>
              </w:rPr>
              <w:pPrChange w:id="569" w:author="Phil" w:date="2016-04-21T15:40:00Z">
                <w:pPr>
                  <w:spacing w:line="240" w:lineRule="auto"/>
                  <w:jc w:val="right"/>
                </w:pPr>
              </w:pPrChange>
            </w:pPr>
            <w:ins w:id="570" w:author="Phil" w:date="2016-04-21T15:36:00Z">
              <w:r w:rsidRPr="00E93C3D">
                <w:rPr>
                  <w:rFonts w:ascii="Calibri" w:eastAsia="Times New Roman" w:hAnsi="Calibri" w:cs="Times New Roman"/>
                  <w:lang w:val="en-GB" w:eastAsia="en-GB"/>
                </w:rPr>
                <w:t>0.00719</w:t>
              </w:r>
            </w:ins>
          </w:p>
        </w:tc>
        <w:tc>
          <w:tcPr>
            <w:tcW w:w="1526" w:type="dxa"/>
            <w:noWrap/>
            <w:hideMark/>
            <w:tcPrChange w:id="571" w:author="Phil" w:date="2016-04-21T15:40:00Z">
              <w:tcPr>
                <w:tcW w:w="1542" w:type="dxa"/>
                <w:noWrap/>
                <w:hideMark/>
              </w:tcPr>
            </w:tcPrChange>
          </w:tcPr>
          <w:p w14:paraId="2AE3EC9E" w14:textId="77777777" w:rsidR="00E93C3D" w:rsidRPr="00E93C3D" w:rsidRDefault="00E93C3D">
            <w:pPr>
              <w:spacing w:line="240" w:lineRule="auto"/>
              <w:jc w:val="center"/>
              <w:rPr>
                <w:ins w:id="572" w:author="Phil" w:date="2016-04-21T15:36:00Z"/>
                <w:rFonts w:ascii="Calibri" w:eastAsia="Times New Roman" w:hAnsi="Calibri" w:cs="Times New Roman"/>
                <w:lang w:val="en-GB" w:eastAsia="en-GB"/>
              </w:rPr>
              <w:pPrChange w:id="573" w:author="Phil" w:date="2016-04-21T15:40:00Z">
                <w:pPr>
                  <w:spacing w:line="240" w:lineRule="auto"/>
                  <w:jc w:val="right"/>
                </w:pPr>
              </w:pPrChange>
            </w:pPr>
            <w:ins w:id="574" w:author="Phil" w:date="2016-04-21T15:36:00Z">
              <w:r w:rsidRPr="00E93C3D">
                <w:rPr>
                  <w:rFonts w:ascii="Calibri" w:eastAsia="Times New Roman" w:hAnsi="Calibri" w:cs="Times New Roman"/>
                  <w:lang w:val="en-GB" w:eastAsia="en-GB"/>
                </w:rPr>
                <w:t>-2.1033</w:t>
              </w:r>
            </w:ins>
          </w:p>
        </w:tc>
        <w:tc>
          <w:tcPr>
            <w:tcW w:w="1043" w:type="dxa"/>
            <w:noWrap/>
            <w:hideMark/>
            <w:tcPrChange w:id="575" w:author="Phil" w:date="2016-04-21T15:40:00Z">
              <w:tcPr>
                <w:tcW w:w="1023" w:type="dxa"/>
                <w:noWrap/>
                <w:hideMark/>
              </w:tcPr>
            </w:tcPrChange>
          </w:tcPr>
          <w:p w14:paraId="04F9384D" w14:textId="3FDFE439" w:rsidR="00E93C3D" w:rsidRPr="00E93C3D" w:rsidRDefault="00E93C3D">
            <w:pPr>
              <w:spacing w:line="240" w:lineRule="auto"/>
              <w:jc w:val="center"/>
              <w:rPr>
                <w:ins w:id="576" w:author="Phil" w:date="2016-04-21T15:36:00Z"/>
                <w:rFonts w:ascii="Calibri" w:eastAsia="Times New Roman" w:hAnsi="Calibri" w:cs="Times New Roman"/>
                <w:lang w:val="en-GB" w:eastAsia="en-GB"/>
              </w:rPr>
              <w:pPrChange w:id="577" w:author="Phil" w:date="2016-04-21T15:40:00Z">
                <w:pPr>
                  <w:spacing w:line="240" w:lineRule="auto"/>
                  <w:jc w:val="right"/>
                </w:pPr>
              </w:pPrChange>
            </w:pPr>
            <w:ins w:id="578" w:author="Phil" w:date="2016-04-21T15:36:00Z">
              <w:r w:rsidRPr="00E93C3D">
                <w:rPr>
                  <w:rFonts w:ascii="Calibri" w:eastAsia="Times New Roman" w:hAnsi="Calibri" w:cs="Times New Roman"/>
                  <w:lang w:val="en-GB" w:eastAsia="en-GB"/>
                </w:rPr>
                <w:t>0.05</w:t>
              </w:r>
            </w:ins>
            <w:ins w:id="579" w:author="Phil" w:date="2016-04-21T15:39:00Z">
              <w:r>
                <w:rPr>
                  <w:rFonts w:ascii="Calibri" w:eastAsia="Times New Roman" w:hAnsi="Calibri" w:cs="Times New Roman"/>
                  <w:lang w:val="en-GB" w:eastAsia="en-GB"/>
                </w:rPr>
                <w:t>1</w:t>
              </w:r>
            </w:ins>
          </w:p>
        </w:tc>
      </w:tr>
      <w:tr w:rsidR="00E93C3D" w:rsidRPr="00E93C3D" w14:paraId="7D0B2DF0" w14:textId="77777777" w:rsidTr="00E93C3D">
        <w:trPr>
          <w:trHeight w:val="288"/>
          <w:ins w:id="580" w:author="Phil" w:date="2016-04-21T15:36:00Z"/>
          <w:trPrChange w:id="581" w:author="Phil" w:date="2016-04-21T15:40:00Z">
            <w:trPr>
              <w:trHeight w:val="288"/>
            </w:trPr>
          </w:trPrChange>
        </w:trPr>
        <w:tc>
          <w:tcPr>
            <w:tcW w:w="2222" w:type="dxa"/>
            <w:vMerge w:val="restart"/>
            <w:tcPrChange w:id="582" w:author="Phil" w:date="2016-04-21T15:40:00Z">
              <w:tcPr>
                <w:tcW w:w="1162" w:type="dxa"/>
                <w:vMerge w:val="restart"/>
              </w:tcPr>
            </w:tcPrChange>
          </w:tcPr>
          <w:p w14:paraId="06028BE2" w14:textId="0E22FAF1" w:rsidR="00E93C3D" w:rsidRPr="00E93C3D" w:rsidRDefault="00E93C3D">
            <w:pPr>
              <w:spacing w:line="240" w:lineRule="auto"/>
              <w:jc w:val="center"/>
              <w:rPr>
                <w:ins w:id="583" w:author="Phil" w:date="2016-04-21T15:37:00Z"/>
                <w:rFonts w:ascii="Calibri" w:eastAsia="Times New Roman" w:hAnsi="Calibri" w:cs="Times New Roman"/>
                <w:lang w:val="en-GB" w:eastAsia="en-GB"/>
              </w:rPr>
              <w:pPrChange w:id="584" w:author="Phil" w:date="2016-04-21T15:40:00Z">
                <w:pPr>
                  <w:spacing w:line="240" w:lineRule="auto"/>
                </w:pPr>
              </w:pPrChange>
            </w:pPr>
            <w:ins w:id="585" w:author="Phil" w:date="2016-04-21T15:38:00Z">
              <w:r>
                <w:rPr>
                  <w:rFonts w:ascii="Calibri" w:eastAsia="Times New Roman" w:hAnsi="Calibri" w:cs="Times New Roman"/>
                  <w:lang w:val="en-GB" w:eastAsia="en-GB"/>
                </w:rPr>
                <w:t>Species richness</w:t>
              </w:r>
            </w:ins>
          </w:p>
        </w:tc>
        <w:tc>
          <w:tcPr>
            <w:tcW w:w="1534" w:type="dxa"/>
            <w:noWrap/>
            <w:hideMark/>
            <w:tcPrChange w:id="586" w:author="Phil" w:date="2016-04-21T15:40:00Z">
              <w:tcPr>
                <w:tcW w:w="1550" w:type="dxa"/>
                <w:noWrap/>
                <w:hideMark/>
              </w:tcPr>
            </w:tcPrChange>
          </w:tcPr>
          <w:p w14:paraId="11547631" w14:textId="2D2BC835" w:rsidR="00E93C3D" w:rsidRPr="00E93C3D" w:rsidRDefault="00E93C3D">
            <w:pPr>
              <w:spacing w:line="240" w:lineRule="auto"/>
              <w:jc w:val="center"/>
              <w:rPr>
                <w:ins w:id="587" w:author="Phil" w:date="2016-04-21T15:36:00Z"/>
                <w:rFonts w:ascii="Calibri" w:eastAsia="Times New Roman" w:hAnsi="Calibri" w:cs="Times New Roman"/>
                <w:lang w:val="en-GB" w:eastAsia="en-GB"/>
              </w:rPr>
              <w:pPrChange w:id="588" w:author="Phil" w:date="2016-04-21T15:40:00Z">
                <w:pPr>
                  <w:spacing w:line="240" w:lineRule="auto"/>
                </w:pPr>
              </w:pPrChange>
            </w:pPr>
            <w:ins w:id="589" w:author="Phil" w:date="2016-04-21T15:36:00Z">
              <w:r>
                <w:rPr>
                  <w:rFonts w:ascii="Calibri" w:eastAsia="Times New Roman" w:hAnsi="Calibri" w:cs="Times New Roman"/>
                  <w:lang w:val="en-GB" w:eastAsia="en-GB"/>
                </w:rPr>
                <w:t>Intercept</w:t>
              </w:r>
            </w:ins>
          </w:p>
        </w:tc>
        <w:tc>
          <w:tcPr>
            <w:tcW w:w="1554" w:type="dxa"/>
            <w:noWrap/>
            <w:hideMark/>
            <w:tcPrChange w:id="590" w:author="Phil" w:date="2016-04-21T15:40:00Z">
              <w:tcPr>
                <w:tcW w:w="1570" w:type="dxa"/>
                <w:noWrap/>
                <w:hideMark/>
              </w:tcPr>
            </w:tcPrChange>
          </w:tcPr>
          <w:p w14:paraId="7046EA9F" w14:textId="77777777" w:rsidR="00E93C3D" w:rsidRPr="00E93C3D" w:rsidRDefault="00E93C3D">
            <w:pPr>
              <w:spacing w:line="240" w:lineRule="auto"/>
              <w:jc w:val="center"/>
              <w:rPr>
                <w:ins w:id="591" w:author="Phil" w:date="2016-04-21T15:36:00Z"/>
                <w:rFonts w:ascii="Calibri" w:eastAsia="Times New Roman" w:hAnsi="Calibri" w:cs="Times New Roman"/>
                <w:lang w:val="en-GB" w:eastAsia="en-GB"/>
              </w:rPr>
              <w:pPrChange w:id="592" w:author="Phil" w:date="2016-04-21T15:40:00Z">
                <w:pPr>
                  <w:spacing w:line="240" w:lineRule="auto"/>
                  <w:jc w:val="right"/>
                </w:pPr>
              </w:pPrChange>
            </w:pPr>
            <w:ins w:id="593" w:author="Phil" w:date="2016-04-21T15:36:00Z">
              <w:r w:rsidRPr="00E93C3D">
                <w:rPr>
                  <w:rFonts w:ascii="Calibri" w:eastAsia="Times New Roman" w:hAnsi="Calibri" w:cs="Times New Roman"/>
                  <w:lang w:val="en-GB" w:eastAsia="en-GB"/>
                </w:rPr>
                <w:t>-0.30838</w:t>
              </w:r>
            </w:ins>
          </w:p>
        </w:tc>
        <w:tc>
          <w:tcPr>
            <w:tcW w:w="1564" w:type="dxa"/>
            <w:noWrap/>
            <w:hideMark/>
            <w:tcPrChange w:id="594" w:author="Phil" w:date="2016-04-21T15:40:00Z">
              <w:tcPr>
                <w:tcW w:w="1580" w:type="dxa"/>
                <w:noWrap/>
                <w:hideMark/>
              </w:tcPr>
            </w:tcPrChange>
          </w:tcPr>
          <w:p w14:paraId="6BA3D822" w14:textId="77777777" w:rsidR="00E93C3D" w:rsidRPr="00E93C3D" w:rsidRDefault="00E93C3D">
            <w:pPr>
              <w:spacing w:line="240" w:lineRule="auto"/>
              <w:jc w:val="center"/>
              <w:rPr>
                <w:ins w:id="595" w:author="Phil" w:date="2016-04-21T15:36:00Z"/>
                <w:rFonts w:ascii="Calibri" w:eastAsia="Times New Roman" w:hAnsi="Calibri" w:cs="Times New Roman"/>
                <w:lang w:val="en-GB" w:eastAsia="en-GB"/>
              </w:rPr>
              <w:pPrChange w:id="596" w:author="Phil" w:date="2016-04-21T15:40:00Z">
                <w:pPr>
                  <w:spacing w:line="240" w:lineRule="auto"/>
                  <w:jc w:val="right"/>
                </w:pPr>
              </w:pPrChange>
            </w:pPr>
            <w:ins w:id="597" w:author="Phil" w:date="2016-04-21T15:36:00Z">
              <w:r w:rsidRPr="00E93C3D">
                <w:rPr>
                  <w:rFonts w:ascii="Calibri" w:eastAsia="Times New Roman" w:hAnsi="Calibri" w:cs="Times New Roman"/>
                  <w:lang w:val="en-GB" w:eastAsia="en-GB"/>
                </w:rPr>
                <w:t>0.115256</w:t>
              </w:r>
            </w:ins>
          </w:p>
        </w:tc>
        <w:tc>
          <w:tcPr>
            <w:tcW w:w="1526" w:type="dxa"/>
            <w:noWrap/>
            <w:hideMark/>
            <w:tcPrChange w:id="598" w:author="Phil" w:date="2016-04-21T15:40:00Z">
              <w:tcPr>
                <w:tcW w:w="1542" w:type="dxa"/>
                <w:noWrap/>
                <w:hideMark/>
              </w:tcPr>
            </w:tcPrChange>
          </w:tcPr>
          <w:p w14:paraId="07A792A8" w14:textId="77777777" w:rsidR="00E93C3D" w:rsidRPr="00E93C3D" w:rsidRDefault="00E93C3D">
            <w:pPr>
              <w:spacing w:line="240" w:lineRule="auto"/>
              <w:jc w:val="center"/>
              <w:rPr>
                <w:ins w:id="599" w:author="Phil" w:date="2016-04-21T15:36:00Z"/>
                <w:rFonts w:ascii="Calibri" w:eastAsia="Times New Roman" w:hAnsi="Calibri" w:cs="Times New Roman"/>
                <w:lang w:val="en-GB" w:eastAsia="en-GB"/>
              </w:rPr>
              <w:pPrChange w:id="600" w:author="Phil" w:date="2016-04-21T15:40:00Z">
                <w:pPr>
                  <w:spacing w:line="240" w:lineRule="auto"/>
                  <w:jc w:val="right"/>
                </w:pPr>
              </w:pPrChange>
            </w:pPr>
            <w:ins w:id="601" w:author="Phil" w:date="2016-04-21T15:36:00Z">
              <w:r w:rsidRPr="00E93C3D">
                <w:rPr>
                  <w:rFonts w:ascii="Calibri" w:eastAsia="Times New Roman" w:hAnsi="Calibri" w:cs="Times New Roman"/>
                  <w:lang w:val="en-GB" w:eastAsia="en-GB"/>
                </w:rPr>
                <w:t>-2.67563</w:t>
              </w:r>
            </w:ins>
          </w:p>
        </w:tc>
        <w:tc>
          <w:tcPr>
            <w:tcW w:w="1043" w:type="dxa"/>
            <w:noWrap/>
            <w:hideMark/>
            <w:tcPrChange w:id="602" w:author="Phil" w:date="2016-04-21T15:40:00Z">
              <w:tcPr>
                <w:tcW w:w="1023" w:type="dxa"/>
                <w:noWrap/>
                <w:hideMark/>
              </w:tcPr>
            </w:tcPrChange>
          </w:tcPr>
          <w:p w14:paraId="42B1E5B6" w14:textId="0B432F7C" w:rsidR="00E93C3D" w:rsidRPr="00E93C3D" w:rsidRDefault="00E93C3D">
            <w:pPr>
              <w:spacing w:line="240" w:lineRule="auto"/>
              <w:jc w:val="center"/>
              <w:rPr>
                <w:ins w:id="603" w:author="Phil" w:date="2016-04-21T15:36:00Z"/>
                <w:rFonts w:ascii="Calibri" w:eastAsia="Times New Roman" w:hAnsi="Calibri" w:cs="Times New Roman"/>
                <w:lang w:val="en-GB" w:eastAsia="en-GB"/>
              </w:rPr>
              <w:pPrChange w:id="604" w:author="Phil" w:date="2016-04-21T15:40:00Z">
                <w:pPr>
                  <w:spacing w:line="240" w:lineRule="auto"/>
                  <w:jc w:val="right"/>
                </w:pPr>
              </w:pPrChange>
            </w:pPr>
            <w:ins w:id="605" w:author="Phil" w:date="2016-04-21T15:36:00Z">
              <w:r w:rsidRPr="00E93C3D">
                <w:rPr>
                  <w:rFonts w:ascii="Calibri" w:eastAsia="Times New Roman" w:hAnsi="Calibri" w:cs="Times New Roman"/>
                  <w:lang w:val="en-GB" w:eastAsia="en-GB"/>
                </w:rPr>
                <w:t>0.01</w:t>
              </w:r>
            </w:ins>
            <w:ins w:id="606" w:author="Phil" w:date="2016-04-21T15:39:00Z">
              <w:r>
                <w:rPr>
                  <w:rFonts w:ascii="Calibri" w:eastAsia="Times New Roman" w:hAnsi="Calibri" w:cs="Times New Roman"/>
                  <w:lang w:val="en-GB" w:eastAsia="en-GB"/>
                </w:rPr>
                <w:t>1</w:t>
              </w:r>
            </w:ins>
          </w:p>
        </w:tc>
      </w:tr>
      <w:tr w:rsidR="00E93C3D" w:rsidRPr="00E93C3D" w14:paraId="525DE7BA" w14:textId="77777777" w:rsidTr="00E93C3D">
        <w:trPr>
          <w:trHeight w:val="288"/>
          <w:ins w:id="607" w:author="Phil" w:date="2016-04-21T15:36:00Z"/>
          <w:trPrChange w:id="608" w:author="Phil" w:date="2016-04-21T15:40:00Z">
            <w:trPr>
              <w:trHeight w:val="288"/>
            </w:trPr>
          </w:trPrChange>
        </w:trPr>
        <w:tc>
          <w:tcPr>
            <w:tcW w:w="2222" w:type="dxa"/>
            <w:vMerge/>
            <w:tcPrChange w:id="609" w:author="Phil" w:date="2016-04-21T15:40:00Z">
              <w:tcPr>
                <w:tcW w:w="1162" w:type="dxa"/>
                <w:vMerge/>
              </w:tcPr>
            </w:tcPrChange>
          </w:tcPr>
          <w:p w14:paraId="349BD3A2" w14:textId="77777777" w:rsidR="00E93C3D" w:rsidRPr="00E93C3D" w:rsidRDefault="00E93C3D">
            <w:pPr>
              <w:spacing w:line="240" w:lineRule="auto"/>
              <w:jc w:val="center"/>
              <w:rPr>
                <w:ins w:id="610" w:author="Phil" w:date="2016-04-21T15:37:00Z"/>
                <w:rFonts w:ascii="Calibri" w:eastAsia="Times New Roman" w:hAnsi="Calibri" w:cs="Times New Roman"/>
                <w:lang w:val="en-GB" w:eastAsia="en-GB"/>
              </w:rPr>
              <w:pPrChange w:id="611" w:author="Phil" w:date="2016-04-21T15:40:00Z">
                <w:pPr>
                  <w:spacing w:line="240" w:lineRule="auto"/>
                </w:pPr>
              </w:pPrChange>
            </w:pPr>
          </w:p>
        </w:tc>
        <w:tc>
          <w:tcPr>
            <w:tcW w:w="1534" w:type="dxa"/>
            <w:noWrap/>
            <w:hideMark/>
            <w:tcPrChange w:id="612" w:author="Phil" w:date="2016-04-21T15:40:00Z">
              <w:tcPr>
                <w:tcW w:w="1550" w:type="dxa"/>
                <w:noWrap/>
                <w:hideMark/>
              </w:tcPr>
            </w:tcPrChange>
          </w:tcPr>
          <w:p w14:paraId="30EE532A" w14:textId="2ABD20B0" w:rsidR="00E93C3D" w:rsidRPr="00E93C3D" w:rsidRDefault="00E93C3D">
            <w:pPr>
              <w:spacing w:line="240" w:lineRule="auto"/>
              <w:jc w:val="center"/>
              <w:rPr>
                <w:ins w:id="613" w:author="Phil" w:date="2016-04-21T15:36:00Z"/>
                <w:rFonts w:ascii="Calibri" w:eastAsia="Times New Roman" w:hAnsi="Calibri" w:cs="Times New Roman"/>
                <w:lang w:val="en-GB" w:eastAsia="en-GB"/>
              </w:rPr>
              <w:pPrChange w:id="614" w:author="Phil" w:date="2016-04-21T15:40:00Z">
                <w:pPr>
                  <w:spacing w:line="240" w:lineRule="auto"/>
                </w:pPr>
              </w:pPrChange>
            </w:pPr>
            <w:ins w:id="615" w:author="Phil" w:date="2016-04-21T15:36:00Z">
              <w:r w:rsidRPr="00E93C3D">
                <w:rPr>
                  <w:rFonts w:ascii="Calibri" w:eastAsia="Times New Roman" w:hAnsi="Calibri" w:cs="Times New Roman"/>
                  <w:lang w:val="en-GB" w:eastAsia="en-GB"/>
                </w:rPr>
                <w:t>log(Age)1</w:t>
              </w:r>
            </w:ins>
          </w:p>
        </w:tc>
        <w:tc>
          <w:tcPr>
            <w:tcW w:w="1554" w:type="dxa"/>
            <w:noWrap/>
            <w:hideMark/>
            <w:tcPrChange w:id="616" w:author="Phil" w:date="2016-04-21T15:40:00Z">
              <w:tcPr>
                <w:tcW w:w="1570" w:type="dxa"/>
                <w:noWrap/>
                <w:hideMark/>
              </w:tcPr>
            </w:tcPrChange>
          </w:tcPr>
          <w:p w14:paraId="41F93937" w14:textId="77777777" w:rsidR="00E93C3D" w:rsidRPr="00E93C3D" w:rsidRDefault="00E93C3D">
            <w:pPr>
              <w:spacing w:line="240" w:lineRule="auto"/>
              <w:jc w:val="center"/>
              <w:rPr>
                <w:ins w:id="617" w:author="Phil" w:date="2016-04-21T15:36:00Z"/>
                <w:rFonts w:ascii="Calibri" w:eastAsia="Times New Roman" w:hAnsi="Calibri" w:cs="Times New Roman"/>
                <w:lang w:val="en-GB" w:eastAsia="en-GB"/>
              </w:rPr>
              <w:pPrChange w:id="618" w:author="Phil" w:date="2016-04-21T15:40:00Z">
                <w:pPr>
                  <w:spacing w:line="240" w:lineRule="auto"/>
                  <w:jc w:val="right"/>
                </w:pPr>
              </w:pPrChange>
            </w:pPr>
            <w:ins w:id="619" w:author="Phil" w:date="2016-04-21T15:36:00Z">
              <w:r w:rsidRPr="00E93C3D">
                <w:rPr>
                  <w:rFonts w:ascii="Calibri" w:eastAsia="Times New Roman" w:hAnsi="Calibri" w:cs="Times New Roman"/>
                  <w:lang w:val="en-GB" w:eastAsia="en-GB"/>
                </w:rPr>
                <w:t>0.082037</w:t>
              </w:r>
            </w:ins>
          </w:p>
        </w:tc>
        <w:tc>
          <w:tcPr>
            <w:tcW w:w="1564" w:type="dxa"/>
            <w:noWrap/>
            <w:hideMark/>
            <w:tcPrChange w:id="620" w:author="Phil" w:date="2016-04-21T15:40:00Z">
              <w:tcPr>
                <w:tcW w:w="1580" w:type="dxa"/>
                <w:noWrap/>
                <w:hideMark/>
              </w:tcPr>
            </w:tcPrChange>
          </w:tcPr>
          <w:p w14:paraId="1114CD59" w14:textId="77777777" w:rsidR="00E93C3D" w:rsidRPr="00E93C3D" w:rsidRDefault="00E93C3D">
            <w:pPr>
              <w:spacing w:line="240" w:lineRule="auto"/>
              <w:jc w:val="center"/>
              <w:rPr>
                <w:ins w:id="621" w:author="Phil" w:date="2016-04-21T15:36:00Z"/>
                <w:rFonts w:ascii="Calibri" w:eastAsia="Times New Roman" w:hAnsi="Calibri" w:cs="Times New Roman"/>
                <w:lang w:val="en-GB" w:eastAsia="en-GB"/>
              </w:rPr>
              <w:pPrChange w:id="622" w:author="Phil" w:date="2016-04-21T15:40:00Z">
                <w:pPr>
                  <w:spacing w:line="240" w:lineRule="auto"/>
                  <w:jc w:val="right"/>
                </w:pPr>
              </w:pPrChange>
            </w:pPr>
            <w:ins w:id="623" w:author="Phil" w:date="2016-04-21T15:36:00Z">
              <w:r w:rsidRPr="00E93C3D">
                <w:rPr>
                  <w:rFonts w:ascii="Calibri" w:eastAsia="Times New Roman" w:hAnsi="Calibri" w:cs="Times New Roman"/>
                  <w:lang w:val="en-GB" w:eastAsia="en-GB"/>
                </w:rPr>
                <w:t>0.041059</w:t>
              </w:r>
            </w:ins>
          </w:p>
        </w:tc>
        <w:tc>
          <w:tcPr>
            <w:tcW w:w="1526" w:type="dxa"/>
            <w:noWrap/>
            <w:hideMark/>
            <w:tcPrChange w:id="624" w:author="Phil" w:date="2016-04-21T15:40:00Z">
              <w:tcPr>
                <w:tcW w:w="1542" w:type="dxa"/>
                <w:noWrap/>
                <w:hideMark/>
              </w:tcPr>
            </w:tcPrChange>
          </w:tcPr>
          <w:p w14:paraId="6616850E" w14:textId="77777777" w:rsidR="00E93C3D" w:rsidRPr="00E93C3D" w:rsidRDefault="00E93C3D">
            <w:pPr>
              <w:spacing w:line="240" w:lineRule="auto"/>
              <w:jc w:val="center"/>
              <w:rPr>
                <w:ins w:id="625" w:author="Phil" w:date="2016-04-21T15:36:00Z"/>
                <w:rFonts w:ascii="Calibri" w:eastAsia="Times New Roman" w:hAnsi="Calibri" w:cs="Times New Roman"/>
                <w:lang w:val="en-GB" w:eastAsia="en-GB"/>
              </w:rPr>
              <w:pPrChange w:id="626" w:author="Phil" w:date="2016-04-21T15:40:00Z">
                <w:pPr>
                  <w:spacing w:line="240" w:lineRule="auto"/>
                  <w:jc w:val="right"/>
                </w:pPr>
              </w:pPrChange>
            </w:pPr>
            <w:ins w:id="627" w:author="Phil" w:date="2016-04-21T15:36:00Z">
              <w:r w:rsidRPr="00E93C3D">
                <w:rPr>
                  <w:rFonts w:ascii="Calibri" w:eastAsia="Times New Roman" w:hAnsi="Calibri" w:cs="Times New Roman"/>
                  <w:lang w:val="en-GB" w:eastAsia="en-GB"/>
                </w:rPr>
                <w:t>1.998044</w:t>
              </w:r>
            </w:ins>
          </w:p>
        </w:tc>
        <w:tc>
          <w:tcPr>
            <w:tcW w:w="1043" w:type="dxa"/>
            <w:noWrap/>
            <w:hideMark/>
            <w:tcPrChange w:id="628" w:author="Phil" w:date="2016-04-21T15:40:00Z">
              <w:tcPr>
                <w:tcW w:w="1023" w:type="dxa"/>
                <w:noWrap/>
                <w:hideMark/>
              </w:tcPr>
            </w:tcPrChange>
          </w:tcPr>
          <w:p w14:paraId="08FB4CFF" w14:textId="27427B3B" w:rsidR="00E93C3D" w:rsidRPr="00E93C3D" w:rsidRDefault="00E93C3D">
            <w:pPr>
              <w:spacing w:line="240" w:lineRule="auto"/>
              <w:jc w:val="center"/>
              <w:rPr>
                <w:ins w:id="629" w:author="Phil" w:date="2016-04-21T15:36:00Z"/>
                <w:rFonts w:ascii="Calibri" w:eastAsia="Times New Roman" w:hAnsi="Calibri" w:cs="Times New Roman"/>
                <w:lang w:val="en-GB" w:eastAsia="en-GB"/>
              </w:rPr>
              <w:pPrChange w:id="630" w:author="Phil" w:date="2016-04-21T15:40:00Z">
                <w:pPr>
                  <w:spacing w:line="240" w:lineRule="auto"/>
                  <w:jc w:val="right"/>
                </w:pPr>
              </w:pPrChange>
            </w:pPr>
            <w:ins w:id="631" w:author="Phil" w:date="2016-04-21T15:36:00Z">
              <w:r w:rsidRPr="00E93C3D">
                <w:rPr>
                  <w:rFonts w:ascii="Calibri" w:eastAsia="Times New Roman" w:hAnsi="Calibri" w:cs="Times New Roman"/>
                  <w:lang w:val="en-GB" w:eastAsia="en-GB"/>
                </w:rPr>
                <w:t>0.06</w:t>
              </w:r>
            </w:ins>
            <w:ins w:id="632" w:author="Phil" w:date="2016-04-21T15:39:00Z">
              <w:r>
                <w:rPr>
                  <w:rFonts w:ascii="Calibri" w:eastAsia="Times New Roman" w:hAnsi="Calibri" w:cs="Times New Roman"/>
                  <w:lang w:val="en-GB" w:eastAsia="en-GB"/>
                </w:rPr>
                <w:t>0</w:t>
              </w:r>
            </w:ins>
          </w:p>
        </w:tc>
      </w:tr>
    </w:tbl>
    <w:p w14:paraId="42D05706" w14:textId="4E88D64B" w:rsidR="002B254F" w:rsidRDefault="002B254F" w:rsidP="002B254F">
      <w:pPr>
        <w:spacing w:line="480" w:lineRule="auto"/>
        <w:rPr>
          <w:ins w:id="633" w:author="Phil" w:date="2016-04-21T16:14:00Z"/>
          <w:sz w:val="24"/>
          <w:szCs w:val="24"/>
        </w:rPr>
      </w:pPr>
    </w:p>
    <w:p w14:paraId="31676679" w14:textId="77777777" w:rsidR="000C2347" w:rsidRDefault="000C2347">
      <w:pPr>
        <w:rPr>
          <w:ins w:id="634" w:author="Phil" w:date="2016-04-21T16:15:00Z"/>
          <w:sz w:val="24"/>
          <w:szCs w:val="24"/>
        </w:rPr>
      </w:pPr>
      <w:ins w:id="635" w:author="Phil" w:date="2016-04-21T16:15:00Z">
        <w:r>
          <w:rPr>
            <w:sz w:val="24"/>
            <w:szCs w:val="24"/>
          </w:rPr>
          <w:br w:type="page"/>
        </w:r>
      </w:ins>
    </w:p>
    <w:p w14:paraId="40C5CEB8" w14:textId="0058B6DA" w:rsidR="000C2347" w:rsidRDefault="000C2347" w:rsidP="002B254F">
      <w:pPr>
        <w:spacing w:line="480" w:lineRule="auto"/>
        <w:rPr>
          <w:ins w:id="636" w:author="Phil" w:date="2016-04-21T16:14:00Z"/>
          <w:sz w:val="24"/>
          <w:szCs w:val="24"/>
        </w:rPr>
      </w:pPr>
      <w:ins w:id="637" w:author="Phil" w:date="2016-04-21T16:14:00Z">
        <w:r>
          <w:rPr>
            <w:sz w:val="24"/>
            <w:szCs w:val="24"/>
          </w:rPr>
          <w:lastRenderedPageBreak/>
          <w:t xml:space="preserve">Table 3 </w:t>
        </w:r>
      </w:ins>
      <w:ins w:id="638" w:author="Phil" w:date="2016-04-21T16:19:00Z">
        <w:r w:rsidR="00A55B67">
          <w:rPr>
            <w:sz w:val="24"/>
            <w:szCs w:val="24"/>
          </w:rPr>
          <w:t>– Model selection table for all models considered in this study</w:t>
        </w:r>
      </w:ins>
    </w:p>
    <w:tbl>
      <w:tblPr>
        <w:tblStyle w:val="TableGrid"/>
        <w:tblW w:w="0" w:type="auto"/>
        <w:tblLook w:val="04A0" w:firstRow="1" w:lastRow="0" w:firstColumn="1" w:lastColumn="0" w:noHBand="0" w:noVBand="1"/>
        <w:tblPrChange w:id="639" w:author="Phil" w:date="2016-04-21T16:18:00Z">
          <w:tblPr>
            <w:tblStyle w:val="TableGrid"/>
            <w:tblW w:w="0" w:type="auto"/>
            <w:tblLook w:val="04A0" w:firstRow="1" w:lastRow="0" w:firstColumn="1" w:lastColumn="0" w:noHBand="0" w:noVBand="1"/>
          </w:tblPr>
        </w:tblPrChange>
      </w:tblPr>
      <w:tblGrid>
        <w:gridCol w:w="2917"/>
        <w:gridCol w:w="1273"/>
        <w:gridCol w:w="1162"/>
        <w:gridCol w:w="1162"/>
        <w:gridCol w:w="1640"/>
        <w:tblGridChange w:id="640">
          <w:tblGrid>
            <w:gridCol w:w="1840"/>
            <w:gridCol w:w="1273"/>
            <w:gridCol w:w="1162"/>
            <w:gridCol w:w="1162"/>
            <w:gridCol w:w="1217"/>
          </w:tblGrid>
        </w:tblGridChange>
      </w:tblGrid>
      <w:tr w:rsidR="00A55B67" w:rsidRPr="000C2347" w14:paraId="79223754" w14:textId="77777777" w:rsidTr="00A55B67">
        <w:trPr>
          <w:trHeight w:val="288"/>
          <w:ins w:id="641" w:author="Phil" w:date="2016-04-21T16:14:00Z"/>
          <w:trPrChange w:id="642" w:author="Phil" w:date="2016-04-21T16:18:00Z">
            <w:trPr>
              <w:trHeight w:val="288"/>
            </w:trPr>
          </w:trPrChange>
        </w:trPr>
        <w:tc>
          <w:tcPr>
            <w:tcW w:w="2917" w:type="dxa"/>
            <w:noWrap/>
            <w:hideMark/>
            <w:tcPrChange w:id="643" w:author="Phil" w:date="2016-04-21T16:18:00Z">
              <w:tcPr>
                <w:tcW w:w="1840" w:type="dxa"/>
                <w:noWrap/>
                <w:hideMark/>
              </w:tcPr>
            </w:tcPrChange>
          </w:tcPr>
          <w:p w14:paraId="053C396E" w14:textId="77777777" w:rsidR="000C2347" w:rsidRPr="00A55B67" w:rsidRDefault="000C2347" w:rsidP="000C2347">
            <w:pPr>
              <w:spacing w:line="480" w:lineRule="auto"/>
              <w:rPr>
                <w:ins w:id="644" w:author="Phil" w:date="2016-04-21T16:14:00Z"/>
                <w:b/>
                <w:sz w:val="20"/>
                <w:szCs w:val="20"/>
                <w:rPrChange w:id="645" w:author="Phil" w:date="2016-04-21T16:19:00Z">
                  <w:rPr>
                    <w:ins w:id="646" w:author="Phil" w:date="2016-04-21T16:14:00Z"/>
                    <w:sz w:val="24"/>
                    <w:szCs w:val="24"/>
                  </w:rPr>
                </w:rPrChange>
              </w:rPr>
            </w:pPr>
            <w:ins w:id="647" w:author="Phil" w:date="2016-04-21T16:14:00Z">
              <w:r w:rsidRPr="00A55B67">
                <w:rPr>
                  <w:b/>
                  <w:sz w:val="20"/>
                  <w:szCs w:val="20"/>
                  <w:rPrChange w:id="648" w:author="Phil" w:date="2016-04-21T16:19:00Z">
                    <w:rPr>
                      <w:sz w:val="24"/>
                      <w:szCs w:val="24"/>
                    </w:rPr>
                  </w:rPrChange>
                </w:rPr>
                <w:t>Variable</w:t>
              </w:r>
            </w:ins>
          </w:p>
        </w:tc>
        <w:tc>
          <w:tcPr>
            <w:tcW w:w="1273" w:type="dxa"/>
            <w:noWrap/>
            <w:hideMark/>
            <w:tcPrChange w:id="649" w:author="Phil" w:date="2016-04-21T16:18:00Z">
              <w:tcPr>
                <w:tcW w:w="1273" w:type="dxa"/>
                <w:noWrap/>
                <w:hideMark/>
              </w:tcPr>
            </w:tcPrChange>
          </w:tcPr>
          <w:p w14:paraId="7273DBF8" w14:textId="69D2B5EC" w:rsidR="000C2347" w:rsidRPr="00A55B67" w:rsidRDefault="00A55B67" w:rsidP="000C2347">
            <w:pPr>
              <w:spacing w:line="480" w:lineRule="auto"/>
              <w:rPr>
                <w:ins w:id="650" w:author="Phil" w:date="2016-04-21T16:14:00Z"/>
                <w:b/>
                <w:sz w:val="20"/>
                <w:szCs w:val="20"/>
                <w:rPrChange w:id="651" w:author="Phil" w:date="2016-04-21T16:19:00Z">
                  <w:rPr>
                    <w:ins w:id="652" w:author="Phil" w:date="2016-04-21T16:14:00Z"/>
                    <w:sz w:val="24"/>
                    <w:szCs w:val="24"/>
                  </w:rPr>
                </w:rPrChange>
              </w:rPr>
            </w:pPr>
            <w:ins w:id="653" w:author="Phil" w:date="2016-04-21T16:17:00Z">
              <w:r w:rsidRPr="00A55B67">
                <w:rPr>
                  <w:b/>
                  <w:sz w:val="20"/>
                  <w:szCs w:val="20"/>
                  <w:rPrChange w:id="654" w:author="Phil" w:date="2016-04-21T16:19:00Z">
                    <w:rPr>
                      <w:sz w:val="20"/>
                      <w:szCs w:val="20"/>
                    </w:rPr>
                  </w:rPrChange>
                </w:rPr>
                <w:t>Model</w:t>
              </w:r>
            </w:ins>
          </w:p>
        </w:tc>
        <w:tc>
          <w:tcPr>
            <w:tcW w:w="1162" w:type="dxa"/>
            <w:noWrap/>
            <w:hideMark/>
            <w:tcPrChange w:id="655" w:author="Phil" w:date="2016-04-21T16:18:00Z">
              <w:tcPr>
                <w:tcW w:w="1162" w:type="dxa"/>
                <w:noWrap/>
                <w:hideMark/>
              </w:tcPr>
            </w:tcPrChange>
          </w:tcPr>
          <w:p w14:paraId="61CA9CF9" w14:textId="77777777" w:rsidR="000C2347" w:rsidRPr="00A55B67" w:rsidRDefault="000C2347" w:rsidP="000C2347">
            <w:pPr>
              <w:spacing w:line="480" w:lineRule="auto"/>
              <w:rPr>
                <w:ins w:id="656" w:author="Phil" w:date="2016-04-21T16:14:00Z"/>
                <w:b/>
                <w:sz w:val="20"/>
                <w:szCs w:val="20"/>
                <w:rPrChange w:id="657" w:author="Phil" w:date="2016-04-21T16:19:00Z">
                  <w:rPr>
                    <w:ins w:id="658" w:author="Phil" w:date="2016-04-21T16:14:00Z"/>
                    <w:sz w:val="24"/>
                    <w:szCs w:val="24"/>
                  </w:rPr>
                </w:rPrChange>
              </w:rPr>
            </w:pPr>
            <w:ins w:id="659" w:author="Phil" w:date="2016-04-21T16:14:00Z">
              <w:r w:rsidRPr="00A55B67">
                <w:rPr>
                  <w:b/>
                  <w:sz w:val="20"/>
                  <w:szCs w:val="20"/>
                  <w:rPrChange w:id="660" w:author="Phil" w:date="2016-04-21T16:19:00Z">
                    <w:rPr>
                      <w:sz w:val="24"/>
                      <w:szCs w:val="24"/>
                    </w:rPr>
                  </w:rPrChange>
                </w:rPr>
                <w:t>AICc</w:t>
              </w:r>
            </w:ins>
          </w:p>
        </w:tc>
        <w:tc>
          <w:tcPr>
            <w:tcW w:w="1162" w:type="dxa"/>
            <w:noWrap/>
            <w:hideMark/>
            <w:tcPrChange w:id="661" w:author="Phil" w:date="2016-04-21T16:18:00Z">
              <w:tcPr>
                <w:tcW w:w="1162" w:type="dxa"/>
                <w:noWrap/>
                <w:hideMark/>
              </w:tcPr>
            </w:tcPrChange>
          </w:tcPr>
          <w:p w14:paraId="34F4DB3E" w14:textId="3235CCEC" w:rsidR="000C2347" w:rsidRPr="00A55B67" w:rsidRDefault="00A55B67" w:rsidP="000C2347">
            <w:pPr>
              <w:spacing w:line="480" w:lineRule="auto"/>
              <w:rPr>
                <w:ins w:id="662" w:author="Phil" w:date="2016-04-21T16:14:00Z"/>
                <w:b/>
                <w:sz w:val="20"/>
                <w:szCs w:val="20"/>
                <w:rPrChange w:id="663" w:author="Phil" w:date="2016-04-21T16:19:00Z">
                  <w:rPr>
                    <w:ins w:id="664" w:author="Phil" w:date="2016-04-21T16:14:00Z"/>
                    <w:sz w:val="24"/>
                    <w:szCs w:val="24"/>
                  </w:rPr>
                </w:rPrChange>
              </w:rPr>
            </w:pPr>
            <w:ins w:id="665" w:author="Phil" w:date="2016-04-21T16:15:00Z">
              <w:r w:rsidRPr="00A55B67">
                <w:rPr>
                  <w:b/>
                  <w:sz w:val="20"/>
                  <w:szCs w:val="20"/>
                  <w:rPrChange w:id="666" w:author="Phil" w:date="2016-04-21T16:19:00Z">
                    <w:rPr>
                      <w:sz w:val="20"/>
                      <w:szCs w:val="20"/>
                    </w:rPr>
                  </w:rPrChange>
                </w:rPr>
                <w:t>ΔAICc</w:t>
              </w:r>
            </w:ins>
          </w:p>
        </w:tc>
        <w:tc>
          <w:tcPr>
            <w:tcW w:w="1640" w:type="dxa"/>
            <w:noWrap/>
            <w:hideMark/>
            <w:tcPrChange w:id="667" w:author="Phil" w:date="2016-04-21T16:18:00Z">
              <w:tcPr>
                <w:tcW w:w="1162" w:type="dxa"/>
                <w:noWrap/>
                <w:hideMark/>
              </w:tcPr>
            </w:tcPrChange>
          </w:tcPr>
          <w:p w14:paraId="308BAABF" w14:textId="70725DD1" w:rsidR="000C2347" w:rsidRPr="00A55B67" w:rsidRDefault="00A55B67" w:rsidP="000C2347">
            <w:pPr>
              <w:spacing w:line="480" w:lineRule="auto"/>
              <w:rPr>
                <w:ins w:id="668" w:author="Phil" w:date="2016-04-21T16:14:00Z"/>
                <w:b/>
                <w:sz w:val="20"/>
                <w:szCs w:val="20"/>
                <w:rPrChange w:id="669" w:author="Phil" w:date="2016-04-21T16:19:00Z">
                  <w:rPr>
                    <w:ins w:id="670" w:author="Phil" w:date="2016-04-21T16:14:00Z"/>
                    <w:sz w:val="24"/>
                    <w:szCs w:val="24"/>
                  </w:rPr>
                </w:rPrChange>
              </w:rPr>
            </w:pPr>
            <w:ins w:id="671" w:author="Phil" w:date="2016-04-21T16:18:00Z">
              <w:r w:rsidRPr="00A55B67">
                <w:rPr>
                  <w:b/>
                  <w:sz w:val="20"/>
                  <w:szCs w:val="20"/>
                  <w:rPrChange w:id="672" w:author="Phil" w:date="2016-04-21T16:19:00Z">
                    <w:rPr>
                      <w:sz w:val="20"/>
                      <w:szCs w:val="20"/>
                    </w:rPr>
                  </w:rPrChange>
                </w:rPr>
                <w:t xml:space="preserve">Conditional </w:t>
              </w:r>
            </w:ins>
            <w:ins w:id="673" w:author="Phil" w:date="2016-04-21T16:14:00Z">
              <w:r w:rsidR="000C2347" w:rsidRPr="00A55B67">
                <w:rPr>
                  <w:b/>
                  <w:sz w:val="20"/>
                  <w:szCs w:val="20"/>
                  <w:rPrChange w:id="674" w:author="Phil" w:date="2016-04-21T16:19:00Z">
                    <w:rPr>
                      <w:sz w:val="24"/>
                      <w:szCs w:val="24"/>
                    </w:rPr>
                  </w:rPrChange>
                </w:rPr>
                <w:t>R</w:t>
              </w:r>
              <w:r w:rsidR="000C2347" w:rsidRPr="00A55B67">
                <w:rPr>
                  <w:b/>
                  <w:sz w:val="20"/>
                  <w:szCs w:val="20"/>
                  <w:vertAlign w:val="superscript"/>
                  <w:rPrChange w:id="675" w:author="Phil" w:date="2016-04-21T16:19:00Z">
                    <w:rPr>
                      <w:sz w:val="24"/>
                      <w:szCs w:val="24"/>
                    </w:rPr>
                  </w:rPrChange>
                </w:rPr>
                <w:t>2</w:t>
              </w:r>
            </w:ins>
          </w:p>
        </w:tc>
      </w:tr>
      <w:tr w:rsidR="00A55B67" w:rsidRPr="000C2347" w14:paraId="5A76979D" w14:textId="77777777" w:rsidTr="00A55B67">
        <w:trPr>
          <w:trHeight w:val="288"/>
          <w:ins w:id="676" w:author="Phil" w:date="2016-04-21T16:14:00Z"/>
          <w:trPrChange w:id="677" w:author="Phil" w:date="2016-04-21T16:18:00Z">
            <w:trPr>
              <w:trHeight w:val="288"/>
            </w:trPr>
          </w:trPrChange>
        </w:trPr>
        <w:tc>
          <w:tcPr>
            <w:tcW w:w="2917" w:type="dxa"/>
            <w:vMerge w:val="restart"/>
            <w:noWrap/>
            <w:hideMark/>
            <w:tcPrChange w:id="678" w:author="Phil" w:date="2016-04-21T16:18:00Z">
              <w:tcPr>
                <w:tcW w:w="1840" w:type="dxa"/>
                <w:vMerge w:val="restart"/>
                <w:noWrap/>
                <w:hideMark/>
              </w:tcPr>
            </w:tcPrChange>
          </w:tcPr>
          <w:p w14:paraId="30B17878" w14:textId="4D2A779F" w:rsidR="00A55B67" w:rsidRPr="000C2347" w:rsidRDefault="00A55B67" w:rsidP="000C2347">
            <w:pPr>
              <w:spacing w:line="480" w:lineRule="auto"/>
              <w:rPr>
                <w:ins w:id="679" w:author="Phil" w:date="2016-04-21T16:14:00Z"/>
                <w:sz w:val="20"/>
                <w:szCs w:val="20"/>
                <w:rPrChange w:id="680" w:author="Phil" w:date="2016-04-21T16:14:00Z">
                  <w:rPr>
                    <w:ins w:id="681" w:author="Phil" w:date="2016-04-21T16:14:00Z"/>
                    <w:sz w:val="24"/>
                    <w:szCs w:val="24"/>
                  </w:rPr>
                </w:rPrChange>
              </w:rPr>
            </w:pPr>
            <w:ins w:id="682" w:author="Phil" w:date="2016-04-21T16:15:00Z">
              <w:r>
                <w:rPr>
                  <w:sz w:val="20"/>
                  <w:szCs w:val="20"/>
                </w:rPr>
                <w:t>Species richness</w:t>
              </w:r>
            </w:ins>
          </w:p>
        </w:tc>
        <w:tc>
          <w:tcPr>
            <w:tcW w:w="1273" w:type="dxa"/>
            <w:noWrap/>
            <w:hideMark/>
            <w:tcPrChange w:id="683" w:author="Phil" w:date="2016-04-21T16:18:00Z">
              <w:tcPr>
                <w:tcW w:w="1273" w:type="dxa"/>
                <w:noWrap/>
                <w:hideMark/>
              </w:tcPr>
            </w:tcPrChange>
          </w:tcPr>
          <w:p w14:paraId="23675D40" w14:textId="77777777" w:rsidR="00A55B67" w:rsidRPr="000C2347" w:rsidRDefault="00A55B67" w:rsidP="000C2347">
            <w:pPr>
              <w:spacing w:line="480" w:lineRule="auto"/>
              <w:rPr>
                <w:ins w:id="684" w:author="Phil" w:date="2016-04-21T16:14:00Z"/>
                <w:sz w:val="20"/>
                <w:szCs w:val="20"/>
                <w:rPrChange w:id="685" w:author="Phil" w:date="2016-04-21T16:14:00Z">
                  <w:rPr>
                    <w:ins w:id="686" w:author="Phil" w:date="2016-04-21T16:14:00Z"/>
                    <w:sz w:val="24"/>
                    <w:szCs w:val="24"/>
                  </w:rPr>
                </w:rPrChange>
              </w:rPr>
            </w:pPr>
            <w:ins w:id="687" w:author="Phil" w:date="2016-04-21T16:14:00Z">
              <w:r w:rsidRPr="000C2347">
                <w:rPr>
                  <w:sz w:val="20"/>
                  <w:szCs w:val="20"/>
                  <w:rPrChange w:id="688" w:author="Phil" w:date="2016-04-21T16:14:00Z">
                    <w:rPr>
                      <w:sz w:val="24"/>
                      <w:szCs w:val="24"/>
                    </w:rPr>
                  </w:rPrChange>
                </w:rPr>
                <w:t>Null model</w:t>
              </w:r>
            </w:ins>
          </w:p>
        </w:tc>
        <w:tc>
          <w:tcPr>
            <w:tcW w:w="1162" w:type="dxa"/>
            <w:noWrap/>
            <w:hideMark/>
            <w:tcPrChange w:id="689" w:author="Phil" w:date="2016-04-21T16:18:00Z">
              <w:tcPr>
                <w:tcW w:w="1162" w:type="dxa"/>
                <w:noWrap/>
                <w:hideMark/>
              </w:tcPr>
            </w:tcPrChange>
          </w:tcPr>
          <w:p w14:paraId="4F7128EE" w14:textId="77777777" w:rsidR="00A55B67" w:rsidRPr="000C2347" w:rsidRDefault="00A55B67" w:rsidP="000C2347">
            <w:pPr>
              <w:spacing w:line="480" w:lineRule="auto"/>
              <w:rPr>
                <w:ins w:id="690" w:author="Phil" w:date="2016-04-21T16:14:00Z"/>
                <w:sz w:val="20"/>
                <w:szCs w:val="20"/>
                <w:rPrChange w:id="691" w:author="Phil" w:date="2016-04-21T16:14:00Z">
                  <w:rPr>
                    <w:ins w:id="692" w:author="Phil" w:date="2016-04-21T16:14:00Z"/>
                    <w:sz w:val="24"/>
                    <w:szCs w:val="24"/>
                  </w:rPr>
                </w:rPrChange>
              </w:rPr>
            </w:pPr>
            <w:ins w:id="693" w:author="Phil" w:date="2016-04-21T16:14:00Z">
              <w:r w:rsidRPr="000C2347">
                <w:rPr>
                  <w:sz w:val="20"/>
                  <w:szCs w:val="20"/>
                  <w:rPrChange w:id="694" w:author="Phil" w:date="2016-04-21T16:14:00Z">
                    <w:rPr>
                      <w:sz w:val="24"/>
                      <w:szCs w:val="24"/>
                    </w:rPr>
                  </w:rPrChange>
                </w:rPr>
                <w:t>30.02455</w:t>
              </w:r>
            </w:ins>
          </w:p>
        </w:tc>
        <w:tc>
          <w:tcPr>
            <w:tcW w:w="1162" w:type="dxa"/>
            <w:noWrap/>
            <w:hideMark/>
            <w:tcPrChange w:id="695" w:author="Phil" w:date="2016-04-21T16:18:00Z">
              <w:tcPr>
                <w:tcW w:w="1162" w:type="dxa"/>
                <w:noWrap/>
                <w:hideMark/>
              </w:tcPr>
            </w:tcPrChange>
          </w:tcPr>
          <w:p w14:paraId="433C13A5" w14:textId="77777777" w:rsidR="00A55B67" w:rsidRPr="000C2347" w:rsidRDefault="00A55B67" w:rsidP="000C2347">
            <w:pPr>
              <w:spacing w:line="480" w:lineRule="auto"/>
              <w:rPr>
                <w:ins w:id="696" w:author="Phil" w:date="2016-04-21T16:14:00Z"/>
                <w:sz w:val="20"/>
                <w:szCs w:val="20"/>
                <w:rPrChange w:id="697" w:author="Phil" w:date="2016-04-21T16:14:00Z">
                  <w:rPr>
                    <w:ins w:id="698" w:author="Phil" w:date="2016-04-21T16:14:00Z"/>
                    <w:sz w:val="24"/>
                    <w:szCs w:val="24"/>
                  </w:rPr>
                </w:rPrChange>
              </w:rPr>
            </w:pPr>
            <w:ins w:id="699" w:author="Phil" w:date="2016-04-21T16:14:00Z">
              <w:r w:rsidRPr="000C2347">
                <w:rPr>
                  <w:sz w:val="20"/>
                  <w:szCs w:val="20"/>
                  <w:rPrChange w:id="700" w:author="Phil" w:date="2016-04-21T16:14:00Z">
                    <w:rPr>
                      <w:sz w:val="24"/>
                      <w:szCs w:val="24"/>
                    </w:rPr>
                  </w:rPrChange>
                </w:rPr>
                <w:t>1.514925</w:t>
              </w:r>
            </w:ins>
          </w:p>
        </w:tc>
        <w:tc>
          <w:tcPr>
            <w:tcW w:w="1640" w:type="dxa"/>
            <w:noWrap/>
            <w:hideMark/>
            <w:tcPrChange w:id="701" w:author="Phil" w:date="2016-04-21T16:18:00Z">
              <w:tcPr>
                <w:tcW w:w="1162" w:type="dxa"/>
                <w:noWrap/>
                <w:hideMark/>
              </w:tcPr>
            </w:tcPrChange>
          </w:tcPr>
          <w:p w14:paraId="72CA6AF8" w14:textId="77777777" w:rsidR="00A55B67" w:rsidRPr="000C2347" w:rsidRDefault="00A55B67" w:rsidP="000C2347">
            <w:pPr>
              <w:spacing w:line="480" w:lineRule="auto"/>
              <w:rPr>
                <w:ins w:id="702" w:author="Phil" w:date="2016-04-21T16:14:00Z"/>
                <w:sz w:val="20"/>
                <w:szCs w:val="20"/>
                <w:rPrChange w:id="703" w:author="Phil" w:date="2016-04-21T16:14:00Z">
                  <w:rPr>
                    <w:ins w:id="704" w:author="Phil" w:date="2016-04-21T16:14:00Z"/>
                    <w:sz w:val="24"/>
                    <w:szCs w:val="24"/>
                  </w:rPr>
                </w:rPrChange>
              </w:rPr>
            </w:pPr>
            <w:ins w:id="705" w:author="Phil" w:date="2016-04-21T16:14:00Z">
              <w:r w:rsidRPr="000C2347">
                <w:rPr>
                  <w:sz w:val="20"/>
                  <w:szCs w:val="20"/>
                  <w:rPrChange w:id="706" w:author="Phil" w:date="2016-04-21T16:14:00Z">
                    <w:rPr>
                      <w:sz w:val="24"/>
                      <w:szCs w:val="24"/>
                    </w:rPr>
                  </w:rPrChange>
                </w:rPr>
                <w:t>0</w:t>
              </w:r>
            </w:ins>
          </w:p>
        </w:tc>
      </w:tr>
      <w:tr w:rsidR="00A55B67" w:rsidRPr="000C2347" w14:paraId="16EAB3F2" w14:textId="77777777" w:rsidTr="00A55B67">
        <w:trPr>
          <w:trHeight w:val="288"/>
          <w:ins w:id="707" w:author="Phil" w:date="2016-04-21T16:14:00Z"/>
          <w:trPrChange w:id="708" w:author="Phil" w:date="2016-04-21T16:18:00Z">
            <w:trPr>
              <w:trHeight w:val="288"/>
            </w:trPr>
          </w:trPrChange>
        </w:trPr>
        <w:tc>
          <w:tcPr>
            <w:tcW w:w="2917" w:type="dxa"/>
            <w:vMerge/>
            <w:noWrap/>
            <w:hideMark/>
            <w:tcPrChange w:id="709" w:author="Phil" w:date="2016-04-21T16:18:00Z">
              <w:tcPr>
                <w:tcW w:w="1840" w:type="dxa"/>
                <w:vMerge/>
                <w:noWrap/>
                <w:hideMark/>
              </w:tcPr>
            </w:tcPrChange>
          </w:tcPr>
          <w:p w14:paraId="12A3550E" w14:textId="5E76959D" w:rsidR="00A55B67" w:rsidRPr="000C2347" w:rsidRDefault="00A55B67" w:rsidP="000C2347">
            <w:pPr>
              <w:spacing w:line="480" w:lineRule="auto"/>
              <w:rPr>
                <w:ins w:id="710" w:author="Phil" w:date="2016-04-21T16:14:00Z"/>
                <w:sz w:val="20"/>
                <w:szCs w:val="20"/>
                <w:rPrChange w:id="711" w:author="Phil" w:date="2016-04-21T16:14:00Z">
                  <w:rPr>
                    <w:ins w:id="712" w:author="Phil" w:date="2016-04-21T16:14:00Z"/>
                    <w:sz w:val="24"/>
                    <w:szCs w:val="24"/>
                  </w:rPr>
                </w:rPrChange>
              </w:rPr>
            </w:pPr>
          </w:p>
        </w:tc>
        <w:tc>
          <w:tcPr>
            <w:tcW w:w="1273" w:type="dxa"/>
            <w:noWrap/>
            <w:hideMark/>
            <w:tcPrChange w:id="713" w:author="Phil" w:date="2016-04-21T16:18:00Z">
              <w:tcPr>
                <w:tcW w:w="1273" w:type="dxa"/>
                <w:noWrap/>
                <w:hideMark/>
              </w:tcPr>
            </w:tcPrChange>
          </w:tcPr>
          <w:p w14:paraId="1F02A698" w14:textId="77777777" w:rsidR="00A55B67" w:rsidRPr="000C2347" w:rsidRDefault="00A55B67" w:rsidP="000C2347">
            <w:pPr>
              <w:spacing w:line="480" w:lineRule="auto"/>
              <w:rPr>
                <w:ins w:id="714" w:author="Phil" w:date="2016-04-21T16:14:00Z"/>
                <w:sz w:val="20"/>
                <w:szCs w:val="20"/>
                <w:rPrChange w:id="715" w:author="Phil" w:date="2016-04-21T16:14:00Z">
                  <w:rPr>
                    <w:ins w:id="716" w:author="Phil" w:date="2016-04-21T16:14:00Z"/>
                    <w:sz w:val="24"/>
                    <w:szCs w:val="24"/>
                  </w:rPr>
                </w:rPrChange>
              </w:rPr>
            </w:pPr>
            <w:ins w:id="717" w:author="Phil" w:date="2016-04-21T16:14:00Z">
              <w:r w:rsidRPr="000C2347">
                <w:rPr>
                  <w:sz w:val="20"/>
                  <w:szCs w:val="20"/>
                  <w:rPrChange w:id="718" w:author="Phil" w:date="2016-04-21T16:14:00Z">
                    <w:rPr>
                      <w:sz w:val="24"/>
                      <w:szCs w:val="24"/>
                    </w:rPr>
                  </w:rPrChange>
                </w:rPr>
                <w:t>log(Age)</w:t>
              </w:r>
            </w:ins>
          </w:p>
        </w:tc>
        <w:tc>
          <w:tcPr>
            <w:tcW w:w="1162" w:type="dxa"/>
            <w:noWrap/>
            <w:hideMark/>
            <w:tcPrChange w:id="719" w:author="Phil" w:date="2016-04-21T16:18:00Z">
              <w:tcPr>
                <w:tcW w:w="1162" w:type="dxa"/>
                <w:noWrap/>
                <w:hideMark/>
              </w:tcPr>
            </w:tcPrChange>
          </w:tcPr>
          <w:p w14:paraId="43BDEB03" w14:textId="77777777" w:rsidR="00A55B67" w:rsidRPr="000C2347" w:rsidRDefault="00A55B67" w:rsidP="000C2347">
            <w:pPr>
              <w:spacing w:line="480" w:lineRule="auto"/>
              <w:rPr>
                <w:ins w:id="720" w:author="Phil" w:date="2016-04-21T16:14:00Z"/>
                <w:sz w:val="20"/>
                <w:szCs w:val="20"/>
                <w:rPrChange w:id="721" w:author="Phil" w:date="2016-04-21T16:14:00Z">
                  <w:rPr>
                    <w:ins w:id="722" w:author="Phil" w:date="2016-04-21T16:14:00Z"/>
                    <w:sz w:val="24"/>
                    <w:szCs w:val="24"/>
                  </w:rPr>
                </w:rPrChange>
              </w:rPr>
            </w:pPr>
            <w:ins w:id="723" w:author="Phil" w:date="2016-04-21T16:14:00Z">
              <w:r w:rsidRPr="000C2347">
                <w:rPr>
                  <w:sz w:val="20"/>
                  <w:szCs w:val="20"/>
                  <w:rPrChange w:id="724" w:author="Phil" w:date="2016-04-21T16:14:00Z">
                    <w:rPr>
                      <w:sz w:val="24"/>
                      <w:szCs w:val="24"/>
                    </w:rPr>
                  </w:rPrChange>
                </w:rPr>
                <w:t>28.50963</w:t>
              </w:r>
            </w:ins>
          </w:p>
        </w:tc>
        <w:tc>
          <w:tcPr>
            <w:tcW w:w="1162" w:type="dxa"/>
            <w:noWrap/>
            <w:hideMark/>
            <w:tcPrChange w:id="725" w:author="Phil" w:date="2016-04-21T16:18:00Z">
              <w:tcPr>
                <w:tcW w:w="1162" w:type="dxa"/>
                <w:noWrap/>
                <w:hideMark/>
              </w:tcPr>
            </w:tcPrChange>
          </w:tcPr>
          <w:p w14:paraId="67EDAB1A" w14:textId="77777777" w:rsidR="00A55B67" w:rsidRPr="000C2347" w:rsidRDefault="00A55B67" w:rsidP="000C2347">
            <w:pPr>
              <w:spacing w:line="480" w:lineRule="auto"/>
              <w:rPr>
                <w:ins w:id="726" w:author="Phil" w:date="2016-04-21T16:14:00Z"/>
                <w:sz w:val="20"/>
                <w:szCs w:val="20"/>
                <w:rPrChange w:id="727" w:author="Phil" w:date="2016-04-21T16:14:00Z">
                  <w:rPr>
                    <w:ins w:id="728" w:author="Phil" w:date="2016-04-21T16:14:00Z"/>
                    <w:sz w:val="24"/>
                    <w:szCs w:val="24"/>
                  </w:rPr>
                </w:rPrChange>
              </w:rPr>
            </w:pPr>
            <w:ins w:id="729" w:author="Phil" w:date="2016-04-21T16:14:00Z">
              <w:r w:rsidRPr="000C2347">
                <w:rPr>
                  <w:sz w:val="20"/>
                  <w:szCs w:val="20"/>
                  <w:rPrChange w:id="730" w:author="Phil" w:date="2016-04-21T16:14:00Z">
                    <w:rPr>
                      <w:sz w:val="24"/>
                      <w:szCs w:val="24"/>
                    </w:rPr>
                  </w:rPrChange>
                </w:rPr>
                <w:t>0</w:t>
              </w:r>
            </w:ins>
          </w:p>
        </w:tc>
        <w:tc>
          <w:tcPr>
            <w:tcW w:w="1640" w:type="dxa"/>
            <w:noWrap/>
            <w:hideMark/>
            <w:tcPrChange w:id="731" w:author="Phil" w:date="2016-04-21T16:18:00Z">
              <w:tcPr>
                <w:tcW w:w="1162" w:type="dxa"/>
                <w:noWrap/>
                <w:hideMark/>
              </w:tcPr>
            </w:tcPrChange>
          </w:tcPr>
          <w:p w14:paraId="23C9FC8F" w14:textId="2F7E8F9E" w:rsidR="00A55B67" w:rsidRPr="000C2347" w:rsidRDefault="00A55B67">
            <w:pPr>
              <w:spacing w:line="480" w:lineRule="auto"/>
              <w:rPr>
                <w:ins w:id="732" w:author="Phil" w:date="2016-04-21T16:14:00Z"/>
                <w:sz w:val="20"/>
                <w:szCs w:val="20"/>
                <w:rPrChange w:id="733" w:author="Phil" w:date="2016-04-21T16:14:00Z">
                  <w:rPr>
                    <w:ins w:id="734" w:author="Phil" w:date="2016-04-21T16:14:00Z"/>
                    <w:sz w:val="24"/>
                    <w:szCs w:val="24"/>
                  </w:rPr>
                </w:rPrChange>
              </w:rPr>
            </w:pPr>
            <w:ins w:id="735" w:author="Phil" w:date="2016-04-21T16:14:00Z">
              <w:r w:rsidRPr="000C2347">
                <w:rPr>
                  <w:sz w:val="20"/>
                  <w:szCs w:val="20"/>
                  <w:rPrChange w:id="736" w:author="Phil" w:date="2016-04-21T16:14:00Z">
                    <w:rPr>
                      <w:sz w:val="24"/>
                      <w:szCs w:val="24"/>
                    </w:rPr>
                  </w:rPrChange>
                </w:rPr>
                <w:t>0.07</w:t>
              </w:r>
            </w:ins>
          </w:p>
        </w:tc>
      </w:tr>
      <w:tr w:rsidR="00A55B67" w:rsidRPr="000C2347" w14:paraId="5F54D554" w14:textId="77777777" w:rsidTr="00A55B67">
        <w:trPr>
          <w:trHeight w:val="288"/>
          <w:ins w:id="737" w:author="Phil" w:date="2016-04-21T16:14:00Z"/>
          <w:trPrChange w:id="738" w:author="Phil" w:date="2016-04-21T16:18:00Z">
            <w:trPr>
              <w:trHeight w:val="288"/>
            </w:trPr>
          </w:trPrChange>
        </w:trPr>
        <w:tc>
          <w:tcPr>
            <w:tcW w:w="2917" w:type="dxa"/>
            <w:vMerge w:val="restart"/>
            <w:noWrap/>
            <w:hideMark/>
            <w:tcPrChange w:id="739" w:author="Phil" w:date="2016-04-21T16:18:00Z">
              <w:tcPr>
                <w:tcW w:w="1840" w:type="dxa"/>
                <w:vMerge w:val="restart"/>
                <w:noWrap/>
                <w:hideMark/>
              </w:tcPr>
            </w:tcPrChange>
          </w:tcPr>
          <w:p w14:paraId="45061505" w14:textId="687715E6" w:rsidR="00A55B67" w:rsidRPr="000C2347" w:rsidRDefault="00A55B67" w:rsidP="000C2347">
            <w:pPr>
              <w:spacing w:line="480" w:lineRule="auto"/>
              <w:rPr>
                <w:ins w:id="740" w:author="Phil" w:date="2016-04-21T16:14:00Z"/>
                <w:sz w:val="20"/>
                <w:szCs w:val="20"/>
                <w:rPrChange w:id="741" w:author="Phil" w:date="2016-04-21T16:14:00Z">
                  <w:rPr>
                    <w:ins w:id="742" w:author="Phil" w:date="2016-04-21T16:14:00Z"/>
                    <w:sz w:val="24"/>
                    <w:szCs w:val="24"/>
                  </w:rPr>
                </w:rPrChange>
              </w:rPr>
            </w:pPr>
            <w:ins w:id="743" w:author="Phil" w:date="2016-04-21T16:15:00Z">
              <w:r>
                <w:rPr>
                  <w:sz w:val="20"/>
                  <w:szCs w:val="20"/>
                </w:rPr>
                <w:t>Functional Diversity (FD)</w:t>
              </w:r>
            </w:ins>
          </w:p>
        </w:tc>
        <w:tc>
          <w:tcPr>
            <w:tcW w:w="1273" w:type="dxa"/>
            <w:noWrap/>
            <w:hideMark/>
            <w:tcPrChange w:id="744" w:author="Phil" w:date="2016-04-21T16:18:00Z">
              <w:tcPr>
                <w:tcW w:w="1273" w:type="dxa"/>
                <w:noWrap/>
                <w:hideMark/>
              </w:tcPr>
            </w:tcPrChange>
          </w:tcPr>
          <w:p w14:paraId="15612CF2" w14:textId="77777777" w:rsidR="00A55B67" w:rsidRPr="000C2347" w:rsidRDefault="00A55B67" w:rsidP="000C2347">
            <w:pPr>
              <w:spacing w:line="480" w:lineRule="auto"/>
              <w:rPr>
                <w:ins w:id="745" w:author="Phil" w:date="2016-04-21T16:14:00Z"/>
                <w:sz w:val="20"/>
                <w:szCs w:val="20"/>
                <w:rPrChange w:id="746" w:author="Phil" w:date="2016-04-21T16:14:00Z">
                  <w:rPr>
                    <w:ins w:id="747" w:author="Phil" w:date="2016-04-21T16:14:00Z"/>
                    <w:sz w:val="24"/>
                    <w:szCs w:val="24"/>
                  </w:rPr>
                </w:rPrChange>
              </w:rPr>
            </w:pPr>
            <w:ins w:id="748" w:author="Phil" w:date="2016-04-21T16:14:00Z">
              <w:r w:rsidRPr="000C2347">
                <w:rPr>
                  <w:sz w:val="20"/>
                  <w:szCs w:val="20"/>
                  <w:rPrChange w:id="749" w:author="Phil" w:date="2016-04-21T16:14:00Z">
                    <w:rPr>
                      <w:sz w:val="24"/>
                      <w:szCs w:val="24"/>
                    </w:rPr>
                  </w:rPrChange>
                </w:rPr>
                <w:t>Null model</w:t>
              </w:r>
            </w:ins>
          </w:p>
        </w:tc>
        <w:tc>
          <w:tcPr>
            <w:tcW w:w="1162" w:type="dxa"/>
            <w:noWrap/>
            <w:hideMark/>
            <w:tcPrChange w:id="750" w:author="Phil" w:date="2016-04-21T16:18:00Z">
              <w:tcPr>
                <w:tcW w:w="1162" w:type="dxa"/>
                <w:noWrap/>
                <w:hideMark/>
              </w:tcPr>
            </w:tcPrChange>
          </w:tcPr>
          <w:p w14:paraId="4C06085F" w14:textId="77777777" w:rsidR="00A55B67" w:rsidRPr="000C2347" w:rsidRDefault="00A55B67" w:rsidP="000C2347">
            <w:pPr>
              <w:spacing w:line="480" w:lineRule="auto"/>
              <w:rPr>
                <w:ins w:id="751" w:author="Phil" w:date="2016-04-21T16:14:00Z"/>
                <w:sz w:val="20"/>
                <w:szCs w:val="20"/>
                <w:rPrChange w:id="752" w:author="Phil" w:date="2016-04-21T16:14:00Z">
                  <w:rPr>
                    <w:ins w:id="753" w:author="Phil" w:date="2016-04-21T16:14:00Z"/>
                    <w:sz w:val="24"/>
                    <w:szCs w:val="24"/>
                  </w:rPr>
                </w:rPrChange>
              </w:rPr>
            </w:pPr>
            <w:ins w:id="754" w:author="Phil" w:date="2016-04-21T16:14:00Z">
              <w:r w:rsidRPr="000C2347">
                <w:rPr>
                  <w:sz w:val="20"/>
                  <w:szCs w:val="20"/>
                  <w:rPrChange w:id="755" w:author="Phil" w:date="2016-04-21T16:14:00Z">
                    <w:rPr>
                      <w:sz w:val="24"/>
                      <w:szCs w:val="24"/>
                    </w:rPr>
                  </w:rPrChange>
                </w:rPr>
                <w:t>6.584348</w:t>
              </w:r>
            </w:ins>
          </w:p>
        </w:tc>
        <w:tc>
          <w:tcPr>
            <w:tcW w:w="1162" w:type="dxa"/>
            <w:noWrap/>
            <w:hideMark/>
            <w:tcPrChange w:id="756" w:author="Phil" w:date="2016-04-21T16:18:00Z">
              <w:tcPr>
                <w:tcW w:w="1162" w:type="dxa"/>
                <w:noWrap/>
                <w:hideMark/>
              </w:tcPr>
            </w:tcPrChange>
          </w:tcPr>
          <w:p w14:paraId="1E7BF0CB" w14:textId="77777777" w:rsidR="00A55B67" w:rsidRPr="000C2347" w:rsidRDefault="00A55B67" w:rsidP="000C2347">
            <w:pPr>
              <w:spacing w:line="480" w:lineRule="auto"/>
              <w:rPr>
                <w:ins w:id="757" w:author="Phil" w:date="2016-04-21T16:14:00Z"/>
                <w:sz w:val="20"/>
                <w:szCs w:val="20"/>
                <w:rPrChange w:id="758" w:author="Phil" w:date="2016-04-21T16:14:00Z">
                  <w:rPr>
                    <w:ins w:id="759" w:author="Phil" w:date="2016-04-21T16:14:00Z"/>
                    <w:sz w:val="24"/>
                    <w:szCs w:val="24"/>
                  </w:rPr>
                </w:rPrChange>
              </w:rPr>
            </w:pPr>
            <w:ins w:id="760" w:author="Phil" w:date="2016-04-21T16:14:00Z">
              <w:r w:rsidRPr="000C2347">
                <w:rPr>
                  <w:sz w:val="20"/>
                  <w:szCs w:val="20"/>
                  <w:rPrChange w:id="761" w:author="Phil" w:date="2016-04-21T16:14:00Z">
                    <w:rPr>
                      <w:sz w:val="24"/>
                      <w:szCs w:val="24"/>
                    </w:rPr>
                  </w:rPrChange>
                </w:rPr>
                <w:t>0</w:t>
              </w:r>
            </w:ins>
          </w:p>
        </w:tc>
        <w:tc>
          <w:tcPr>
            <w:tcW w:w="1640" w:type="dxa"/>
            <w:noWrap/>
            <w:hideMark/>
            <w:tcPrChange w:id="762" w:author="Phil" w:date="2016-04-21T16:18:00Z">
              <w:tcPr>
                <w:tcW w:w="1162" w:type="dxa"/>
                <w:noWrap/>
                <w:hideMark/>
              </w:tcPr>
            </w:tcPrChange>
          </w:tcPr>
          <w:p w14:paraId="13D14BC7" w14:textId="77777777" w:rsidR="00A55B67" w:rsidRPr="000C2347" w:rsidRDefault="00A55B67" w:rsidP="000C2347">
            <w:pPr>
              <w:spacing w:line="480" w:lineRule="auto"/>
              <w:rPr>
                <w:ins w:id="763" w:author="Phil" w:date="2016-04-21T16:14:00Z"/>
                <w:sz w:val="20"/>
                <w:szCs w:val="20"/>
                <w:rPrChange w:id="764" w:author="Phil" w:date="2016-04-21T16:14:00Z">
                  <w:rPr>
                    <w:ins w:id="765" w:author="Phil" w:date="2016-04-21T16:14:00Z"/>
                    <w:sz w:val="24"/>
                    <w:szCs w:val="24"/>
                  </w:rPr>
                </w:rPrChange>
              </w:rPr>
            </w:pPr>
            <w:ins w:id="766" w:author="Phil" w:date="2016-04-21T16:14:00Z">
              <w:r w:rsidRPr="000C2347">
                <w:rPr>
                  <w:sz w:val="20"/>
                  <w:szCs w:val="20"/>
                  <w:rPrChange w:id="767" w:author="Phil" w:date="2016-04-21T16:14:00Z">
                    <w:rPr>
                      <w:sz w:val="24"/>
                      <w:szCs w:val="24"/>
                    </w:rPr>
                  </w:rPrChange>
                </w:rPr>
                <w:t>0</w:t>
              </w:r>
            </w:ins>
          </w:p>
        </w:tc>
      </w:tr>
      <w:tr w:rsidR="00A55B67" w:rsidRPr="000C2347" w14:paraId="523D319E" w14:textId="77777777" w:rsidTr="00A55B67">
        <w:trPr>
          <w:trHeight w:val="288"/>
          <w:ins w:id="768" w:author="Phil" w:date="2016-04-21T16:14:00Z"/>
          <w:trPrChange w:id="769" w:author="Phil" w:date="2016-04-21T16:18:00Z">
            <w:trPr>
              <w:trHeight w:val="288"/>
            </w:trPr>
          </w:trPrChange>
        </w:trPr>
        <w:tc>
          <w:tcPr>
            <w:tcW w:w="2917" w:type="dxa"/>
            <w:vMerge/>
            <w:noWrap/>
            <w:hideMark/>
            <w:tcPrChange w:id="770" w:author="Phil" w:date="2016-04-21T16:18:00Z">
              <w:tcPr>
                <w:tcW w:w="1840" w:type="dxa"/>
                <w:vMerge/>
                <w:noWrap/>
                <w:hideMark/>
              </w:tcPr>
            </w:tcPrChange>
          </w:tcPr>
          <w:p w14:paraId="5488CEA8" w14:textId="40C9B426" w:rsidR="00A55B67" w:rsidRPr="000C2347" w:rsidRDefault="00A55B67" w:rsidP="000C2347">
            <w:pPr>
              <w:spacing w:line="480" w:lineRule="auto"/>
              <w:rPr>
                <w:ins w:id="771" w:author="Phil" w:date="2016-04-21T16:14:00Z"/>
                <w:sz w:val="20"/>
                <w:szCs w:val="20"/>
                <w:rPrChange w:id="772" w:author="Phil" w:date="2016-04-21T16:14:00Z">
                  <w:rPr>
                    <w:ins w:id="773" w:author="Phil" w:date="2016-04-21T16:14:00Z"/>
                    <w:sz w:val="24"/>
                    <w:szCs w:val="24"/>
                  </w:rPr>
                </w:rPrChange>
              </w:rPr>
            </w:pPr>
          </w:p>
        </w:tc>
        <w:tc>
          <w:tcPr>
            <w:tcW w:w="1273" w:type="dxa"/>
            <w:noWrap/>
            <w:hideMark/>
            <w:tcPrChange w:id="774" w:author="Phil" w:date="2016-04-21T16:18:00Z">
              <w:tcPr>
                <w:tcW w:w="1273" w:type="dxa"/>
                <w:noWrap/>
                <w:hideMark/>
              </w:tcPr>
            </w:tcPrChange>
          </w:tcPr>
          <w:p w14:paraId="1F6CE663" w14:textId="77777777" w:rsidR="00A55B67" w:rsidRPr="000C2347" w:rsidRDefault="00A55B67" w:rsidP="000C2347">
            <w:pPr>
              <w:spacing w:line="480" w:lineRule="auto"/>
              <w:rPr>
                <w:ins w:id="775" w:author="Phil" w:date="2016-04-21T16:14:00Z"/>
                <w:sz w:val="20"/>
                <w:szCs w:val="20"/>
                <w:rPrChange w:id="776" w:author="Phil" w:date="2016-04-21T16:14:00Z">
                  <w:rPr>
                    <w:ins w:id="777" w:author="Phil" w:date="2016-04-21T16:14:00Z"/>
                    <w:sz w:val="24"/>
                    <w:szCs w:val="24"/>
                  </w:rPr>
                </w:rPrChange>
              </w:rPr>
            </w:pPr>
            <w:ins w:id="778" w:author="Phil" w:date="2016-04-21T16:14:00Z">
              <w:r w:rsidRPr="000C2347">
                <w:rPr>
                  <w:sz w:val="20"/>
                  <w:szCs w:val="20"/>
                  <w:rPrChange w:id="779" w:author="Phil" w:date="2016-04-21T16:14:00Z">
                    <w:rPr>
                      <w:sz w:val="24"/>
                      <w:szCs w:val="24"/>
                    </w:rPr>
                  </w:rPrChange>
                </w:rPr>
                <w:t>log(Age)</w:t>
              </w:r>
            </w:ins>
          </w:p>
        </w:tc>
        <w:tc>
          <w:tcPr>
            <w:tcW w:w="1162" w:type="dxa"/>
            <w:noWrap/>
            <w:hideMark/>
            <w:tcPrChange w:id="780" w:author="Phil" w:date="2016-04-21T16:18:00Z">
              <w:tcPr>
                <w:tcW w:w="1162" w:type="dxa"/>
                <w:noWrap/>
                <w:hideMark/>
              </w:tcPr>
            </w:tcPrChange>
          </w:tcPr>
          <w:p w14:paraId="2FCF3843" w14:textId="77777777" w:rsidR="00A55B67" w:rsidRPr="000C2347" w:rsidRDefault="00A55B67" w:rsidP="000C2347">
            <w:pPr>
              <w:spacing w:line="480" w:lineRule="auto"/>
              <w:rPr>
                <w:ins w:id="781" w:author="Phil" w:date="2016-04-21T16:14:00Z"/>
                <w:sz w:val="20"/>
                <w:szCs w:val="20"/>
                <w:rPrChange w:id="782" w:author="Phil" w:date="2016-04-21T16:14:00Z">
                  <w:rPr>
                    <w:ins w:id="783" w:author="Phil" w:date="2016-04-21T16:14:00Z"/>
                    <w:sz w:val="24"/>
                    <w:szCs w:val="24"/>
                  </w:rPr>
                </w:rPrChange>
              </w:rPr>
            </w:pPr>
            <w:ins w:id="784" w:author="Phil" w:date="2016-04-21T16:14:00Z">
              <w:r w:rsidRPr="000C2347">
                <w:rPr>
                  <w:sz w:val="20"/>
                  <w:szCs w:val="20"/>
                  <w:rPrChange w:id="785" w:author="Phil" w:date="2016-04-21T16:14:00Z">
                    <w:rPr>
                      <w:sz w:val="24"/>
                      <w:szCs w:val="24"/>
                    </w:rPr>
                  </w:rPrChange>
                </w:rPr>
                <w:t>8.845862</w:t>
              </w:r>
            </w:ins>
          </w:p>
        </w:tc>
        <w:tc>
          <w:tcPr>
            <w:tcW w:w="1162" w:type="dxa"/>
            <w:noWrap/>
            <w:hideMark/>
            <w:tcPrChange w:id="786" w:author="Phil" w:date="2016-04-21T16:18:00Z">
              <w:tcPr>
                <w:tcW w:w="1162" w:type="dxa"/>
                <w:noWrap/>
                <w:hideMark/>
              </w:tcPr>
            </w:tcPrChange>
          </w:tcPr>
          <w:p w14:paraId="3BAE2314" w14:textId="77777777" w:rsidR="00A55B67" w:rsidRPr="000C2347" w:rsidRDefault="00A55B67" w:rsidP="000C2347">
            <w:pPr>
              <w:spacing w:line="480" w:lineRule="auto"/>
              <w:rPr>
                <w:ins w:id="787" w:author="Phil" w:date="2016-04-21T16:14:00Z"/>
                <w:sz w:val="20"/>
                <w:szCs w:val="20"/>
                <w:rPrChange w:id="788" w:author="Phil" w:date="2016-04-21T16:14:00Z">
                  <w:rPr>
                    <w:ins w:id="789" w:author="Phil" w:date="2016-04-21T16:14:00Z"/>
                    <w:sz w:val="24"/>
                    <w:szCs w:val="24"/>
                  </w:rPr>
                </w:rPrChange>
              </w:rPr>
            </w:pPr>
            <w:ins w:id="790" w:author="Phil" w:date="2016-04-21T16:14:00Z">
              <w:r w:rsidRPr="000C2347">
                <w:rPr>
                  <w:sz w:val="20"/>
                  <w:szCs w:val="20"/>
                  <w:rPrChange w:id="791" w:author="Phil" w:date="2016-04-21T16:14:00Z">
                    <w:rPr>
                      <w:sz w:val="24"/>
                      <w:szCs w:val="24"/>
                    </w:rPr>
                  </w:rPrChange>
                </w:rPr>
                <w:t>2.261514</w:t>
              </w:r>
            </w:ins>
          </w:p>
        </w:tc>
        <w:tc>
          <w:tcPr>
            <w:tcW w:w="1640" w:type="dxa"/>
            <w:noWrap/>
            <w:hideMark/>
            <w:tcPrChange w:id="792" w:author="Phil" w:date="2016-04-21T16:18:00Z">
              <w:tcPr>
                <w:tcW w:w="1162" w:type="dxa"/>
                <w:noWrap/>
                <w:hideMark/>
              </w:tcPr>
            </w:tcPrChange>
          </w:tcPr>
          <w:p w14:paraId="22848DB6" w14:textId="3769AD3B" w:rsidR="00A55B67" w:rsidRPr="000C2347" w:rsidRDefault="00A55B67">
            <w:pPr>
              <w:spacing w:line="480" w:lineRule="auto"/>
              <w:rPr>
                <w:ins w:id="793" w:author="Phil" w:date="2016-04-21T16:14:00Z"/>
                <w:sz w:val="20"/>
                <w:szCs w:val="20"/>
                <w:rPrChange w:id="794" w:author="Phil" w:date="2016-04-21T16:14:00Z">
                  <w:rPr>
                    <w:ins w:id="795" w:author="Phil" w:date="2016-04-21T16:14:00Z"/>
                    <w:sz w:val="24"/>
                    <w:szCs w:val="24"/>
                  </w:rPr>
                </w:rPrChange>
              </w:rPr>
            </w:pPr>
            <w:ins w:id="796" w:author="Phil" w:date="2016-04-21T16:18:00Z">
              <w:r>
                <w:rPr>
                  <w:sz w:val="20"/>
                  <w:szCs w:val="20"/>
                </w:rPr>
                <w:t>&lt;</w:t>
              </w:r>
            </w:ins>
            <w:ins w:id="797" w:author="Phil" w:date="2016-04-21T16:14:00Z">
              <w:r w:rsidRPr="000C2347">
                <w:rPr>
                  <w:sz w:val="20"/>
                  <w:szCs w:val="20"/>
                  <w:rPrChange w:id="798" w:author="Phil" w:date="2016-04-21T16:14:00Z">
                    <w:rPr>
                      <w:sz w:val="24"/>
                      <w:szCs w:val="24"/>
                    </w:rPr>
                  </w:rPrChange>
                </w:rPr>
                <w:t>0.0</w:t>
              </w:r>
            </w:ins>
            <w:ins w:id="799" w:author="Phil" w:date="2016-04-21T16:18:00Z">
              <w:r>
                <w:rPr>
                  <w:sz w:val="20"/>
                  <w:szCs w:val="20"/>
                </w:rPr>
                <w:t>1</w:t>
              </w:r>
            </w:ins>
          </w:p>
        </w:tc>
      </w:tr>
      <w:tr w:rsidR="00A55B67" w:rsidRPr="000C2347" w14:paraId="15D2B729" w14:textId="77777777" w:rsidTr="00A55B67">
        <w:trPr>
          <w:trHeight w:val="288"/>
          <w:ins w:id="800" w:author="Phil" w:date="2016-04-21T16:14:00Z"/>
          <w:trPrChange w:id="801" w:author="Phil" w:date="2016-04-21T16:18:00Z">
            <w:trPr>
              <w:trHeight w:val="288"/>
            </w:trPr>
          </w:trPrChange>
        </w:trPr>
        <w:tc>
          <w:tcPr>
            <w:tcW w:w="2917" w:type="dxa"/>
            <w:vMerge w:val="restart"/>
            <w:noWrap/>
            <w:hideMark/>
            <w:tcPrChange w:id="802" w:author="Phil" w:date="2016-04-21T16:18:00Z">
              <w:tcPr>
                <w:tcW w:w="1840" w:type="dxa"/>
                <w:vMerge w:val="restart"/>
                <w:noWrap/>
                <w:hideMark/>
              </w:tcPr>
            </w:tcPrChange>
          </w:tcPr>
          <w:p w14:paraId="10A56493" w14:textId="06AE3FDE" w:rsidR="00A55B67" w:rsidRPr="000C2347" w:rsidRDefault="00A55B67" w:rsidP="000C2347">
            <w:pPr>
              <w:spacing w:line="480" w:lineRule="auto"/>
              <w:rPr>
                <w:ins w:id="803" w:author="Phil" w:date="2016-04-21T16:14:00Z"/>
                <w:sz w:val="20"/>
                <w:szCs w:val="20"/>
                <w:rPrChange w:id="804" w:author="Phil" w:date="2016-04-21T16:14:00Z">
                  <w:rPr>
                    <w:ins w:id="805" w:author="Phil" w:date="2016-04-21T16:14:00Z"/>
                    <w:sz w:val="24"/>
                    <w:szCs w:val="24"/>
                  </w:rPr>
                </w:rPrChange>
              </w:rPr>
            </w:pPr>
            <w:ins w:id="806" w:author="Phil" w:date="2016-04-21T16:16:00Z">
              <w:r>
                <w:rPr>
                  <w:sz w:val="20"/>
                  <w:szCs w:val="20"/>
                </w:rPr>
                <w:t>Functional Richness (</w:t>
              </w:r>
            </w:ins>
            <w:ins w:id="807" w:author="Phil" w:date="2016-04-21T16:14:00Z">
              <w:r w:rsidRPr="000C2347">
                <w:rPr>
                  <w:sz w:val="20"/>
                  <w:szCs w:val="20"/>
                  <w:rPrChange w:id="808" w:author="Phil" w:date="2016-04-21T16:14:00Z">
                    <w:rPr>
                      <w:sz w:val="24"/>
                      <w:szCs w:val="24"/>
                    </w:rPr>
                  </w:rPrChange>
                </w:rPr>
                <w:t>FRic</w:t>
              </w:r>
            </w:ins>
            <w:ins w:id="809" w:author="Phil" w:date="2016-04-21T16:16:00Z">
              <w:r>
                <w:rPr>
                  <w:sz w:val="20"/>
                  <w:szCs w:val="20"/>
                </w:rPr>
                <w:t>)</w:t>
              </w:r>
            </w:ins>
          </w:p>
        </w:tc>
        <w:tc>
          <w:tcPr>
            <w:tcW w:w="1273" w:type="dxa"/>
            <w:noWrap/>
            <w:hideMark/>
            <w:tcPrChange w:id="810" w:author="Phil" w:date="2016-04-21T16:18:00Z">
              <w:tcPr>
                <w:tcW w:w="1273" w:type="dxa"/>
                <w:noWrap/>
                <w:hideMark/>
              </w:tcPr>
            </w:tcPrChange>
          </w:tcPr>
          <w:p w14:paraId="34101DA4" w14:textId="77777777" w:rsidR="00A55B67" w:rsidRPr="000C2347" w:rsidRDefault="00A55B67" w:rsidP="000C2347">
            <w:pPr>
              <w:spacing w:line="480" w:lineRule="auto"/>
              <w:rPr>
                <w:ins w:id="811" w:author="Phil" w:date="2016-04-21T16:14:00Z"/>
                <w:sz w:val="20"/>
                <w:szCs w:val="20"/>
                <w:rPrChange w:id="812" w:author="Phil" w:date="2016-04-21T16:14:00Z">
                  <w:rPr>
                    <w:ins w:id="813" w:author="Phil" w:date="2016-04-21T16:14:00Z"/>
                    <w:sz w:val="24"/>
                    <w:szCs w:val="24"/>
                  </w:rPr>
                </w:rPrChange>
              </w:rPr>
            </w:pPr>
            <w:ins w:id="814" w:author="Phil" w:date="2016-04-21T16:14:00Z">
              <w:r w:rsidRPr="000C2347">
                <w:rPr>
                  <w:sz w:val="20"/>
                  <w:szCs w:val="20"/>
                  <w:rPrChange w:id="815" w:author="Phil" w:date="2016-04-21T16:14:00Z">
                    <w:rPr>
                      <w:sz w:val="24"/>
                      <w:szCs w:val="24"/>
                    </w:rPr>
                  </w:rPrChange>
                </w:rPr>
                <w:t>Null model</w:t>
              </w:r>
            </w:ins>
          </w:p>
        </w:tc>
        <w:tc>
          <w:tcPr>
            <w:tcW w:w="1162" w:type="dxa"/>
            <w:noWrap/>
            <w:hideMark/>
            <w:tcPrChange w:id="816" w:author="Phil" w:date="2016-04-21T16:18:00Z">
              <w:tcPr>
                <w:tcW w:w="1162" w:type="dxa"/>
                <w:noWrap/>
                <w:hideMark/>
              </w:tcPr>
            </w:tcPrChange>
          </w:tcPr>
          <w:p w14:paraId="694DE5EE" w14:textId="77777777" w:rsidR="00A55B67" w:rsidRPr="000C2347" w:rsidRDefault="00A55B67" w:rsidP="000C2347">
            <w:pPr>
              <w:spacing w:line="480" w:lineRule="auto"/>
              <w:rPr>
                <w:ins w:id="817" w:author="Phil" w:date="2016-04-21T16:14:00Z"/>
                <w:sz w:val="20"/>
                <w:szCs w:val="20"/>
                <w:rPrChange w:id="818" w:author="Phil" w:date="2016-04-21T16:14:00Z">
                  <w:rPr>
                    <w:ins w:id="819" w:author="Phil" w:date="2016-04-21T16:14:00Z"/>
                    <w:sz w:val="24"/>
                    <w:szCs w:val="24"/>
                  </w:rPr>
                </w:rPrChange>
              </w:rPr>
            </w:pPr>
            <w:ins w:id="820" w:author="Phil" w:date="2016-04-21T16:14:00Z">
              <w:r w:rsidRPr="000C2347">
                <w:rPr>
                  <w:sz w:val="20"/>
                  <w:szCs w:val="20"/>
                  <w:rPrChange w:id="821" w:author="Phil" w:date="2016-04-21T16:14:00Z">
                    <w:rPr>
                      <w:sz w:val="24"/>
                      <w:szCs w:val="24"/>
                    </w:rPr>
                  </w:rPrChange>
                </w:rPr>
                <w:t>213.029</w:t>
              </w:r>
            </w:ins>
          </w:p>
        </w:tc>
        <w:tc>
          <w:tcPr>
            <w:tcW w:w="1162" w:type="dxa"/>
            <w:noWrap/>
            <w:hideMark/>
            <w:tcPrChange w:id="822" w:author="Phil" w:date="2016-04-21T16:18:00Z">
              <w:tcPr>
                <w:tcW w:w="1162" w:type="dxa"/>
                <w:noWrap/>
                <w:hideMark/>
              </w:tcPr>
            </w:tcPrChange>
          </w:tcPr>
          <w:p w14:paraId="6C7AD4FE" w14:textId="77777777" w:rsidR="00A55B67" w:rsidRPr="000C2347" w:rsidRDefault="00A55B67" w:rsidP="000C2347">
            <w:pPr>
              <w:spacing w:line="480" w:lineRule="auto"/>
              <w:rPr>
                <w:ins w:id="823" w:author="Phil" w:date="2016-04-21T16:14:00Z"/>
                <w:sz w:val="20"/>
                <w:szCs w:val="20"/>
                <w:rPrChange w:id="824" w:author="Phil" w:date="2016-04-21T16:14:00Z">
                  <w:rPr>
                    <w:ins w:id="825" w:author="Phil" w:date="2016-04-21T16:14:00Z"/>
                    <w:sz w:val="24"/>
                    <w:szCs w:val="24"/>
                  </w:rPr>
                </w:rPrChange>
              </w:rPr>
            </w:pPr>
            <w:ins w:id="826" w:author="Phil" w:date="2016-04-21T16:14:00Z">
              <w:r w:rsidRPr="000C2347">
                <w:rPr>
                  <w:sz w:val="20"/>
                  <w:szCs w:val="20"/>
                  <w:rPrChange w:id="827" w:author="Phil" w:date="2016-04-21T16:14:00Z">
                    <w:rPr>
                      <w:sz w:val="24"/>
                      <w:szCs w:val="24"/>
                    </w:rPr>
                  </w:rPrChange>
                </w:rPr>
                <w:t>0</w:t>
              </w:r>
            </w:ins>
          </w:p>
        </w:tc>
        <w:tc>
          <w:tcPr>
            <w:tcW w:w="1640" w:type="dxa"/>
            <w:noWrap/>
            <w:hideMark/>
            <w:tcPrChange w:id="828" w:author="Phil" w:date="2016-04-21T16:18:00Z">
              <w:tcPr>
                <w:tcW w:w="1162" w:type="dxa"/>
                <w:noWrap/>
                <w:hideMark/>
              </w:tcPr>
            </w:tcPrChange>
          </w:tcPr>
          <w:p w14:paraId="3F4A05F1" w14:textId="77777777" w:rsidR="00A55B67" w:rsidRPr="000C2347" w:rsidRDefault="00A55B67" w:rsidP="000C2347">
            <w:pPr>
              <w:spacing w:line="480" w:lineRule="auto"/>
              <w:rPr>
                <w:ins w:id="829" w:author="Phil" w:date="2016-04-21T16:14:00Z"/>
                <w:sz w:val="20"/>
                <w:szCs w:val="20"/>
                <w:rPrChange w:id="830" w:author="Phil" w:date="2016-04-21T16:14:00Z">
                  <w:rPr>
                    <w:ins w:id="831" w:author="Phil" w:date="2016-04-21T16:14:00Z"/>
                    <w:sz w:val="24"/>
                    <w:szCs w:val="24"/>
                  </w:rPr>
                </w:rPrChange>
              </w:rPr>
            </w:pPr>
            <w:ins w:id="832" w:author="Phil" w:date="2016-04-21T16:14:00Z">
              <w:r w:rsidRPr="000C2347">
                <w:rPr>
                  <w:sz w:val="20"/>
                  <w:szCs w:val="20"/>
                  <w:rPrChange w:id="833" w:author="Phil" w:date="2016-04-21T16:14:00Z">
                    <w:rPr>
                      <w:sz w:val="24"/>
                      <w:szCs w:val="24"/>
                    </w:rPr>
                  </w:rPrChange>
                </w:rPr>
                <w:t>0</w:t>
              </w:r>
            </w:ins>
          </w:p>
        </w:tc>
      </w:tr>
      <w:tr w:rsidR="00A55B67" w:rsidRPr="000C2347" w14:paraId="24160A45" w14:textId="77777777" w:rsidTr="00A55B67">
        <w:trPr>
          <w:trHeight w:val="288"/>
          <w:ins w:id="834" w:author="Phil" w:date="2016-04-21T16:14:00Z"/>
          <w:trPrChange w:id="835" w:author="Phil" w:date="2016-04-21T16:18:00Z">
            <w:trPr>
              <w:trHeight w:val="288"/>
            </w:trPr>
          </w:trPrChange>
        </w:trPr>
        <w:tc>
          <w:tcPr>
            <w:tcW w:w="2917" w:type="dxa"/>
            <w:vMerge/>
            <w:noWrap/>
            <w:hideMark/>
            <w:tcPrChange w:id="836" w:author="Phil" w:date="2016-04-21T16:18:00Z">
              <w:tcPr>
                <w:tcW w:w="1840" w:type="dxa"/>
                <w:vMerge/>
                <w:noWrap/>
                <w:hideMark/>
              </w:tcPr>
            </w:tcPrChange>
          </w:tcPr>
          <w:p w14:paraId="4FC953BF" w14:textId="48A0C555" w:rsidR="00A55B67" w:rsidRPr="000C2347" w:rsidRDefault="00A55B67" w:rsidP="000C2347">
            <w:pPr>
              <w:spacing w:line="480" w:lineRule="auto"/>
              <w:rPr>
                <w:ins w:id="837" w:author="Phil" w:date="2016-04-21T16:14:00Z"/>
                <w:sz w:val="20"/>
                <w:szCs w:val="20"/>
                <w:rPrChange w:id="838" w:author="Phil" w:date="2016-04-21T16:14:00Z">
                  <w:rPr>
                    <w:ins w:id="839" w:author="Phil" w:date="2016-04-21T16:14:00Z"/>
                    <w:sz w:val="24"/>
                    <w:szCs w:val="24"/>
                  </w:rPr>
                </w:rPrChange>
              </w:rPr>
            </w:pPr>
          </w:p>
        </w:tc>
        <w:tc>
          <w:tcPr>
            <w:tcW w:w="1273" w:type="dxa"/>
            <w:noWrap/>
            <w:hideMark/>
            <w:tcPrChange w:id="840" w:author="Phil" w:date="2016-04-21T16:18:00Z">
              <w:tcPr>
                <w:tcW w:w="1273" w:type="dxa"/>
                <w:noWrap/>
                <w:hideMark/>
              </w:tcPr>
            </w:tcPrChange>
          </w:tcPr>
          <w:p w14:paraId="799E9489" w14:textId="77777777" w:rsidR="00A55B67" w:rsidRPr="000C2347" w:rsidRDefault="00A55B67" w:rsidP="000C2347">
            <w:pPr>
              <w:spacing w:line="480" w:lineRule="auto"/>
              <w:rPr>
                <w:ins w:id="841" w:author="Phil" w:date="2016-04-21T16:14:00Z"/>
                <w:sz w:val="20"/>
                <w:szCs w:val="20"/>
                <w:rPrChange w:id="842" w:author="Phil" w:date="2016-04-21T16:14:00Z">
                  <w:rPr>
                    <w:ins w:id="843" w:author="Phil" w:date="2016-04-21T16:14:00Z"/>
                    <w:sz w:val="24"/>
                    <w:szCs w:val="24"/>
                  </w:rPr>
                </w:rPrChange>
              </w:rPr>
            </w:pPr>
            <w:ins w:id="844" w:author="Phil" w:date="2016-04-21T16:14:00Z">
              <w:r w:rsidRPr="000C2347">
                <w:rPr>
                  <w:sz w:val="20"/>
                  <w:szCs w:val="20"/>
                  <w:rPrChange w:id="845" w:author="Phil" w:date="2016-04-21T16:14:00Z">
                    <w:rPr>
                      <w:sz w:val="24"/>
                      <w:szCs w:val="24"/>
                    </w:rPr>
                  </w:rPrChange>
                </w:rPr>
                <w:t>log(Age)</w:t>
              </w:r>
            </w:ins>
          </w:p>
        </w:tc>
        <w:tc>
          <w:tcPr>
            <w:tcW w:w="1162" w:type="dxa"/>
            <w:noWrap/>
            <w:hideMark/>
            <w:tcPrChange w:id="846" w:author="Phil" w:date="2016-04-21T16:18:00Z">
              <w:tcPr>
                <w:tcW w:w="1162" w:type="dxa"/>
                <w:noWrap/>
                <w:hideMark/>
              </w:tcPr>
            </w:tcPrChange>
          </w:tcPr>
          <w:p w14:paraId="53B536EB" w14:textId="77777777" w:rsidR="00A55B67" w:rsidRPr="000C2347" w:rsidRDefault="00A55B67" w:rsidP="000C2347">
            <w:pPr>
              <w:spacing w:line="480" w:lineRule="auto"/>
              <w:rPr>
                <w:ins w:id="847" w:author="Phil" w:date="2016-04-21T16:14:00Z"/>
                <w:sz w:val="20"/>
                <w:szCs w:val="20"/>
                <w:rPrChange w:id="848" w:author="Phil" w:date="2016-04-21T16:14:00Z">
                  <w:rPr>
                    <w:ins w:id="849" w:author="Phil" w:date="2016-04-21T16:14:00Z"/>
                    <w:sz w:val="24"/>
                    <w:szCs w:val="24"/>
                  </w:rPr>
                </w:rPrChange>
              </w:rPr>
            </w:pPr>
            <w:ins w:id="850" w:author="Phil" w:date="2016-04-21T16:14:00Z">
              <w:r w:rsidRPr="000C2347">
                <w:rPr>
                  <w:sz w:val="20"/>
                  <w:szCs w:val="20"/>
                  <w:rPrChange w:id="851" w:author="Phil" w:date="2016-04-21T16:14:00Z">
                    <w:rPr>
                      <w:sz w:val="24"/>
                      <w:szCs w:val="24"/>
                    </w:rPr>
                  </w:rPrChange>
                </w:rPr>
                <w:t>214.3756</w:t>
              </w:r>
            </w:ins>
          </w:p>
        </w:tc>
        <w:tc>
          <w:tcPr>
            <w:tcW w:w="1162" w:type="dxa"/>
            <w:noWrap/>
            <w:hideMark/>
            <w:tcPrChange w:id="852" w:author="Phil" w:date="2016-04-21T16:18:00Z">
              <w:tcPr>
                <w:tcW w:w="1162" w:type="dxa"/>
                <w:noWrap/>
                <w:hideMark/>
              </w:tcPr>
            </w:tcPrChange>
          </w:tcPr>
          <w:p w14:paraId="6A08A59E" w14:textId="77777777" w:rsidR="00A55B67" w:rsidRPr="000C2347" w:rsidRDefault="00A55B67" w:rsidP="000C2347">
            <w:pPr>
              <w:spacing w:line="480" w:lineRule="auto"/>
              <w:rPr>
                <w:ins w:id="853" w:author="Phil" w:date="2016-04-21T16:14:00Z"/>
                <w:sz w:val="20"/>
                <w:szCs w:val="20"/>
                <w:rPrChange w:id="854" w:author="Phil" w:date="2016-04-21T16:14:00Z">
                  <w:rPr>
                    <w:ins w:id="855" w:author="Phil" w:date="2016-04-21T16:14:00Z"/>
                    <w:sz w:val="24"/>
                    <w:szCs w:val="24"/>
                  </w:rPr>
                </w:rPrChange>
              </w:rPr>
            </w:pPr>
            <w:ins w:id="856" w:author="Phil" w:date="2016-04-21T16:14:00Z">
              <w:r w:rsidRPr="000C2347">
                <w:rPr>
                  <w:sz w:val="20"/>
                  <w:szCs w:val="20"/>
                  <w:rPrChange w:id="857" w:author="Phil" w:date="2016-04-21T16:14:00Z">
                    <w:rPr>
                      <w:sz w:val="24"/>
                      <w:szCs w:val="24"/>
                    </w:rPr>
                  </w:rPrChange>
                </w:rPr>
                <w:t>1.346595</w:t>
              </w:r>
            </w:ins>
          </w:p>
        </w:tc>
        <w:tc>
          <w:tcPr>
            <w:tcW w:w="1640" w:type="dxa"/>
            <w:noWrap/>
            <w:hideMark/>
            <w:tcPrChange w:id="858" w:author="Phil" w:date="2016-04-21T16:18:00Z">
              <w:tcPr>
                <w:tcW w:w="1162" w:type="dxa"/>
                <w:noWrap/>
                <w:hideMark/>
              </w:tcPr>
            </w:tcPrChange>
          </w:tcPr>
          <w:p w14:paraId="68C68CD7" w14:textId="5AC8A21B" w:rsidR="00A55B67" w:rsidRPr="000C2347" w:rsidRDefault="00A55B67">
            <w:pPr>
              <w:spacing w:line="480" w:lineRule="auto"/>
              <w:rPr>
                <w:ins w:id="859" w:author="Phil" w:date="2016-04-21T16:14:00Z"/>
                <w:sz w:val="20"/>
                <w:szCs w:val="20"/>
                <w:rPrChange w:id="860" w:author="Phil" w:date="2016-04-21T16:14:00Z">
                  <w:rPr>
                    <w:ins w:id="861" w:author="Phil" w:date="2016-04-21T16:14:00Z"/>
                    <w:sz w:val="24"/>
                    <w:szCs w:val="24"/>
                  </w:rPr>
                </w:rPrChange>
              </w:rPr>
            </w:pPr>
            <w:ins w:id="862" w:author="Phil" w:date="2016-04-21T16:14:00Z">
              <w:r w:rsidRPr="000C2347">
                <w:rPr>
                  <w:sz w:val="20"/>
                  <w:szCs w:val="20"/>
                  <w:rPrChange w:id="863" w:author="Phil" w:date="2016-04-21T16:14:00Z">
                    <w:rPr>
                      <w:sz w:val="24"/>
                      <w:szCs w:val="24"/>
                    </w:rPr>
                  </w:rPrChange>
                </w:rPr>
                <w:t>0.02</w:t>
              </w:r>
            </w:ins>
          </w:p>
        </w:tc>
      </w:tr>
      <w:tr w:rsidR="00A55B67" w:rsidRPr="000C2347" w14:paraId="283C64DC" w14:textId="77777777" w:rsidTr="00A55B67">
        <w:trPr>
          <w:trHeight w:val="288"/>
          <w:ins w:id="864" w:author="Phil" w:date="2016-04-21T16:14:00Z"/>
          <w:trPrChange w:id="865" w:author="Phil" w:date="2016-04-21T16:18:00Z">
            <w:trPr>
              <w:trHeight w:val="288"/>
            </w:trPr>
          </w:trPrChange>
        </w:trPr>
        <w:tc>
          <w:tcPr>
            <w:tcW w:w="2917" w:type="dxa"/>
            <w:vMerge w:val="restart"/>
            <w:noWrap/>
            <w:hideMark/>
            <w:tcPrChange w:id="866" w:author="Phil" w:date="2016-04-21T16:18:00Z">
              <w:tcPr>
                <w:tcW w:w="1840" w:type="dxa"/>
                <w:vMerge w:val="restart"/>
                <w:noWrap/>
                <w:hideMark/>
              </w:tcPr>
            </w:tcPrChange>
          </w:tcPr>
          <w:p w14:paraId="7C94BDB3" w14:textId="2F11638D" w:rsidR="00A55B67" w:rsidRPr="000C2347" w:rsidRDefault="00A55B67" w:rsidP="000C2347">
            <w:pPr>
              <w:spacing w:line="480" w:lineRule="auto"/>
              <w:rPr>
                <w:ins w:id="867" w:author="Phil" w:date="2016-04-21T16:14:00Z"/>
                <w:sz w:val="20"/>
                <w:szCs w:val="20"/>
                <w:rPrChange w:id="868" w:author="Phil" w:date="2016-04-21T16:14:00Z">
                  <w:rPr>
                    <w:ins w:id="869" w:author="Phil" w:date="2016-04-21T16:14:00Z"/>
                    <w:sz w:val="24"/>
                    <w:szCs w:val="24"/>
                  </w:rPr>
                </w:rPrChange>
              </w:rPr>
            </w:pPr>
            <w:ins w:id="870" w:author="Phil" w:date="2016-04-21T16:16:00Z">
              <w:r>
                <w:rPr>
                  <w:sz w:val="20"/>
                  <w:szCs w:val="20"/>
                </w:rPr>
                <w:t>Functional Evenness (</w:t>
              </w:r>
            </w:ins>
            <w:ins w:id="871" w:author="Phil" w:date="2016-04-21T16:14:00Z">
              <w:r w:rsidRPr="000C2347">
                <w:rPr>
                  <w:sz w:val="20"/>
                  <w:szCs w:val="20"/>
                  <w:rPrChange w:id="872" w:author="Phil" w:date="2016-04-21T16:14:00Z">
                    <w:rPr>
                      <w:sz w:val="24"/>
                      <w:szCs w:val="24"/>
                    </w:rPr>
                  </w:rPrChange>
                </w:rPr>
                <w:t>FEve</w:t>
              </w:r>
            </w:ins>
            <w:ins w:id="873" w:author="Phil" w:date="2016-04-21T16:16:00Z">
              <w:r>
                <w:rPr>
                  <w:sz w:val="20"/>
                  <w:szCs w:val="20"/>
                </w:rPr>
                <w:t>)</w:t>
              </w:r>
            </w:ins>
          </w:p>
        </w:tc>
        <w:tc>
          <w:tcPr>
            <w:tcW w:w="1273" w:type="dxa"/>
            <w:noWrap/>
            <w:hideMark/>
            <w:tcPrChange w:id="874" w:author="Phil" w:date="2016-04-21T16:18:00Z">
              <w:tcPr>
                <w:tcW w:w="1273" w:type="dxa"/>
                <w:noWrap/>
                <w:hideMark/>
              </w:tcPr>
            </w:tcPrChange>
          </w:tcPr>
          <w:p w14:paraId="713E648D" w14:textId="77777777" w:rsidR="00A55B67" w:rsidRPr="000C2347" w:rsidRDefault="00A55B67" w:rsidP="000C2347">
            <w:pPr>
              <w:spacing w:line="480" w:lineRule="auto"/>
              <w:rPr>
                <w:ins w:id="875" w:author="Phil" w:date="2016-04-21T16:14:00Z"/>
                <w:sz w:val="20"/>
                <w:szCs w:val="20"/>
                <w:rPrChange w:id="876" w:author="Phil" w:date="2016-04-21T16:14:00Z">
                  <w:rPr>
                    <w:ins w:id="877" w:author="Phil" w:date="2016-04-21T16:14:00Z"/>
                    <w:sz w:val="24"/>
                    <w:szCs w:val="24"/>
                  </w:rPr>
                </w:rPrChange>
              </w:rPr>
            </w:pPr>
            <w:ins w:id="878" w:author="Phil" w:date="2016-04-21T16:14:00Z">
              <w:r w:rsidRPr="000C2347">
                <w:rPr>
                  <w:sz w:val="20"/>
                  <w:szCs w:val="20"/>
                  <w:rPrChange w:id="879" w:author="Phil" w:date="2016-04-21T16:14:00Z">
                    <w:rPr>
                      <w:sz w:val="24"/>
                      <w:szCs w:val="24"/>
                    </w:rPr>
                  </w:rPrChange>
                </w:rPr>
                <w:t>Null model</w:t>
              </w:r>
            </w:ins>
          </w:p>
        </w:tc>
        <w:tc>
          <w:tcPr>
            <w:tcW w:w="1162" w:type="dxa"/>
            <w:noWrap/>
            <w:hideMark/>
            <w:tcPrChange w:id="880" w:author="Phil" w:date="2016-04-21T16:18:00Z">
              <w:tcPr>
                <w:tcW w:w="1162" w:type="dxa"/>
                <w:noWrap/>
                <w:hideMark/>
              </w:tcPr>
            </w:tcPrChange>
          </w:tcPr>
          <w:p w14:paraId="01A45E0D" w14:textId="77777777" w:rsidR="00A55B67" w:rsidRPr="000C2347" w:rsidRDefault="00A55B67" w:rsidP="000C2347">
            <w:pPr>
              <w:spacing w:line="480" w:lineRule="auto"/>
              <w:rPr>
                <w:ins w:id="881" w:author="Phil" w:date="2016-04-21T16:14:00Z"/>
                <w:sz w:val="20"/>
                <w:szCs w:val="20"/>
                <w:rPrChange w:id="882" w:author="Phil" w:date="2016-04-21T16:14:00Z">
                  <w:rPr>
                    <w:ins w:id="883" w:author="Phil" w:date="2016-04-21T16:14:00Z"/>
                    <w:sz w:val="24"/>
                    <w:szCs w:val="24"/>
                  </w:rPr>
                </w:rPrChange>
              </w:rPr>
            </w:pPr>
            <w:ins w:id="884" w:author="Phil" w:date="2016-04-21T16:14:00Z">
              <w:r w:rsidRPr="000C2347">
                <w:rPr>
                  <w:sz w:val="20"/>
                  <w:szCs w:val="20"/>
                  <w:rPrChange w:id="885" w:author="Phil" w:date="2016-04-21T16:14:00Z">
                    <w:rPr>
                      <w:sz w:val="24"/>
                      <w:szCs w:val="24"/>
                    </w:rPr>
                  </w:rPrChange>
                </w:rPr>
                <w:t>-57.9035</w:t>
              </w:r>
            </w:ins>
          </w:p>
        </w:tc>
        <w:tc>
          <w:tcPr>
            <w:tcW w:w="1162" w:type="dxa"/>
            <w:noWrap/>
            <w:hideMark/>
            <w:tcPrChange w:id="886" w:author="Phil" w:date="2016-04-21T16:18:00Z">
              <w:tcPr>
                <w:tcW w:w="1162" w:type="dxa"/>
                <w:noWrap/>
                <w:hideMark/>
              </w:tcPr>
            </w:tcPrChange>
          </w:tcPr>
          <w:p w14:paraId="19B8D0B2" w14:textId="77777777" w:rsidR="00A55B67" w:rsidRPr="000C2347" w:rsidRDefault="00A55B67" w:rsidP="000C2347">
            <w:pPr>
              <w:spacing w:line="480" w:lineRule="auto"/>
              <w:rPr>
                <w:ins w:id="887" w:author="Phil" w:date="2016-04-21T16:14:00Z"/>
                <w:sz w:val="20"/>
                <w:szCs w:val="20"/>
                <w:rPrChange w:id="888" w:author="Phil" w:date="2016-04-21T16:14:00Z">
                  <w:rPr>
                    <w:ins w:id="889" w:author="Phil" w:date="2016-04-21T16:14:00Z"/>
                    <w:sz w:val="24"/>
                    <w:szCs w:val="24"/>
                  </w:rPr>
                </w:rPrChange>
              </w:rPr>
            </w:pPr>
            <w:ins w:id="890" w:author="Phil" w:date="2016-04-21T16:14:00Z">
              <w:r w:rsidRPr="000C2347">
                <w:rPr>
                  <w:sz w:val="20"/>
                  <w:szCs w:val="20"/>
                  <w:rPrChange w:id="891" w:author="Phil" w:date="2016-04-21T16:14:00Z">
                    <w:rPr>
                      <w:sz w:val="24"/>
                      <w:szCs w:val="24"/>
                    </w:rPr>
                  </w:rPrChange>
                </w:rPr>
                <w:t>0</w:t>
              </w:r>
            </w:ins>
          </w:p>
        </w:tc>
        <w:tc>
          <w:tcPr>
            <w:tcW w:w="1640" w:type="dxa"/>
            <w:noWrap/>
            <w:hideMark/>
            <w:tcPrChange w:id="892" w:author="Phil" w:date="2016-04-21T16:18:00Z">
              <w:tcPr>
                <w:tcW w:w="1162" w:type="dxa"/>
                <w:noWrap/>
                <w:hideMark/>
              </w:tcPr>
            </w:tcPrChange>
          </w:tcPr>
          <w:p w14:paraId="622B0A70" w14:textId="77777777" w:rsidR="00A55B67" w:rsidRPr="000C2347" w:rsidRDefault="00A55B67" w:rsidP="000C2347">
            <w:pPr>
              <w:spacing w:line="480" w:lineRule="auto"/>
              <w:rPr>
                <w:ins w:id="893" w:author="Phil" w:date="2016-04-21T16:14:00Z"/>
                <w:sz w:val="20"/>
                <w:szCs w:val="20"/>
                <w:rPrChange w:id="894" w:author="Phil" w:date="2016-04-21T16:14:00Z">
                  <w:rPr>
                    <w:ins w:id="895" w:author="Phil" w:date="2016-04-21T16:14:00Z"/>
                    <w:sz w:val="24"/>
                    <w:szCs w:val="24"/>
                  </w:rPr>
                </w:rPrChange>
              </w:rPr>
            </w:pPr>
            <w:ins w:id="896" w:author="Phil" w:date="2016-04-21T16:14:00Z">
              <w:r w:rsidRPr="000C2347">
                <w:rPr>
                  <w:sz w:val="20"/>
                  <w:szCs w:val="20"/>
                  <w:rPrChange w:id="897" w:author="Phil" w:date="2016-04-21T16:14:00Z">
                    <w:rPr>
                      <w:sz w:val="24"/>
                      <w:szCs w:val="24"/>
                    </w:rPr>
                  </w:rPrChange>
                </w:rPr>
                <w:t>0</w:t>
              </w:r>
            </w:ins>
          </w:p>
        </w:tc>
      </w:tr>
      <w:tr w:rsidR="00A55B67" w:rsidRPr="000C2347" w14:paraId="59336D88" w14:textId="77777777" w:rsidTr="00A55B67">
        <w:trPr>
          <w:trHeight w:val="288"/>
          <w:ins w:id="898" w:author="Phil" w:date="2016-04-21T16:14:00Z"/>
          <w:trPrChange w:id="899" w:author="Phil" w:date="2016-04-21T16:18:00Z">
            <w:trPr>
              <w:trHeight w:val="288"/>
            </w:trPr>
          </w:trPrChange>
        </w:trPr>
        <w:tc>
          <w:tcPr>
            <w:tcW w:w="2917" w:type="dxa"/>
            <w:vMerge/>
            <w:noWrap/>
            <w:hideMark/>
            <w:tcPrChange w:id="900" w:author="Phil" w:date="2016-04-21T16:18:00Z">
              <w:tcPr>
                <w:tcW w:w="1840" w:type="dxa"/>
                <w:vMerge/>
                <w:noWrap/>
                <w:hideMark/>
              </w:tcPr>
            </w:tcPrChange>
          </w:tcPr>
          <w:p w14:paraId="2FF618F3" w14:textId="61852927" w:rsidR="00A55B67" w:rsidRPr="000C2347" w:rsidRDefault="00A55B67" w:rsidP="000C2347">
            <w:pPr>
              <w:spacing w:line="480" w:lineRule="auto"/>
              <w:rPr>
                <w:ins w:id="901" w:author="Phil" w:date="2016-04-21T16:14:00Z"/>
                <w:sz w:val="20"/>
                <w:szCs w:val="20"/>
                <w:rPrChange w:id="902" w:author="Phil" w:date="2016-04-21T16:14:00Z">
                  <w:rPr>
                    <w:ins w:id="903" w:author="Phil" w:date="2016-04-21T16:14:00Z"/>
                    <w:sz w:val="24"/>
                    <w:szCs w:val="24"/>
                  </w:rPr>
                </w:rPrChange>
              </w:rPr>
            </w:pPr>
          </w:p>
        </w:tc>
        <w:tc>
          <w:tcPr>
            <w:tcW w:w="1273" w:type="dxa"/>
            <w:noWrap/>
            <w:hideMark/>
            <w:tcPrChange w:id="904" w:author="Phil" w:date="2016-04-21T16:18:00Z">
              <w:tcPr>
                <w:tcW w:w="1273" w:type="dxa"/>
                <w:noWrap/>
                <w:hideMark/>
              </w:tcPr>
            </w:tcPrChange>
          </w:tcPr>
          <w:p w14:paraId="0F27F1A1" w14:textId="77777777" w:rsidR="00A55B67" w:rsidRPr="000C2347" w:rsidRDefault="00A55B67" w:rsidP="000C2347">
            <w:pPr>
              <w:spacing w:line="480" w:lineRule="auto"/>
              <w:rPr>
                <w:ins w:id="905" w:author="Phil" w:date="2016-04-21T16:14:00Z"/>
                <w:sz w:val="20"/>
                <w:szCs w:val="20"/>
                <w:rPrChange w:id="906" w:author="Phil" w:date="2016-04-21T16:14:00Z">
                  <w:rPr>
                    <w:ins w:id="907" w:author="Phil" w:date="2016-04-21T16:14:00Z"/>
                    <w:sz w:val="24"/>
                    <w:szCs w:val="24"/>
                  </w:rPr>
                </w:rPrChange>
              </w:rPr>
            </w:pPr>
            <w:ins w:id="908" w:author="Phil" w:date="2016-04-21T16:14:00Z">
              <w:r w:rsidRPr="000C2347">
                <w:rPr>
                  <w:sz w:val="20"/>
                  <w:szCs w:val="20"/>
                  <w:rPrChange w:id="909" w:author="Phil" w:date="2016-04-21T16:14:00Z">
                    <w:rPr>
                      <w:sz w:val="24"/>
                      <w:szCs w:val="24"/>
                    </w:rPr>
                  </w:rPrChange>
                </w:rPr>
                <w:t>log(Age)</w:t>
              </w:r>
            </w:ins>
          </w:p>
        </w:tc>
        <w:tc>
          <w:tcPr>
            <w:tcW w:w="1162" w:type="dxa"/>
            <w:noWrap/>
            <w:hideMark/>
            <w:tcPrChange w:id="910" w:author="Phil" w:date="2016-04-21T16:18:00Z">
              <w:tcPr>
                <w:tcW w:w="1162" w:type="dxa"/>
                <w:noWrap/>
                <w:hideMark/>
              </w:tcPr>
            </w:tcPrChange>
          </w:tcPr>
          <w:p w14:paraId="0A6D6EAE" w14:textId="77777777" w:rsidR="00A55B67" w:rsidRPr="000C2347" w:rsidRDefault="00A55B67" w:rsidP="000C2347">
            <w:pPr>
              <w:spacing w:line="480" w:lineRule="auto"/>
              <w:rPr>
                <w:ins w:id="911" w:author="Phil" w:date="2016-04-21T16:14:00Z"/>
                <w:sz w:val="20"/>
                <w:szCs w:val="20"/>
                <w:rPrChange w:id="912" w:author="Phil" w:date="2016-04-21T16:14:00Z">
                  <w:rPr>
                    <w:ins w:id="913" w:author="Phil" w:date="2016-04-21T16:14:00Z"/>
                    <w:sz w:val="24"/>
                    <w:szCs w:val="24"/>
                  </w:rPr>
                </w:rPrChange>
              </w:rPr>
            </w:pPr>
            <w:ins w:id="914" w:author="Phil" w:date="2016-04-21T16:14:00Z">
              <w:r w:rsidRPr="000C2347">
                <w:rPr>
                  <w:sz w:val="20"/>
                  <w:szCs w:val="20"/>
                  <w:rPrChange w:id="915" w:author="Phil" w:date="2016-04-21T16:14:00Z">
                    <w:rPr>
                      <w:sz w:val="24"/>
                      <w:szCs w:val="24"/>
                    </w:rPr>
                  </w:rPrChange>
                </w:rPr>
                <w:t>-55.9112</w:t>
              </w:r>
            </w:ins>
          </w:p>
        </w:tc>
        <w:tc>
          <w:tcPr>
            <w:tcW w:w="1162" w:type="dxa"/>
            <w:noWrap/>
            <w:hideMark/>
            <w:tcPrChange w:id="916" w:author="Phil" w:date="2016-04-21T16:18:00Z">
              <w:tcPr>
                <w:tcW w:w="1162" w:type="dxa"/>
                <w:noWrap/>
                <w:hideMark/>
              </w:tcPr>
            </w:tcPrChange>
          </w:tcPr>
          <w:p w14:paraId="233BBDBD" w14:textId="77777777" w:rsidR="00A55B67" w:rsidRPr="000C2347" w:rsidRDefault="00A55B67" w:rsidP="000C2347">
            <w:pPr>
              <w:spacing w:line="480" w:lineRule="auto"/>
              <w:rPr>
                <w:ins w:id="917" w:author="Phil" w:date="2016-04-21T16:14:00Z"/>
                <w:sz w:val="20"/>
                <w:szCs w:val="20"/>
                <w:rPrChange w:id="918" w:author="Phil" w:date="2016-04-21T16:14:00Z">
                  <w:rPr>
                    <w:ins w:id="919" w:author="Phil" w:date="2016-04-21T16:14:00Z"/>
                    <w:sz w:val="24"/>
                    <w:szCs w:val="24"/>
                  </w:rPr>
                </w:rPrChange>
              </w:rPr>
            </w:pPr>
            <w:ins w:id="920" w:author="Phil" w:date="2016-04-21T16:14:00Z">
              <w:r w:rsidRPr="000C2347">
                <w:rPr>
                  <w:sz w:val="20"/>
                  <w:szCs w:val="20"/>
                  <w:rPrChange w:id="921" w:author="Phil" w:date="2016-04-21T16:14:00Z">
                    <w:rPr>
                      <w:sz w:val="24"/>
                      <w:szCs w:val="24"/>
                    </w:rPr>
                  </w:rPrChange>
                </w:rPr>
                <w:t>1.992294</w:t>
              </w:r>
            </w:ins>
          </w:p>
        </w:tc>
        <w:tc>
          <w:tcPr>
            <w:tcW w:w="1640" w:type="dxa"/>
            <w:noWrap/>
            <w:hideMark/>
            <w:tcPrChange w:id="922" w:author="Phil" w:date="2016-04-21T16:18:00Z">
              <w:tcPr>
                <w:tcW w:w="1162" w:type="dxa"/>
                <w:noWrap/>
                <w:hideMark/>
              </w:tcPr>
            </w:tcPrChange>
          </w:tcPr>
          <w:p w14:paraId="45EABBCC" w14:textId="79505D73" w:rsidR="00A55B67" w:rsidRPr="000C2347" w:rsidRDefault="00A55B67">
            <w:pPr>
              <w:spacing w:line="480" w:lineRule="auto"/>
              <w:rPr>
                <w:ins w:id="923" w:author="Phil" w:date="2016-04-21T16:14:00Z"/>
                <w:sz w:val="20"/>
                <w:szCs w:val="20"/>
                <w:rPrChange w:id="924" w:author="Phil" w:date="2016-04-21T16:14:00Z">
                  <w:rPr>
                    <w:ins w:id="925" w:author="Phil" w:date="2016-04-21T16:14:00Z"/>
                    <w:sz w:val="24"/>
                    <w:szCs w:val="24"/>
                  </w:rPr>
                </w:rPrChange>
              </w:rPr>
            </w:pPr>
            <w:ins w:id="926" w:author="Phil" w:date="2016-04-21T16:18:00Z">
              <w:r>
                <w:rPr>
                  <w:sz w:val="20"/>
                  <w:szCs w:val="20"/>
                </w:rPr>
                <w:t>&lt;</w:t>
              </w:r>
            </w:ins>
            <w:ins w:id="927" w:author="Phil" w:date="2016-04-21T16:14:00Z">
              <w:r w:rsidRPr="000C2347">
                <w:rPr>
                  <w:sz w:val="20"/>
                  <w:szCs w:val="20"/>
                  <w:rPrChange w:id="928" w:author="Phil" w:date="2016-04-21T16:14:00Z">
                    <w:rPr>
                      <w:sz w:val="24"/>
                      <w:szCs w:val="24"/>
                    </w:rPr>
                  </w:rPrChange>
                </w:rPr>
                <w:t>0.0</w:t>
              </w:r>
            </w:ins>
            <w:ins w:id="929" w:author="Phil" w:date="2016-04-21T16:18:00Z">
              <w:r>
                <w:rPr>
                  <w:sz w:val="20"/>
                  <w:szCs w:val="20"/>
                </w:rPr>
                <w:t>1</w:t>
              </w:r>
            </w:ins>
          </w:p>
        </w:tc>
      </w:tr>
      <w:tr w:rsidR="00A55B67" w:rsidRPr="000C2347" w14:paraId="3C158048" w14:textId="77777777" w:rsidTr="00A55B67">
        <w:trPr>
          <w:trHeight w:val="288"/>
          <w:ins w:id="930" w:author="Phil" w:date="2016-04-21T16:14:00Z"/>
          <w:trPrChange w:id="931" w:author="Phil" w:date="2016-04-21T16:18:00Z">
            <w:trPr>
              <w:trHeight w:val="288"/>
            </w:trPr>
          </w:trPrChange>
        </w:trPr>
        <w:tc>
          <w:tcPr>
            <w:tcW w:w="2917" w:type="dxa"/>
            <w:vMerge w:val="restart"/>
            <w:noWrap/>
            <w:hideMark/>
            <w:tcPrChange w:id="932" w:author="Phil" w:date="2016-04-21T16:18:00Z">
              <w:tcPr>
                <w:tcW w:w="1840" w:type="dxa"/>
                <w:vMerge w:val="restart"/>
                <w:noWrap/>
                <w:hideMark/>
              </w:tcPr>
            </w:tcPrChange>
          </w:tcPr>
          <w:p w14:paraId="24FDCDE1" w14:textId="65AE214A" w:rsidR="00A55B67" w:rsidRPr="000C2347" w:rsidRDefault="00A55B67" w:rsidP="000C2347">
            <w:pPr>
              <w:spacing w:line="480" w:lineRule="auto"/>
              <w:rPr>
                <w:ins w:id="933" w:author="Phil" w:date="2016-04-21T16:14:00Z"/>
                <w:sz w:val="20"/>
                <w:szCs w:val="20"/>
                <w:rPrChange w:id="934" w:author="Phil" w:date="2016-04-21T16:14:00Z">
                  <w:rPr>
                    <w:ins w:id="935" w:author="Phil" w:date="2016-04-21T16:14:00Z"/>
                    <w:sz w:val="24"/>
                    <w:szCs w:val="24"/>
                  </w:rPr>
                </w:rPrChange>
              </w:rPr>
            </w:pPr>
            <w:ins w:id="936" w:author="Phil" w:date="2016-04-21T16:16:00Z">
              <w:r>
                <w:rPr>
                  <w:sz w:val="20"/>
                  <w:szCs w:val="20"/>
                </w:rPr>
                <w:t>Functional Divergence (FDiv)</w:t>
              </w:r>
            </w:ins>
          </w:p>
        </w:tc>
        <w:tc>
          <w:tcPr>
            <w:tcW w:w="1273" w:type="dxa"/>
            <w:noWrap/>
            <w:hideMark/>
            <w:tcPrChange w:id="937" w:author="Phil" w:date="2016-04-21T16:18:00Z">
              <w:tcPr>
                <w:tcW w:w="1273" w:type="dxa"/>
                <w:noWrap/>
                <w:hideMark/>
              </w:tcPr>
            </w:tcPrChange>
          </w:tcPr>
          <w:p w14:paraId="37CFF18D" w14:textId="77777777" w:rsidR="00A55B67" w:rsidRPr="000C2347" w:rsidRDefault="00A55B67" w:rsidP="000C2347">
            <w:pPr>
              <w:spacing w:line="480" w:lineRule="auto"/>
              <w:rPr>
                <w:ins w:id="938" w:author="Phil" w:date="2016-04-21T16:14:00Z"/>
                <w:sz w:val="20"/>
                <w:szCs w:val="20"/>
                <w:rPrChange w:id="939" w:author="Phil" w:date="2016-04-21T16:14:00Z">
                  <w:rPr>
                    <w:ins w:id="940" w:author="Phil" w:date="2016-04-21T16:14:00Z"/>
                    <w:sz w:val="24"/>
                    <w:szCs w:val="24"/>
                  </w:rPr>
                </w:rPrChange>
              </w:rPr>
            </w:pPr>
            <w:ins w:id="941" w:author="Phil" w:date="2016-04-21T16:14:00Z">
              <w:r w:rsidRPr="000C2347">
                <w:rPr>
                  <w:sz w:val="20"/>
                  <w:szCs w:val="20"/>
                  <w:rPrChange w:id="942" w:author="Phil" w:date="2016-04-21T16:14:00Z">
                    <w:rPr>
                      <w:sz w:val="24"/>
                      <w:szCs w:val="24"/>
                    </w:rPr>
                  </w:rPrChange>
                </w:rPr>
                <w:t>Null model</w:t>
              </w:r>
            </w:ins>
          </w:p>
        </w:tc>
        <w:tc>
          <w:tcPr>
            <w:tcW w:w="1162" w:type="dxa"/>
            <w:noWrap/>
            <w:hideMark/>
            <w:tcPrChange w:id="943" w:author="Phil" w:date="2016-04-21T16:18:00Z">
              <w:tcPr>
                <w:tcW w:w="1162" w:type="dxa"/>
                <w:noWrap/>
                <w:hideMark/>
              </w:tcPr>
            </w:tcPrChange>
          </w:tcPr>
          <w:p w14:paraId="3F728CA2" w14:textId="77777777" w:rsidR="00A55B67" w:rsidRPr="000C2347" w:rsidRDefault="00A55B67" w:rsidP="000C2347">
            <w:pPr>
              <w:spacing w:line="480" w:lineRule="auto"/>
              <w:rPr>
                <w:ins w:id="944" w:author="Phil" w:date="2016-04-21T16:14:00Z"/>
                <w:sz w:val="20"/>
                <w:szCs w:val="20"/>
                <w:rPrChange w:id="945" w:author="Phil" w:date="2016-04-21T16:14:00Z">
                  <w:rPr>
                    <w:ins w:id="946" w:author="Phil" w:date="2016-04-21T16:14:00Z"/>
                    <w:sz w:val="24"/>
                    <w:szCs w:val="24"/>
                  </w:rPr>
                </w:rPrChange>
              </w:rPr>
            </w:pPr>
            <w:ins w:id="947" w:author="Phil" w:date="2016-04-21T16:14:00Z">
              <w:r w:rsidRPr="000C2347">
                <w:rPr>
                  <w:sz w:val="20"/>
                  <w:szCs w:val="20"/>
                  <w:rPrChange w:id="948" w:author="Phil" w:date="2016-04-21T16:14:00Z">
                    <w:rPr>
                      <w:sz w:val="24"/>
                      <w:szCs w:val="24"/>
                    </w:rPr>
                  </w:rPrChange>
                </w:rPr>
                <w:t>-112.745</w:t>
              </w:r>
            </w:ins>
          </w:p>
        </w:tc>
        <w:tc>
          <w:tcPr>
            <w:tcW w:w="1162" w:type="dxa"/>
            <w:noWrap/>
            <w:hideMark/>
            <w:tcPrChange w:id="949" w:author="Phil" w:date="2016-04-21T16:18:00Z">
              <w:tcPr>
                <w:tcW w:w="1162" w:type="dxa"/>
                <w:noWrap/>
                <w:hideMark/>
              </w:tcPr>
            </w:tcPrChange>
          </w:tcPr>
          <w:p w14:paraId="2889F799" w14:textId="77777777" w:rsidR="00A55B67" w:rsidRPr="000C2347" w:rsidRDefault="00A55B67" w:rsidP="000C2347">
            <w:pPr>
              <w:spacing w:line="480" w:lineRule="auto"/>
              <w:rPr>
                <w:ins w:id="950" w:author="Phil" w:date="2016-04-21T16:14:00Z"/>
                <w:sz w:val="20"/>
                <w:szCs w:val="20"/>
                <w:rPrChange w:id="951" w:author="Phil" w:date="2016-04-21T16:14:00Z">
                  <w:rPr>
                    <w:ins w:id="952" w:author="Phil" w:date="2016-04-21T16:14:00Z"/>
                    <w:sz w:val="24"/>
                    <w:szCs w:val="24"/>
                  </w:rPr>
                </w:rPrChange>
              </w:rPr>
            </w:pPr>
            <w:ins w:id="953" w:author="Phil" w:date="2016-04-21T16:14:00Z">
              <w:r w:rsidRPr="000C2347">
                <w:rPr>
                  <w:sz w:val="20"/>
                  <w:szCs w:val="20"/>
                  <w:rPrChange w:id="954" w:author="Phil" w:date="2016-04-21T16:14:00Z">
                    <w:rPr>
                      <w:sz w:val="24"/>
                      <w:szCs w:val="24"/>
                    </w:rPr>
                  </w:rPrChange>
                </w:rPr>
                <w:t>1.784054</w:t>
              </w:r>
            </w:ins>
          </w:p>
        </w:tc>
        <w:tc>
          <w:tcPr>
            <w:tcW w:w="1640" w:type="dxa"/>
            <w:noWrap/>
            <w:hideMark/>
            <w:tcPrChange w:id="955" w:author="Phil" w:date="2016-04-21T16:18:00Z">
              <w:tcPr>
                <w:tcW w:w="1162" w:type="dxa"/>
                <w:noWrap/>
                <w:hideMark/>
              </w:tcPr>
            </w:tcPrChange>
          </w:tcPr>
          <w:p w14:paraId="4FEC6CC4" w14:textId="77777777" w:rsidR="00A55B67" w:rsidRPr="000C2347" w:rsidRDefault="00A55B67" w:rsidP="000C2347">
            <w:pPr>
              <w:spacing w:line="480" w:lineRule="auto"/>
              <w:rPr>
                <w:ins w:id="956" w:author="Phil" w:date="2016-04-21T16:14:00Z"/>
                <w:sz w:val="20"/>
                <w:szCs w:val="20"/>
                <w:rPrChange w:id="957" w:author="Phil" w:date="2016-04-21T16:14:00Z">
                  <w:rPr>
                    <w:ins w:id="958" w:author="Phil" w:date="2016-04-21T16:14:00Z"/>
                    <w:sz w:val="24"/>
                    <w:szCs w:val="24"/>
                  </w:rPr>
                </w:rPrChange>
              </w:rPr>
            </w:pPr>
            <w:ins w:id="959" w:author="Phil" w:date="2016-04-21T16:14:00Z">
              <w:r w:rsidRPr="000C2347">
                <w:rPr>
                  <w:sz w:val="20"/>
                  <w:szCs w:val="20"/>
                  <w:rPrChange w:id="960" w:author="Phil" w:date="2016-04-21T16:14:00Z">
                    <w:rPr>
                      <w:sz w:val="24"/>
                      <w:szCs w:val="24"/>
                    </w:rPr>
                  </w:rPrChange>
                </w:rPr>
                <w:t>0</w:t>
              </w:r>
            </w:ins>
          </w:p>
        </w:tc>
      </w:tr>
      <w:tr w:rsidR="00A55B67" w:rsidRPr="000C2347" w14:paraId="2B9D399A" w14:textId="77777777" w:rsidTr="00A55B67">
        <w:trPr>
          <w:trHeight w:val="288"/>
          <w:ins w:id="961" w:author="Phil" w:date="2016-04-21T16:14:00Z"/>
          <w:trPrChange w:id="962" w:author="Phil" w:date="2016-04-21T16:18:00Z">
            <w:trPr>
              <w:trHeight w:val="288"/>
            </w:trPr>
          </w:trPrChange>
        </w:trPr>
        <w:tc>
          <w:tcPr>
            <w:tcW w:w="2917" w:type="dxa"/>
            <w:vMerge/>
            <w:noWrap/>
            <w:hideMark/>
            <w:tcPrChange w:id="963" w:author="Phil" w:date="2016-04-21T16:18:00Z">
              <w:tcPr>
                <w:tcW w:w="1840" w:type="dxa"/>
                <w:vMerge/>
                <w:noWrap/>
                <w:hideMark/>
              </w:tcPr>
            </w:tcPrChange>
          </w:tcPr>
          <w:p w14:paraId="1FE72545" w14:textId="75A54BA7" w:rsidR="00A55B67" w:rsidRPr="000C2347" w:rsidRDefault="00A55B67" w:rsidP="000C2347">
            <w:pPr>
              <w:spacing w:line="480" w:lineRule="auto"/>
              <w:rPr>
                <w:ins w:id="964" w:author="Phil" w:date="2016-04-21T16:14:00Z"/>
                <w:sz w:val="20"/>
                <w:szCs w:val="20"/>
                <w:rPrChange w:id="965" w:author="Phil" w:date="2016-04-21T16:14:00Z">
                  <w:rPr>
                    <w:ins w:id="966" w:author="Phil" w:date="2016-04-21T16:14:00Z"/>
                    <w:sz w:val="24"/>
                    <w:szCs w:val="24"/>
                  </w:rPr>
                </w:rPrChange>
              </w:rPr>
            </w:pPr>
          </w:p>
        </w:tc>
        <w:tc>
          <w:tcPr>
            <w:tcW w:w="1273" w:type="dxa"/>
            <w:noWrap/>
            <w:hideMark/>
            <w:tcPrChange w:id="967" w:author="Phil" w:date="2016-04-21T16:18:00Z">
              <w:tcPr>
                <w:tcW w:w="1273" w:type="dxa"/>
                <w:noWrap/>
                <w:hideMark/>
              </w:tcPr>
            </w:tcPrChange>
          </w:tcPr>
          <w:p w14:paraId="018D9D1D" w14:textId="77777777" w:rsidR="00A55B67" w:rsidRPr="000C2347" w:rsidRDefault="00A55B67" w:rsidP="000C2347">
            <w:pPr>
              <w:spacing w:line="480" w:lineRule="auto"/>
              <w:rPr>
                <w:ins w:id="968" w:author="Phil" w:date="2016-04-21T16:14:00Z"/>
                <w:sz w:val="20"/>
                <w:szCs w:val="20"/>
                <w:rPrChange w:id="969" w:author="Phil" w:date="2016-04-21T16:14:00Z">
                  <w:rPr>
                    <w:ins w:id="970" w:author="Phil" w:date="2016-04-21T16:14:00Z"/>
                    <w:sz w:val="24"/>
                    <w:szCs w:val="24"/>
                  </w:rPr>
                </w:rPrChange>
              </w:rPr>
            </w:pPr>
            <w:ins w:id="971" w:author="Phil" w:date="2016-04-21T16:14:00Z">
              <w:r w:rsidRPr="000C2347">
                <w:rPr>
                  <w:sz w:val="20"/>
                  <w:szCs w:val="20"/>
                  <w:rPrChange w:id="972" w:author="Phil" w:date="2016-04-21T16:14:00Z">
                    <w:rPr>
                      <w:sz w:val="24"/>
                      <w:szCs w:val="24"/>
                    </w:rPr>
                  </w:rPrChange>
                </w:rPr>
                <w:t>log(Age)</w:t>
              </w:r>
            </w:ins>
          </w:p>
        </w:tc>
        <w:tc>
          <w:tcPr>
            <w:tcW w:w="1162" w:type="dxa"/>
            <w:noWrap/>
            <w:hideMark/>
            <w:tcPrChange w:id="973" w:author="Phil" w:date="2016-04-21T16:18:00Z">
              <w:tcPr>
                <w:tcW w:w="1162" w:type="dxa"/>
                <w:noWrap/>
                <w:hideMark/>
              </w:tcPr>
            </w:tcPrChange>
          </w:tcPr>
          <w:p w14:paraId="30D11B3B" w14:textId="77777777" w:rsidR="00A55B67" w:rsidRPr="000C2347" w:rsidRDefault="00A55B67" w:rsidP="000C2347">
            <w:pPr>
              <w:spacing w:line="480" w:lineRule="auto"/>
              <w:rPr>
                <w:ins w:id="974" w:author="Phil" w:date="2016-04-21T16:14:00Z"/>
                <w:sz w:val="20"/>
                <w:szCs w:val="20"/>
                <w:rPrChange w:id="975" w:author="Phil" w:date="2016-04-21T16:14:00Z">
                  <w:rPr>
                    <w:ins w:id="976" w:author="Phil" w:date="2016-04-21T16:14:00Z"/>
                    <w:sz w:val="24"/>
                    <w:szCs w:val="24"/>
                  </w:rPr>
                </w:rPrChange>
              </w:rPr>
            </w:pPr>
            <w:ins w:id="977" w:author="Phil" w:date="2016-04-21T16:14:00Z">
              <w:r w:rsidRPr="000C2347">
                <w:rPr>
                  <w:sz w:val="20"/>
                  <w:szCs w:val="20"/>
                  <w:rPrChange w:id="978" w:author="Phil" w:date="2016-04-21T16:14:00Z">
                    <w:rPr>
                      <w:sz w:val="24"/>
                      <w:szCs w:val="24"/>
                    </w:rPr>
                  </w:rPrChange>
                </w:rPr>
                <w:t>-114.529</w:t>
              </w:r>
            </w:ins>
          </w:p>
        </w:tc>
        <w:tc>
          <w:tcPr>
            <w:tcW w:w="1162" w:type="dxa"/>
            <w:noWrap/>
            <w:hideMark/>
            <w:tcPrChange w:id="979" w:author="Phil" w:date="2016-04-21T16:18:00Z">
              <w:tcPr>
                <w:tcW w:w="1162" w:type="dxa"/>
                <w:noWrap/>
                <w:hideMark/>
              </w:tcPr>
            </w:tcPrChange>
          </w:tcPr>
          <w:p w14:paraId="610E7B07" w14:textId="77777777" w:rsidR="00A55B67" w:rsidRPr="000C2347" w:rsidRDefault="00A55B67" w:rsidP="000C2347">
            <w:pPr>
              <w:spacing w:line="480" w:lineRule="auto"/>
              <w:rPr>
                <w:ins w:id="980" w:author="Phil" w:date="2016-04-21T16:14:00Z"/>
                <w:sz w:val="20"/>
                <w:szCs w:val="20"/>
                <w:rPrChange w:id="981" w:author="Phil" w:date="2016-04-21T16:14:00Z">
                  <w:rPr>
                    <w:ins w:id="982" w:author="Phil" w:date="2016-04-21T16:14:00Z"/>
                    <w:sz w:val="24"/>
                    <w:szCs w:val="24"/>
                  </w:rPr>
                </w:rPrChange>
              </w:rPr>
            </w:pPr>
            <w:ins w:id="983" w:author="Phil" w:date="2016-04-21T16:14:00Z">
              <w:r w:rsidRPr="000C2347">
                <w:rPr>
                  <w:sz w:val="20"/>
                  <w:szCs w:val="20"/>
                  <w:rPrChange w:id="984" w:author="Phil" w:date="2016-04-21T16:14:00Z">
                    <w:rPr>
                      <w:sz w:val="24"/>
                      <w:szCs w:val="24"/>
                    </w:rPr>
                  </w:rPrChange>
                </w:rPr>
                <w:t>0</w:t>
              </w:r>
            </w:ins>
          </w:p>
        </w:tc>
        <w:tc>
          <w:tcPr>
            <w:tcW w:w="1640" w:type="dxa"/>
            <w:noWrap/>
            <w:hideMark/>
            <w:tcPrChange w:id="985" w:author="Phil" w:date="2016-04-21T16:18:00Z">
              <w:tcPr>
                <w:tcW w:w="1162" w:type="dxa"/>
                <w:noWrap/>
                <w:hideMark/>
              </w:tcPr>
            </w:tcPrChange>
          </w:tcPr>
          <w:p w14:paraId="0392A3A9" w14:textId="6B38D157" w:rsidR="00A55B67" w:rsidRPr="000C2347" w:rsidRDefault="00A55B67">
            <w:pPr>
              <w:spacing w:line="480" w:lineRule="auto"/>
              <w:rPr>
                <w:ins w:id="986" w:author="Phil" w:date="2016-04-21T16:14:00Z"/>
                <w:sz w:val="20"/>
                <w:szCs w:val="20"/>
                <w:rPrChange w:id="987" w:author="Phil" w:date="2016-04-21T16:14:00Z">
                  <w:rPr>
                    <w:ins w:id="988" w:author="Phil" w:date="2016-04-21T16:14:00Z"/>
                    <w:sz w:val="24"/>
                    <w:szCs w:val="24"/>
                  </w:rPr>
                </w:rPrChange>
              </w:rPr>
            </w:pPr>
            <w:ins w:id="989" w:author="Phil" w:date="2016-04-21T16:14:00Z">
              <w:r w:rsidRPr="000C2347">
                <w:rPr>
                  <w:sz w:val="20"/>
                  <w:szCs w:val="20"/>
                  <w:rPrChange w:id="990" w:author="Phil" w:date="2016-04-21T16:14:00Z">
                    <w:rPr>
                      <w:sz w:val="24"/>
                      <w:szCs w:val="24"/>
                    </w:rPr>
                  </w:rPrChange>
                </w:rPr>
                <w:t>0.0</w:t>
              </w:r>
            </w:ins>
            <w:ins w:id="991" w:author="Phil" w:date="2016-04-21T16:18:00Z">
              <w:r>
                <w:rPr>
                  <w:sz w:val="20"/>
                  <w:szCs w:val="20"/>
                </w:rPr>
                <w:t>6</w:t>
              </w:r>
            </w:ins>
          </w:p>
        </w:tc>
      </w:tr>
      <w:tr w:rsidR="00A55B67" w:rsidRPr="000C2347" w14:paraId="21AF7A39" w14:textId="77777777" w:rsidTr="00A55B67">
        <w:trPr>
          <w:trHeight w:val="288"/>
          <w:ins w:id="992" w:author="Phil" w:date="2016-04-21T16:14:00Z"/>
          <w:trPrChange w:id="993" w:author="Phil" w:date="2016-04-21T16:18:00Z">
            <w:trPr>
              <w:trHeight w:val="288"/>
            </w:trPr>
          </w:trPrChange>
        </w:trPr>
        <w:tc>
          <w:tcPr>
            <w:tcW w:w="2917" w:type="dxa"/>
            <w:vMerge w:val="restart"/>
            <w:noWrap/>
            <w:hideMark/>
            <w:tcPrChange w:id="994" w:author="Phil" w:date="2016-04-21T16:18:00Z">
              <w:tcPr>
                <w:tcW w:w="1840" w:type="dxa"/>
                <w:vMerge w:val="restart"/>
                <w:noWrap/>
                <w:hideMark/>
              </w:tcPr>
            </w:tcPrChange>
          </w:tcPr>
          <w:p w14:paraId="49B78D0E" w14:textId="3899B7E0" w:rsidR="00A55B67" w:rsidRPr="000C2347" w:rsidRDefault="00A55B67" w:rsidP="000C2347">
            <w:pPr>
              <w:spacing w:line="480" w:lineRule="auto"/>
              <w:rPr>
                <w:ins w:id="995" w:author="Phil" w:date="2016-04-21T16:14:00Z"/>
                <w:sz w:val="20"/>
                <w:szCs w:val="20"/>
                <w:rPrChange w:id="996" w:author="Phil" w:date="2016-04-21T16:14:00Z">
                  <w:rPr>
                    <w:ins w:id="997" w:author="Phil" w:date="2016-04-21T16:14:00Z"/>
                    <w:sz w:val="24"/>
                    <w:szCs w:val="24"/>
                  </w:rPr>
                </w:rPrChange>
              </w:rPr>
            </w:pPr>
            <w:ins w:id="998" w:author="Phil" w:date="2016-04-21T16:17:00Z">
              <w:r>
                <w:rPr>
                  <w:sz w:val="20"/>
                  <w:szCs w:val="20"/>
                </w:rPr>
                <w:t>Functional Dispersion (</w:t>
              </w:r>
            </w:ins>
            <w:ins w:id="999" w:author="Phil" w:date="2016-04-21T16:14:00Z">
              <w:r w:rsidRPr="000C2347">
                <w:rPr>
                  <w:sz w:val="20"/>
                  <w:szCs w:val="20"/>
                  <w:rPrChange w:id="1000" w:author="Phil" w:date="2016-04-21T16:14:00Z">
                    <w:rPr>
                      <w:sz w:val="24"/>
                      <w:szCs w:val="24"/>
                    </w:rPr>
                  </w:rPrChange>
                </w:rPr>
                <w:t>FDis</w:t>
              </w:r>
            </w:ins>
            <w:ins w:id="1001" w:author="Phil" w:date="2016-04-21T16:17:00Z">
              <w:r>
                <w:rPr>
                  <w:sz w:val="20"/>
                  <w:szCs w:val="20"/>
                </w:rPr>
                <w:t>)</w:t>
              </w:r>
            </w:ins>
          </w:p>
        </w:tc>
        <w:tc>
          <w:tcPr>
            <w:tcW w:w="1273" w:type="dxa"/>
            <w:noWrap/>
            <w:hideMark/>
            <w:tcPrChange w:id="1002" w:author="Phil" w:date="2016-04-21T16:18:00Z">
              <w:tcPr>
                <w:tcW w:w="1273" w:type="dxa"/>
                <w:noWrap/>
                <w:hideMark/>
              </w:tcPr>
            </w:tcPrChange>
          </w:tcPr>
          <w:p w14:paraId="21AB3033" w14:textId="77777777" w:rsidR="00A55B67" w:rsidRPr="000C2347" w:rsidRDefault="00A55B67" w:rsidP="000C2347">
            <w:pPr>
              <w:spacing w:line="480" w:lineRule="auto"/>
              <w:rPr>
                <w:ins w:id="1003" w:author="Phil" w:date="2016-04-21T16:14:00Z"/>
                <w:sz w:val="20"/>
                <w:szCs w:val="20"/>
                <w:rPrChange w:id="1004" w:author="Phil" w:date="2016-04-21T16:14:00Z">
                  <w:rPr>
                    <w:ins w:id="1005" w:author="Phil" w:date="2016-04-21T16:14:00Z"/>
                    <w:sz w:val="24"/>
                    <w:szCs w:val="24"/>
                  </w:rPr>
                </w:rPrChange>
              </w:rPr>
            </w:pPr>
            <w:ins w:id="1006" w:author="Phil" w:date="2016-04-21T16:14:00Z">
              <w:r w:rsidRPr="000C2347">
                <w:rPr>
                  <w:sz w:val="20"/>
                  <w:szCs w:val="20"/>
                  <w:rPrChange w:id="1007" w:author="Phil" w:date="2016-04-21T16:14:00Z">
                    <w:rPr>
                      <w:sz w:val="24"/>
                      <w:szCs w:val="24"/>
                    </w:rPr>
                  </w:rPrChange>
                </w:rPr>
                <w:t>Null model</w:t>
              </w:r>
            </w:ins>
          </w:p>
        </w:tc>
        <w:tc>
          <w:tcPr>
            <w:tcW w:w="1162" w:type="dxa"/>
            <w:noWrap/>
            <w:hideMark/>
            <w:tcPrChange w:id="1008" w:author="Phil" w:date="2016-04-21T16:18:00Z">
              <w:tcPr>
                <w:tcW w:w="1162" w:type="dxa"/>
                <w:noWrap/>
                <w:hideMark/>
              </w:tcPr>
            </w:tcPrChange>
          </w:tcPr>
          <w:p w14:paraId="3F64CD66" w14:textId="77777777" w:rsidR="00A55B67" w:rsidRPr="000C2347" w:rsidRDefault="00A55B67" w:rsidP="000C2347">
            <w:pPr>
              <w:spacing w:line="480" w:lineRule="auto"/>
              <w:rPr>
                <w:ins w:id="1009" w:author="Phil" w:date="2016-04-21T16:14:00Z"/>
                <w:sz w:val="20"/>
                <w:szCs w:val="20"/>
                <w:rPrChange w:id="1010" w:author="Phil" w:date="2016-04-21T16:14:00Z">
                  <w:rPr>
                    <w:ins w:id="1011" w:author="Phil" w:date="2016-04-21T16:14:00Z"/>
                    <w:sz w:val="24"/>
                    <w:szCs w:val="24"/>
                  </w:rPr>
                </w:rPrChange>
              </w:rPr>
            </w:pPr>
            <w:ins w:id="1012" w:author="Phil" w:date="2016-04-21T16:14:00Z">
              <w:r w:rsidRPr="000C2347">
                <w:rPr>
                  <w:sz w:val="20"/>
                  <w:szCs w:val="20"/>
                  <w:rPrChange w:id="1013" w:author="Phil" w:date="2016-04-21T16:14:00Z">
                    <w:rPr>
                      <w:sz w:val="24"/>
                      <w:szCs w:val="24"/>
                    </w:rPr>
                  </w:rPrChange>
                </w:rPr>
                <w:t>-56.2951</w:t>
              </w:r>
            </w:ins>
          </w:p>
        </w:tc>
        <w:tc>
          <w:tcPr>
            <w:tcW w:w="1162" w:type="dxa"/>
            <w:noWrap/>
            <w:hideMark/>
            <w:tcPrChange w:id="1014" w:author="Phil" w:date="2016-04-21T16:18:00Z">
              <w:tcPr>
                <w:tcW w:w="1162" w:type="dxa"/>
                <w:noWrap/>
                <w:hideMark/>
              </w:tcPr>
            </w:tcPrChange>
          </w:tcPr>
          <w:p w14:paraId="192896BA" w14:textId="77777777" w:rsidR="00A55B67" w:rsidRPr="000C2347" w:rsidRDefault="00A55B67" w:rsidP="000C2347">
            <w:pPr>
              <w:spacing w:line="480" w:lineRule="auto"/>
              <w:rPr>
                <w:ins w:id="1015" w:author="Phil" w:date="2016-04-21T16:14:00Z"/>
                <w:sz w:val="20"/>
                <w:szCs w:val="20"/>
                <w:rPrChange w:id="1016" w:author="Phil" w:date="2016-04-21T16:14:00Z">
                  <w:rPr>
                    <w:ins w:id="1017" w:author="Phil" w:date="2016-04-21T16:14:00Z"/>
                    <w:sz w:val="24"/>
                    <w:szCs w:val="24"/>
                  </w:rPr>
                </w:rPrChange>
              </w:rPr>
            </w:pPr>
            <w:ins w:id="1018" w:author="Phil" w:date="2016-04-21T16:14:00Z">
              <w:r w:rsidRPr="000C2347">
                <w:rPr>
                  <w:sz w:val="20"/>
                  <w:szCs w:val="20"/>
                  <w:rPrChange w:id="1019" w:author="Phil" w:date="2016-04-21T16:14:00Z">
                    <w:rPr>
                      <w:sz w:val="24"/>
                      <w:szCs w:val="24"/>
                    </w:rPr>
                  </w:rPrChange>
                </w:rPr>
                <w:t>0</w:t>
              </w:r>
            </w:ins>
          </w:p>
        </w:tc>
        <w:tc>
          <w:tcPr>
            <w:tcW w:w="1640" w:type="dxa"/>
            <w:noWrap/>
            <w:hideMark/>
            <w:tcPrChange w:id="1020" w:author="Phil" w:date="2016-04-21T16:18:00Z">
              <w:tcPr>
                <w:tcW w:w="1162" w:type="dxa"/>
                <w:noWrap/>
                <w:hideMark/>
              </w:tcPr>
            </w:tcPrChange>
          </w:tcPr>
          <w:p w14:paraId="452B1AC9" w14:textId="77777777" w:rsidR="00A55B67" w:rsidRPr="000C2347" w:rsidRDefault="00A55B67" w:rsidP="000C2347">
            <w:pPr>
              <w:spacing w:line="480" w:lineRule="auto"/>
              <w:rPr>
                <w:ins w:id="1021" w:author="Phil" w:date="2016-04-21T16:14:00Z"/>
                <w:sz w:val="20"/>
                <w:szCs w:val="20"/>
                <w:rPrChange w:id="1022" w:author="Phil" w:date="2016-04-21T16:14:00Z">
                  <w:rPr>
                    <w:ins w:id="1023" w:author="Phil" w:date="2016-04-21T16:14:00Z"/>
                    <w:sz w:val="24"/>
                    <w:szCs w:val="24"/>
                  </w:rPr>
                </w:rPrChange>
              </w:rPr>
            </w:pPr>
            <w:ins w:id="1024" w:author="Phil" w:date="2016-04-21T16:14:00Z">
              <w:r w:rsidRPr="000C2347">
                <w:rPr>
                  <w:sz w:val="20"/>
                  <w:szCs w:val="20"/>
                  <w:rPrChange w:id="1025" w:author="Phil" w:date="2016-04-21T16:14:00Z">
                    <w:rPr>
                      <w:sz w:val="24"/>
                      <w:szCs w:val="24"/>
                    </w:rPr>
                  </w:rPrChange>
                </w:rPr>
                <w:t>0</w:t>
              </w:r>
            </w:ins>
          </w:p>
        </w:tc>
      </w:tr>
      <w:tr w:rsidR="00A55B67" w:rsidRPr="000C2347" w14:paraId="60B11778" w14:textId="77777777" w:rsidTr="00A55B67">
        <w:trPr>
          <w:trHeight w:val="288"/>
          <w:ins w:id="1026" w:author="Phil" w:date="2016-04-21T16:14:00Z"/>
          <w:trPrChange w:id="1027" w:author="Phil" w:date="2016-04-21T16:18:00Z">
            <w:trPr>
              <w:trHeight w:val="288"/>
            </w:trPr>
          </w:trPrChange>
        </w:trPr>
        <w:tc>
          <w:tcPr>
            <w:tcW w:w="2917" w:type="dxa"/>
            <w:vMerge/>
            <w:noWrap/>
            <w:hideMark/>
            <w:tcPrChange w:id="1028" w:author="Phil" w:date="2016-04-21T16:18:00Z">
              <w:tcPr>
                <w:tcW w:w="1840" w:type="dxa"/>
                <w:vMerge/>
                <w:noWrap/>
                <w:hideMark/>
              </w:tcPr>
            </w:tcPrChange>
          </w:tcPr>
          <w:p w14:paraId="63F09114" w14:textId="779A713A" w:rsidR="00A55B67" w:rsidRPr="000C2347" w:rsidRDefault="00A55B67" w:rsidP="000C2347">
            <w:pPr>
              <w:spacing w:line="480" w:lineRule="auto"/>
              <w:rPr>
                <w:ins w:id="1029" w:author="Phil" w:date="2016-04-21T16:14:00Z"/>
                <w:sz w:val="20"/>
                <w:szCs w:val="20"/>
                <w:rPrChange w:id="1030" w:author="Phil" w:date="2016-04-21T16:14:00Z">
                  <w:rPr>
                    <w:ins w:id="1031" w:author="Phil" w:date="2016-04-21T16:14:00Z"/>
                    <w:sz w:val="24"/>
                    <w:szCs w:val="24"/>
                  </w:rPr>
                </w:rPrChange>
              </w:rPr>
            </w:pPr>
          </w:p>
        </w:tc>
        <w:tc>
          <w:tcPr>
            <w:tcW w:w="1273" w:type="dxa"/>
            <w:noWrap/>
            <w:hideMark/>
            <w:tcPrChange w:id="1032" w:author="Phil" w:date="2016-04-21T16:18:00Z">
              <w:tcPr>
                <w:tcW w:w="1273" w:type="dxa"/>
                <w:noWrap/>
                <w:hideMark/>
              </w:tcPr>
            </w:tcPrChange>
          </w:tcPr>
          <w:p w14:paraId="1EFAAB32" w14:textId="77777777" w:rsidR="00A55B67" w:rsidRPr="000C2347" w:rsidRDefault="00A55B67" w:rsidP="000C2347">
            <w:pPr>
              <w:spacing w:line="480" w:lineRule="auto"/>
              <w:rPr>
                <w:ins w:id="1033" w:author="Phil" w:date="2016-04-21T16:14:00Z"/>
                <w:sz w:val="20"/>
                <w:szCs w:val="20"/>
                <w:rPrChange w:id="1034" w:author="Phil" w:date="2016-04-21T16:14:00Z">
                  <w:rPr>
                    <w:ins w:id="1035" w:author="Phil" w:date="2016-04-21T16:14:00Z"/>
                    <w:sz w:val="24"/>
                    <w:szCs w:val="24"/>
                  </w:rPr>
                </w:rPrChange>
              </w:rPr>
            </w:pPr>
            <w:ins w:id="1036" w:author="Phil" w:date="2016-04-21T16:14:00Z">
              <w:r w:rsidRPr="000C2347">
                <w:rPr>
                  <w:sz w:val="20"/>
                  <w:szCs w:val="20"/>
                  <w:rPrChange w:id="1037" w:author="Phil" w:date="2016-04-21T16:14:00Z">
                    <w:rPr>
                      <w:sz w:val="24"/>
                      <w:szCs w:val="24"/>
                    </w:rPr>
                  </w:rPrChange>
                </w:rPr>
                <w:t>log(Age)</w:t>
              </w:r>
            </w:ins>
          </w:p>
        </w:tc>
        <w:tc>
          <w:tcPr>
            <w:tcW w:w="1162" w:type="dxa"/>
            <w:noWrap/>
            <w:hideMark/>
            <w:tcPrChange w:id="1038" w:author="Phil" w:date="2016-04-21T16:18:00Z">
              <w:tcPr>
                <w:tcW w:w="1162" w:type="dxa"/>
                <w:noWrap/>
                <w:hideMark/>
              </w:tcPr>
            </w:tcPrChange>
          </w:tcPr>
          <w:p w14:paraId="11866B78" w14:textId="77777777" w:rsidR="00A55B67" w:rsidRPr="000C2347" w:rsidRDefault="00A55B67" w:rsidP="000C2347">
            <w:pPr>
              <w:spacing w:line="480" w:lineRule="auto"/>
              <w:rPr>
                <w:ins w:id="1039" w:author="Phil" w:date="2016-04-21T16:14:00Z"/>
                <w:sz w:val="20"/>
                <w:szCs w:val="20"/>
                <w:rPrChange w:id="1040" w:author="Phil" w:date="2016-04-21T16:14:00Z">
                  <w:rPr>
                    <w:ins w:id="1041" w:author="Phil" w:date="2016-04-21T16:14:00Z"/>
                    <w:sz w:val="24"/>
                    <w:szCs w:val="24"/>
                  </w:rPr>
                </w:rPrChange>
              </w:rPr>
            </w:pPr>
            <w:ins w:id="1042" w:author="Phil" w:date="2016-04-21T16:14:00Z">
              <w:r w:rsidRPr="000C2347">
                <w:rPr>
                  <w:sz w:val="20"/>
                  <w:szCs w:val="20"/>
                  <w:rPrChange w:id="1043" w:author="Phil" w:date="2016-04-21T16:14:00Z">
                    <w:rPr>
                      <w:sz w:val="24"/>
                      <w:szCs w:val="24"/>
                    </w:rPr>
                  </w:rPrChange>
                </w:rPr>
                <w:t>-55.6519</w:t>
              </w:r>
            </w:ins>
          </w:p>
        </w:tc>
        <w:tc>
          <w:tcPr>
            <w:tcW w:w="1162" w:type="dxa"/>
            <w:noWrap/>
            <w:hideMark/>
            <w:tcPrChange w:id="1044" w:author="Phil" w:date="2016-04-21T16:18:00Z">
              <w:tcPr>
                <w:tcW w:w="1162" w:type="dxa"/>
                <w:noWrap/>
                <w:hideMark/>
              </w:tcPr>
            </w:tcPrChange>
          </w:tcPr>
          <w:p w14:paraId="6CD586F3" w14:textId="77777777" w:rsidR="00A55B67" w:rsidRPr="000C2347" w:rsidRDefault="00A55B67" w:rsidP="000C2347">
            <w:pPr>
              <w:spacing w:line="480" w:lineRule="auto"/>
              <w:rPr>
                <w:ins w:id="1045" w:author="Phil" w:date="2016-04-21T16:14:00Z"/>
                <w:sz w:val="20"/>
                <w:szCs w:val="20"/>
                <w:rPrChange w:id="1046" w:author="Phil" w:date="2016-04-21T16:14:00Z">
                  <w:rPr>
                    <w:ins w:id="1047" w:author="Phil" w:date="2016-04-21T16:14:00Z"/>
                    <w:sz w:val="24"/>
                    <w:szCs w:val="24"/>
                  </w:rPr>
                </w:rPrChange>
              </w:rPr>
            </w:pPr>
            <w:ins w:id="1048" w:author="Phil" w:date="2016-04-21T16:14:00Z">
              <w:r w:rsidRPr="000C2347">
                <w:rPr>
                  <w:sz w:val="20"/>
                  <w:szCs w:val="20"/>
                  <w:rPrChange w:id="1049" w:author="Phil" w:date="2016-04-21T16:14:00Z">
                    <w:rPr>
                      <w:sz w:val="24"/>
                      <w:szCs w:val="24"/>
                    </w:rPr>
                  </w:rPrChange>
                </w:rPr>
                <w:t>0.643162</w:t>
              </w:r>
            </w:ins>
          </w:p>
        </w:tc>
        <w:tc>
          <w:tcPr>
            <w:tcW w:w="1640" w:type="dxa"/>
            <w:noWrap/>
            <w:hideMark/>
            <w:tcPrChange w:id="1050" w:author="Phil" w:date="2016-04-21T16:18:00Z">
              <w:tcPr>
                <w:tcW w:w="1162" w:type="dxa"/>
                <w:noWrap/>
                <w:hideMark/>
              </w:tcPr>
            </w:tcPrChange>
          </w:tcPr>
          <w:p w14:paraId="56A7067F" w14:textId="7DC3E5F2" w:rsidR="00A55B67" w:rsidRPr="000C2347" w:rsidRDefault="00A55B67">
            <w:pPr>
              <w:spacing w:line="480" w:lineRule="auto"/>
              <w:rPr>
                <w:ins w:id="1051" w:author="Phil" w:date="2016-04-21T16:14:00Z"/>
                <w:sz w:val="20"/>
                <w:szCs w:val="20"/>
                <w:rPrChange w:id="1052" w:author="Phil" w:date="2016-04-21T16:14:00Z">
                  <w:rPr>
                    <w:ins w:id="1053" w:author="Phil" w:date="2016-04-21T16:14:00Z"/>
                    <w:sz w:val="24"/>
                    <w:szCs w:val="24"/>
                  </w:rPr>
                </w:rPrChange>
              </w:rPr>
            </w:pPr>
            <w:ins w:id="1054" w:author="Phil" w:date="2016-04-21T16:14:00Z">
              <w:r w:rsidRPr="000C2347">
                <w:rPr>
                  <w:sz w:val="20"/>
                  <w:szCs w:val="20"/>
                  <w:rPrChange w:id="1055" w:author="Phil" w:date="2016-04-21T16:14:00Z">
                    <w:rPr>
                      <w:sz w:val="24"/>
                      <w:szCs w:val="24"/>
                    </w:rPr>
                  </w:rPrChange>
                </w:rPr>
                <w:t>0.03</w:t>
              </w:r>
            </w:ins>
          </w:p>
        </w:tc>
      </w:tr>
    </w:tbl>
    <w:p w14:paraId="7C9E10DD" w14:textId="77777777" w:rsidR="000C2347" w:rsidRDefault="000C2347" w:rsidP="002B254F">
      <w:pPr>
        <w:spacing w:line="480" w:lineRule="auto"/>
        <w:rPr>
          <w:ins w:id="1056" w:author="Phil" w:date="2016-04-22T12:42:00Z"/>
          <w:sz w:val="24"/>
          <w:szCs w:val="24"/>
        </w:rPr>
      </w:pPr>
    </w:p>
    <w:p w14:paraId="700BE34D" w14:textId="77777777" w:rsidR="00600D0D" w:rsidRDefault="00600D0D">
      <w:pPr>
        <w:rPr>
          <w:ins w:id="1057" w:author="Phil" w:date="2016-04-22T12:43:00Z"/>
          <w:sz w:val="24"/>
          <w:szCs w:val="24"/>
        </w:rPr>
      </w:pPr>
      <w:ins w:id="1058" w:author="Phil" w:date="2016-04-22T12:43:00Z">
        <w:r>
          <w:rPr>
            <w:sz w:val="24"/>
            <w:szCs w:val="24"/>
          </w:rPr>
          <w:br w:type="page"/>
        </w:r>
      </w:ins>
    </w:p>
    <w:p w14:paraId="7D22C0EE" w14:textId="51F99D14" w:rsidR="00600D0D" w:rsidRDefault="00600D0D" w:rsidP="002B254F">
      <w:pPr>
        <w:spacing w:line="480" w:lineRule="auto"/>
        <w:rPr>
          <w:ins w:id="1059" w:author="Phil" w:date="2016-04-22T12:42:00Z"/>
          <w:sz w:val="24"/>
          <w:szCs w:val="24"/>
        </w:rPr>
      </w:pPr>
      <w:ins w:id="1060" w:author="Phil" w:date="2016-04-22T12:42:00Z">
        <w:r>
          <w:rPr>
            <w:sz w:val="24"/>
            <w:szCs w:val="24"/>
          </w:rPr>
          <w:lastRenderedPageBreak/>
          <w:t>Supplementary materials</w:t>
        </w:r>
      </w:ins>
    </w:p>
    <w:p w14:paraId="722E51F5" w14:textId="003A2712" w:rsidR="00600D0D" w:rsidRDefault="00600D0D" w:rsidP="002B254F">
      <w:pPr>
        <w:spacing w:line="480" w:lineRule="auto"/>
        <w:rPr>
          <w:ins w:id="1061" w:author="Phil" w:date="2016-04-22T12:42:00Z"/>
          <w:sz w:val="24"/>
          <w:szCs w:val="24"/>
        </w:rPr>
      </w:pPr>
      <w:ins w:id="1062" w:author="Phil" w:date="2016-04-22T12:42:00Z">
        <w:r>
          <w:rPr>
            <w:sz w:val="24"/>
            <w:szCs w:val="24"/>
          </w:rPr>
          <w:t xml:space="preserve">Table S1 </w:t>
        </w:r>
      </w:ins>
      <w:ins w:id="1063" w:author="Phil" w:date="2016-04-22T12:43:00Z">
        <w:r>
          <w:rPr>
            <w:sz w:val="24"/>
            <w:szCs w:val="24"/>
          </w:rPr>
          <w:t>–</w:t>
        </w:r>
      </w:ins>
      <w:ins w:id="1064" w:author="Phil" w:date="2016-04-22T12:42:00Z">
        <w:r>
          <w:rPr>
            <w:sz w:val="24"/>
            <w:szCs w:val="24"/>
          </w:rPr>
          <w:t xml:space="preserve"> Model selection table showing test of different random effects structures for different variables investigated</w:t>
        </w:r>
      </w:ins>
    </w:p>
    <w:tbl>
      <w:tblPr>
        <w:tblStyle w:val="TableGrid"/>
        <w:tblW w:w="10815" w:type="dxa"/>
        <w:tblLook w:val="04A0" w:firstRow="1" w:lastRow="0" w:firstColumn="1" w:lastColumn="0" w:noHBand="0" w:noVBand="1"/>
        <w:tblPrChange w:id="1065" w:author="Phil" w:date="2016-04-22T12:47:00Z">
          <w:tblPr>
            <w:tblStyle w:val="TableGrid"/>
            <w:tblW w:w="9467" w:type="dxa"/>
            <w:tblLook w:val="04A0" w:firstRow="1" w:lastRow="0" w:firstColumn="1" w:lastColumn="0" w:noHBand="0" w:noVBand="1"/>
          </w:tblPr>
        </w:tblPrChange>
      </w:tblPr>
      <w:tblGrid>
        <w:gridCol w:w="2783"/>
        <w:gridCol w:w="5127"/>
        <w:gridCol w:w="1771"/>
        <w:gridCol w:w="1134"/>
        <w:tblGridChange w:id="1066">
          <w:tblGrid>
            <w:gridCol w:w="1430"/>
            <w:gridCol w:w="3838"/>
            <w:gridCol w:w="1351"/>
            <w:gridCol w:w="910"/>
          </w:tblGrid>
        </w:tblGridChange>
      </w:tblGrid>
      <w:tr w:rsidR="00D41A2A" w:rsidRPr="00600D0D" w14:paraId="43C4E03F" w14:textId="77777777" w:rsidTr="00D41A2A">
        <w:trPr>
          <w:trHeight w:val="288"/>
          <w:ins w:id="1067" w:author="Phil" w:date="2016-04-22T12:43:00Z"/>
          <w:trPrChange w:id="1068" w:author="Phil" w:date="2016-04-22T12:47:00Z">
            <w:trPr>
              <w:trHeight w:val="288"/>
            </w:trPr>
          </w:trPrChange>
        </w:trPr>
        <w:tc>
          <w:tcPr>
            <w:tcW w:w="2783" w:type="dxa"/>
            <w:noWrap/>
            <w:hideMark/>
            <w:tcPrChange w:id="1069" w:author="Phil" w:date="2016-04-22T12:47:00Z">
              <w:tcPr>
                <w:tcW w:w="1430" w:type="dxa"/>
                <w:noWrap/>
                <w:hideMark/>
              </w:tcPr>
            </w:tcPrChange>
          </w:tcPr>
          <w:p w14:paraId="691C632A" w14:textId="77777777" w:rsidR="00D41A2A" w:rsidRPr="00600D0D" w:rsidRDefault="00D41A2A">
            <w:pPr>
              <w:contextualSpacing/>
              <w:rPr>
                <w:ins w:id="1070" w:author="Phil" w:date="2016-04-22T12:43:00Z"/>
                <w:sz w:val="24"/>
                <w:szCs w:val="24"/>
              </w:rPr>
              <w:pPrChange w:id="1071" w:author="Phil" w:date="2016-04-22T12:47:00Z">
                <w:pPr>
                  <w:spacing w:line="480" w:lineRule="auto"/>
                </w:pPr>
              </w:pPrChange>
            </w:pPr>
            <w:ins w:id="1072" w:author="Phil" w:date="2016-04-22T12:43:00Z">
              <w:r w:rsidRPr="00600D0D">
                <w:rPr>
                  <w:sz w:val="24"/>
                  <w:szCs w:val="24"/>
                </w:rPr>
                <w:t>Variable</w:t>
              </w:r>
            </w:ins>
          </w:p>
        </w:tc>
        <w:tc>
          <w:tcPr>
            <w:tcW w:w="5127" w:type="dxa"/>
            <w:noWrap/>
            <w:hideMark/>
            <w:tcPrChange w:id="1073" w:author="Phil" w:date="2016-04-22T12:47:00Z">
              <w:tcPr>
                <w:tcW w:w="3838" w:type="dxa"/>
                <w:noWrap/>
                <w:hideMark/>
              </w:tcPr>
            </w:tcPrChange>
          </w:tcPr>
          <w:p w14:paraId="011528B0" w14:textId="77777777" w:rsidR="00D41A2A" w:rsidRPr="00600D0D" w:rsidRDefault="00D41A2A">
            <w:pPr>
              <w:contextualSpacing/>
              <w:rPr>
                <w:ins w:id="1074" w:author="Phil" w:date="2016-04-22T12:43:00Z"/>
                <w:sz w:val="24"/>
                <w:szCs w:val="24"/>
              </w:rPr>
              <w:pPrChange w:id="1075" w:author="Phil" w:date="2016-04-22T12:47:00Z">
                <w:pPr>
                  <w:spacing w:line="480" w:lineRule="auto"/>
                </w:pPr>
              </w:pPrChange>
            </w:pPr>
            <w:ins w:id="1076" w:author="Phil" w:date="2016-04-22T12:43:00Z">
              <w:r w:rsidRPr="00600D0D">
                <w:rPr>
                  <w:sz w:val="24"/>
                  <w:szCs w:val="24"/>
                </w:rPr>
                <w:t>Random_effects</w:t>
              </w:r>
            </w:ins>
          </w:p>
        </w:tc>
        <w:tc>
          <w:tcPr>
            <w:tcW w:w="1771" w:type="dxa"/>
            <w:noWrap/>
            <w:hideMark/>
            <w:tcPrChange w:id="1077" w:author="Phil" w:date="2016-04-22T12:47:00Z">
              <w:tcPr>
                <w:tcW w:w="1351" w:type="dxa"/>
                <w:noWrap/>
                <w:hideMark/>
              </w:tcPr>
            </w:tcPrChange>
          </w:tcPr>
          <w:p w14:paraId="17028F23" w14:textId="77777777" w:rsidR="00D41A2A" w:rsidRPr="00600D0D" w:rsidRDefault="00D41A2A">
            <w:pPr>
              <w:contextualSpacing/>
              <w:rPr>
                <w:ins w:id="1078" w:author="Phil" w:date="2016-04-22T12:43:00Z"/>
                <w:sz w:val="24"/>
                <w:szCs w:val="24"/>
              </w:rPr>
              <w:pPrChange w:id="1079" w:author="Phil" w:date="2016-04-22T12:47:00Z">
                <w:pPr>
                  <w:spacing w:line="480" w:lineRule="auto"/>
                </w:pPr>
              </w:pPrChange>
            </w:pPr>
            <w:ins w:id="1080" w:author="Phil" w:date="2016-04-22T12:43:00Z">
              <w:r w:rsidRPr="00600D0D">
                <w:rPr>
                  <w:sz w:val="24"/>
                  <w:szCs w:val="24"/>
                </w:rPr>
                <w:t>AICc</w:t>
              </w:r>
            </w:ins>
          </w:p>
        </w:tc>
        <w:tc>
          <w:tcPr>
            <w:tcW w:w="1134" w:type="dxa"/>
            <w:noWrap/>
            <w:hideMark/>
            <w:tcPrChange w:id="1081" w:author="Phil" w:date="2016-04-22T12:47:00Z">
              <w:tcPr>
                <w:tcW w:w="910" w:type="dxa"/>
                <w:noWrap/>
                <w:hideMark/>
              </w:tcPr>
            </w:tcPrChange>
          </w:tcPr>
          <w:p w14:paraId="5839FDA7" w14:textId="3C7532B1" w:rsidR="00D41A2A" w:rsidRPr="00600D0D" w:rsidRDefault="00D41A2A">
            <w:pPr>
              <w:contextualSpacing/>
              <w:rPr>
                <w:ins w:id="1082" w:author="Phil" w:date="2016-04-22T12:43:00Z"/>
                <w:sz w:val="24"/>
                <w:szCs w:val="24"/>
              </w:rPr>
              <w:pPrChange w:id="1083" w:author="Phil" w:date="2016-04-22T12:47:00Z">
                <w:pPr>
                  <w:spacing w:line="480" w:lineRule="auto"/>
                </w:pPr>
              </w:pPrChange>
            </w:pPr>
            <w:ins w:id="1084" w:author="Phil" w:date="2016-04-22T12:47:00Z">
              <w:r>
                <w:rPr>
                  <w:sz w:val="24"/>
                  <w:szCs w:val="24"/>
                </w:rPr>
                <w:t xml:space="preserve">Model </w:t>
              </w:r>
            </w:ins>
            <w:ins w:id="1085" w:author="Phil" w:date="2016-04-22T12:43:00Z">
              <w:r w:rsidRPr="00600D0D">
                <w:rPr>
                  <w:sz w:val="24"/>
                  <w:szCs w:val="24"/>
                </w:rPr>
                <w:t>Rank</w:t>
              </w:r>
            </w:ins>
          </w:p>
        </w:tc>
      </w:tr>
      <w:tr w:rsidR="00D41A2A" w:rsidRPr="00600D0D" w14:paraId="7730E03C" w14:textId="77777777" w:rsidTr="00D41A2A">
        <w:trPr>
          <w:trHeight w:val="288"/>
          <w:ins w:id="1086" w:author="Phil" w:date="2016-04-22T12:43:00Z"/>
          <w:trPrChange w:id="1087" w:author="Phil" w:date="2016-04-22T12:47:00Z">
            <w:trPr>
              <w:trHeight w:val="288"/>
            </w:trPr>
          </w:trPrChange>
        </w:trPr>
        <w:tc>
          <w:tcPr>
            <w:tcW w:w="2783" w:type="dxa"/>
            <w:vMerge w:val="restart"/>
            <w:noWrap/>
            <w:hideMark/>
            <w:tcPrChange w:id="1088" w:author="Phil" w:date="2016-04-22T12:47:00Z">
              <w:tcPr>
                <w:tcW w:w="1430" w:type="dxa"/>
                <w:vMerge w:val="restart"/>
                <w:noWrap/>
                <w:hideMark/>
              </w:tcPr>
            </w:tcPrChange>
          </w:tcPr>
          <w:p w14:paraId="72DBBAAF" w14:textId="5D1D3C67" w:rsidR="00D41A2A" w:rsidRPr="00600D0D" w:rsidRDefault="00D41A2A">
            <w:pPr>
              <w:contextualSpacing/>
              <w:rPr>
                <w:ins w:id="1089" w:author="Phil" w:date="2016-04-22T12:43:00Z"/>
                <w:sz w:val="24"/>
                <w:szCs w:val="24"/>
              </w:rPr>
              <w:pPrChange w:id="1090" w:author="Phil" w:date="2016-04-22T12:47:00Z">
                <w:pPr>
                  <w:spacing w:line="480" w:lineRule="auto"/>
                </w:pPr>
              </w:pPrChange>
            </w:pPr>
            <w:ins w:id="1091" w:author="Phil" w:date="2016-04-22T12:44:00Z">
              <w:r>
                <w:rPr>
                  <w:sz w:val="24"/>
                  <w:szCs w:val="24"/>
                </w:rPr>
                <w:t>Species richness</w:t>
              </w:r>
            </w:ins>
          </w:p>
        </w:tc>
        <w:tc>
          <w:tcPr>
            <w:tcW w:w="5127" w:type="dxa"/>
            <w:noWrap/>
            <w:hideMark/>
            <w:tcPrChange w:id="1092" w:author="Phil" w:date="2016-04-22T12:47:00Z">
              <w:tcPr>
                <w:tcW w:w="3838" w:type="dxa"/>
                <w:noWrap/>
                <w:hideMark/>
              </w:tcPr>
            </w:tcPrChange>
          </w:tcPr>
          <w:p w14:paraId="7295B7B1" w14:textId="77777777" w:rsidR="00D41A2A" w:rsidRPr="00600D0D" w:rsidRDefault="00D41A2A">
            <w:pPr>
              <w:contextualSpacing/>
              <w:rPr>
                <w:ins w:id="1093" w:author="Phil" w:date="2016-04-22T12:43:00Z"/>
                <w:sz w:val="24"/>
                <w:szCs w:val="24"/>
              </w:rPr>
              <w:pPrChange w:id="1094" w:author="Phil" w:date="2016-04-22T12:47:00Z">
                <w:pPr>
                  <w:spacing w:line="480" w:lineRule="auto"/>
                </w:pPr>
              </w:pPrChange>
            </w:pPr>
            <w:ins w:id="1095" w:author="Phil" w:date="2016-04-22T12:43:00Z">
              <w:r w:rsidRPr="00600D0D">
                <w:rPr>
                  <w:sz w:val="24"/>
                  <w:szCs w:val="24"/>
                </w:rPr>
                <w:t>Study</w:t>
              </w:r>
            </w:ins>
          </w:p>
        </w:tc>
        <w:tc>
          <w:tcPr>
            <w:tcW w:w="1771" w:type="dxa"/>
            <w:noWrap/>
            <w:hideMark/>
            <w:tcPrChange w:id="1096" w:author="Phil" w:date="2016-04-22T12:47:00Z">
              <w:tcPr>
                <w:tcW w:w="1351" w:type="dxa"/>
                <w:noWrap/>
                <w:hideMark/>
              </w:tcPr>
            </w:tcPrChange>
          </w:tcPr>
          <w:p w14:paraId="5FA87C5E" w14:textId="77777777" w:rsidR="00D41A2A" w:rsidRPr="00600D0D" w:rsidRDefault="00D41A2A">
            <w:pPr>
              <w:contextualSpacing/>
              <w:rPr>
                <w:ins w:id="1097" w:author="Phil" w:date="2016-04-22T12:43:00Z"/>
                <w:sz w:val="24"/>
                <w:szCs w:val="24"/>
              </w:rPr>
              <w:pPrChange w:id="1098" w:author="Phil" w:date="2016-04-22T12:47:00Z">
                <w:pPr>
                  <w:spacing w:line="480" w:lineRule="auto"/>
                </w:pPr>
              </w:pPrChange>
            </w:pPr>
            <w:ins w:id="1099" w:author="Phil" w:date="2016-04-22T12:43:00Z">
              <w:r w:rsidRPr="00600D0D">
                <w:rPr>
                  <w:sz w:val="24"/>
                  <w:szCs w:val="24"/>
                </w:rPr>
                <w:t>36.93706</w:t>
              </w:r>
            </w:ins>
          </w:p>
        </w:tc>
        <w:tc>
          <w:tcPr>
            <w:tcW w:w="1134" w:type="dxa"/>
            <w:noWrap/>
            <w:hideMark/>
            <w:tcPrChange w:id="1100" w:author="Phil" w:date="2016-04-22T12:47:00Z">
              <w:tcPr>
                <w:tcW w:w="910" w:type="dxa"/>
                <w:noWrap/>
                <w:hideMark/>
              </w:tcPr>
            </w:tcPrChange>
          </w:tcPr>
          <w:p w14:paraId="5DB801FB" w14:textId="77777777" w:rsidR="00D41A2A" w:rsidRPr="00600D0D" w:rsidRDefault="00D41A2A">
            <w:pPr>
              <w:contextualSpacing/>
              <w:rPr>
                <w:ins w:id="1101" w:author="Phil" w:date="2016-04-22T12:43:00Z"/>
                <w:sz w:val="24"/>
                <w:szCs w:val="24"/>
              </w:rPr>
              <w:pPrChange w:id="1102" w:author="Phil" w:date="2016-04-22T12:47:00Z">
                <w:pPr>
                  <w:spacing w:line="480" w:lineRule="auto"/>
                </w:pPr>
              </w:pPrChange>
            </w:pPr>
            <w:ins w:id="1103" w:author="Phil" w:date="2016-04-22T12:43:00Z">
              <w:r w:rsidRPr="00600D0D">
                <w:rPr>
                  <w:sz w:val="24"/>
                  <w:szCs w:val="24"/>
                </w:rPr>
                <w:t>1</w:t>
              </w:r>
            </w:ins>
          </w:p>
        </w:tc>
      </w:tr>
      <w:tr w:rsidR="00D41A2A" w:rsidRPr="00600D0D" w14:paraId="4FD4AD3F" w14:textId="77777777" w:rsidTr="00D41A2A">
        <w:trPr>
          <w:trHeight w:val="288"/>
          <w:ins w:id="1104" w:author="Phil" w:date="2016-04-22T12:43:00Z"/>
          <w:trPrChange w:id="1105" w:author="Phil" w:date="2016-04-22T12:47:00Z">
            <w:trPr>
              <w:trHeight w:val="288"/>
            </w:trPr>
          </w:trPrChange>
        </w:trPr>
        <w:tc>
          <w:tcPr>
            <w:tcW w:w="2783" w:type="dxa"/>
            <w:vMerge/>
            <w:noWrap/>
            <w:hideMark/>
            <w:tcPrChange w:id="1106" w:author="Phil" w:date="2016-04-22T12:47:00Z">
              <w:tcPr>
                <w:tcW w:w="1430" w:type="dxa"/>
                <w:vMerge/>
                <w:noWrap/>
                <w:hideMark/>
              </w:tcPr>
            </w:tcPrChange>
          </w:tcPr>
          <w:p w14:paraId="291746C6" w14:textId="12500655" w:rsidR="00D41A2A" w:rsidRPr="00600D0D" w:rsidRDefault="00D41A2A">
            <w:pPr>
              <w:contextualSpacing/>
              <w:rPr>
                <w:ins w:id="1107" w:author="Phil" w:date="2016-04-22T12:43:00Z"/>
                <w:sz w:val="24"/>
                <w:szCs w:val="24"/>
              </w:rPr>
              <w:pPrChange w:id="1108" w:author="Phil" w:date="2016-04-22T12:47:00Z">
                <w:pPr>
                  <w:spacing w:line="480" w:lineRule="auto"/>
                </w:pPr>
              </w:pPrChange>
            </w:pPr>
          </w:p>
        </w:tc>
        <w:tc>
          <w:tcPr>
            <w:tcW w:w="5127" w:type="dxa"/>
            <w:noWrap/>
            <w:hideMark/>
            <w:tcPrChange w:id="1109" w:author="Phil" w:date="2016-04-22T12:47:00Z">
              <w:tcPr>
                <w:tcW w:w="3838" w:type="dxa"/>
                <w:noWrap/>
                <w:hideMark/>
              </w:tcPr>
            </w:tcPrChange>
          </w:tcPr>
          <w:p w14:paraId="7D02DFD6" w14:textId="77777777" w:rsidR="00D41A2A" w:rsidRPr="00600D0D" w:rsidRDefault="00D41A2A">
            <w:pPr>
              <w:contextualSpacing/>
              <w:rPr>
                <w:ins w:id="1110" w:author="Phil" w:date="2016-04-22T12:43:00Z"/>
                <w:sz w:val="24"/>
                <w:szCs w:val="24"/>
              </w:rPr>
              <w:pPrChange w:id="1111" w:author="Phil" w:date="2016-04-22T12:47:00Z">
                <w:pPr>
                  <w:spacing w:line="480" w:lineRule="auto"/>
                </w:pPr>
              </w:pPrChange>
            </w:pPr>
            <w:ins w:id="1112" w:author="Phil" w:date="2016-04-22T12:43:00Z">
              <w:r w:rsidRPr="00600D0D">
                <w:rPr>
                  <w:sz w:val="24"/>
                  <w:szCs w:val="24"/>
                </w:rPr>
                <w:t>Mist_nets+Transect+Study</w:t>
              </w:r>
            </w:ins>
          </w:p>
        </w:tc>
        <w:tc>
          <w:tcPr>
            <w:tcW w:w="1771" w:type="dxa"/>
            <w:noWrap/>
            <w:hideMark/>
            <w:tcPrChange w:id="1113" w:author="Phil" w:date="2016-04-22T12:47:00Z">
              <w:tcPr>
                <w:tcW w:w="1351" w:type="dxa"/>
                <w:noWrap/>
                <w:hideMark/>
              </w:tcPr>
            </w:tcPrChange>
          </w:tcPr>
          <w:p w14:paraId="4EEF5CA2" w14:textId="77777777" w:rsidR="00D41A2A" w:rsidRPr="00600D0D" w:rsidRDefault="00D41A2A">
            <w:pPr>
              <w:contextualSpacing/>
              <w:rPr>
                <w:ins w:id="1114" w:author="Phil" w:date="2016-04-22T12:43:00Z"/>
                <w:sz w:val="24"/>
                <w:szCs w:val="24"/>
              </w:rPr>
              <w:pPrChange w:id="1115" w:author="Phil" w:date="2016-04-22T12:47:00Z">
                <w:pPr>
                  <w:spacing w:line="480" w:lineRule="auto"/>
                </w:pPr>
              </w:pPrChange>
            </w:pPr>
            <w:ins w:id="1116" w:author="Phil" w:date="2016-04-22T12:43:00Z">
              <w:r w:rsidRPr="00600D0D">
                <w:rPr>
                  <w:sz w:val="24"/>
                  <w:szCs w:val="24"/>
                </w:rPr>
                <w:t>39.50605</w:t>
              </w:r>
            </w:ins>
          </w:p>
        </w:tc>
        <w:tc>
          <w:tcPr>
            <w:tcW w:w="1134" w:type="dxa"/>
            <w:noWrap/>
            <w:hideMark/>
            <w:tcPrChange w:id="1117" w:author="Phil" w:date="2016-04-22T12:47:00Z">
              <w:tcPr>
                <w:tcW w:w="910" w:type="dxa"/>
                <w:noWrap/>
                <w:hideMark/>
              </w:tcPr>
            </w:tcPrChange>
          </w:tcPr>
          <w:p w14:paraId="4FC19096" w14:textId="77777777" w:rsidR="00D41A2A" w:rsidRPr="00600D0D" w:rsidRDefault="00D41A2A">
            <w:pPr>
              <w:contextualSpacing/>
              <w:rPr>
                <w:ins w:id="1118" w:author="Phil" w:date="2016-04-22T12:43:00Z"/>
                <w:sz w:val="24"/>
                <w:szCs w:val="24"/>
              </w:rPr>
              <w:pPrChange w:id="1119" w:author="Phil" w:date="2016-04-22T12:47:00Z">
                <w:pPr>
                  <w:spacing w:line="480" w:lineRule="auto"/>
                </w:pPr>
              </w:pPrChange>
            </w:pPr>
            <w:ins w:id="1120" w:author="Phil" w:date="2016-04-22T12:43:00Z">
              <w:r w:rsidRPr="00600D0D">
                <w:rPr>
                  <w:sz w:val="24"/>
                  <w:szCs w:val="24"/>
                </w:rPr>
                <w:t>2</w:t>
              </w:r>
            </w:ins>
          </w:p>
        </w:tc>
      </w:tr>
      <w:tr w:rsidR="00D41A2A" w:rsidRPr="00600D0D" w14:paraId="0FF036AC" w14:textId="77777777" w:rsidTr="00D41A2A">
        <w:trPr>
          <w:trHeight w:val="288"/>
          <w:ins w:id="1121" w:author="Phil" w:date="2016-04-22T12:43:00Z"/>
          <w:trPrChange w:id="1122" w:author="Phil" w:date="2016-04-22T12:47:00Z">
            <w:trPr>
              <w:trHeight w:val="288"/>
            </w:trPr>
          </w:trPrChange>
        </w:trPr>
        <w:tc>
          <w:tcPr>
            <w:tcW w:w="2783" w:type="dxa"/>
            <w:vMerge/>
            <w:noWrap/>
            <w:hideMark/>
            <w:tcPrChange w:id="1123" w:author="Phil" w:date="2016-04-22T12:47:00Z">
              <w:tcPr>
                <w:tcW w:w="1430" w:type="dxa"/>
                <w:vMerge/>
                <w:noWrap/>
                <w:hideMark/>
              </w:tcPr>
            </w:tcPrChange>
          </w:tcPr>
          <w:p w14:paraId="2D07332A" w14:textId="25742C8C" w:rsidR="00D41A2A" w:rsidRPr="00600D0D" w:rsidRDefault="00D41A2A">
            <w:pPr>
              <w:contextualSpacing/>
              <w:rPr>
                <w:ins w:id="1124" w:author="Phil" w:date="2016-04-22T12:43:00Z"/>
                <w:sz w:val="24"/>
                <w:szCs w:val="24"/>
              </w:rPr>
              <w:pPrChange w:id="1125" w:author="Phil" w:date="2016-04-22T12:47:00Z">
                <w:pPr>
                  <w:spacing w:line="480" w:lineRule="auto"/>
                </w:pPr>
              </w:pPrChange>
            </w:pPr>
          </w:p>
        </w:tc>
        <w:tc>
          <w:tcPr>
            <w:tcW w:w="5127" w:type="dxa"/>
            <w:noWrap/>
            <w:hideMark/>
            <w:tcPrChange w:id="1126" w:author="Phil" w:date="2016-04-22T12:47:00Z">
              <w:tcPr>
                <w:tcW w:w="3838" w:type="dxa"/>
                <w:noWrap/>
                <w:hideMark/>
              </w:tcPr>
            </w:tcPrChange>
          </w:tcPr>
          <w:p w14:paraId="08428D9B" w14:textId="77777777" w:rsidR="00D41A2A" w:rsidRPr="00600D0D" w:rsidRDefault="00D41A2A">
            <w:pPr>
              <w:contextualSpacing/>
              <w:rPr>
                <w:ins w:id="1127" w:author="Phil" w:date="2016-04-22T12:43:00Z"/>
                <w:sz w:val="24"/>
                <w:szCs w:val="24"/>
              </w:rPr>
              <w:pPrChange w:id="1128" w:author="Phil" w:date="2016-04-22T12:47:00Z">
                <w:pPr>
                  <w:spacing w:line="480" w:lineRule="auto"/>
                </w:pPr>
              </w:pPrChange>
            </w:pPr>
            <w:ins w:id="1129" w:author="Phil" w:date="2016-04-22T12:43:00Z">
              <w:r w:rsidRPr="00600D0D">
                <w:rPr>
                  <w:sz w:val="24"/>
                  <w:szCs w:val="24"/>
                </w:rPr>
                <w:t>Mist_nets+Study</w:t>
              </w:r>
            </w:ins>
          </w:p>
        </w:tc>
        <w:tc>
          <w:tcPr>
            <w:tcW w:w="1771" w:type="dxa"/>
            <w:noWrap/>
            <w:hideMark/>
            <w:tcPrChange w:id="1130" w:author="Phil" w:date="2016-04-22T12:47:00Z">
              <w:tcPr>
                <w:tcW w:w="1351" w:type="dxa"/>
                <w:noWrap/>
                <w:hideMark/>
              </w:tcPr>
            </w:tcPrChange>
          </w:tcPr>
          <w:p w14:paraId="1CF0C801" w14:textId="77777777" w:rsidR="00D41A2A" w:rsidRPr="00600D0D" w:rsidRDefault="00D41A2A">
            <w:pPr>
              <w:contextualSpacing/>
              <w:rPr>
                <w:ins w:id="1131" w:author="Phil" w:date="2016-04-22T12:43:00Z"/>
                <w:sz w:val="24"/>
                <w:szCs w:val="24"/>
              </w:rPr>
              <w:pPrChange w:id="1132" w:author="Phil" w:date="2016-04-22T12:47:00Z">
                <w:pPr>
                  <w:spacing w:line="480" w:lineRule="auto"/>
                </w:pPr>
              </w:pPrChange>
            </w:pPr>
            <w:ins w:id="1133" w:author="Phil" w:date="2016-04-22T12:43:00Z">
              <w:r w:rsidRPr="00600D0D">
                <w:rPr>
                  <w:sz w:val="24"/>
                  <w:szCs w:val="24"/>
                </w:rPr>
                <w:t>39.50605</w:t>
              </w:r>
            </w:ins>
          </w:p>
        </w:tc>
        <w:tc>
          <w:tcPr>
            <w:tcW w:w="1134" w:type="dxa"/>
            <w:noWrap/>
            <w:hideMark/>
            <w:tcPrChange w:id="1134" w:author="Phil" w:date="2016-04-22T12:47:00Z">
              <w:tcPr>
                <w:tcW w:w="910" w:type="dxa"/>
                <w:noWrap/>
                <w:hideMark/>
              </w:tcPr>
            </w:tcPrChange>
          </w:tcPr>
          <w:p w14:paraId="5C359DB6" w14:textId="77777777" w:rsidR="00D41A2A" w:rsidRPr="00600D0D" w:rsidRDefault="00D41A2A">
            <w:pPr>
              <w:contextualSpacing/>
              <w:rPr>
                <w:ins w:id="1135" w:author="Phil" w:date="2016-04-22T12:43:00Z"/>
                <w:sz w:val="24"/>
                <w:szCs w:val="24"/>
              </w:rPr>
              <w:pPrChange w:id="1136" w:author="Phil" w:date="2016-04-22T12:47:00Z">
                <w:pPr>
                  <w:spacing w:line="480" w:lineRule="auto"/>
                </w:pPr>
              </w:pPrChange>
            </w:pPr>
            <w:ins w:id="1137" w:author="Phil" w:date="2016-04-22T12:43:00Z">
              <w:r w:rsidRPr="00600D0D">
                <w:rPr>
                  <w:sz w:val="24"/>
                  <w:szCs w:val="24"/>
                </w:rPr>
                <w:t>3</w:t>
              </w:r>
            </w:ins>
          </w:p>
        </w:tc>
      </w:tr>
      <w:tr w:rsidR="00D41A2A" w:rsidRPr="00600D0D" w14:paraId="5AAC7470" w14:textId="77777777" w:rsidTr="00D41A2A">
        <w:trPr>
          <w:trHeight w:val="288"/>
          <w:ins w:id="1138" w:author="Phil" w:date="2016-04-22T12:43:00Z"/>
          <w:trPrChange w:id="1139" w:author="Phil" w:date="2016-04-22T12:47:00Z">
            <w:trPr>
              <w:trHeight w:val="288"/>
            </w:trPr>
          </w:trPrChange>
        </w:trPr>
        <w:tc>
          <w:tcPr>
            <w:tcW w:w="2783" w:type="dxa"/>
            <w:vMerge/>
            <w:noWrap/>
            <w:hideMark/>
            <w:tcPrChange w:id="1140" w:author="Phil" w:date="2016-04-22T12:47:00Z">
              <w:tcPr>
                <w:tcW w:w="1430" w:type="dxa"/>
                <w:vMerge/>
                <w:noWrap/>
                <w:hideMark/>
              </w:tcPr>
            </w:tcPrChange>
          </w:tcPr>
          <w:p w14:paraId="0D6E1903" w14:textId="2192382C" w:rsidR="00D41A2A" w:rsidRPr="00600D0D" w:rsidRDefault="00D41A2A">
            <w:pPr>
              <w:contextualSpacing/>
              <w:rPr>
                <w:ins w:id="1141" w:author="Phil" w:date="2016-04-22T12:43:00Z"/>
                <w:sz w:val="24"/>
                <w:szCs w:val="24"/>
              </w:rPr>
              <w:pPrChange w:id="1142" w:author="Phil" w:date="2016-04-22T12:47:00Z">
                <w:pPr>
                  <w:spacing w:line="480" w:lineRule="auto"/>
                </w:pPr>
              </w:pPrChange>
            </w:pPr>
          </w:p>
        </w:tc>
        <w:tc>
          <w:tcPr>
            <w:tcW w:w="5127" w:type="dxa"/>
            <w:noWrap/>
            <w:hideMark/>
            <w:tcPrChange w:id="1143" w:author="Phil" w:date="2016-04-22T12:47:00Z">
              <w:tcPr>
                <w:tcW w:w="3838" w:type="dxa"/>
                <w:noWrap/>
                <w:hideMark/>
              </w:tcPr>
            </w:tcPrChange>
          </w:tcPr>
          <w:p w14:paraId="53C2483A" w14:textId="77777777" w:rsidR="00D41A2A" w:rsidRPr="00600D0D" w:rsidRDefault="00D41A2A">
            <w:pPr>
              <w:contextualSpacing/>
              <w:rPr>
                <w:ins w:id="1144" w:author="Phil" w:date="2016-04-22T12:43:00Z"/>
                <w:sz w:val="24"/>
                <w:szCs w:val="24"/>
              </w:rPr>
              <w:pPrChange w:id="1145" w:author="Phil" w:date="2016-04-22T12:47:00Z">
                <w:pPr>
                  <w:spacing w:line="480" w:lineRule="auto"/>
                </w:pPr>
              </w:pPrChange>
            </w:pPr>
            <w:ins w:id="1146" w:author="Phil" w:date="2016-04-22T12:43:00Z">
              <w:r w:rsidRPr="00600D0D">
                <w:rPr>
                  <w:sz w:val="24"/>
                  <w:szCs w:val="24"/>
                </w:rPr>
                <w:t>Mist nets+ Transect+Vocal+Study</w:t>
              </w:r>
            </w:ins>
          </w:p>
        </w:tc>
        <w:tc>
          <w:tcPr>
            <w:tcW w:w="1771" w:type="dxa"/>
            <w:noWrap/>
            <w:hideMark/>
            <w:tcPrChange w:id="1147" w:author="Phil" w:date="2016-04-22T12:47:00Z">
              <w:tcPr>
                <w:tcW w:w="1351" w:type="dxa"/>
                <w:noWrap/>
                <w:hideMark/>
              </w:tcPr>
            </w:tcPrChange>
          </w:tcPr>
          <w:p w14:paraId="11FA463F" w14:textId="77777777" w:rsidR="00D41A2A" w:rsidRPr="00600D0D" w:rsidRDefault="00D41A2A">
            <w:pPr>
              <w:contextualSpacing/>
              <w:rPr>
                <w:ins w:id="1148" w:author="Phil" w:date="2016-04-22T12:43:00Z"/>
                <w:sz w:val="24"/>
                <w:szCs w:val="24"/>
              </w:rPr>
              <w:pPrChange w:id="1149" w:author="Phil" w:date="2016-04-22T12:47:00Z">
                <w:pPr>
                  <w:spacing w:line="480" w:lineRule="auto"/>
                </w:pPr>
              </w:pPrChange>
            </w:pPr>
            <w:ins w:id="1150" w:author="Phil" w:date="2016-04-22T12:43:00Z">
              <w:r w:rsidRPr="00600D0D">
                <w:rPr>
                  <w:sz w:val="24"/>
                  <w:szCs w:val="24"/>
                </w:rPr>
                <w:t>42.19209</w:t>
              </w:r>
            </w:ins>
          </w:p>
        </w:tc>
        <w:tc>
          <w:tcPr>
            <w:tcW w:w="1134" w:type="dxa"/>
            <w:noWrap/>
            <w:hideMark/>
            <w:tcPrChange w:id="1151" w:author="Phil" w:date="2016-04-22T12:47:00Z">
              <w:tcPr>
                <w:tcW w:w="910" w:type="dxa"/>
                <w:noWrap/>
                <w:hideMark/>
              </w:tcPr>
            </w:tcPrChange>
          </w:tcPr>
          <w:p w14:paraId="49659FB3" w14:textId="77777777" w:rsidR="00D41A2A" w:rsidRPr="00600D0D" w:rsidRDefault="00D41A2A">
            <w:pPr>
              <w:contextualSpacing/>
              <w:rPr>
                <w:ins w:id="1152" w:author="Phil" w:date="2016-04-22T12:43:00Z"/>
                <w:sz w:val="24"/>
                <w:szCs w:val="24"/>
              </w:rPr>
              <w:pPrChange w:id="1153" w:author="Phil" w:date="2016-04-22T12:47:00Z">
                <w:pPr>
                  <w:spacing w:line="480" w:lineRule="auto"/>
                </w:pPr>
              </w:pPrChange>
            </w:pPr>
            <w:ins w:id="1154" w:author="Phil" w:date="2016-04-22T12:43:00Z">
              <w:r w:rsidRPr="00600D0D">
                <w:rPr>
                  <w:sz w:val="24"/>
                  <w:szCs w:val="24"/>
                </w:rPr>
                <w:t>4</w:t>
              </w:r>
            </w:ins>
          </w:p>
        </w:tc>
      </w:tr>
      <w:tr w:rsidR="00D41A2A" w:rsidRPr="00600D0D" w14:paraId="7BD61E58" w14:textId="77777777" w:rsidTr="00D41A2A">
        <w:trPr>
          <w:trHeight w:val="288"/>
          <w:ins w:id="1155" w:author="Phil" w:date="2016-04-22T12:43:00Z"/>
          <w:trPrChange w:id="1156" w:author="Phil" w:date="2016-04-22T12:47:00Z">
            <w:trPr>
              <w:trHeight w:val="288"/>
            </w:trPr>
          </w:trPrChange>
        </w:trPr>
        <w:tc>
          <w:tcPr>
            <w:tcW w:w="2783" w:type="dxa"/>
            <w:vMerge/>
            <w:noWrap/>
            <w:hideMark/>
            <w:tcPrChange w:id="1157" w:author="Phil" w:date="2016-04-22T12:47:00Z">
              <w:tcPr>
                <w:tcW w:w="1430" w:type="dxa"/>
                <w:vMerge/>
                <w:noWrap/>
                <w:hideMark/>
              </w:tcPr>
            </w:tcPrChange>
          </w:tcPr>
          <w:p w14:paraId="24FBC16F" w14:textId="631C80E7" w:rsidR="00D41A2A" w:rsidRPr="00600D0D" w:rsidRDefault="00D41A2A">
            <w:pPr>
              <w:contextualSpacing/>
              <w:rPr>
                <w:ins w:id="1158" w:author="Phil" w:date="2016-04-22T12:43:00Z"/>
                <w:sz w:val="24"/>
                <w:szCs w:val="24"/>
              </w:rPr>
              <w:pPrChange w:id="1159" w:author="Phil" w:date="2016-04-22T12:47:00Z">
                <w:pPr>
                  <w:spacing w:line="480" w:lineRule="auto"/>
                </w:pPr>
              </w:pPrChange>
            </w:pPr>
          </w:p>
        </w:tc>
        <w:tc>
          <w:tcPr>
            <w:tcW w:w="5127" w:type="dxa"/>
            <w:noWrap/>
            <w:hideMark/>
            <w:tcPrChange w:id="1160" w:author="Phil" w:date="2016-04-22T12:47:00Z">
              <w:tcPr>
                <w:tcW w:w="3838" w:type="dxa"/>
                <w:noWrap/>
                <w:hideMark/>
              </w:tcPr>
            </w:tcPrChange>
          </w:tcPr>
          <w:p w14:paraId="69388382" w14:textId="77777777" w:rsidR="00D41A2A" w:rsidRPr="00600D0D" w:rsidRDefault="00D41A2A">
            <w:pPr>
              <w:contextualSpacing/>
              <w:rPr>
                <w:ins w:id="1161" w:author="Phil" w:date="2016-04-22T12:43:00Z"/>
                <w:sz w:val="24"/>
                <w:szCs w:val="24"/>
              </w:rPr>
              <w:pPrChange w:id="1162" w:author="Phil" w:date="2016-04-22T12:47:00Z">
                <w:pPr>
                  <w:spacing w:line="480" w:lineRule="auto"/>
                </w:pPr>
              </w:pPrChange>
            </w:pPr>
            <w:ins w:id="1163" w:author="Phil" w:date="2016-04-22T12:43:00Z">
              <w:r w:rsidRPr="00600D0D">
                <w:rPr>
                  <w:sz w:val="24"/>
                  <w:szCs w:val="24"/>
                </w:rPr>
                <w:t>Mist nets+Transect+Vocal+Study</w:t>
              </w:r>
            </w:ins>
          </w:p>
        </w:tc>
        <w:tc>
          <w:tcPr>
            <w:tcW w:w="1771" w:type="dxa"/>
            <w:noWrap/>
            <w:hideMark/>
            <w:tcPrChange w:id="1164" w:author="Phil" w:date="2016-04-22T12:47:00Z">
              <w:tcPr>
                <w:tcW w:w="1351" w:type="dxa"/>
                <w:noWrap/>
                <w:hideMark/>
              </w:tcPr>
            </w:tcPrChange>
          </w:tcPr>
          <w:p w14:paraId="57314673" w14:textId="77777777" w:rsidR="00D41A2A" w:rsidRPr="00600D0D" w:rsidRDefault="00D41A2A">
            <w:pPr>
              <w:contextualSpacing/>
              <w:rPr>
                <w:ins w:id="1165" w:author="Phil" w:date="2016-04-22T12:43:00Z"/>
                <w:sz w:val="24"/>
                <w:szCs w:val="24"/>
              </w:rPr>
              <w:pPrChange w:id="1166" w:author="Phil" w:date="2016-04-22T12:47:00Z">
                <w:pPr>
                  <w:spacing w:line="480" w:lineRule="auto"/>
                </w:pPr>
              </w:pPrChange>
            </w:pPr>
            <w:ins w:id="1167" w:author="Phil" w:date="2016-04-22T12:43:00Z">
              <w:r w:rsidRPr="00600D0D">
                <w:rPr>
                  <w:sz w:val="24"/>
                  <w:szCs w:val="24"/>
                </w:rPr>
                <w:t>45.05876</w:t>
              </w:r>
            </w:ins>
          </w:p>
        </w:tc>
        <w:tc>
          <w:tcPr>
            <w:tcW w:w="1134" w:type="dxa"/>
            <w:noWrap/>
            <w:hideMark/>
            <w:tcPrChange w:id="1168" w:author="Phil" w:date="2016-04-22T12:47:00Z">
              <w:tcPr>
                <w:tcW w:w="910" w:type="dxa"/>
                <w:noWrap/>
                <w:hideMark/>
              </w:tcPr>
            </w:tcPrChange>
          </w:tcPr>
          <w:p w14:paraId="18687ED3" w14:textId="77777777" w:rsidR="00D41A2A" w:rsidRPr="00600D0D" w:rsidRDefault="00D41A2A">
            <w:pPr>
              <w:contextualSpacing/>
              <w:rPr>
                <w:ins w:id="1169" w:author="Phil" w:date="2016-04-22T12:43:00Z"/>
                <w:sz w:val="24"/>
                <w:szCs w:val="24"/>
              </w:rPr>
              <w:pPrChange w:id="1170" w:author="Phil" w:date="2016-04-22T12:47:00Z">
                <w:pPr>
                  <w:spacing w:line="480" w:lineRule="auto"/>
                </w:pPr>
              </w:pPrChange>
            </w:pPr>
            <w:ins w:id="1171" w:author="Phil" w:date="2016-04-22T12:43:00Z">
              <w:r w:rsidRPr="00600D0D">
                <w:rPr>
                  <w:sz w:val="24"/>
                  <w:szCs w:val="24"/>
                </w:rPr>
                <w:t>5</w:t>
              </w:r>
            </w:ins>
          </w:p>
        </w:tc>
      </w:tr>
      <w:tr w:rsidR="00D41A2A" w:rsidRPr="00600D0D" w14:paraId="7AD657A7" w14:textId="77777777" w:rsidTr="00D41A2A">
        <w:trPr>
          <w:trHeight w:val="288"/>
          <w:ins w:id="1172" w:author="Phil" w:date="2016-04-22T12:43:00Z"/>
          <w:trPrChange w:id="1173" w:author="Phil" w:date="2016-04-22T12:47:00Z">
            <w:trPr>
              <w:trHeight w:val="288"/>
            </w:trPr>
          </w:trPrChange>
        </w:trPr>
        <w:tc>
          <w:tcPr>
            <w:tcW w:w="2783" w:type="dxa"/>
            <w:vMerge/>
            <w:noWrap/>
            <w:hideMark/>
            <w:tcPrChange w:id="1174" w:author="Phil" w:date="2016-04-22T12:47:00Z">
              <w:tcPr>
                <w:tcW w:w="1430" w:type="dxa"/>
                <w:vMerge/>
                <w:noWrap/>
                <w:hideMark/>
              </w:tcPr>
            </w:tcPrChange>
          </w:tcPr>
          <w:p w14:paraId="605710ED" w14:textId="327AE1D5" w:rsidR="00D41A2A" w:rsidRPr="00600D0D" w:rsidRDefault="00D41A2A">
            <w:pPr>
              <w:contextualSpacing/>
              <w:rPr>
                <w:ins w:id="1175" w:author="Phil" w:date="2016-04-22T12:43:00Z"/>
                <w:sz w:val="24"/>
                <w:szCs w:val="24"/>
              </w:rPr>
              <w:pPrChange w:id="1176" w:author="Phil" w:date="2016-04-22T12:47:00Z">
                <w:pPr>
                  <w:spacing w:line="480" w:lineRule="auto"/>
                </w:pPr>
              </w:pPrChange>
            </w:pPr>
          </w:p>
        </w:tc>
        <w:tc>
          <w:tcPr>
            <w:tcW w:w="5127" w:type="dxa"/>
            <w:noWrap/>
            <w:hideMark/>
            <w:tcPrChange w:id="1177" w:author="Phil" w:date="2016-04-22T12:47:00Z">
              <w:tcPr>
                <w:tcW w:w="3838" w:type="dxa"/>
                <w:noWrap/>
                <w:hideMark/>
              </w:tcPr>
            </w:tcPrChange>
          </w:tcPr>
          <w:p w14:paraId="073130CA" w14:textId="4F795406" w:rsidR="00D41A2A" w:rsidRPr="00600D0D" w:rsidRDefault="00D41A2A">
            <w:pPr>
              <w:contextualSpacing/>
              <w:rPr>
                <w:ins w:id="1178" w:author="Phil" w:date="2016-04-22T12:43:00Z"/>
                <w:sz w:val="24"/>
                <w:szCs w:val="24"/>
              </w:rPr>
              <w:pPrChange w:id="1179" w:author="Phil" w:date="2016-04-22T12:47:00Z">
                <w:pPr>
                  <w:spacing w:line="480" w:lineRule="auto"/>
                </w:pPr>
              </w:pPrChange>
            </w:pPr>
            <w:ins w:id="1180" w:author="Phil" w:date="2016-04-22T12:43:00Z">
              <w:r>
                <w:rPr>
                  <w:sz w:val="24"/>
                  <w:szCs w:val="24"/>
                </w:rPr>
                <w:t>Point observation</w:t>
              </w:r>
              <w:r w:rsidRPr="00600D0D">
                <w:rPr>
                  <w:sz w:val="24"/>
                  <w:szCs w:val="24"/>
                </w:rPr>
                <w:t>+Mist nets+Transect+Vocal+Study</w:t>
              </w:r>
            </w:ins>
          </w:p>
        </w:tc>
        <w:tc>
          <w:tcPr>
            <w:tcW w:w="1771" w:type="dxa"/>
            <w:noWrap/>
            <w:hideMark/>
            <w:tcPrChange w:id="1181" w:author="Phil" w:date="2016-04-22T12:47:00Z">
              <w:tcPr>
                <w:tcW w:w="1351" w:type="dxa"/>
                <w:noWrap/>
                <w:hideMark/>
              </w:tcPr>
            </w:tcPrChange>
          </w:tcPr>
          <w:p w14:paraId="1EDF8629" w14:textId="77777777" w:rsidR="00D41A2A" w:rsidRPr="00600D0D" w:rsidRDefault="00D41A2A">
            <w:pPr>
              <w:contextualSpacing/>
              <w:rPr>
                <w:ins w:id="1182" w:author="Phil" w:date="2016-04-22T12:43:00Z"/>
                <w:sz w:val="24"/>
                <w:szCs w:val="24"/>
              </w:rPr>
              <w:pPrChange w:id="1183" w:author="Phil" w:date="2016-04-22T12:47:00Z">
                <w:pPr>
                  <w:spacing w:line="480" w:lineRule="auto"/>
                </w:pPr>
              </w:pPrChange>
            </w:pPr>
            <w:ins w:id="1184" w:author="Phil" w:date="2016-04-22T12:43:00Z">
              <w:r w:rsidRPr="00600D0D">
                <w:rPr>
                  <w:sz w:val="24"/>
                  <w:szCs w:val="24"/>
                </w:rPr>
                <w:t>48.09405</w:t>
              </w:r>
            </w:ins>
          </w:p>
        </w:tc>
        <w:tc>
          <w:tcPr>
            <w:tcW w:w="1134" w:type="dxa"/>
            <w:noWrap/>
            <w:hideMark/>
            <w:tcPrChange w:id="1185" w:author="Phil" w:date="2016-04-22T12:47:00Z">
              <w:tcPr>
                <w:tcW w:w="910" w:type="dxa"/>
                <w:noWrap/>
                <w:hideMark/>
              </w:tcPr>
            </w:tcPrChange>
          </w:tcPr>
          <w:p w14:paraId="002A88FF" w14:textId="77777777" w:rsidR="00D41A2A" w:rsidRPr="00600D0D" w:rsidRDefault="00D41A2A">
            <w:pPr>
              <w:contextualSpacing/>
              <w:rPr>
                <w:ins w:id="1186" w:author="Phil" w:date="2016-04-22T12:43:00Z"/>
                <w:sz w:val="24"/>
                <w:szCs w:val="24"/>
              </w:rPr>
              <w:pPrChange w:id="1187" w:author="Phil" w:date="2016-04-22T12:47:00Z">
                <w:pPr>
                  <w:spacing w:line="480" w:lineRule="auto"/>
                </w:pPr>
              </w:pPrChange>
            </w:pPr>
            <w:ins w:id="1188" w:author="Phil" w:date="2016-04-22T12:43:00Z">
              <w:r w:rsidRPr="00600D0D">
                <w:rPr>
                  <w:sz w:val="24"/>
                  <w:szCs w:val="24"/>
                </w:rPr>
                <w:t>6</w:t>
              </w:r>
            </w:ins>
          </w:p>
        </w:tc>
      </w:tr>
      <w:tr w:rsidR="00D41A2A" w:rsidRPr="00600D0D" w14:paraId="408D00E2" w14:textId="77777777" w:rsidTr="00D41A2A">
        <w:trPr>
          <w:trHeight w:val="288"/>
          <w:ins w:id="1189" w:author="Phil" w:date="2016-04-22T12:43:00Z"/>
          <w:trPrChange w:id="1190" w:author="Phil" w:date="2016-04-22T12:47:00Z">
            <w:trPr>
              <w:trHeight w:val="288"/>
            </w:trPr>
          </w:trPrChange>
        </w:trPr>
        <w:tc>
          <w:tcPr>
            <w:tcW w:w="2783" w:type="dxa"/>
            <w:vMerge w:val="restart"/>
            <w:noWrap/>
            <w:hideMark/>
            <w:tcPrChange w:id="1191" w:author="Phil" w:date="2016-04-22T12:47:00Z">
              <w:tcPr>
                <w:tcW w:w="1430" w:type="dxa"/>
                <w:vMerge w:val="restart"/>
                <w:noWrap/>
                <w:hideMark/>
              </w:tcPr>
            </w:tcPrChange>
          </w:tcPr>
          <w:p w14:paraId="43960722" w14:textId="79A593F7" w:rsidR="00D41A2A" w:rsidRPr="00600D0D" w:rsidRDefault="00D41A2A">
            <w:pPr>
              <w:contextualSpacing/>
              <w:rPr>
                <w:ins w:id="1192" w:author="Phil" w:date="2016-04-22T12:43:00Z"/>
                <w:sz w:val="24"/>
                <w:szCs w:val="24"/>
              </w:rPr>
              <w:pPrChange w:id="1193" w:author="Phil" w:date="2016-04-22T12:47:00Z">
                <w:pPr>
                  <w:spacing w:line="480" w:lineRule="auto"/>
                </w:pPr>
              </w:pPrChange>
            </w:pPr>
            <w:ins w:id="1194" w:author="Phil" w:date="2016-04-22T12:44:00Z">
              <w:r>
                <w:rPr>
                  <w:sz w:val="24"/>
                  <w:szCs w:val="24"/>
                </w:rPr>
                <w:t>Functional Diversity (FD)</w:t>
              </w:r>
            </w:ins>
          </w:p>
        </w:tc>
        <w:tc>
          <w:tcPr>
            <w:tcW w:w="5127" w:type="dxa"/>
            <w:noWrap/>
            <w:hideMark/>
            <w:tcPrChange w:id="1195" w:author="Phil" w:date="2016-04-22T12:47:00Z">
              <w:tcPr>
                <w:tcW w:w="3838" w:type="dxa"/>
                <w:noWrap/>
                <w:hideMark/>
              </w:tcPr>
            </w:tcPrChange>
          </w:tcPr>
          <w:p w14:paraId="6D9C6B5B" w14:textId="77777777" w:rsidR="00D41A2A" w:rsidRPr="00600D0D" w:rsidRDefault="00D41A2A">
            <w:pPr>
              <w:contextualSpacing/>
              <w:rPr>
                <w:ins w:id="1196" w:author="Phil" w:date="2016-04-22T12:43:00Z"/>
                <w:sz w:val="24"/>
                <w:szCs w:val="24"/>
              </w:rPr>
              <w:pPrChange w:id="1197" w:author="Phil" w:date="2016-04-22T12:47:00Z">
                <w:pPr>
                  <w:spacing w:line="480" w:lineRule="auto"/>
                </w:pPr>
              </w:pPrChange>
            </w:pPr>
            <w:ins w:id="1198" w:author="Phil" w:date="2016-04-22T12:43:00Z">
              <w:r w:rsidRPr="00600D0D">
                <w:rPr>
                  <w:sz w:val="24"/>
                  <w:szCs w:val="24"/>
                </w:rPr>
                <w:t>Study</w:t>
              </w:r>
            </w:ins>
          </w:p>
        </w:tc>
        <w:tc>
          <w:tcPr>
            <w:tcW w:w="1771" w:type="dxa"/>
            <w:noWrap/>
            <w:hideMark/>
            <w:tcPrChange w:id="1199" w:author="Phil" w:date="2016-04-22T12:47:00Z">
              <w:tcPr>
                <w:tcW w:w="1351" w:type="dxa"/>
                <w:noWrap/>
                <w:hideMark/>
              </w:tcPr>
            </w:tcPrChange>
          </w:tcPr>
          <w:p w14:paraId="4538935E" w14:textId="77777777" w:rsidR="00D41A2A" w:rsidRPr="00600D0D" w:rsidRDefault="00D41A2A">
            <w:pPr>
              <w:contextualSpacing/>
              <w:rPr>
                <w:ins w:id="1200" w:author="Phil" w:date="2016-04-22T12:43:00Z"/>
                <w:sz w:val="24"/>
                <w:szCs w:val="24"/>
              </w:rPr>
              <w:pPrChange w:id="1201" w:author="Phil" w:date="2016-04-22T12:47:00Z">
                <w:pPr>
                  <w:spacing w:line="480" w:lineRule="auto"/>
                </w:pPr>
              </w:pPrChange>
            </w:pPr>
            <w:ins w:id="1202" w:author="Phil" w:date="2016-04-22T12:43:00Z">
              <w:r w:rsidRPr="00600D0D">
                <w:rPr>
                  <w:sz w:val="24"/>
                  <w:szCs w:val="24"/>
                </w:rPr>
                <w:t>18.15588</w:t>
              </w:r>
            </w:ins>
          </w:p>
        </w:tc>
        <w:tc>
          <w:tcPr>
            <w:tcW w:w="1134" w:type="dxa"/>
            <w:noWrap/>
            <w:hideMark/>
            <w:tcPrChange w:id="1203" w:author="Phil" w:date="2016-04-22T12:47:00Z">
              <w:tcPr>
                <w:tcW w:w="910" w:type="dxa"/>
                <w:noWrap/>
                <w:hideMark/>
              </w:tcPr>
            </w:tcPrChange>
          </w:tcPr>
          <w:p w14:paraId="267A654D" w14:textId="77777777" w:rsidR="00D41A2A" w:rsidRPr="00600D0D" w:rsidRDefault="00D41A2A">
            <w:pPr>
              <w:contextualSpacing/>
              <w:rPr>
                <w:ins w:id="1204" w:author="Phil" w:date="2016-04-22T12:43:00Z"/>
                <w:sz w:val="24"/>
                <w:szCs w:val="24"/>
              </w:rPr>
              <w:pPrChange w:id="1205" w:author="Phil" w:date="2016-04-22T12:47:00Z">
                <w:pPr>
                  <w:spacing w:line="480" w:lineRule="auto"/>
                </w:pPr>
              </w:pPrChange>
            </w:pPr>
            <w:ins w:id="1206" w:author="Phil" w:date="2016-04-22T12:43:00Z">
              <w:r w:rsidRPr="00600D0D">
                <w:rPr>
                  <w:sz w:val="24"/>
                  <w:szCs w:val="24"/>
                </w:rPr>
                <w:t>1</w:t>
              </w:r>
            </w:ins>
          </w:p>
        </w:tc>
      </w:tr>
      <w:tr w:rsidR="00D41A2A" w:rsidRPr="00600D0D" w14:paraId="4A4FB7AD" w14:textId="77777777" w:rsidTr="00D41A2A">
        <w:trPr>
          <w:trHeight w:val="288"/>
          <w:ins w:id="1207" w:author="Phil" w:date="2016-04-22T12:43:00Z"/>
          <w:trPrChange w:id="1208" w:author="Phil" w:date="2016-04-22T12:47:00Z">
            <w:trPr>
              <w:trHeight w:val="288"/>
            </w:trPr>
          </w:trPrChange>
        </w:trPr>
        <w:tc>
          <w:tcPr>
            <w:tcW w:w="2783" w:type="dxa"/>
            <w:vMerge/>
            <w:noWrap/>
            <w:hideMark/>
            <w:tcPrChange w:id="1209" w:author="Phil" w:date="2016-04-22T12:47:00Z">
              <w:tcPr>
                <w:tcW w:w="1430" w:type="dxa"/>
                <w:vMerge/>
                <w:noWrap/>
                <w:hideMark/>
              </w:tcPr>
            </w:tcPrChange>
          </w:tcPr>
          <w:p w14:paraId="7C67A3A2" w14:textId="7FECDEA2" w:rsidR="00D41A2A" w:rsidRPr="00600D0D" w:rsidRDefault="00D41A2A">
            <w:pPr>
              <w:contextualSpacing/>
              <w:rPr>
                <w:ins w:id="1210" w:author="Phil" w:date="2016-04-22T12:43:00Z"/>
                <w:sz w:val="24"/>
                <w:szCs w:val="24"/>
              </w:rPr>
              <w:pPrChange w:id="1211" w:author="Phil" w:date="2016-04-22T12:47:00Z">
                <w:pPr>
                  <w:spacing w:line="480" w:lineRule="auto"/>
                </w:pPr>
              </w:pPrChange>
            </w:pPr>
          </w:p>
        </w:tc>
        <w:tc>
          <w:tcPr>
            <w:tcW w:w="5127" w:type="dxa"/>
            <w:noWrap/>
            <w:hideMark/>
            <w:tcPrChange w:id="1212" w:author="Phil" w:date="2016-04-22T12:47:00Z">
              <w:tcPr>
                <w:tcW w:w="3838" w:type="dxa"/>
                <w:noWrap/>
                <w:hideMark/>
              </w:tcPr>
            </w:tcPrChange>
          </w:tcPr>
          <w:p w14:paraId="2EFD6D45" w14:textId="77777777" w:rsidR="00D41A2A" w:rsidRPr="00600D0D" w:rsidRDefault="00D41A2A">
            <w:pPr>
              <w:contextualSpacing/>
              <w:rPr>
                <w:ins w:id="1213" w:author="Phil" w:date="2016-04-22T12:43:00Z"/>
                <w:sz w:val="24"/>
                <w:szCs w:val="24"/>
              </w:rPr>
              <w:pPrChange w:id="1214" w:author="Phil" w:date="2016-04-22T12:47:00Z">
                <w:pPr>
                  <w:spacing w:line="480" w:lineRule="auto"/>
                </w:pPr>
              </w:pPrChange>
            </w:pPr>
            <w:ins w:id="1215" w:author="Phil" w:date="2016-04-22T12:43:00Z">
              <w:r w:rsidRPr="00600D0D">
                <w:rPr>
                  <w:sz w:val="24"/>
                  <w:szCs w:val="24"/>
                </w:rPr>
                <w:t>Mist_nets+Transect+Study</w:t>
              </w:r>
            </w:ins>
          </w:p>
        </w:tc>
        <w:tc>
          <w:tcPr>
            <w:tcW w:w="1771" w:type="dxa"/>
            <w:noWrap/>
            <w:hideMark/>
            <w:tcPrChange w:id="1216" w:author="Phil" w:date="2016-04-22T12:47:00Z">
              <w:tcPr>
                <w:tcW w:w="1351" w:type="dxa"/>
                <w:noWrap/>
                <w:hideMark/>
              </w:tcPr>
            </w:tcPrChange>
          </w:tcPr>
          <w:p w14:paraId="35C5143B" w14:textId="77777777" w:rsidR="00D41A2A" w:rsidRPr="00600D0D" w:rsidRDefault="00D41A2A">
            <w:pPr>
              <w:contextualSpacing/>
              <w:rPr>
                <w:ins w:id="1217" w:author="Phil" w:date="2016-04-22T12:43:00Z"/>
                <w:sz w:val="24"/>
                <w:szCs w:val="24"/>
              </w:rPr>
              <w:pPrChange w:id="1218" w:author="Phil" w:date="2016-04-22T12:47:00Z">
                <w:pPr>
                  <w:spacing w:line="480" w:lineRule="auto"/>
                </w:pPr>
              </w:pPrChange>
            </w:pPr>
            <w:ins w:id="1219" w:author="Phil" w:date="2016-04-22T12:43:00Z">
              <w:r w:rsidRPr="00600D0D">
                <w:rPr>
                  <w:sz w:val="24"/>
                  <w:szCs w:val="24"/>
                </w:rPr>
                <w:t>20.72487</w:t>
              </w:r>
            </w:ins>
          </w:p>
        </w:tc>
        <w:tc>
          <w:tcPr>
            <w:tcW w:w="1134" w:type="dxa"/>
            <w:noWrap/>
            <w:hideMark/>
            <w:tcPrChange w:id="1220" w:author="Phil" w:date="2016-04-22T12:47:00Z">
              <w:tcPr>
                <w:tcW w:w="910" w:type="dxa"/>
                <w:noWrap/>
                <w:hideMark/>
              </w:tcPr>
            </w:tcPrChange>
          </w:tcPr>
          <w:p w14:paraId="64A5DE58" w14:textId="77777777" w:rsidR="00D41A2A" w:rsidRPr="00600D0D" w:rsidRDefault="00D41A2A">
            <w:pPr>
              <w:contextualSpacing/>
              <w:rPr>
                <w:ins w:id="1221" w:author="Phil" w:date="2016-04-22T12:43:00Z"/>
                <w:sz w:val="24"/>
                <w:szCs w:val="24"/>
              </w:rPr>
              <w:pPrChange w:id="1222" w:author="Phil" w:date="2016-04-22T12:47:00Z">
                <w:pPr>
                  <w:spacing w:line="480" w:lineRule="auto"/>
                </w:pPr>
              </w:pPrChange>
            </w:pPr>
            <w:ins w:id="1223" w:author="Phil" w:date="2016-04-22T12:43:00Z">
              <w:r w:rsidRPr="00600D0D">
                <w:rPr>
                  <w:sz w:val="24"/>
                  <w:szCs w:val="24"/>
                </w:rPr>
                <w:t>2</w:t>
              </w:r>
            </w:ins>
          </w:p>
        </w:tc>
      </w:tr>
      <w:tr w:rsidR="00D41A2A" w:rsidRPr="00600D0D" w14:paraId="67604970" w14:textId="77777777" w:rsidTr="00D41A2A">
        <w:trPr>
          <w:trHeight w:val="288"/>
          <w:ins w:id="1224" w:author="Phil" w:date="2016-04-22T12:43:00Z"/>
          <w:trPrChange w:id="1225" w:author="Phil" w:date="2016-04-22T12:47:00Z">
            <w:trPr>
              <w:trHeight w:val="288"/>
            </w:trPr>
          </w:trPrChange>
        </w:trPr>
        <w:tc>
          <w:tcPr>
            <w:tcW w:w="2783" w:type="dxa"/>
            <w:vMerge/>
            <w:noWrap/>
            <w:hideMark/>
            <w:tcPrChange w:id="1226" w:author="Phil" w:date="2016-04-22T12:47:00Z">
              <w:tcPr>
                <w:tcW w:w="1430" w:type="dxa"/>
                <w:vMerge/>
                <w:noWrap/>
                <w:hideMark/>
              </w:tcPr>
            </w:tcPrChange>
          </w:tcPr>
          <w:p w14:paraId="6F463C4A" w14:textId="7CB88472" w:rsidR="00D41A2A" w:rsidRPr="00600D0D" w:rsidRDefault="00D41A2A">
            <w:pPr>
              <w:contextualSpacing/>
              <w:rPr>
                <w:ins w:id="1227" w:author="Phil" w:date="2016-04-22T12:43:00Z"/>
                <w:sz w:val="24"/>
                <w:szCs w:val="24"/>
              </w:rPr>
              <w:pPrChange w:id="1228" w:author="Phil" w:date="2016-04-22T12:47:00Z">
                <w:pPr>
                  <w:spacing w:line="480" w:lineRule="auto"/>
                </w:pPr>
              </w:pPrChange>
            </w:pPr>
          </w:p>
        </w:tc>
        <w:tc>
          <w:tcPr>
            <w:tcW w:w="5127" w:type="dxa"/>
            <w:noWrap/>
            <w:hideMark/>
            <w:tcPrChange w:id="1229" w:author="Phil" w:date="2016-04-22T12:47:00Z">
              <w:tcPr>
                <w:tcW w:w="3838" w:type="dxa"/>
                <w:noWrap/>
                <w:hideMark/>
              </w:tcPr>
            </w:tcPrChange>
          </w:tcPr>
          <w:p w14:paraId="7483D7EB" w14:textId="77777777" w:rsidR="00D41A2A" w:rsidRPr="00600D0D" w:rsidRDefault="00D41A2A">
            <w:pPr>
              <w:contextualSpacing/>
              <w:rPr>
                <w:ins w:id="1230" w:author="Phil" w:date="2016-04-22T12:43:00Z"/>
                <w:sz w:val="24"/>
                <w:szCs w:val="24"/>
              </w:rPr>
              <w:pPrChange w:id="1231" w:author="Phil" w:date="2016-04-22T12:47:00Z">
                <w:pPr>
                  <w:spacing w:line="480" w:lineRule="auto"/>
                </w:pPr>
              </w:pPrChange>
            </w:pPr>
            <w:ins w:id="1232" w:author="Phil" w:date="2016-04-22T12:43:00Z">
              <w:r w:rsidRPr="00600D0D">
                <w:rPr>
                  <w:sz w:val="24"/>
                  <w:szCs w:val="24"/>
                </w:rPr>
                <w:t>Mist_nets+Study</w:t>
              </w:r>
            </w:ins>
          </w:p>
        </w:tc>
        <w:tc>
          <w:tcPr>
            <w:tcW w:w="1771" w:type="dxa"/>
            <w:noWrap/>
            <w:hideMark/>
            <w:tcPrChange w:id="1233" w:author="Phil" w:date="2016-04-22T12:47:00Z">
              <w:tcPr>
                <w:tcW w:w="1351" w:type="dxa"/>
                <w:noWrap/>
                <w:hideMark/>
              </w:tcPr>
            </w:tcPrChange>
          </w:tcPr>
          <w:p w14:paraId="5C7D3541" w14:textId="77777777" w:rsidR="00D41A2A" w:rsidRPr="00600D0D" w:rsidRDefault="00D41A2A">
            <w:pPr>
              <w:contextualSpacing/>
              <w:rPr>
                <w:ins w:id="1234" w:author="Phil" w:date="2016-04-22T12:43:00Z"/>
                <w:sz w:val="24"/>
                <w:szCs w:val="24"/>
              </w:rPr>
              <w:pPrChange w:id="1235" w:author="Phil" w:date="2016-04-22T12:47:00Z">
                <w:pPr>
                  <w:spacing w:line="480" w:lineRule="auto"/>
                </w:pPr>
              </w:pPrChange>
            </w:pPr>
            <w:ins w:id="1236" w:author="Phil" w:date="2016-04-22T12:43:00Z">
              <w:r w:rsidRPr="00600D0D">
                <w:rPr>
                  <w:sz w:val="24"/>
                  <w:szCs w:val="24"/>
                </w:rPr>
                <w:t>20.72487</w:t>
              </w:r>
            </w:ins>
          </w:p>
        </w:tc>
        <w:tc>
          <w:tcPr>
            <w:tcW w:w="1134" w:type="dxa"/>
            <w:noWrap/>
            <w:hideMark/>
            <w:tcPrChange w:id="1237" w:author="Phil" w:date="2016-04-22T12:47:00Z">
              <w:tcPr>
                <w:tcW w:w="910" w:type="dxa"/>
                <w:noWrap/>
                <w:hideMark/>
              </w:tcPr>
            </w:tcPrChange>
          </w:tcPr>
          <w:p w14:paraId="4A70E078" w14:textId="77777777" w:rsidR="00D41A2A" w:rsidRPr="00600D0D" w:rsidRDefault="00D41A2A">
            <w:pPr>
              <w:contextualSpacing/>
              <w:rPr>
                <w:ins w:id="1238" w:author="Phil" w:date="2016-04-22T12:43:00Z"/>
                <w:sz w:val="24"/>
                <w:szCs w:val="24"/>
              </w:rPr>
              <w:pPrChange w:id="1239" w:author="Phil" w:date="2016-04-22T12:47:00Z">
                <w:pPr>
                  <w:spacing w:line="480" w:lineRule="auto"/>
                </w:pPr>
              </w:pPrChange>
            </w:pPr>
            <w:ins w:id="1240" w:author="Phil" w:date="2016-04-22T12:43:00Z">
              <w:r w:rsidRPr="00600D0D">
                <w:rPr>
                  <w:sz w:val="24"/>
                  <w:szCs w:val="24"/>
                </w:rPr>
                <w:t>3</w:t>
              </w:r>
            </w:ins>
          </w:p>
        </w:tc>
      </w:tr>
      <w:tr w:rsidR="00D41A2A" w:rsidRPr="00600D0D" w14:paraId="04F1D968" w14:textId="77777777" w:rsidTr="00D41A2A">
        <w:trPr>
          <w:trHeight w:val="288"/>
          <w:ins w:id="1241" w:author="Phil" w:date="2016-04-22T12:43:00Z"/>
          <w:trPrChange w:id="1242" w:author="Phil" w:date="2016-04-22T12:47:00Z">
            <w:trPr>
              <w:trHeight w:val="288"/>
            </w:trPr>
          </w:trPrChange>
        </w:trPr>
        <w:tc>
          <w:tcPr>
            <w:tcW w:w="2783" w:type="dxa"/>
            <w:vMerge/>
            <w:noWrap/>
            <w:hideMark/>
            <w:tcPrChange w:id="1243" w:author="Phil" w:date="2016-04-22T12:47:00Z">
              <w:tcPr>
                <w:tcW w:w="1430" w:type="dxa"/>
                <w:vMerge/>
                <w:noWrap/>
                <w:hideMark/>
              </w:tcPr>
            </w:tcPrChange>
          </w:tcPr>
          <w:p w14:paraId="73EE3277" w14:textId="3FC2F9A1" w:rsidR="00D41A2A" w:rsidRPr="00600D0D" w:rsidRDefault="00D41A2A">
            <w:pPr>
              <w:contextualSpacing/>
              <w:rPr>
                <w:ins w:id="1244" w:author="Phil" w:date="2016-04-22T12:43:00Z"/>
                <w:sz w:val="24"/>
                <w:szCs w:val="24"/>
              </w:rPr>
              <w:pPrChange w:id="1245" w:author="Phil" w:date="2016-04-22T12:47:00Z">
                <w:pPr>
                  <w:spacing w:line="480" w:lineRule="auto"/>
                </w:pPr>
              </w:pPrChange>
            </w:pPr>
          </w:p>
        </w:tc>
        <w:tc>
          <w:tcPr>
            <w:tcW w:w="5127" w:type="dxa"/>
            <w:noWrap/>
            <w:hideMark/>
            <w:tcPrChange w:id="1246" w:author="Phil" w:date="2016-04-22T12:47:00Z">
              <w:tcPr>
                <w:tcW w:w="3838" w:type="dxa"/>
                <w:noWrap/>
                <w:hideMark/>
              </w:tcPr>
            </w:tcPrChange>
          </w:tcPr>
          <w:p w14:paraId="1412E4D6" w14:textId="77777777" w:rsidR="00D41A2A" w:rsidRPr="00600D0D" w:rsidRDefault="00D41A2A">
            <w:pPr>
              <w:contextualSpacing/>
              <w:rPr>
                <w:ins w:id="1247" w:author="Phil" w:date="2016-04-22T12:43:00Z"/>
                <w:sz w:val="24"/>
                <w:szCs w:val="24"/>
              </w:rPr>
              <w:pPrChange w:id="1248" w:author="Phil" w:date="2016-04-22T12:47:00Z">
                <w:pPr>
                  <w:spacing w:line="480" w:lineRule="auto"/>
                </w:pPr>
              </w:pPrChange>
            </w:pPr>
            <w:ins w:id="1249" w:author="Phil" w:date="2016-04-22T12:43:00Z">
              <w:r w:rsidRPr="00600D0D">
                <w:rPr>
                  <w:sz w:val="24"/>
                  <w:szCs w:val="24"/>
                </w:rPr>
                <w:t>Mist nets+ Transect+Vocal+Study</w:t>
              </w:r>
            </w:ins>
          </w:p>
        </w:tc>
        <w:tc>
          <w:tcPr>
            <w:tcW w:w="1771" w:type="dxa"/>
            <w:noWrap/>
            <w:hideMark/>
            <w:tcPrChange w:id="1250" w:author="Phil" w:date="2016-04-22T12:47:00Z">
              <w:tcPr>
                <w:tcW w:w="1351" w:type="dxa"/>
                <w:noWrap/>
                <w:hideMark/>
              </w:tcPr>
            </w:tcPrChange>
          </w:tcPr>
          <w:p w14:paraId="728036D7" w14:textId="77777777" w:rsidR="00D41A2A" w:rsidRPr="00600D0D" w:rsidRDefault="00D41A2A">
            <w:pPr>
              <w:contextualSpacing/>
              <w:rPr>
                <w:ins w:id="1251" w:author="Phil" w:date="2016-04-22T12:43:00Z"/>
                <w:sz w:val="24"/>
                <w:szCs w:val="24"/>
              </w:rPr>
              <w:pPrChange w:id="1252" w:author="Phil" w:date="2016-04-22T12:47:00Z">
                <w:pPr>
                  <w:spacing w:line="480" w:lineRule="auto"/>
                </w:pPr>
              </w:pPrChange>
            </w:pPr>
            <w:ins w:id="1253" w:author="Phil" w:date="2016-04-22T12:43:00Z">
              <w:r w:rsidRPr="00600D0D">
                <w:rPr>
                  <w:sz w:val="24"/>
                  <w:szCs w:val="24"/>
                </w:rPr>
                <w:t>23.41996</w:t>
              </w:r>
            </w:ins>
          </w:p>
        </w:tc>
        <w:tc>
          <w:tcPr>
            <w:tcW w:w="1134" w:type="dxa"/>
            <w:noWrap/>
            <w:hideMark/>
            <w:tcPrChange w:id="1254" w:author="Phil" w:date="2016-04-22T12:47:00Z">
              <w:tcPr>
                <w:tcW w:w="910" w:type="dxa"/>
                <w:noWrap/>
                <w:hideMark/>
              </w:tcPr>
            </w:tcPrChange>
          </w:tcPr>
          <w:p w14:paraId="3BC4B8C9" w14:textId="77777777" w:rsidR="00D41A2A" w:rsidRPr="00600D0D" w:rsidRDefault="00D41A2A">
            <w:pPr>
              <w:contextualSpacing/>
              <w:rPr>
                <w:ins w:id="1255" w:author="Phil" w:date="2016-04-22T12:43:00Z"/>
                <w:sz w:val="24"/>
                <w:szCs w:val="24"/>
              </w:rPr>
              <w:pPrChange w:id="1256" w:author="Phil" w:date="2016-04-22T12:47:00Z">
                <w:pPr>
                  <w:spacing w:line="480" w:lineRule="auto"/>
                </w:pPr>
              </w:pPrChange>
            </w:pPr>
            <w:ins w:id="1257" w:author="Phil" w:date="2016-04-22T12:43:00Z">
              <w:r w:rsidRPr="00600D0D">
                <w:rPr>
                  <w:sz w:val="24"/>
                  <w:szCs w:val="24"/>
                </w:rPr>
                <w:t>4</w:t>
              </w:r>
            </w:ins>
          </w:p>
        </w:tc>
      </w:tr>
      <w:tr w:rsidR="00D41A2A" w:rsidRPr="00600D0D" w14:paraId="1F39931F" w14:textId="77777777" w:rsidTr="00D41A2A">
        <w:trPr>
          <w:trHeight w:val="288"/>
          <w:ins w:id="1258" w:author="Phil" w:date="2016-04-22T12:43:00Z"/>
          <w:trPrChange w:id="1259" w:author="Phil" w:date="2016-04-22T12:47:00Z">
            <w:trPr>
              <w:trHeight w:val="288"/>
            </w:trPr>
          </w:trPrChange>
        </w:trPr>
        <w:tc>
          <w:tcPr>
            <w:tcW w:w="2783" w:type="dxa"/>
            <w:vMerge/>
            <w:noWrap/>
            <w:hideMark/>
            <w:tcPrChange w:id="1260" w:author="Phil" w:date="2016-04-22T12:47:00Z">
              <w:tcPr>
                <w:tcW w:w="1430" w:type="dxa"/>
                <w:vMerge/>
                <w:noWrap/>
                <w:hideMark/>
              </w:tcPr>
            </w:tcPrChange>
          </w:tcPr>
          <w:p w14:paraId="4D2E0ADA" w14:textId="440357B6" w:rsidR="00D41A2A" w:rsidRPr="00600D0D" w:rsidRDefault="00D41A2A">
            <w:pPr>
              <w:contextualSpacing/>
              <w:rPr>
                <w:ins w:id="1261" w:author="Phil" w:date="2016-04-22T12:43:00Z"/>
                <w:sz w:val="24"/>
                <w:szCs w:val="24"/>
              </w:rPr>
              <w:pPrChange w:id="1262" w:author="Phil" w:date="2016-04-22T12:47:00Z">
                <w:pPr>
                  <w:spacing w:line="480" w:lineRule="auto"/>
                </w:pPr>
              </w:pPrChange>
            </w:pPr>
          </w:p>
        </w:tc>
        <w:tc>
          <w:tcPr>
            <w:tcW w:w="5127" w:type="dxa"/>
            <w:noWrap/>
            <w:hideMark/>
            <w:tcPrChange w:id="1263" w:author="Phil" w:date="2016-04-22T12:47:00Z">
              <w:tcPr>
                <w:tcW w:w="3838" w:type="dxa"/>
                <w:noWrap/>
                <w:hideMark/>
              </w:tcPr>
            </w:tcPrChange>
          </w:tcPr>
          <w:p w14:paraId="7A631D24" w14:textId="77777777" w:rsidR="00D41A2A" w:rsidRPr="00600D0D" w:rsidRDefault="00D41A2A">
            <w:pPr>
              <w:contextualSpacing/>
              <w:rPr>
                <w:ins w:id="1264" w:author="Phil" w:date="2016-04-22T12:43:00Z"/>
                <w:sz w:val="24"/>
                <w:szCs w:val="24"/>
              </w:rPr>
              <w:pPrChange w:id="1265" w:author="Phil" w:date="2016-04-22T12:47:00Z">
                <w:pPr>
                  <w:spacing w:line="480" w:lineRule="auto"/>
                </w:pPr>
              </w:pPrChange>
            </w:pPr>
            <w:ins w:id="1266" w:author="Phil" w:date="2016-04-22T12:43:00Z">
              <w:r w:rsidRPr="00600D0D">
                <w:rPr>
                  <w:sz w:val="24"/>
                  <w:szCs w:val="24"/>
                </w:rPr>
                <w:t>Mist nets+Transect+Vocal+Study</w:t>
              </w:r>
            </w:ins>
          </w:p>
        </w:tc>
        <w:tc>
          <w:tcPr>
            <w:tcW w:w="1771" w:type="dxa"/>
            <w:noWrap/>
            <w:hideMark/>
            <w:tcPrChange w:id="1267" w:author="Phil" w:date="2016-04-22T12:47:00Z">
              <w:tcPr>
                <w:tcW w:w="1351" w:type="dxa"/>
                <w:noWrap/>
                <w:hideMark/>
              </w:tcPr>
            </w:tcPrChange>
          </w:tcPr>
          <w:p w14:paraId="11E83E87" w14:textId="77777777" w:rsidR="00D41A2A" w:rsidRPr="00600D0D" w:rsidRDefault="00D41A2A">
            <w:pPr>
              <w:contextualSpacing/>
              <w:rPr>
                <w:ins w:id="1268" w:author="Phil" w:date="2016-04-22T12:43:00Z"/>
                <w:sz w:val="24"/>
                <w:szCs w:val="24"/>
              </w:rPr>
              <w:pPrChange w:id="1269" w:author="Phil" w:date="2016-04-22T12:47:00Z">
                <w:pPr>
                  <w:spacing w:line="480" w:lineRule="auto"/>
                </w:pPr>
              </w:pPrChange>
            </w:pPr>
            <w:ins w:id="1270" w:author="Phil" w:date="2016-04-22T12:43:00Z">
              <w:r w:rsidRPr="00600D0D">
                <w:rPr>
                  <w:sz w:val="24"/>
                  <w:szCs w:val="24"/>
                </w:rPr>
                <w:t>26.28663</w:t>
              </w:r>
            </w:ins>
          </w:p>
        </w:tc>
        <w:tc>
          <w:tcPr>
            <w:tcW w:w="1134" w:type="dxa"/>
            <w:noWrap/>
            <w:hideMark/>
            <w:tcPrChange w:id="1271" w:author="Phil" w:date="2016-04-22T12:47:00Z">
              <w:tcPr>
                <w:tcW w:w="910" w:type="dxa"/>
                <w:noWrap/>
                <w:hideMark/>
              </w:tcPr>
            </w:tcPrChange>
          </w:tcPr>
          <w:p w14:paraId="15B36BC1" w14:textId="77777777" w:rsidR="00D41A2A" w:rsidRPr="00600D0D" w:rsidRDefault="00D41A2A">
            <w:pPr>
              <w:contextualSpacing/>
              <w:rPr>
                <w:ins w:id="1272" w:author="Phil" w:date="2016-04-22T12:43:00Z"/>
                <w:sz w:val="24"/>
                <w:szCs w:val="24"/>
              </w:rPr>
              <w:pPrChange w:id="1273" w:author="Phil" w:date="2016-04-22T12:47:00Z">
                <w:pPr>
                  <w:spacing w:line="480" w:lineRule="auto"/>
                </w:pPr>
              </w:pPrChange>
            </w:pPr>
            <w:ins w:id="1274" w:author="Phil" w:date="2016-04-22T12:43:00Z">
              <w:r w:rsidRPr="00600D0D">
                <w:rPr>
                  <w:sz w:val="24"/>
                  <w:szCs w:val="24"/>
                </w:rPr>
                <w:t>5</w:t>
              </w:r>
            </w:ins>
          </w:p>
        </w:tc>
      </w:tr>
      <w:tr w:rsidR="00D41A2A" w:rsidRPr="00600D0D" w14:paraId="47400F84" w14:textId="77777777" w:rsidTr="00D41A2A">
        <w:trPr>
          <w:trHeight w:val="288"/>
          <w:ins w:id="1275" w:author="Phil" w:date="2016-04-22T12:43:00Z"/>
          <w:trPrChange w:id="1276" w:author="Phil" w:date="2016-04-22T12:47:00Z">
            <w:trPr>
              <w:trHeight w:val="288"/>
            </w:trPr>
          </w:trPrChange>
        </w:trPr>
        <w:tc>
          <w:tcPr>
            <w:tcW w:w="2783" w:type="dxa"/>
            <w:vMerge/>
            <w:noWrap/>
            <w:hideMark/>
            <w:tcPrChange w:id="1277" w:author="Phil" w:date="2016-04-22T12:47:00Z">
              <w:tcPr>
                <w:tcW w:w="1430" w:type="dxa"/>
                <w:vMerge/>
                <w:noWrap/>
                <w:hideMark/>
              </w:tcPr>
            </w:tcPrChange>
          </w:tcPr>
          <w:p w14:paraId="7ECDD517" w14:textId="228D8796" w:rsidR="00D41A2A" w:rsidRPr="00600D0D" w:rsidRDefault="00D41A2A">
            <w:pPr>
              <w:contextualSpacing/>
              <w:rPr>
                <w:ins w:id="1278" w:author="Phil" w:date="2016-04-22T12:43:00Z"/>
                <w:sz w:val="24"/>
                <w:szCs w:val="24"/>
              </w:rPr>
              <w:pPrChange w:id="1279" w:author="Phil" w:date="2016-04-22T12:47:00Z">
                <w:pPr>
                  <w:spacing w:line="480" w:lineRule="auto"/>
                </w:pPr>
              </w:pPrChange>
            </w:pPr>
          </w:p>
        </w:tc>
        <w:tc>
          <w:tcPr>
            <w:tcW w:w="5127" w:type="dxa"/>
            <w:noWrap/>
            <w:hideMark/>
            <w:tcPrChange w:id="1280" w:author="Phil" w:date="2016-04-22T12:47:00Z">
              <w:tcPr>
                <w:tcW w:w="3838" w:type="dxa"/>
                <w:noWrap/>
                <w:hideMark/>
              </w:tcPr>
            </w:tcPrChange>
          </w:tcPr>
          <w:p w14:paraId="3974C27A" w14:textId="77777777" w:rsidR="00D41A2A" w:rsidRPr="00600D0D" w:rsidRDefault="00D41A2A">
            <w:pPr>
              <w:contextualSpacing/>
              <w:rPr>
                <w:ins w:id="1281" w:author="Phil" w:date="2016-04-22T12:43:00Z"/>
                <w:sz w:val="24"/>
                <w:szCs w:val="24"/>
              </w:rPr>
              <w:pPrChange w:id="1282" w:author="Phil" w:date="2016-04-22T12:47:00Z">
                <w:pPr>
                  <w:spacing w:line="480" w:lineRule="auto"/>
                </w:pPr>
              </w:pPrChange>
            </w:pPr>
            <w:ins w:id="1283" w:author="Phil" w:date="2016-04-22T12:43:00Z">
              <w:r w:rsidRPr="00600D0D">
                <w:rPr>
                  <w:sz w:val="24"/>
                  <w:szCs w:val="24"/>
                </w:rPr>
                <w:t>Point obs+Mist nets+Transect+Vocal+Study</w:t>
              </w:r>
            </w:ins>
          </w:p>
        </w:tc>
        <w:tc>
          <w:tcPr>
            <w:tcW w:w="1771" w:type="dxa"/>
            <w:noWrap/>
            <w:hideMark/>
            <w:tcPrChange w:id="1284" w:author="Phil" w:date="2016-04-22T12:47:00Z">
              <w:tcPr>
                <w:tcW w:w="1351" w:type="dxa"/>
                <w:noWrap/>
                <w:hideMark/>
              </w:tcPr>
            </w:tcPrChange>
          </w:tcPr>
          <w:p w14:paraId="1EBCCBF4" w14:textId="77777777" w:rsidR="00D41A2A" w:rsidRPr="00600D0D" w:rsidRDefault="00D41A2A">
            <w:pPr>
              <w:contextualSpacing/>
              <w:rPr>
                <w:ins w:id="1285" w:author="Phil" w:date="2016-04-22T12:43:00Z"/>
                <w:sz w:val="24"/>
                <w:szCs w:val="24"/>
              </w:rPr>
              <w:pPrChange w:id="1286" w:author="Phil" w:date="2016-04-22T12:47:00Z">
                <w:pPr>
                  <w:spacing w:line="480" w:lineRule="auto"/>
                </w:pPr>
              </w:pPrChange>
            </w:pPr>
            <w:ins w:id="1287" w:author="Phil" w:date="2016-04-22T12:43:00Z">
              <w:r w:rsidRPr="00600D0D">
                <w:rPr>
                  <w:sz w:val="24"/>
                  <w:szCs w:val="24"/>
                </w:rPr>
                <w:t>29.32192</w:t>
              </w:r>
            </w:ins>
          </w:p>
        </w:tc>
        <w:tc>
          <w:tcPr>
            <w:tcW w:w="1134" w:type="dxa"/>
            <w:noWrap/>
            <w:hideMark/>
            <w:tcPrChange w:id="1288" w:author="Phil" w:date="2016-04-22T12:47:00Z">
              <w:tcPr>
                <w:tcW w:w="910" w:type="dxa"/>
                <w:noWrap/>
                <w:hideMark/>
              </w:tcPr>
            </w:tcPrChange>
          </w:tcPr>
          <w:p w14:paraId="4BE9110D" w14:textId="77777777" w:rsidR="00D41A2A" w:rsidRPr="00600D0D" w:rsidRDefault="00D41A2A">
            <w:pPr>
              <w:contextualSpacing/>
              <w:rPr>
                <w:ins w:id="1289" w:author="Phil" w:date="2016-04-22T12:43:00Z"/>
                <w:sz w:val="24"/>
                <w:szCs w:val="24"/>
              </w:rPr>
              <w:pPrChange w:id="1290" w:author="Phil" w:date="2016-04-22T12:47:00Z">
                <w:pPr>
                  <w:spacing w:line="480" w:lineRule="auto"/>
                </w:pPr>
              </w:pPrChange>
            </w:pPr>
            <w:ins w:id="1291" w:author="Phil" w:date="2016-04-22T12:43:00Z">
              <w:r w:rsidRPr="00600D0D">
                <w:rPr>
                  <w:sz w:val="24"/>
                  <w:szCs w:val="24"/>
                </w:rPr>
                <w:t>6</w:t>
              </w:r>
            </w:ins>
          </w:p>
        </w:tc>
      </w:tr>
      <w:tr w:rsidR="00D41A2A" w:rsidRPr="00600D0D" w14:paraId="6905B4B5" w14:textId="77777777" w:rsidTr="00D41A2A">
        <w:trPr>
          <w:trHeight w:val="288"/>
          <w:ins w:id="1292" w:author="Phil" w:date="2016-04-22T12:43:00Z"/>
          <w:trPrChange w:id="1293" w:author="Phil" w:date="2016-04-22T12:47:00Z">
            <w:trPr>
              <w:trHeight w:val="288"/>
            </w:trPr>
          </w:trPrChange>
        </w:trPr>
        <w:tc>
          <w:tcPr>
            <w:tcW w:w="2783" w:type="dxa"/>
            <w:vMerge w:val="restart"/>
            <w:noWrap/>
            <w:hideMark/>
            <w:tcPrChange w:id="1294" w:author="Phil" w:date="2016-04-22T12:47:00Z">
              <w:tcPr>
                <w:tcW w:w="1430" w:type="dxa"/>
                <w:vMerge w:val="restart"/>
                <w:noWrap/>
                <w:hideMark/>
              </w:tcPr>
            </w:tcPrChange>
          </w:tcPr>
          <w:p w14:paraId="7FA01517" w14:textId="1940CBA0" w:rsidR="00D41A2A" w:rsidRPr="00600D0D" w:rsidRDefault="00D41A2A">
            <w:pPr>
              <w:contextualSpacing/>
              <w:rPr>
                <w:ins w:id="1295" w:author="Phil" w:date="2016-04-22T12:43:00Z"/>
                <w:sz w:val="24"/>
                <w:szCs w:val="24"/>
              </w:rPr>
              <w:pPrChange w:id="1296" w:author="Phil" w:date="2016-04-22T12:47:00Z">
                <w:pPr>
                  <w:spacing w:line="480" w:lineRule="auto"/>
                </w:pPr>
              </w:pPrChange>
            </w:pPr>
            <w:ins w:id="1297" w:author="Phil" w:date="2016-04-22T12:45:00Z">
              <w:r>
                <w:rPr>
                  <w:sz w:val="24"/>
                  <w:szCs w:val="24"/>
                </w:rPr>
                <w:t>Functional Richness (FRic)</w:t>
              </w:r>
            </w:ins>
          </w:p>
        </w:tc>
        <w:tc>
          <w:tcPr>
            <w:tcW w:w="5127" w:type="dxa"/>
            <w:noWrap/>
            <w:hideMark/>
            <w:tcPrChange w:id="1298" w:author="Phil" w:date="2016-04-22T12:47:00Z">
              <w:tcPr>
                <w:tcW w:w="3838" w:type="dxa"/>
                <w:noWrap/>
                <w:hideMark/>
              </w:tcPr>
            </w:tcPrChange>
          </w:tcPr>
          <w:p w14:paraId="3B5600E7" w14:textId="77777777" w:rsidR="00D41A2A" w:rsidRPr="00600D0D" w:rsidRDefault="00D41A2A">
            <w:pPr>
              <w:contextualSpacing/>
              <w:rPr>
                <w:ins w:id="1299" w:author="Phil" w:date="2016-04-22T12:43:00Z"/>
                <w:sz w:val="24"/>
                <w:szCs w:val="24"/>
              </w:rPr>
              <w:pPrChange w:id="1300" w:author="Phil" w:date="2016-04-22T12:47:00Z">
                <w:pPr>
                  <w:spacing w:line="480" w:lineRule="auto"/>
                </w:pPr>
              </w:pPrChange>
            </w:pPr>
            <w:ins w:id="1301" w:author="Phil" w:date="2016-04-22T12:43:00Z">
              <w:r w:rsidRPr="00600D0D">
                <w:rPr>
                  <w:sz w:val="24"/>
                  <w:szCs w:val="24"/>
                </w:rPr>
                <w:t>Study</w:t>
              </w:r>
            </w:ins>
          </w:p>
        </w:tc>
        <w:tc>
          <w:tcPr>
            <w:tcW w:w="1771" w:type="dxa"/>
            <w:noWrap/>
            <w:hideMark/>
            <w:tcPrChange w:id="1302" w:author="Phil" w:date="2016-04-22T12:47:00Z">
              <w:tcPr>
                <w:tcW w:w="1351" w:type="dxa"/>
                <w:noWrap/>
                <w:hideMark/>
              </w:tcPr>
            </w:tcPrChange>
          </w:tcPr>
          <w:p w14:paraId="19143C1F" w14:textId="77777777" w:rsidR="00D41A2A" w:rsidRPr="00600D0D" w:rsidRDefault="00D41A2A">
            <w:pPr>
              <w:contextualSpacing/>
              <w:rPr>
                <w:ins w:id="1303" w:author="Phil" w:date="2016-04-22T12:43:00Z"/>
                <w:sz w:val="24"/>
                <w:szCs w:val="24"/>
              </w:rPr>
              <w:pPrChange w:id="1304" w:author="Phil" w:date="2016-04-22T12:47:00Z">
                <w:pPr>
                  <w:spacing w:line="480" w:lineRule="auto"/>
                </w:pPr>
              </w:pPrChange>
            </w:pPr>
            <w:ins w:id="1305" w:author="Phil" w:date="2016-04-22T12:43:00Z">
              <w:r w:rsidRPr="00600D0D">
                <w:rPr>
                  <w:sz w:val="24"/>
                  <w:szCs w:val="24"/>
                </w:rPr>
                <w:t>214.1521</w:t>
              </w:r>
            </w:ins>
          </w:p>
        </w:tc>
        <w:tc>
          <w:tcPr>
            <w:tcW w:w="1134" w:type="dxa"/>
            <w:noWrap/>
            <w:hideMark/>
            <w:tcPrChange w:id="1306" w:author="Phil" w:date="2016-04-22T12:47:00Z">
              <w:tcPr>
                <w:tcW w:w="910" w:type="dxa"/>
                <w:noWrap/>
                <w:hideMark/>
              </w:tcPr>
            </w:tcPrChange>
          </w:tcPr>
          <w:p w14:paraId="385326D6" w14:textId="77777777" w:rsidR="00D41A2A" w:rsidRPr="00600D0D" w:rsidRDefault="00D41A2A">
            <w:pPr>
              <w:contextualSpacing/>
              <w:rPr>
                <w:ins w:id="1307" w:author="Phil" w:date="2016-04-22T12:43:00Z"/>
                <w:sz w:val="24"/>
                <w:szCs w:val="24"/>
              </w:rPr>
              <w:pPrChange w:id="1308" w:author="Phil" w:date="2016-04-22T12:47:00Z">
                <w:pPr>
                  <w:spacing w:line="480" w:lineRule="auto"/>
                </w:pPr>
              </w:pPrChange>
            </w:pPr>
            <w:ins w:id="1309" w:author="Phil" w:date="2016-04-22T12:43:00Z">
              <w:r w:rsidRPr="00600D0D">
                <w:rPr>
                  <w:sz w:val="24"/>
                  <w:szCs w:val="24"/>
                </w:rPr>
                <w:t>1</w:t>
              </w:r>
            </w:ins>
          </w:p>
        </w:tc>
      </w:tr>
      <w:tr w:rsidR="00D41A2A" w:rsidRPr="00600D0D" w14:paraId="7A552D92" w14:textId="77777777" w:rsidTr="00D41A2A">
        <w:trPr>
          <w:trHeight w:val="288"/>
          <w:ins w:id="1310" w:author="Phil" w:date="2016-04-22T12:43:00Z"/>
          <w:trPrChange w:id="1311" w:author="Phil" w:date="2016-04-22T12:47:00Z">
            <w:trPr>
              <w:trHeight w:val="288"/>
            </w:trPr>
          </w:trPrChange>
        </w:trPr>
        <w:tc>
          <w:tcPr>
            <w:tcW w:w="2783" w:type="dxa"/>
            <w:vMerge/>
            <w:noWrap/>
            <w:hideMark/>
            <w:tcPrChange w:id="1312" w:author="Phil" w:date="2016-04-22T12:47:00Z">
              <w:tcPr>
                <w:tcW w:w="1430" w:type="dxa"/>
                <w:vMerge/>
                <w:noWrap/>
                <w:hideMark/>
              </w:tcPr>
            </w:tcPrChange>
          </w:tcPr>
          <w:p w14:paraId="1AF28336" w14:textId="6FF000A3" w:rsidR="00D41A2A" w:rsidRPr="00600D0D" w:rsidRDefault="00D41A2A">
            <w:pPr>
              <w:contextualSpacing/>
              <w:rPr>
                <w:ins w:id="1313" w:author="Phil" w:date="2016-04-22T12:43:00Z"/>
                <w:sz w:val="24"/>
                <w:szCs w:val="24"/>
              </w:rPr>
              <w:pPrChange w:id="1314" w:author="Phil" w:date="2016-04-22T12:47:00Z">
                <w:pPr>
                  <w:spacing w:line="480" w:lineRule="auto"/>
                </w:pPr>
              </w:pPrChange>
            </w:pPr>
          </w:p>
        </w:tc>
        <w:tc>
          <w:tcPr>
            <w:tcW w:w="5127" w:type="dxa"/>
            <w:noWrap/>
            <w:hideMark/>
            <w:tcPrChange w:id="1315" w:author="Phil" w:date="2016-04-22T12:47:00Z">
              <w:tcPr>
                <w:tcW w:w="3838" w:type="dxa"/>
                <w:noWrap/>
                <w:hideMark/>
              </w:tcPr>
            </w:tcPrChange>
          </w:tcPr>
          <w:p w14:paraId="64A060F8" w14:textId="77777777" w:rsidR="00D41A2A" w:rsidRPr="00600D0D" w:rsidRDefault="00D41A2A">
            <w:pPr>
              <w:contextualSpacing/>
              <w:rPr>
                <w:ins w:id="1316" w:author="Phil" w:date="2016-04-22T12:43:00Z"/>
                <w:sz w:val="24"/>
                <w:szCs w:val="24"/>
              </w:rPr>
              <w:pPrChange w:id="1317" w:author="Phil" w:date="2016-04-22T12:47:00Z">
                <w:pPr>
                  <w:spacing w:line="480" w:lineRule="auto"/>
                </w:pPr>
              </w:pPrChange>
            </w:pPr>
            <w:ins w:id="1318" w:author="Phil" w:date="2016-04-22T12:43:00Z">
              <w:r w:rsidRPr="00600D0D">
                <w:rPr>
                  <w:sz w:val="24"/>
                  <w:szCs w:val="24"/>
                </w:rPr>
                <w:t>Mist_nets+Transect+Study</w:t>
              </w:r>
            </w:ins>
          </w:p>
        </w:tc>
        <w:tc>
          <w:tcPr>
            <w:tcW w:w="1771" w:type="dxa"/>
            <w:noWrap/>
            <w:hideMark/>
            <w:tcPrChange w:id="1319" w:author="Phil" w:date="2016-04-22T12:47:00Z">
              <w:tcPr>
                <w:tcW w:w="1351" w:type="dxa"/>
                <w:noWrap/>
                <w:hideMark/>
              </w:tcPr>
            </w:tcPrChange>
          </w:tcPr>
          <w:p w14:paraId="71F5155B" w14:textId="77777777" w:rsidR="00D41A2A" w:rsidRPr="00600D0D" w:rsidRDefault="00D41A2A">
            <w:pPr>
              <w:contextualSpacing/>
              <w:rPr>
                <w:ins w:id="1320" w:author="Phil" w:date="2016-04-22T12:43:00Z"/>
                <w:sz w:val="24"/>
                <w:szCs w:val="24"/>
              </w:rPr>
              <w:pPrChange w:id="1321" w:author="Phil" w:date="2016-04-22T12:47:00Z">
                <w:pPr>
                  <w:spacing w:line="480" w:lineRule="auto"/>
                </w:pPr>
              </w:pPrChange>
            </w:pPr>
            <w:ins w:id="1322" w:author="Phil" w:date="2016-04-22T12:43:00Z">
              <w:r w:rsidRPr="00600D0D">
                <w:rPr>
                  <w:sz w:val="24"/>
                  <w:szCs w:val="24"/>
                </w:rPr>
                <w:t>216.721</w:t>
              </w:r>
            </w:ins>
          </w:p>
        </w:tc>
        <w:tc>
          <w:tcPr>
            <w:tcW w:w="1134" w:type="dxa"/>
            <w:noWrap/>
            <w:hideMark/>
            <w:tcPrChange w:id="1323" w:author="Phil" w:date="2016-04-22T12:47:00Z">
              <w:tcPr>
                <w:tcW w:w="910" w:type="dxa"/>
                <w:noWrap/>
                <w:hideMark/>
              </w:tcPr>
            </w:tcPrChange>
          </w:tcPr>
          <w:p w14:paraId="6241332D" w14:textId="77777777" w:rsidR="00D41A2A" w:rsidRPr="00600D0D" w:rsidRDefault="00D41A2A">
            <w:pPr>
              <w:contextualSpacing/>
              <w:rPr>
                <w:ins w:id="1324" w:author="Phil" w:date="2016-04-22T12:43:00Z"/>
                <w:sz w:val="24"/>
                <w:szCs w:val="24"/>
              </w:rPr>
              <w:pPrChange w:id="1325" w:author="Phil" w:date="2016-04-22T12:47:00Z">
                <w:pPr>
                  <w:spacing w:line="480" w:lineRule="auto"/>
                </w:pPr>
              </w:pPrChange>
            </w:pPr>
            <w:ins w:id="1326" w:author="Phil" w:date="2016-04-22T12:43:00Z">
              <w:r w:rsidRPr="00600D0D">
                <w:rPr>
                  <w:sz w:val="24"/>
                  <w:szCs w:val="24"/>
                </w:rPr>
                <w:t>2</w:t>
              </w:r>
            </w:ins>
          </w:p>
        </w:tc>
      </w:tr>
      <w:tr w:rsidR="00D41A2A" w:rsidRPr="00600D0D" w14:paraId="183BE054" w14:textId="77777777" w:rsidTr="00D41A2A">
        <w:trPr>
          <w:trHeight w:val="288"/>
          <w:ins w:id="1327" w:author="Phil" w:date="2016-04-22T12:43:00Z"/>
          <w:trPrChange w:id="1328" w:author="Phil" w:date="2016-04-22T12:47:00Z">
            <w:trPr>
              <w:trHeight w:val="288"/>
            </w:trPr>
          </w:trPrChange>
        </w:trPr>
        <w:tc>
          <w:tcPr>
            <w:tcW w:w="2783" w:type="dxa"/>
            <w:vMerge/>
            <w:noWrap/>
            <w:hideMark/>
            <w:tcPrChange w:id="1329" w:author="Phil" w:date="2016-04-22T12:47:00Z">
              <w:tcPr>
                <w:tcW w:w="1430" w:type="dxa"/>
                <w:vMerge/>
                <w:noWrap/>
                <w:hideMark/>
              </w:tcPr>
            </w:tcPrChange>
          </w:tcPr>
          <w:p w14:paraId="30C22D48" w14:textId="07C7074B" w:rsidR="00D41A2A" w:rsidRPr="00600D0D" w:rsidRDefault="00D41A2A">
            <w:pPr>
              <w:contextualSpacing/>
              <w:rPr>
                <w:ins w:id="1330" w:author="Phil" w:date="2016-04-22T12:43:00Z"/>
                <w:sz w:val="24"/>
                <w:szCs w:val="24"/>
              </w:rPr>
              <w:pPrChange w:id="1331" w:author="Phil" w:date="2016-04-22T12:47:00Z">
                <w:pPr>
                  <w:spacing w:line="480" w:lineRule="auto"/>
                </w:pPr>
              </w:pPrChange>
            </w:pPr>
          </w:p>
        </w:tc>
        <w:tc>
          <w:tcPr>
            <w:tcW w:w="5127" w:type="dxa"/>
            <w:noWrap/>
            <w:hideMark/>
            <w:tcPrChange w:id="1332" w:author="Phil" w:date="2016-04-22T12:47:00Z">
              <w:tcPr>
                <w:tcW w:w="3838" w:type="dxa"/>
                <w:noWrap/>
                <w:hideMark/>
              </w:tcPr>
            </w:tcPrChange>
          </w:tcPr>
          <w:p w14:paraId="244FE4B8" w14:textId="77777777" w:rsidR="00D41A2A" w:rsidRPr="00600D0D" w:rsidRDefault="00D41A2A">
            <w:pPr>
              <w:contextualSpacing/>
              <w:rPr>
                <w:ins w:id="1333" w:author="Phil" w:date="2016-04-22T12:43:00Z"/>
                <w:sz w:val="24"/>
                <w:szCs w:val="24"/>
              </w:rPr>
              <w:pPrChange w:id="1334" w:author="Phil" w:date="2016-04-22T12:47:00Z">
                <w:pPr>
                  <w:spacing w:line="480" w:lineRule="auto"/>
                </w:pPr>
              </w:pPrChange>
            </w:pPr>
            <w:ins w:id="1335" w:author="Phil" w:date="2016-04-22T12:43:00Z">
              <w:r w:rsidRPr="00600D0D">
                <w:rPr>
                  <w:sz w:val="24"/>
                  <w:szCs w:val="24"/>
                </w:rPr>
                <w:t>Mist_nets+Study</w:t>
              </w:r>
            </w:ins>
          </w:p>
        </w:tc>
        <w:tc>
          <w:tcPr>
            <w:tcW w:w="1771" w:type="dxa"/>
            <w:noWrap/>
            <w:hideMark/>
            <w:tcPrChange w:id="1336" w:author="Phil" w:date="2016-04-22T12:47:00Z">
              <w:tcPr>
                <w:tcW w:w="1351" w:type="dxa"/>
                <w:noWrap/>
                <w:hideMark/>
              </w:tcPr>
            </w:tcPrChange>
          </w:tcPr>
          <w:p w14:paraId="128D6F84" w14:textId="77777777" w:rsidR="00D41A2A" w:rsidRPr="00600D0D" w:rsidRDefault="00D41A2A">
            <w:pPr>
              <w:contextualSpacing/>
              <w:rPr>
                <w:ins w:id="1337" w:author="Phil" w:date="2016-04-22T12:43:00Z"/>
                <w:sz w:val="24"/>
                <w:szCs w:val="24"/>
              </w:rPr>
              <w:pPrChange w:id="1338" w:author="Phil" w:date="2016-04-22T12:47:00Z">
                <w:pPr>
                  <w:spacing w:line="480" w:lineRule="auto"/>
                </w:pPr>
              </w:pPrChange>
            </w:pPr>
            <w:ins w:id="1339" w:author="Phil" w:date="2016-04-22T12:43:00Z">
              <w:r w:rsidRPr="00600D0D">
                <w:rPr>
                  <w:sz w:val="24"/>
                  <w:szCs w:val="24"/>
                </w:rPr>
                <w:t>216.721</w:t>
              </w:r>
            </w:ins>
          </w:p>
        </w:tc>
        <w:tc>
          <w:tcPr>
            <w:tcW w:w="1134" w:type="dxa"/>
            <w:noWrap/>
            <w:hideMark/>
            <w:tcPrChange w:id="1340" w:author="Phil" w:date="2016-04-22T12:47:00Z">
              <w:tcPr>
                <w:tcW w:w="910" w:type="dxa"/>
                <w:noWrap/>
                <w:hideMark/>
              </w:tcPr>
            </w:tcPrChange>
          </w:tcPr>
          <w:p w14:paraId="56FBE2E2" w14:textId="77777777" w:rsidR="00D41A2A" w:rsidRPr="00600D0D" w:rsidRDefault="00D41A2A">
            <w:pPr>
              <w:contextualSpacing/>
              <w:rPr>
                <w:ins w:id="1341" w:author="Phil" w:date="2016-04-22T12:43:00Z"/>
                <w:sz w:val="24"/>
                <w:szCs w:val="24"/>
              </w:rPr>
              <w:pPrChange w:id="1342" w:author="Phil" w:date="2016-04-22T12:47:00Z">
                <w:pPr>
                  <w:spacing w:line="480" w:lineRule="auto"/>
                </w:pPr>
              </w:pPrChange>
            </w:pPr>
            <w:ins w:id="1343" w:author="Phil" w:date="2016-04-22T12:43:00Z">
              <w:r w:rsidRPr="00600D0D">
                <w:rPr>
                  <w:sz w:val="24"/>
                  <w:szCs w:val="24"/>
                </w:rPr>
                <w:t>3</w:t>
              </w:r>
            </w:ins>
          </w:p>
        </w:tc>
      </w:tr>
      <w:tr w:rsidR="00D41A2A" w:rsidRPr="00600D0D" w14:paraId="12037671" w14:textId="77777777" w:rsidTr="00D41A2A">
        <w:trPr>
          <w:trHeight w:val="288"/>
          <w:ins w:id="1344" w:author="Phil" w:date="2016-04-22T12:43:00Z"/>
          <w:trPrChange w:id="1345" w:author="Phil" w:date="2016-04-22T12:47:00Z">
            <w:trPr>
              <w:trHeight w:val="288"/>
            </w:trPr>
          </w:trPrChange>
        </w:trPr>
        <w:tc>
          <w:tcPr>
            <w:tcW w:w="2783" w:type="dxa"/>
            <w:vMerge/>
            <w:noWrap/>
            <w:hideMark/>
            <w:tcPrChange w:id="1346" w:author="Phil" w:date="2016-04-22T12:47:00Z">
              <w:tcPr>
                <w:tcW w:w="1430" w:type="dxa"/>
                <w:vMerge/>
                <w:noWrap/>
                <w:hideMark/>
              </w:tcPr>
            </w:tcPrChange>
          </w:tcPr>
          <w:p w14:paraId="4C19C364" w14:textId="53B03DD0" w:rsidR="00D41A2A" w:rsidRPr="00600D0D" w:rsidRDefault="00D41A2A">
            <w:pPr>
              <w:contextualSpacing/>
              <w:rPr>
                <w:ins w:id="1347" w:author="Phil" w:date="2016-04-22T12:43:00Z"/>
                <w:sz w:val="24"/>
                <w:szCs w:val="24"/>
              </w:rPr>
              <w:pPrChange w:id="1348" w:author="Phil" w:date="2016-04-22T12:47:00Z">
                <w:pPr>
                  <w:spacing w:line="480" w:lineRule="auto"/>
                </w:pPr>
              </w:pPrChange>
            </w:pPr>
          </w:p>
        </w:tc>
        <w:tc>
          <w:tcPr>
            <w:tcW w:w="5127" w:type="dxa"/>
            <w:noWrap/>
            <w:hideMark/>
            <w:tcPrChange w:id="1349" w:author="Phil" w:date="2016-04-22T12:47:00Z">
              <w:tcPr>
                <w:tcW w:w="3838" w:type="dxa"/>
                <w:noWrap/>
                <w:hideMark/>
              </w:tcPr>
            </w:tcPrChange>
          </w:tcPr>
          <w:p w14:paraId="1369BB1B" w14:textId="77777777" w:rsidR="00D41A2A" w:rsidRPr="00600D0D" w:rsidRDefault="00D41A2A">
            <w:pPr>
              <w:contextualSpacing/>
              <w:rPr>
                <w:ins w:id="1350" w:author="Phil" w:date="2016-04-22T12:43:00Z"/>
                <w:sz w:val="24"/>
                <w:szCs w:val="24"/>
              </w:rPr>
              <w:pPrChange w:id="1351" w:author="Phil" w:date="2016-04-22T12:47:00Z">
                <w:pPr>
                  <w:spacing w:line="480" w:lineRule="auto"/>
                </w:pPr>
              </w:pPrChange>
            </w:pPr>
            <w:ins w:id="1352" w:author="Phil" w:date="2016-04-22T12:43:00Z">
              <w:r w:rsidRPr="00600D0D">
                <w:rPr>
                  <w:sz w:val="24"/>
                  <w:szCs w:val="24"/>
                </w:rPr>
                <w:t>Mist nets+ Transect+Vocal+Study</w:t>
              </w:r>
            </w:ins>
          </w:p>
        </w:tc>
        <w:tc>
          <w:tcPr>
            <w:tcW w:w="1771" w:type="dxa"/>
            <w:noWrap/>
            <w:hideMark/>
            <w:tcPrChange w:id="1353" w:author="Phil" w:date="2016-04-22T12:47:00Z">
              <w:tcPr>
                <w:tcW w:w="1351" w:type="dxa"/>
                <w:noWrap/>
                <w:hideMark/>
              </w:tcPr>
            </w:tcPrChange>
          </w:tcPr>
          <w:p w14:paraId="41E4324D" w14:textId="77777777" w:rsidR="00D41A2A" w:rsidRPr="00600D0D" w:rsidRDefault="00D41A2A">
            <w:pPr>
              <w:contextualSpacing/>
              <w:rPr>
                <w:ins w:id="1354" w:author="Phil" w:date="2016-04-22T12:43:00Z"/>
                <w:sz w:val="24"/>
                <w:szCs w:val="24"/>
              </w:rPr>
              <w:pPrChange w:id="1355" w:author="Phil" w:date="2016-04-22T12:47:00Z">
                <w:pPr>
                  <w:spacing w:line="480" w:lineRule="auto"/>
                </w:pPr>
              </w:pPrChange>
            </w:pPr>
            <w:ins w:id="1356" w:author="Phil" w:date="2016-04-22T12:43:00Z">
              <w:r w:rsidRPr="00600D0D">
                <w:rPr>
                  <w:sz w:val="24"/>
                  <w:szCs w:val="24"/>
                </w:rPr>
                <w:t>219.4328</w:t>
              </w:r>
            </w:ins>
          </w:p>
        </w:tc>
        <w:tc>
          <w:tcPr>
            <w:tcW w:w="1134" w:type="dxa"/>
            <w:noWrap/>
            <w:hideMark/>
            <w:tcPrChange w:id="1357" w:author="Phil" w:date="2016-04-22T12:47:00Z">
              <w:tcPr>
                <w:tcW w:w="910" w:type="dxa"/>
                <w:noWrap/>
                <w:hideMark/>
              </w:tcPr>
            </w:tcPrChange>
          </w:tcPr>
          <w:p w14:paraId="6A6A7B27" w14:textId="77777777" w:rsidR="00D41A2A" w:rsidRPr="00600D0D" w:rsidRDefault="00D41A2A">
            <w:pPr>
              <w:contextualSpacing/>
              <w:rPr>
                <w:ins w:id="1358" w:author="Phil" w:date="2016-04-22T12:43:00Z"/>
                <w:sz w:val="24"/>
                <w:szCs w:val="24"/>
              </w:rPr>
              <w:pPrChange w:id="1359" w:author="Phil" w:date="2016-04-22T12:47:00Z">
                <w:pPr>
                  <w:spacing w:line="480" w:lineRule="auto"/>
                </w:pPr>
              </w:pPrChange>
            </w:pPr>
            <w:ins w:id="1360" w:author="Phil" w:date="2016-04-22T12:43:00Z">
              <w:r w:rsidRPr="00600D0D">
                <w:rPr>
                  <w:sz w:val="24"/>
                  <w:szCs w:val="24"/>
                </w:rPr>
                <w:t>4</w:t>
              </w:r>
            </w:ins>
          </w:p>
        </w:tc>
      </w:tr>
      <w:tr w:rsidR="00D41A2A" w:rsidRPr="00600D0D" w14:paraId="2C31CD9E" w14:textId="77777777" w:rsidTr="00D41A2A">
        <w:trPr>
          <w:trHeight w:val="288"/>
          <w:ins w:id="1361" w:author="Phil" w:date="2016-04-22T12:43:00Z"/>
          <w:trPrChange w:id="1362" w:author="Phil" w:date="2016-04-22T12:47:00Z">
            <w:trPr>
              <w:trHeight w:val="288"/>
            </w:trPr>
          </w:trPrChange>
        </w:trPr>
        <w:tc>
          <w:tcPr>
            <w:tcW w:w="2783" w:type="dxa"/>
            <w:vMerge/>
            <w:noWrap/>
            <w:hideMark/>
            <w:tcPrChange w:id="1363" w:author="Phil" w:date="2016-04-22T12:47:00Z">
              <w:tcPr>
                <w:tcW w:w="1430" w:type="dxa"/>
                <w:vMerge/>
                <w:noWrap/>
                <w:hideMark/>
              </w:tcPr>
            </w:tcPrChange>
          </w:tcPr>
          <w:p w14:paraId="29E3766A" w14:textId="25DCF7FD" w:rsidR="00D41A2A" w:rsidRPr="00600D0D" w:rsidRDefault="00D41A2A">
            <w:pPr>
              <w:contextualSpacing/>
              <w:rPr>
                <w:ins w:id="1364" w:author="Phil" w:date="2016-04-22T12:43:00Z"/>
                <w:sz w:val="24"/>
                <w:szCs w:val="24"/>
              </w:rPr>
              <w:pPrChange w:id="1365" w:author="Phil" w:date="2016-04-22T12:47:00Z">
                <w:pPr>
                  <w:spacing w:line="480" w:lineRule="auto"/>
                </w:pPr>
              </w:pPrChange>
            </w:pPr>
          </w:p>
        </w:tc>
        <w:tc>
          <w:tcPr>
            <w:tcW w:w="5127" w:type="dxa"/>
            <w:noWrap/>
            <w:hideMark/>
            <w:tcPrChange w:id="1366" w:author="Phil" w:date="2016-04-22T12:47:00Z">
              <w:tcPr>
                <w:tcW w:w="3838" w:type="dxa"/>
                <w:noWrap/>
                <w:hideMark/>
              </w:tcPr>
            </w:tcPrChange>
          </w:tcPr>
          <w:p w14:paraId="16427E2D" w14:textId="77777777" w:rsidR="00D41A2A" w:rsidRPr="00600D0D" w:rsidRDefault="00D41A2A">
            <w:pPr>
              <w:contextualSpacing/>
              <w:rPr>
                <w:ins w:id="1367" w:author="Phil" w:date="2016-04-22T12:43:00Z"/>
                <w:sz w:val="24"/>
                <w:szCs w:val="24"/>
              </w:rPr>
              <w:pPrChange w:id="1368" w:author="Phil" w:date="2016-04-22T12:47:00Z">
                <w:pPr>
                  <w:spacing w:line="480" w:lineRule="auto"/>
                </w:pPr>
              </w:pPrChange>
            </w:pPr>
            <w:ins w:id="1369" w:author="Phil" w:date="2016-04-22T12:43:00Z">
              <w:r w:rsidRPr="00600D0D">
                <w:rPr>
                  <w:sz w:val="24"/>
                  <w:szCs w:val="24"/>
                </w:rPr>
                <w:t>Mist nets+Transect+Vocal+Study</w:t>
              </w:r>
            </w:ins>
          </w:p>
        </w:tc>
        <w:tc>
          <w:tcPr>
            <w:tcW w:w="1771" w:type="dxa"/>
            <w:noWrap/>
            <w:hideMark/>
            <w:tcPrChange w:id="1370" w:author="Phil" w:date="2016-04-22T12:47:00Z">
              <w:tcPr>
                <w:tcW w:w="1351" w:type="dxa"/>
                <w:noWrap/>
                <w:hideMark/>
              </w:tcPr>
            </w:tcPrChange>
          </w:tcPr>
          <w:p w14:paraId="6A0EEADC" w14:textId="77777777" w:rsidR="00D41A2A" w:rsidRPr="00600D0D" w:rsidRDefault="00D41A2A">
            <w:pPr>
              <w:contextualSpacing/>
              <w:rPr>
                <w:ins w:id="1371" w:author="Phil" w:date="2016-04-22T12:43:00Z"/>
                <w:sz w:val="24"/>
                <w:szCs w:val="24"/>
              </w:rPr>
              <w:pPrChange w:id="1372" w:author="Phil" w:date="2016-04-22T12:47:00Z">
                <w:pPr>
                  <w:spacing w:line="480" w:lineRule="auto"/>
                </w:pPr>
              </w:pPrChange>
            </w:pPr>
            <w:ins w:id="1373" w:author="Phil" w:date="2016-04-22T12:43:00Z">
              <w:r w:rsidRPr="00600D0D">
                <w:rPr>
                  <w:sz w:val="24"/>
                  <w:szCs w:val="24"/>
                </w:rPr>
                <w:t>222.2994</w:t>
              </w:r>
            </w:ins>
          </w:p>
        </w:tc>
        <w:tc>
          <w:tcPr>
            <w:tcW w:w="1134" w:type="dxa"/>
            <w:noWrap/>
            <w:hideMark/>
            <w:tcPrChange w:id="1374" w:author="Phil" w:date="2016-04-22T12:47:00Z">
              <w:tcPr>
                <w:tcW w:w="910" w:type="dxa"/>
                <w:noWrap/>
                <w:hideMark/>
              </w:tcPr>
            </w:tcPrChange>
          </w:tcPr>
          <w:p w14:paraId="5954FB19" w14:textId="77777777" w:rsidR="00D41A2A" w:rsidRPr="00600D0D" w:rsidRDefault="00D41A2A">
            <w:pPr>
              <w:contextualSpacing/>
              <w:rPr>
                <w:ins w:id="1375" w:author="Phil" w:date="2016-04-22T12:43:00Z"/>
                <w:sz w:val="24"/>
                <w:szCs w:val="24"/>
              </w:rPr>
              <w:pPrChange w:id="1376" w:author="Phil" w:date="2016-04-22T12:47:00Z">
                <w:pPr>
                  <w:spacing w:line="480" w:lineRule="auto"/>
                </w:pPr>
              </w:pPrChange>
            </w:pPr>
            <w:ins w:id="1377" w:author="Phil" w:date="2016-04-22T12:43:00Z">
              <w:r w:rsidRPr="00600D0D">
                <w:rPr>
                  <w:sz w:val="24"/>
                  <w:szCs w:val="24"/>
                </w:rPr>
                <w:t>5</w:t>
              </w:r>
            </w:ins>
          </w:p>
        </w:tc>
      </w:tr>
      <w:tr w:rsidR="00D41A2A" w:rsidRPr="00600D0D" w14:paraId="66E45A07" w14:textId="77777777" w:rsidTr="00D41A2A">
        <w:trPr>
          <w:trHeight w:val="288"/>
          <w:ins w:id="1378" w:author="Phil" w:date="2016-04-22T12:43:00Z"/>
          <w:trPrChange w:id="1379" w:author="Phil" w:date="2016-04-22T12:47:00Z">
            <w:trPr>
              <w:trHeight w:val="288"/>
            </w:trPr>
          </w:trPrChange>
        </w:trPr>
        <w:tc>
          <w:tcPr>
            <w:tcW w:w="2783" w:type="dxa"/>
            <w:vMerge/>
            <w:noWrap/>
            <w:hideMark/>
            <w:tcPrChange w:id="1380" w:author="Phil" w:date="2016-04-22T12:47:00Z">
              <w:tcPr>
                <w:tcW w:w="1430" w:type="dxa"/>
                <w:vMerge/>
                <w:noWrap/>
                <w:hideMark/>
              </w:tcPr>
            </w:tcPrChange>
          </w:tcPr>
          <w:p w14:paraId="0DA9F095" w14:textId="2354A688" w:rsidR="00D41A2A" w:rsidRPr="00600D0D" w:rsidRDefault="00D41A2A">
            <w:pPr>
              <w:contextualSpacing/>
              <w:rPr>
                <w:ins w:id="1381" w:author="Phil" w:date="2016-04-22T12:43:00Z"/>
                <w:sz w:val="24"/>
                <w:szCs w:val="24"/>
              </w:rPr>
              <w:pPrChange w:id="1382" w:author="Phil" w:date="2016-04-22T12:47:00Z">
                <w:pPr>
                  <w:spacing w:line="480" w:lineRule="auto"/>
                </w:pPr>
              </w:pPrChange>
            </w:pPr>
          </w:p>
        </w:tc>
        <w:tc>
          <w:tcPr>
            <w:tcW w:w="5127" w:type="dxa"/>
            <w:noWrap/>
            <w:hideMark/>
            <w:tcPrChange w:id="1383" w:author="Phil" w:date="2016-04-22T12:47:00Z">
              <w:tcPr>
                <w:tcW w:w="3838" w:type="dxa"/>
                <w:noWrap/>
                <w:hideMark/>
              </w:tcPr>
            </w:tcPrChange>
          </w:tcPr>
          <w:p w14:paraId="4B7F30DC" w14:textId="77777777" w:rsidR="00D41A2A" w:rsidRPr="00600D0D" w:rsidRDefault="00D41A2A">
            <w:pPr>
              <w:contextualSpacing/>
              <w:rPr>
                <w:ins w:id="1384" w:author="Phil" w:date="2016-04-22T12:43:00Z"/>
                <w:sz w:val="24"/>
                <w:szCs w:val="24"/>
              </w:rPr>
              <w:pPrChange w:id="1385" w:author="Phil" w:date="2016-04-22T12:47:00Z">
                <w:pPr>
                  <w:spacing w:line="480" w:lineRule="auto"/>
                </w:pPr>
              </w:pPrChange>
            </w:pPr>
            <w:ins w:id="1386" w:author="Phil" w:date="2016-04-22T12:43:00Z">
              <w:r w:rsidRPr="00600D0D">
                <w:rPr>
                  <w:sz w:val="24"/>
                  <w:szCs w:val="24"/>
                </w:rPr>
                <w:t>Point obs+Mist nets+Transect+Vocal+Study</w:t>
              </w:r>
            </w:ins>
          </w:p>
        </w:tc>
        <w:tc>
          <w:tcPr>
            <w:tcW w:w="1771" w:type="dxa"/>
            <w:noWrap/>
            <w:hideMark/>
            <w:tcPrChange w:id="1387" w:author="Phil" w:date="2016-04-22T12:47:00Z">
              <w:tcPr>
                <w:tcW w:w="1351" w:type="dxa"/>
                <w:noWrap/>
                <w:hideMark/>
              </w:tcPr>
            </w:tcPrChange>
          </w:tcPr>
          <w:p w14:paraId="47A86A6A" w14:textId="77777777" w:rsidR="00D41A2A" w:rsidRPr="00600D0D" w:rsidRDefault="00D41A2A">
            <w:pPr>
              <w:contextualSpacing/>
              <w:rPr>
                <w:ins w:id="1388" w:author="Phil" w:date="2016-04-22T12:43:00Z"/>
                <w:sz w:val="24"/>
                <w:szCs w:val="24"/>
              </w:rPr>
              <w:pPrChange w:id="1389" w:author="Phil" w:date="2016-04-22T12:47:00Z">
                <w:pPr>
                  <w:spacing w:line="480" w:lineRule="auto"/>
                </w:pPr>
              </w:pPrChange>
            </w:pPr>
            <w:ins w:id="1390" w:author="Phil" w:date="2016-04-22T12:43:00Z">
              <w:r w:rsidRPr="00600D0D">
                <w:rPr>
                  <w:sz w:val="24"/>
                  <w:szCs w:val="24"/>
                </w:rPr>
                <w:t>225.3347</w:t>
              </w:r>
            </w:ins>
          </w:p>
        </w:tc>
        <w:tc>
          <w:tcPr>
            <w:tcW w:w="1134" w:type="dxa"/>
            <w:noWrap/>
            <w:hideMark/>
            <w:tcPrChange w:id="1391" w:author="Phil" w:date="2016-04-22T12:47:00Z">
              <w:tcPr>
                <w:tcW w:w="910" w:type="dxa"/>
                <w:noWrap/>
                <w:hideMark/>
              </w:tcPr>
            </w:tcPrChange>
          </w:tcPr>
          <w:p w14:paraId="23073761" w14:textId="77777777" w:rsidR="00D41A2A" w:rsidRPr="00600D0D" w:rsidRDefault="00D41A2A">
            <w:pPr>
              <w:contextualSpacing/>
              <w:rPr>
                <w:ins w:id="1392" w:author="Phil" w:date="2016-04-22T12:43:00Z"/>
                <w:sz w:val="24"/>
                <w:szCs w:val="24"/>
              </w:rPr>
              <w:pPrChange w:id="1393" w:author="Phil" w:date="2016-04-22T12:47:00Z">
                <w:pPr>
                  <w:spacing w:line="480" w:lineRule="auto"/>
                </w:pPr>
              </w:pPrChange>
            </w:pPr>
            <w:ins w:id="1394" w:author="Phil" w:date="2016-04-22T12:43:00Z">
              <w:r w:rsidRPr="00600D0D">
                <w:rPr>
                  <w:sz w:val="24"/>
                  <w:szCs w:val="24"/>
                </w:rPr>
                <w:t>6</w:t>
              </w:r>
            </w:ins>
          </w:p>
        </w:tc>
      </w:tr>
      <w:tr w:rsidR="00D41A2A" w:rsidRPr="00600D0D" w14:paraId="1E93EFDC" w14:textId="77777777" w:rsidTr="00D41A2A">
        <w:trPr>
          <w:trHeight w:val="288"/>
          <w:ins w:id="1395" w:author="Phil" w:date="2016-04-22T12:43:00Z"/>
          <w:trPrChange w:id="1396" w:author="Phil" w:date="2016-04-22T12:47:00Z">
            <w:trPr>
              <w:trHeight w:val="288"/>
            </w:trPr>
          </w:trPrChange>
        </w:trPr>
        <w:tc>
          <w:tcPr>
            <w:tcW w:w="2783" w:type="dxa"/>
            <w:vMerge w:val="restart"/>
            <w:noWrap/>
            <w:hideMark/>
            <w:tcPrChange w:id="1397" w:author="Phil" w:date="2016-04-22T12:47:00Z">
              <w:tcPr>
                <w:tcW w:w="1430" w:type="dxa"/>
                <w:vMerge w:val="restart"/>
                <w:noWrap/>
                <w:hideMark/>
              </w:tcPr>
            </w:tcPrChange>
          </w:tcPr>
          <w:p w14:paraId="615EBDEB" w14:textId="5C12DEA3" w:rsidR="00D41A2A" w:rsidRPr="00600D0D" w:rsidRDefault="00D41A2A">
            <w:pPr>
              <w:contextualSpacing/>
              <w:rPr>
                <w:ins w:id="1398" w:author="Phil" w:date="2016-04-22T12:43:00Z"/>
                <w:sz w:val="24"/>
                <w:szCs w:val="24"/>
              </w:rPr>
              <w:pPrChange w:id="1399" w:author="Phil" w:date="2016-04-22T12:47:00Z">
                <w:pPr>
                  <w:spacing w:line="480" w:lineRule="auto"/>
                </w:pPr>
              </w:pPrChange>
            </w:pPr>
            <w:ins w:id="1400" w:author="Phil" w:date="2016-04-22T12:45:00Z">
              <w:r>
                <w:rPr>
                  <w:sz w:val="24"/>
                  <w:szCs w:val="24"/>
                </w:rPr>
                <w:t>Functional Evenness (FEve)</w:t>
              </w:r>
            </w:ins>
          </w:p>
        </w:tc>
        <w:tc>
          <w:tcPr>
            <w:tcW w:w="5127" w:type="dxa"/>
            <w:noWrap/>
            <w:hideMark/>
            <w:tcPrChange w:id="1401" w:author="Phil" w:date="2016-04-22T12:47:00Z">
              <w:tcPr>
                <w:tcW w:w="3838" w:type="dxa"/>
                <w:noWrap/>
                <w:hideMark/>
              </w:tcPr>
            </w:tcPrChange>
          </w:tcPr>
          <w:p w14:paraId="0AA8D87C" w14:textId="77777777" w:rsidR="00D41A2A" w:rsidRPr="00600D0D" w:rsidRDefault="00D41A2A">
            <w:pPr>
              <w:contextualSpacing/>
              <w:rPr>
                <w:ins w:id="1402" w:author="Phil" w:date="2016-04-22T12:43:00Z"/>
                <w:sz w:val="24"/>
                <w:szCs w:val="24"/>
              </w:rPr>
              <w:pPrChange w:id="1403" w:author="Phil" w:date="2016-04-22T12:47:00Z">
                <w:pPr>
                  <w:spacing w:line="480" w:lineRule="auto"/>
                </w:pPr>
              </w:pPrChange>
            </w:pPr>
            <w:ins w:id="1404" w:author="Phil" w:date="2016-04-22T12:43:00Z">
              <w:r w:rsidRPr="00600D0D">
                <w:rPr>
                  <w:sz w:val="24"/>
                  <w:szCs w:val="24"/>
                </w:rPr>
                <w:t>Study</w:t>
              </w:r>
            </w:ins>
          </w:p>
        </w:tc>
        <w:tc>
          <w:tcPr>
            <w:tcW w:w="1771" w:type="dxa"/>
            <w:noWrap/>
            <w:hideMark/>
            <w:tcPrChange w:id="1405" w:author="Phil" w:date="2016-04-22T12:47:00Z">
              <w:tcPr>
                <w:tcW w:w="1351" w:type="dxa"/>
                <w:noWrap/>
                <w:hideMark/>
              </w:tcPr>
            </w:tcPrChange>
          </w:tcPr>
          <w:p w14:paraId="4931BB1A" w14:textId="77777777" w:rsidR="00D41A2A" w:rsidRPr="00600D0D" w:rsidRDefault="00D41A2A">
            <w:pPr>
              <w:contextualSpacing/>
              <w:rPr>
                <w:ins w:id="1406" w:author="Phil" w:date="2016-04-22T12:43:00Z"/>
                <w:sz w:val="24"/>
                <w:szCs w:val="24"/>
              </w:rPr>
              <w:pPrChange w:id="1407" w:author="Phil" w:date="2016-04-22T12:47:00Z">
                <w:pPr>
                  <w:spacing w:line="480" w:lineRule="auto"/>
                </w:pPr>
              </w:pPrChange>
            </w:pPr>
            <w:ins w:id="1408" w:author="Phil" w:date="2016-04-22T12:43:00Z">
              <w:r w:rsidRPr="00600D0D">
                <w:rPr>
                  <w:sz w:val="24"/>
                  <w:szCs w:val="24"/>
                </w:rPr>
                <w:t>-43.5699</w:t>
              </w:r>
            </w:ins>
          </w:p>
        </w:tc>
        <w:tc>
          <w:tcPr>
            <w:tcW w:w="1134" w:type="dxa"/>
            <w:noWrap/>
            <w:hideMark/>
            <w:tcPrChange w:id="1409" w:author="Phil" w:date="2016-04-22T12:47:00Z">
              <w:tcPr>
                <w:tcW w:w="910" w:type="dxa"/>
                <w:noWrap/>
                <w:hideMark/>
              </w:tcPr>
            </w:tcPrChange>
          </w:tcPr>
          <w:p w14:paraId="13E3A093" w14:textId="77777777" w:rsidR="00D41A2A" w:rsidRPr="00600D0D" w:rsidRDefault="00D41A2A">
            <w:pPr>
              <w:contextualSpacing/>
              <w:rPr>
                <w:ins w:id="1410" w:author="Phil" w:date="2016-04-22T12:43:00Z"/>
                <w:sz w:val="24"/>
                <w:szCs w:val="24"/>
              </w:rPr>
              <w:pPrChange w:id="1411" w:author="Phil" w:date="2016-04-22T12:47:00Z">
                <w:pPr>
                  <w:spacing w:line="480" w:lineRule="auto"/>
                </w:pPr>
              </w:pPrChange>
            </w:pPr>
            <w:ins w:id="1412" w:author="Phil" w:date="2016-04-22T12:43:00Z">
              <w:r w:rsidRPr="00600D0D">
                <w:rPr>
                  <w:sz w:val="24"/>
                  <w:szCs w:val="24"/>
                </w:rPr>
                <w:t>1</w:t>
              </w:r>
            </w:ins>
          </w:p>
        </w:tc>
      </w:tr>
      <w:tr w:rsidR="00D41A2A" w:rsidRPr="00600D0D" w14:paraId="6BB16EEE" w14:textId="77777777" w:rsidTr="00D41A2A">
        <w:trPr>
          <w:trHeight w:val="288"/>
          <w:ins w:id="1413" w:author="Phil" w:date="2016-04-22T12:43:00Z"/>
          <w:trPrChange w:id="1414" w:author="Phil" w:date="2016-04-22T12:47:00Z">
            <w:trPr>
              <w:trHeight w:val="288"/>
            </w:trPr>
          </w:trPrChange>
        </w:trPr>
        <w:tc>
          <w:tcPr>
            <w:tcW w:w="2783" w:type="dxa"/>
            <w:vMerge/>
            <w:noWrap/>
            <w:hideMark/>
            <w:tcPrChange w:id="1415" w:author="Phil" w:date="2016-04-22T12:47:00Z">
              <w:tcPr>
                <w:tcW w:w="1430" w:type="dxa"/>
                <w:vMerge/>
                <w:noWrap/>
                <w:hideMark/>
              </w:tcPr>
            </w:tcPrChange>
          </w:tcPr>
          <w:p w14:paraId="2C659733" w14:textId="7D6F1220" w:rsidR="00D41A2A" w:rsidRPr="00600D0D" w:rsidRDefault="00D41A2A">
            <w:pPr>
              <w:contextualSpacing/>
              <w:rPr>
                <w:ins w:id="1416" w:author="Phil" w:date="2016-04-22T12:43:00Z"/>
                <w:sz w:val="24"/>
                <w:szCs w:val="24"/>
              </w:rPr>
              <w:pPrChange w:id="1417" w:author="Phil" w:date="2016-04-22T12:47:00Z">
                <w:pPr>
                  <w:spacing w:line="480" w:lineRule="auto"/>
                </w:pPr>
              </w:pPrChange>
            </w:pPr>
          </w:p>
        </w:tc>
        <w:tc>
          <w:tcPr>
            <w:tcW w:w="5127" w:type="dxa"/>
            <w:noWrap/>
            <w:hideMark/>
            <w:tcPrChange w:id="1418" w:author="Phil" w:date="2016-04-22T12:47:00Z">
              <w:tcPr>
                <w:tcW w:w="3838" w:type="dxa"/>
                <w:noWrap/>
                <w:hideMark/>
              </w:tcPr>
            </w:tcPrChange>
          </w:tcPr>
          <w:p w14:paraId="506655EB" w14:textId="77777777" w:rsidR="00D41A2A" w:rsidRPr="00600D0D" w:rsidRDefault="00D41A2A">
            <w:pPr>
              <w:contextualSpacing/>
              <w:rPr>
                <w:ins w:id="1419" w:author="Phil" w:date="2016-04-22T12:43:00Z"/>
                <w:sz w:val="24"/>
                <w:szCs w:val="24"/>
              </w:rPr>
              <w:pPrChange w:id="1420" w:author="Phil" w:date="2016-04-22T12:47:00Z">
                <w:pPr>
                  <w:spacing w:line="480" w:lineRule="auto"/>
                </w:pPr>
              </w:pPrChange>
            </w:pPr>
            <w:ins w:id="1421" w:author="Phil" w:date="2016-04-22T12:43:00Z">
              <w:r w:rsidRPr="00600D0D">
                <w:rPr>
                  <w:sz w:val="24"/>
                  <w:szCs w:val="24"/>
                </w:rPr>
                <w:t>Mist_nets+Study</w:t>
              </w:r>
            </w:ins>
          </w:p>
        </w:tc>
        <w:tc>
          <w:tcPr>
            <w:tcW w:w="1771" w:type="dxa"/>
            <w:noWrap/>
            <w:hideMark/>
            <w:tcPrChange w:id="1422" w:author="Phil" w:date="2016-04-22T12:47:00Z">
              <w:tcPr>
                <w:tcW w:w="1351" w:type="dxa"/>
                <w:noWrap/>
                <w:hideMark/>
              </w:tcPr>
            </w:tcPrChange>
          </w:tcPr>
          <w:p w14:paraId="38A616B5" w14:textId="77777777" w:rsidR="00D41A2A" w:rsidRPr="00600D0D" w:rsidRDefault="00D41A2A">
            <w:pPr>
              <w:contextualSpacing/>
              <w:rPr>
                <w:ins w:id="1423" w:author="Phil" w:date="2016-04-22T12:43:00Z"/>
                <w:sz w:val="24"/>
                <w:szCs w:val="24"/>
              </w:rPr>
              <w:pPrChange w:id="1424" w:author="Phil" w:date="2016-04-22T12:47:00Z">
                <w:pPr>
                  <w:spacing w:line="480" w:lineRule="auto"/>
                </w:pPr>
              </w:pPrChange>
            </w:pPr>
            <w:ins w:id="1425" w:author="Phil" w:date="2016-04-22T12:43:00Z">
              <w:r w:rsidRPr="00600D0D">
                <w:rPr>
                  <w:sz w:val="24"/>
                  <w:szCs w:val="24"/>
                </w:rPr>
                <w:t>-41.0009</w:t>
              </w:r>
            </w:ins>
          </w:p>
        </w:tc>
        <w:tc>
          <w:tcPr>
            <w:tcW w:w="1134" w:type="dxa"/>
            <w:noWrap/>
            <w:hideMark/>
            <w:tcPrChange w:id="1426" w:author="Phil" w:date="2016-04-22T12:47:00Z">
              <w:tcPr>
                <w:tcW w:w="910" w:type="dxa"/>
                <w:noWrap/>
                <w:hideMark/>
              </w:tcPr>
            </w:tcPrChange>
          </w:tcPr>
          <w:p w14:paraId="56C2011C" w14:textId="77777777" w:rsidR="00D41A2A" w:rsidRPr="00600D0D" w:rsidRDefault="00D41A2A">
            <w:pPr>
              <w:contextualSpacing/>
              <w:rPr>
                <w:ins w:id="1427" w:author="Phil" w:date="2016-04-22T12:43:00Z"/>
                <w:sz w:val="24"/>
                <w:szCs w:val="24"/>
              </w:rPr>
              <w:pPrChange w:id="1428" w:author="Phil" w:date="2016-04-22T12:47:00Z">
                <w:pPr>
                  <w:spacing w:line="480" w:lineRule="auto"/>
                </w:pPr>
              </w:pPrChange>
            </w:pPr>
            <w:ins w:id="1429" w:author="Phil" w:date="2016-04-22T12:43:00Z">
              <w:r w:rsidRPr="00600D0D">
                <w:rPr>
                  <w:sz w:val="24"/>
                  <w:szCs w:val="24"/>
                </w:rPr>
                <w:t>2</w:t>
              </w:r>
            </w:ins>
          </w:p>
        </w:tc>
      </w:tr>
      <w:tr w:rsidR="00D41A2A" w:rsidRPr="00600D0D" w14:paraId="4A0FDD1C" w14:textId="77777777" w:rsidTr="00D41A2A">
        <w:trPr>
          <w:trHeight w:val="288"/>
          <w:ins w:id="1430" w:author="Phil" w:date="2016-04-22T12:43:00Z"/>
          <w:trPrChange w:id="1431" w:author="Phil" w:date="2016-04-22T12:47:00Z">
            <w:trPr>
              <w:trHeight w:val="288"/>
            </w:trPr>
          </w:trPrChange>
        </w:trPr>
        <w:tc>
          <w:tcPr>
            <w:tcW w:w="2783" w:type="dxa"/>
            <w:vMerge/>
            <w:noWrap/>
            <w:hideMark/>
            <w:tcPrChange w:id="1432" w:author="Phil" w:date="2016-04-22T12:47:00Z">
              <w:tcPr>
                <w:tcW w:w="1430" w:type="dxa"/>
                <w:vMerge/>
                <w:noWrap/>
                <w:hideMark/>
              </w:tcPr>
            </w:tcPrChange>
          </w:tcPr>
          <w:p w14:paraId="10F97F8C" w14:textId="10A79E12" w:rsidR="00D41A2A" w:rsidRPr="00600D0D" w:rsidRDefault="00D41A2A">
            <w:pPr>
              <w:contextualSpacing/>
              <w:rPr>
                <w:ins w:id="1433" w:author="Phil" w:date="2016-04-22T12:43:00Z"/>
                <w:sz w:val="24"/>
                <w:szCs w:val="24"/>
              </w:rPr>
              <w:pPrChange w:id="1434" w:author="Phil" w:date="2016-04-22T12:47:00Z">
                <w:pPr>
                  <w:spacing w:line="480" w:lineRule="auto"/>
                </w:pPr>
              </w:pPrChange>
            </w:pPr>
          </w:p>
        </w:tc>
        <w:tc>
          <w:tcPr>
            <w:tcW w:w="5127" w:type="dxa"/>
            <w:noWrap/>
            <w:hideMark/>
            <w:tcPrChange w:id="1435" w:author="Phil" w:date="2016-04-22T12:47:00Z">
              <w:tcPr>
                <w:tcW w:w="3838" w:type="dxa"/>
                <w:noWrap/>
                <w:hideMark/>
              </w:tcPr>
            </w:tcPrChange>
          </w:tcPr>
          <w:p w14:paraId="4E9EE4AB" w14:textId="77777777" w:rsidR="00D41A2A" w:rsidRPr="00600D0D" w:rsidRDefault="00D41A2A">
            <w:pPr>
              <w:contextualSpacing/>
              <w:rPr>
                <w:ins w:id="1436" w:author="Phil" w:date="2016-04-22T12:43:00Z"/>
                <w:sz w:val="24"/>
                <w:szCs w:val="24"/>
              </w:rPr>
              <w:pPrChange w:id="1437" w:author="Phil" w:date="2016-04-22T12:47:00Z">
                <w:pPr>
                  <w:spacing w:line="480" w:lineRule="auto"/>
                </w:pPr>
              </w:pPrChange>
            </w:pPr>
            <w:ins w:id="1438" w:author="Phil" w:date="2016-04-22T12:43:00Z">
              <w:r w:rsidRPr="00600D0D">
                <w:rPr>
                  <w:sz w:val="24"/>
                  <w:szCs w:val="24"/>
                </w:rPr>
                <w:t>Mist_nets+Transect+Study</w:t>
              </w:r>
            </w:ins>
          </w:p>
        </w:tc>
        <w:tc>
          <w:tcPr>
            <w:tcW w:w="1771" w:type="dxa"/>
            <w:noWrap/>
            <w:hideMark/>
            <w:tcPrChange w:id="1439" w:author="Phil" w:date="2016-04-22T12:47:00Z">
              <w:tcPr>
                <w:tcW w:w="1351" w:type="dxa"/>
                <w:noWrap/>
                <w:hideMark/>
              </w:tcPr>
            </w:tcPrChange>
          </w:tcPr>
          <w:p w14:paraId="51341F30" w14:textId="77777777" w:rsidR="00D41A2A" w:rsidRPr="00600D0D" w:rsidRDefault="00D41A2A">
            <w:pPr>
              <w:contextualSpacing/>
              <w:rPr>
                <w:ins w:id="1440" w:author="Phil" w:date="2016-04-22T12:43:00Z"/>
                <w:sz w:val="24"/>
                <w:szCs w:val="24"/>
              </w:rPr>
              <w:pPrChange w:id="1441" w:author="Phil" w:date="2016-04-22T12:47:00Z">
                <w:pPr>
                  <w:spacing w:line="480" w:lineRule="auto"/>
                </w:pPr>
              </w:pPrChange>
            </w:pPr>
            <w:ins w:id="1442" w:author="Phil" w:date="2016-04-22T12:43:00Z">
              <w:r w:rsidRPr="00600D0D">
                <w:rPr>
                  <w:sz w:val="24"/>
                  <w:szCs w:val="24"/>
                </w:rPr>
                <w:t>-41.0009</w:t>
              </w:r>
            </w:ins>
          </w:p>
        </w:tc>
        <w:tc>
          <w:tcPr>
            <w:tcW w:w="1134" w:type="dxa"/>
            <w:noWrap/>
            <w:hideMark/>
            <w:tcPrChange w:id="1443" w:author="Phil" w:date="2016-04-22T12:47:00Z">
              <w:tcPr>
                <w:tcW w:w="910" w:type="dxa"/>
                <w:noWrap/>
                <w:hideMark/>
              </w:tcPr>
            </w:tcPrChange>
          </w:tcPr>
          <w:p w14:paraId="579D5698" w14:textId="77777777" w:rsidR="00D41A2A" w:rsidRPr="00600D0D" w:rsidRDefault="00D41A2A">
            <w:pPr>
              <w:contextualSpacing/>
              <w:rPr>
                <w:ins w:id="1444" w:author="Phil" w:date="2016-04-22T12:43:00Z"/>
                <w:sz w:val="24"/>
                <w:szCs w:val="24"/>
              </w:rPr>
              <w:pPrChange w:id="1445" w:author="Phil" w:date="2016-04-22T12:47:00Z">
                <w:pPr>
                  <w:spacing w:line="480" w:lineRule="auto"/>
                </w:pPr>
              </w:pPrChange>
            </w:pPr>
            <w:ins w:id="1446" w:author="Phil" w:date="2016-04-22T12:43:00Z">
              <w:r w:rsidRPr="00600D0D">
                <w:rPr>
                  <w:sz w:val="24"/>
                  <w:szCs w:val="24"/>
                </w:rPr>
                <w:t>3</w:t>
              </w:r>
            </w:ins>
          </w:p>
        </w:tc>
      </w:tr>
      <w:tr w:rsidR="00D41A2A" w:rsidRPr="00600D0D" w14:paraId="234B7CB2" w14:textId="77777777" w:rsidTr="00D41A2A">
        <w:trPr>
          <w:trHeight w:val="288"/>
          <w:ins w:id="1447" w:author="Phil" w:date="2016-04-22T12:43:00Z"/>
          <w:trPrChange w:id="1448" w:author="Phil" w:date="2016-04-22T12:47:00Z">
            <w:trPr>
              <w:trHeight w:val="288"/>
            </w:trPr>
          </w:trPrChange>
        </w:trPr>
        <w:tc>
          <w:tcPr>
            <w:tcW w:w="2783" w:type="dxa"/>
            <w:vMerge/>
            <w:noWrap/>
            <w:hideMark/>
            <w:tcPrChange w:id="1449" w:author="Phil" w:date="2016-04-22T12:47:00Z">
              <w:tcPr>
                <w:tcW w:w="1430" w:type="dxa"/>
                <w:vMerge/>
                <w:noWrap/>
                <w:hideMark/>
              </w:tcPr>
            </w:tcPrChange>
          </w:tcPr>
          <w:p w14:paraId="5DA2577B" w14:textId="2776779F" w:rsidR="00D41A2A" w:rsidRPr="00600D0D" w:rsidRDefault="00D41A2A">
            <w:pPr>
              <w:contextualSpacing/>
              <w:rPr>
                <w:ins w:id="1450" w:author="Phil" w:date="2016-04-22T12:43:00Z"/>
                <w:sz w:val="24"/>
                <w:szCs w:val="24"/>
              </w:rPr>
              <w:pPrChange w:id="1451" w:author="Phil" w:date="2016-04-22T12:47:00Z">
                <w:pPr>
                  <w:spacing w:line="480" w:lineRule="auto"/>
                </w:pPr>
              </w:pPrChange>
            </w:pPr>
          </w:p>
        </w:tc>
        <w:tc>
          <w:tcPr>
            <w:tcW w:w="5127" w:type="dxa"/>
            <w:noWrap/>
            <w:hideMark/>
            <w:tcPrChange w:id="1452" w:author="Phil" w:date="2016-04-22T12:47:00Z">
              <w:tcPr>
                <w:tcW w:w="3838" w:type="dxa"/>
                <w:noWrap/>
                <w:hideMark/>
              </w:tcPr>
            </w:tcPrChange>
          </w:tcPr>
          <w:p w14:paraId="3803017F" w14:textId="77777777" w:rsidR="00D41A2A" w:rsidRPr="00600D0D" w:rsidRDefault="00D41A2A">
            <w:pPr>
              <w:contextualSpacing/>
              <w:rPr>
                <w:ins w:id="1453" w:author="Phil" w:date="2016-04-22T12:43:00Z"/>
                <w:sz w:val="24"/>
                <w:szCs w:val="24"/>
              </w:rPr>
              <w:pPrChange w:id="1454" w:author="Phil" w:date="2016-04-22T12:47:00Z">
                <w:pPr>
                  <w:spacing w:line="480" w:lineRule="auto"/>
                </w:pPr>
              </w:pPrChange>
            </w:pPr>
            <w:ins w:id="1455" w:author="Phil" w:date="2016-04-22T12:43:00Z">
              <w:r w:rsidRPr="00600D0D">
                <w:rPr>
                  <w:sz w:val="24"/>
                  <w:szCs w:val="24"/>
                </w:rPr>
                <w:t>Mist nets+ Transect+Vocal+Study</w:t>
              </w:r>
            </w:ins>
          </w:p>
        </w:tc>
        <w:tc>
          <w:tcPr>
            <w:tcW w:w="1771" w:type="dxa"/>
            <w:noWrap/>
            <w:hideMark/>
            <w:tcPrChange w:id="1456" w:author="Phil" w:date="2016-04-22T12:47:00Z">
              <w:tcPr>
                <w:tcW w:w="1351" w:type="dxa"/>
                <w:noWrap/>
                <w:hideMark/>
              </w:tcPr>
            </w:tcPrChange>
          </w:tcPr>
          <w:p w14:paraId="1F12935A" w14:textId="77777777" w:rsidR="00D41A2A" w:rsidRPr="00600D0D" w:rsidRDefault="00D41A2A">
            <w:pPr>
              <w:contextualSpacing/>
              <w:rPr>
                <w:ins w:id="1457" w:author="Phil" w:date="2016-04-22T12:43:00Z"/>
                <w:sz w:val="24"/>
                <w:szCs w:val="24"/>
              </w:rPr>
              <w:pPrChange w:id="1458" w:author="Phil" w:date="2016-04-22T12:47:00Z">
                <w:pPr>
                  <w:spacing w:line="480" w:lineRule="auto"/>
                </w:pPr>
              </w:pPrChange>
            </w:pPr>
            <w:ins w:id="1459" w:author="Phil" w:date="2016-04-22T12:43:00Z">
              <w:r w:rsidRPr="00600D0D">
                <w:rPr>
                  <w:sz w:val="24"/>
                  <w:szCs w:val="24"/>
                </w:rPr>
                <w:t>-38.2892</w:t>
              </w:r>
            </w:ins>
          </w:p>
        </w:tc>
        <w:tc>
          <w:tcPr>
            <w:tcW w:w="1134" w:type="dxa"/>
            <w:noWrap/>
            <w:hideMark/>
            <w:tcPrChange w:id="1460" w:author="Phil" w:date="2016-04-22T12:47:00Z">
              <w:tcPr>
                <w:tcW w:w="910" w:type="dxa"/>
                <w:noWrap/>
                <w:hideMark/>
              </w:tcPr>
            </w:tcPrChange>
          </w:tcPr>
          <w:p w14:paraId="26ABAE53" w14:textId="77777777" w:rsidR="00D41A2A" w:rsidRPr="00600D0D" w:rsidRDefault="00D41A2A">
            <w:pPr>
              <w:contextualSpacing/>
              <w:rPr>
                <w:ins w:id="1461" w:author="Phil" w:date="2016-04-22T12:43:00Z"/>
                <w:sz w:val="24"/>
                <w:szCs w:val="24"/>
              </w:rPr>
              <w:pPrChange w:id="1462" w:author="Phil" w:date="2016-04-22T12:47:00Z">
                <w:pPr>
                  <w:spacing w:line="480" w:lineRule="auto"/>
                </w:pPr>
              </w:pPrChange>
            </w:pPr>
            <w:ins w:id="1463" w:author="Phil" w:date="2016-04-22T12:43:00Z">
              <w:r w:rsidRPr="00600D0D">
                <w:rPr>
                  <w:sz w:val="24"/>
                  <w:szCs w:val="24"/>
                </w:rPr>
                <w:t>4</w:t>
              </w:r>
            </w:ins>
          </w:p>
        </w:tc>
      </w:tr>
      <w:tr w:rsidR="00D41A2A" w:rsidRPr="00600D0D" w14:paraId="3595E168" w14:textId="77777777" w:rsidTr="00D41A2A">
        <w:trPr>
          <w:trHeight w:val="288"/>
          <w:ins w:id="1464" w:author="Phil" w:date="2016-04-22T12:43:00Z"/>
          <w:trPrChange w:id="1465" w:author="Phil" w:date="2016-04-22T12:47:00Z">
            <w:trPr>
              <w:trHeight w:val="288"/>
            </w:trPr>
          </w:trPrChange>
        </w:trPr>
        <w:tc>
          <w:tcPr>
            <w:tcW w:w="2783" w:type="dxa"/>
            <w:vMerge/>
            <w:noWrap/>
            <w:hideMark/>
            <w:tcPrChange w:id="1466" w:author="Phil" w:date="2016-04-22T12:47:00Z">
              <w:tcPr>
                <w:tcW w:w="1430" w:type="dxa"/>
                <w:vMerge/>
                <w:noWrap/>
                <w:hideMark/>
              </w:tcPr>
            </w:tcPrChange>
          </w:tcPr>
          <w:p w14:paraId="21FB8AA3" w14:textId="37DE2077" w:rsidR="00D41A2A" w:rsidRPr="00600D0D" w:rsidRDefault="00D41A2A">
            <w:pPr>
              <w:contextualSpacing/>
              <w:rPr>
                <w:ins w:id="1467" w:author="Phil" w:date="2016-04-22T12:43:00Z"/>
                <w:sz w:val="24"/>
                <w:szCs w:val="24"/>
              </w:rPr>
              <w:pPrChange w:id="1468" w:author="Phil" w:date="2016-04-22T12:47:00Z">
                <w:pPr>
                  <w:spacing w:line="480" w:lineRule="auto"/>
                </w:pPr>
              </w:pPrChange>
            </w:pPr>
          </w:p>
        </w:tc>
        <w:tc>
          <w:tcPr>
            <w:tcW w:w="5127" w:type="dxa"/>
            <w:noWrap/>
            <w:hideMark/>
            <w:tcPrChange w:id="1469" w:author="Phil" w:date="2016-04-22T12:47:00Z">
              <w:tcPr>
                <w:tcW w:w="3838" w:type="dxa"/>
                <w:noWrap/>
                <w:hideMark/>
              </w:tcPr>
            </w:tcPrChange>
          </w:tcPr>
          <w:p w14:paraId="4A025E1D" w14:textId="77777777" w:rsidR="00D41A2A" w:rsidRPr="00600D0D" w:rsidRDefault="00D41A2A">
            <w:pPr>
              <w:contextualSpacing/>
              <w:rPr>
                <w:ins w:id="1470" w:author="Phil" w:date="2016-04-22T12:43:00Z"/>
                <w:sz w:val="24"/>
                <w:szCs w:val="24"/>
              </w:rPr>
              <w:pPrChange w:id="1471" w:author="Phil" w:date="2016-04-22T12:47:00Z">
                <w:pPr>
                  <w:spacing w:line="480" w:lineRule="auto"/>
                </w:pPr>
              </w:pPrChange>
            </w:pPr>
            <w:ins w:id="1472" w:author="Phil" w:date="2016-04-22T12:43:00Z">
              <w:r w:rsidRPr="00600D0D">
                <w:rPr>
                  <w:sz w:val="24"/>
                  <w:szCs w:val="24"/>
                </w:rPr>
                <w:t>Mist nets+Transect+Vocal+Study</w:t>
              </w:r>
            </w:ins>
          </w:p>
        </w:tc>
        <w:tc>
          <w:tcPr>
            <w:tcW w:w="1771" w:type="dxa"/>
            <w:noWrap/>
            <w:hideMark/>
            <w:tcPrChange w:id="1473" w:author="Phil" w:date="2016-04-22T12:47:00Z">
              <w:tcPr>
                <w:tcW w:w="1351" w:type="dxa"/>
                <w:noWrap/>
                <w:hideMark/>
              </w:tcPr>
            </w:tcPrChange>
          </w:tcPr>
          <w:p w14:paraId="7C91FAD3" w14:textId="77777777" w:rsidR="00D41A2A" w:rsidRPr="00600D0D" w:rsidRDefault="00D41A2A">
            <w:pPr>
              <w:contextualSpacing/>
              <w:rPr>
                <w:ins w:id="1474" w:author="Phil" w:date="2016-04-22T12:43:00Z"/>
                <w:sz w:val="24"/>
                <w:szCs w:val="24"/>
              </w:rPr>
              <w:pPrChange w:id="1475" w:author="Phil" w:date="2016-04-22T12:47:00Z">
                <w:pPr>
                  <w:spacing w:line="480" w:lineRule="auto"/>
                </w:pPr>
              </w:pPrChange>
            </w:pPr>
            <w:ins w:id="1476" w:author="Phil" w:date="2016-04-22T12:43:00Z">
              <w:r w:rsidRPr="00600D0D">
                <w:rPr>
                  <w:sz w:val="24"/>
                  <w:szCs w:val="24"/>
                </w:rPr>
                <w:t>-36.2568</w:t>
              </w:r>
            </w:ins>
          </w:p>
        </w:tc>
        <w:tc>
          <w:tcPr>
            <w:tcW w:w="1134" w:type="dxa"/>
            <w:noWrap/>
            <w:hideMark/>
            <w:tcPrChange w:id="1477" w:author="Phil" w:date="2016-04-22T12:47:00Z">
              <w:tcPr>
                <w:tcW w:w="910" w:type="dxa"/>
                <w:noWrap/>
                <w:hideMark/>
              </w:tcPr>
            </w:tcPrChange>
          </w:tcPr>
          <w:p w14:paraId="07507B46" w14:textId="77777777" w:rsidR="00D41A2A" w:rsidRPr="00600D0D" w:rsidRDefault="00D41A2A">
            <w:pPr>
              <w:contextualSpacing/>
              <w:rPr>
                <w:ins w:id="1478" w:author="Phil" w:date="2016-04-22T12:43:00Z"/>
                <w:sz w:val="24"/>
                <w:szCs w:val="24"/>
              </w:rPr>
              <w:pPrChange w:id="1479" w:author="Phil" w:date="2016-04-22T12:47:00Z">
                <w:pPr>
                  <w:spacing w:line="480" w:lineRule="auto"/>
                </w:pPr>
              </w:pPrChange>
            </w:pPr>
            <w:ins w:id="1480" w:author="Phil" w:date="2016-04-22T12:43:00Z">
              <w:r w:rsidRPr="00600D0D">
                <w:rPr>
                  <w:sz w:val="24"/>
                  <w:szCs w:val="24"/>
                </w:rPr>
                <w:t>5</w:t>
              </w:r>
            </w:ins>
          </w:p>
        </w:tc>
      </w:tr>
      <w:tr w:rsidR="00D41A2A" w:rsidRPr="00600D0D" w14:paraId="7E8968FD" w14:textId="77777777" w:rsidTr="00D41A2A">
        <w:trPr>
          <w:trHeight w:val="288"/>
          <w:ins w:id="1481" w:author="Phil" w:date="2016-04-22T12:43:00Z"/>
          <w:trPrChange w:id="1482" w:author="Phil" w:date="2016-04-22T12:47:00Z">
            <w:trPr>
              <w:trHeight w:val="288"/>
            </w:trPr>
          </w:trPrChange>
        </w:trPr>
        <w:tc>
          <w:tcPr>
            <w:tcW w:w="2783" w:type="dxa"/>
            <w:vMerge/>
            <w:noWrap/>
            <w:hideMark/>
            <w:tcPrChange w:id="1483" w:author="Phil" w:date="2016-04-22T12:47:00Z">
              <w:tcPr>
                <w:tcW w:w="1430" w:type="dxa"/>
                <w:vMerge/>
                <w:noWrap/>
                <w:hideMark/>
              </w:tcPr>
            </w:tcPrChange>
          </w:tcPr>
          <w:p w14:paraId="51F5165E" w14:textId="6E857641" w:rsidR="00D41A2A" w:rsidRPr="00600D0D" w:rsidRDefault="00D41A2A">
            <w:pPr>
              <w:contextualSpacing/>
              <w:rPr>
                <w:ins w:id="1484" w:author="Phil" w:date="2016-04-22T12:43:00Z"/>
                <w:sz w:val="24"/>
                <w:szCs w:val="24"/>
              </w:rPr>
              <w:pPrChange w:id="1485" w:author="Phil" w:date="2016-04-22T12:47:00Z">
                <w:pPr>
                  <w:spacing w:line="480" w:lineRule="auto"/>
                </w:pPr>
              </w:pPrChange>
            </w:pPr>
          </w:p>
        </w:tc>
        <w:tc>
          <w:tcPr>
            <w:tcW w:w="5127" w:type="dxa"/>
            <w:noWrap/>
            <w:hideMark/>
            <w:tcPrChange w:id="1486" w:author="Phil" w:date="2016-04-22T12:47:00Z">
              <w:tcPr>
                <w:tcW w:w="3838" w:type="dxa"/>
                <w:noWrap/>
                <w:hideMark/>
              </w:tcPr>
            </w:tcPrChange>
          </w:tcPr>
          <w:p w14:paraId="4267E7D8" w14:textId="77777777" w:rsidR="00D41A2A" w:rsidRPr="00600D0D" w:rsidRDefault="00D41A2A">
            <w:pPr>
              <w:contextualSpacing/>
              <w:rPr>
                <w:ins w:id="1487" w:author="Phil" w:date="2016-04-22T12:43:00Z"/>
                <w:sz w:val="24"/>
                <w:szCs w:val="24"/>
              </w:rPr>
              <w:pPrChange w:id="1488" w:author="Phil" w:date="2016-04-22T12:47:00Z">
                <w:pPr>
                  <w:spacing w:line="480" w:lineRule="auto"/>
                </w:pPr>
              </w:pPrChange>
            </w:pPr>
            <w:ins w:id="1489" w:author="Phil" w:date="2016-04-22T12:43:00Z">
              <w:r w:rsidRPr="00600D0D">
                <w:rPr>
                  <w:sz w:val="24"/>
                  <w:szCs w:val="24"/>
                </w:rPr>
                <w:t>Point obs+Mist nets+Transect+Vocal+Study</w:t>
              </w:r>
            </w:ins>
          </w:p>
        </w:tc>
        <w:tc>
          <w:tcPr>
            <w:tcW w:w="1771" w:type="dxa"/>
            <w:noWrap/>
            <w:hideMark/>
            <w:tcPrChange w:id="1490" w:author="Phil" w:date="2016-04-22T12:47:00Z">
              <w:tcPr>
                <w:tcW w:w="1351" w:type="dxa"/>
                <w:noWrap/>
                <w:hideMark/>
              </w:tcPr>
            </w:tcPrChange>
          </w:tcPr>
          <w:p w14:paraId="6257467B" w14:textId="77777777" w:rsidR="00D41A2A" w:rsidRPr="00600D0D" w:rsidRDefault="00D41A2A">
            <w:pPr>
              <w:contextualSpacing/>
              <w:rPr>
                <w:ins w:id="1491" w:author="Phil" w:date="2016-04-22T12:43:00Z"/>
                <w:sz w:val="24"/>
                <w:szCs w:val="24"/>
              </w:rPr>
              <w:pPrChange w:id="1492" w:author="Phil" w:date="2016-04-22T12:47:00Z">
                <w:pPr>
                  <w:spacing w:line="480" w:lineRule="auto"/>
                </w:pPr>
              </w:pPrChange>
            </w:pPr>
            <w:ins w:id="1493" w:author="Phil" w:date="2016-04-22T12:43:00Z">
              <w:r w:rsidRPr="00600D0D">
                <w:rPr>
                  <w:sz w:val="24"/>
                  <w:szCs w:val="24"/>
                </w:rPr>
                <w:t>-33.2215</w:t>
              </w:r>
            </w:ins>
          </w:p>
        </w:tc>
        <w:tc>
          <w:tcPr>
            <w:tcW w:w="1134" w:type="dxa"/>
            <w:noWrap/>
            <w:hideMark/>
            <w:tcPrChange w:id="1494" w:author="Phil" w:date="2016-04-22T12:47:00Z">
              <w:tcPr>
                <w:tcW w:w="910" w:type="dxa"/>
                <w:noWrap/>
                <w:hideMark/>
              </w:tcPr>
            </w:tcPrChange>
          </w:tcPr>
          <w:p w14:paraId="4937D8EA" w14:textId="77777777" w:rsidR="00D41A2A" w:rsidRPr="00600D0D" w:rsidRDefault="00D41A2A">
            <w:pPr>
              <w:contextualSpacing/>
              <w:rPr>
                <w:ins w:id="1495" w:author="Phil" w:date="2016-04-22T12:43:00Z"/>
                <w:sz w:val="24"/>
                <w:szCs w:val="24"/>
              </w:rPr>
              <w:pPrChange w:id="1496" w:author="Phil" w:date="2016-04-22T12:47:00Z">
                <w:pPr>
                  <w:spacing w:line="480" w:lineRule="auto"/>
                </w:pPr>
              </w:pPrChange>
            </w:pPr>
            <w:ins w:id="1497" w:author="Phil" w:date="2016-04-22T12:43:00Z">
              <w:r w:rsidRPr="00600D0D">
                <w:rPr>
                  <w:sz w:val="24"/>
                  <w:szCs w:val="24"/>
                </w:rPr>
                <w:t>6</w:t>
              </w:r>
            </w:ins>
          </w:p>
        </w:tc>
      </w:tr>
      <w:tr w:rsidR="00D41A2A" w:rsidRPr="00600D0D" w14:paraId="4C834658" w14:textId="77777777" w:rsidTr="00D41A2A">
        <w:trPr>
          <w:trHeight w:val="288"/>
          <w:ins w:id="1498" w:author="Phil" w:date="2016-04-22T12:43:00Z"/>
          <w:trPrChange w:id="1499" w:author="Phil" w:date="2016-04-22T12:47:00Z">
            <w:trPr>
              <w:trHeight w:val="288"/>
            </w:trPr>
          </w:trPrChange>
        </w:trPr>
        <w:tc>
          <w:tcPr>
            <w:tcW w:w="2783" w:type="dxa"/>
            <w:vMerge w:val="restart"/>
            <w:noWrap/>
            <w:hideMark/>
            <w:tcPrChange w:id="1500" w:author="Phil" w:date="2016-04-22T12:47:00Z">
              <w:tcPr>
                <w:tcW w:w="1430" w:type="dxa"/>
                <w:vMerge w:val="restart"/>
                <w:noWrap/>
                <w:hideMark/>
              </w:tcPr>
            </w:tcPrChange>
          </w:tcPr>
          <w:p w14:paraId="788DA5E5" w14:textId="77A64F21" w:rsidR="00D41A2A" w:rsidRPr="00600D0D" w:rsidRDefault="00D41A2A">
            <w:pPr>
              <w:contextualSpacing/>
              <w:rPr>
                <w:ins w:id="1501" w:author="Phil" w:date="2016-04-22T12:43:00Z"/>
                <w:sz w:val="24"/>
                <w:szCs w:val="24"/>
              </w:rPr>
              <w:pPrChange w:id="1502" w:author="Phil" w:date="2016-04-22T12:47:00Z">
                <w:pPr>
                  <w:spacing w:line="480" w:lineRule="auto"/>
                </w:pPr>
              </w:pPrChange>
            </w:pPr>
            <w:ins w:id="1503" w:author="Phil" w:date="2016-04-22T12:45:00Z">
              <w:r>
                <w:rPr>
                  <w:sz w:val="24"/>
                  <w:szCs w:val="24"/>
                </w:rPr>
                <w:t>Functional Divergence (FDiv)</w:t>
              </w:r>
            </w:ins>
          </w:p>
        </w:tc>
        <w:tc>
          <w:tcPr>
            <w:tcW w:w="5127" w:type="dxa"/>
            <w:noWrap/>
            <w:hideMark/>
            <w:tcPrChange w:id="1504" w:author="Phil" w:date="2016-04-22T12:47:00Z">
              <w:tcPr>
                <w:tcW w:w="3838" w:type="dxa"/>
                <w:noWrap/>
                <w:hideMark/>
              </w:tcPr>
            </w:tcPrChange>
          </w:tcPr>
          <w:p w14:paraId="6D224949" w14:textId="77777777" w:rsidR="00D41A2A" w:rsidRPr="00600D0D" w:rsidRDefault="00D41A2A">
            <w:pPr>
              <w:contextualSpacing/>
              <w:rPr>
                <w:ins w:id="1505" w:author="Phil" w:date="2016-04-22T12:43:00Z"/>
                <w:sz w:val="24"/>
                <w:szCs w:val="24"/>
              </w:rPr>
              <w:pPrChange w:id="1506" w:author="Phil" w:date="2016-04-22T12:47:00Z">
                <w:pPr>
                  <w:spacing w:line="480" w:lineRule="auto"/>
                </w:pPr>
              </w:pPrChange>
            </w:pPr>
            <w:ins w:id="1507" w:author="Phil" w:date="2016-04-22T12:43:00Z">
              <w:r w:rsidRPr="00600D0D">
                <w:rPr>
                  <w:sz w:val="24"/>
                  <w:szCs w:val="24"/>
                </w:rPr>
                <w:t>Study</w:t>
              </w:r>
            </w:ins>
          </w:p>
        </w:tc>
        <w:tc>
          <w:tcPr>
            <w:tcW w:w="1771" w:type="dxa"/>
            <w:noWrap/>
            <w:hideMark/>
            <w:tcPrChange w:id="1508" w:author="Phil" w:date="2016-04-22T12:47:00Z">
              <w:tcPr>
                <w:tcW w:w="1351" w:type="dxa"/>
                <w:noWrap/>
                <w:hideMark/>
              </w:tcPr>
            </w:tcPrChange>
          </w:tcPr>
          <w:p w14:paraId="746B2D0F" w14:textId="77777777" w:rsidR="00D41A2A" w:rsidRPr="00600D0D" w:rsidRDefault="00D41A2A">
            <w:pPr>
              <w:contextualSpacing/>
              <w:rPr>
                <w:ins w:id="1509" w:author="Phil" w:date="2016-04-22T12:43:00Z"/>
                <w:sz w:val="24"/>
                <w:szCs w:val="24"/>
              </w:rPr>
              <w:pPrChange w:id="1510" w:author="Phil" w:date="2016-04-22T12:47:00Z">
                <w:pPr>
                  <w:spacing w:line="480" w:lineRule="auto"/>
                </w:pPr>
              </w:pPrChange>
            </w:pPr>
            <w:ins w:id="1511" w:author="Phil" w:date="2016-04-22T12:43:00Z">
              <w:r w:rsidRPr="00600D0D">
                <w:rPr>
                  <w:sz w:val="24"/>
                  <w:szCs w:val="24"/>
                </w:rPr>
                <w:t>-99.5184</w:t>
              </w:r>
            </w:ins>
          </w:p>
        </w:tc>
        <w:tc>
          <w:tcPr>
            <w:tcW w:w="1134" w:type="dxa"/>
            <w:noWrap/>
            <w:hideMark/>
            <w:tcPrChange w:id="1512" w:author="Phil" w:date="2016-04-22T12:47:00Z">
              <w:tcPr>
                <w:tcW w:w="910" w:type="dxa"/>
                <w:noWrap/>
                <w:hideMark/>
              </w:tcPr>
            </w:tcPrChange>
          </w:tcPr>
          <w:p w14:paraId="4EAC8BFD" w14:textId="77777777" w:rsidR="00D41A2A" w:rsidRPr="00600D0D" w:rsidRDefault="00D41A2A">
            <w:pPr>
              <w:contextualSpacing/>
              <w:rPr>
                <w:ins w:id="1513" w:author="Phil" w:date="2016-04-22T12:43:00Z"/>
                <w:sz w:val="24"/>
                <w:szCs w:val="24"/>
              </w:rPr>
              <w:pPrChange w:id="1514" w:author="Phil" w:date="2016-04-22T12:47:00Z">
                <w:pPr>
                  <w:spacing w:line="480" w:lineRule="auto"/>
                </w:pPr>
              </w:pPrChange>
            </w:pPr>
            <w:ins w:id="1515" w:author="Phil" w:date="2016-04-22T12:43:00Z">
              <w:r w:rsidRPr="00600D0D">
                <w:rPr>
                  <w:sz w:val="24"/>
                  <w:szCs w:val="24"/>
                </w:rPr>
                <w:t>1</w:t>
              </w:r>
            </w:ins>
          </w:p>
        </w:tc>
      </w:tr>
      <w:tr w:rsidR="00D41A2A" w:rsidRPr="00600D0D" w14:paraId="0C84946A" w14:textId="77777777" w:rsidTr="00D41A2A">
        <w:trPr>
          <w:trHeight w:val="288"/>
          <w:ins w:id="1516" w:author="Phil" w:date="2016-04-22T12:43:00Z"/>
          <w:trPrChange w:id="1517" w:author="Phil" w:date="2016-04-22T12:47:00Z">
            <w:trPr>
              <w:trHeight w:val="288"/>
            </w:trPr>
          </w:trPrChange>
        </w:trPr>
        <w:tc>
          <w:tcPr>
            <w:tcW w:w="2783" w:type="dxa"/>
            <w:vMerge/>
            <w:noWrap/>
            <w:hideMark/>
            <w:tcPrChange w:id="1518" w:author="Phil" w:date="2016-04-22T12:47:00Z">
              <w:tcPr>
                <w:tcW w:w="1430" w:type="dxa"/>
                <w:vMerge/>
                <w:noWrap/>
                <w:hideMark/>
              </w:tcPr>
            </w:tcPrChange>
          </w:tcPr>
          <w:p w14:paraId="632E8B36" w14:textId="51F42588" w:rsidR="00D41A2A" w:rsidRPr="00600D0D" w:rsidRDefault="00D41A2A">
            <w:pPr>
              <w:contextualSpacing/>
              <w:rPr>
                <w:ins w:id="1519" w:author="Phil" w:date="2016-04-22T12:43:00Z"/>
                <w:sz w:val="24"/>
                <w:szCs w:val="24"/>
              </w:rPr>
              <w:pPrChange w:id="1520" w:author="Phil" w:date="2016-04-22T12:47:00Z">
                <w:pPr>
                  <w:spacing w:line="480" w:lineRule="auto"/>
                </w:pPr>
              </w:pPrChange>
            </w:pPr>
          </w:p>
        </w:tc>
        <w:tc>
          <w:tcPr>
            <w:tcW w:w="5127" w:type="dxa"/>
            <w:noWrap/>
            <w:hideMark/>
            <w:tcPrChange w:id="1521" w:author="Phil" w:date="2016-04-22T12:47:00Z">
              <w:tcPr>
                <w:tcW w:w="3838" w:type="dxa"/>
                <w:noWrap/>
                <w:hideMark/>
              </w:tcPr>
            </w:tcPrChange>
          </w:tcPr>
          <w:p w14:paraId="0B9F9061" w14:textId="77777777" w:rsidR="00D41A2A" w:rsidRPr="00600D0D" w:rsidRDefault="00D41A2A">
            <w:pPr>
              <w:contextualSpacing/>
              <w:rPr>
                <w:ins w:id="1522" w:author="Phil" w:date="2016-04-22T12:43:00Z"/>
                <w:sz w:val="24"/>
                <w:szCs w:val="24"/>
              </w:rPr>
              <w:pPrChange w:id="1523" w:author="Phil" w:date="2016-04-22T12:47:00Z">
                <w:pPr>
                  <w:spacing w:line="480" w:lineRule="auto"/>
                </w:pPr>
              </w:pPrChange>
            </w:pPr>
            <w:ins w:id="1524" w:author="Phil" w:date="2016-04-22T12:43:00Z">
              <w:r w:rsidRPr="00600D0D">
                <w:rPr>
                  <w:sz w:val="24"/>
                  <w:szCs w:val="24"/>
                </w:rPr>
                <w:t>Mist_nets+Transect+Study</w:t>
              </w:r>
            </w:ins>
          </w:p>
        </w:tc>
        <w:tc>
          <w:tcPr>
            <w:tcW w:w="1771" w:type="dxa"/>
            <w:noWrap/>
            <w:hideMark/>
            <w:tcPrChange w:id="1525" w:author="Phil" w:date="2016-04-22T12:47:00Z">
              <w:tcPr>
                <w:tcW w:w="1351" w:type="dxa"/>
                <w:noWrap/>
                <w:hideMark/>
              </w:tcPr>
            </w:tcPrChange>
          </w:tcPr>
          <w:p w14:paraId="5D816F28" w14:textId="77777777" w:rsidR="00D41A2A" w:rsidRPr="00600D0D" w:rsidRDefault="00D41A2A">
            <w:pPr>
              <w:contextualSpacing/>
              <w:rPr>
                <w:ins w:id="1526" w:author="Phil" w:date="2016-04-22T12:43:00Z"/>
                <w:sz w:val="24"/>
                <w:szCs w:val="24"/>
              </w:rPr>
              <w:pPrChange w:id="1527" w:author="Phil" w:date="2016-04-22T12:47:00Z">
                <w:pPr>
                  <w:spacing w:line="480" w:lineRule="auto"/>
                </w:pPr>
              </w:pPrChange>
            </w:pPr>
            <w:ins w:id="1528" w:author="Phil" w:date="2016-04-22T12:43:00Z">
              <w:r w:rsidRPr="00600D0D">
                <w:rPr>
                  <w:sz w:val="24"/>
                  <w:szCs w:val="24"/>
                </w:rPr>
                <w:t>-96.9494</w:t>
              </w:r>
            </w:ins>
          </w:p>
        </w:tc>
        <w:tc>
          <w:tcPr>
            <w:tcW w:w="1134" w:type="dxa"/>
            <w:noWrap/>
            <w:hideMark/>
            <w:tcPrChange w:id="1529" w:author="Phil" w:date="2016-04-22T12:47:00Z">
              <w:tcPr>
                <w:tcW w:w="910" w:type="dxa"/>
                <w:noWrap/>
                <w:hideMark/>
              </w:tcPr>
            </w:tcPrChange>
          </w:tcPr>
          <w:p w14:paraId="49924C43" w14:textId="77777777" w:rsidR="00D41A2A" w:rsidRPr="00600D0D" w:rsidRDefault="00D41A2A">
            <w:pPr>
              <w:contextualSpacing/>
              <w:rPr>
                <w:ins w:id="1530" w:author="Phil" w:date="2016-04-22T12:43:00Z"/>
                <w:sz w:val="24"/>
                <w:szCs w:val="24"/>
              </w:rPr>
              <w:pPrChange w:id="1531" w:author="Phil" w:date="2016-04-22T12:47:00Z">
                <w:pPr>
                  <w:spacing w:line="480" w:lineRule="auto"/>
                </w:pPr>
              </w:pPrChange>
            </w:pPr>
            <w:ins w:id="1532" w:author="Phil" w:date="2016-04-22T12:43:00Z">
              <w:r w:rsidRPr="00600D0D">
                <w:rPr>
                  <w:sz w:val="24"/>
                  <w:szCs w:val="24"/>
                </w:rPr>
                <w:t>2</w:t>
              </w:r>
            </w:ins>
          </w:p>
        </w:tc>
      </w:tr>
      <w:tr w:rsidR="00D41A2A" w:rsidRPr="00600D0D" w14:paraId="1CB19672" w14:textId="77777777" w:rsidTr="00D41A2A">
        <w:trPr>
          <w:trHeight w:val="288"/>
          <w:ins w:id="1533" w:author="Phil" w:date="2016-04-22T12:43:00Z"/>
          <w:trPrChange w:id="1534" w:author="Phil" w:date="2016-04-22T12:47:00Z">
            <w:trPr>
              <w:trHeight w:val="288"/>
            </w:trPr>
          </w:trPrChange>
        </w:trPr>
        <w:tc>
          <w:tcPr>
            <w:tcW w:w="2783" w:type="dxa"/>
            <w:vMerge/>
            <w:noWrap/>
            <w:hideMark/>
            <w:tcPrChange w:id="1535" w:author="Phil" w:date="2016-04-22T12:47:00Z">
              <w:tcPr>
                <w:tcW w:w="1430" w:type="dxa"/>
                <w:vMerge/>
                <w:noWrap/>
                <w:hideMark/>
              </w:tcPr>
            </w:tcPrChange>
          </w:tcPr>
          <w:p w14:paraId="553E5377" w14:textId="2C0BDCD1" w:rsidR="00D41A2A" w:rsidRPr="00600D0D" w:rsidRDefault="00D41A2A">
            <w:pPr>
              <w:contextualSpacing/>
              <w:rPr>
                <w:ins w:id="1536" w:author="Phil" w:date="2016-04-22T12:43:00Z"/>
                <w:sz w:val="24"/>
                <w:szCs w:val="24"/>
              </w:rPr>
              <w:pPrChange w:id="1537" w:author="Phil" w:date="2016-04-22T12:47:00Z">
                <w:pPr>
                  <w:spacing w:line="480" w:lineRule="auto"/>
                </w:pPr>
              </w:pPrChange>
            </w:pPr>
          </w:p>
        </w:tc>
        <w:tc>
          <w:tcPr>
            <w:tcW w:w="5127" w:type="dxa"/>
            <w:noWrap/>
            <w:hideMark/>
            <w:tcPrChange w:id="1538" w:author="Phil" w:date="2016-04-22T12:47:00Z">
              <w:tcPr>
                <w:tcW w:w="3838" w:type="dxa"/>
                <w:noWrap/>
                <w:hideMark/>
              </w:tcPr>
            </w:tcPrChange>
          </w:tcPr>
          <w:p w14:paraId="5314D578" w14:textId="77777777" w:rsidR="00D41A2A" w:rsidRPr="00600D0D" w:rsidRDefault="00D41A2A">
            <w:pPr>
              <w:contextualSpacing/>
              <w:rPr>
                <w:ins w:id="1539" w:author="Phil" w:date="2016-04-22T12:43:00Z"/>
                <w:sz w:val="24"/>
                <w:szCs w:val="24"/>
              </w:rPr>
              <w:pPrChange w:id="1540" w:author="Phil" w:date="2016-04-22T12:47:00Z">
                <w:pPr>
                  <w:spacing w:line="480" w:lineRule="auto"/>
                </w:pPr>
              </w:pPrChange>
            </w:pPr>
            <w:ins w:id="1541" w:author="Phil" w:date="2016-04-22T12:43:00Z">
              <w:r w:rsidRPr="00600D0D">
                <w:rPr>
                  <w:sz w:val="24"/>
                  <w:szCs w:val="24"/>
                </w:rPr>
                <w:t>Mist_nets+Study</w:t>
              </w:r>
            </w:ins>
          </w:p>
        </w:tc>
        <w:tc>
          <w:tcPr>
            <w:tcW w:w="1771" w:type="dxa"/>
            <w:noWrap/>
            <w:hideMark/>
            <w:tcPrChange w:id="1542" w:author="Phil" w:date="2016-04-22T12:47:00Z">
              <w:tcPr>
                <w:tcW w:w="1351" w:type="dxa"/>
                <w:noWrap/>
                <w:hideMark/>
              </w:tcPr>
            </w:tcPrChange>
          </w:tcPr>
          <w:p w14:paraId="12769BE2" w14:textId="77777777" w:rsidR="00D41A2A" w:rsidRPr="00600D0D" w:rsidRDefault="00D41A2A">
            <w:pPr>
              <w:contextualSpacing/>
              <w:rPr>
                <w:ins w:id="1543" w:author="Phil" w:date="2016-04-22T12:43:00Z"/>
                <w:sz w:val="24"/>
                <w:szCs w:val="24"/>
              </w:rPr>
              <w:pPrChange w:id="1544" w:author="Phil" w:date="2016-04-22T12:47:00Z">
                <w:pPr>
                  <w:spacing w:line="480" w:lineRule="auto"/>
                </w:pPr>
              </w:pPrChange>
            </w:pPr>
            <w:ins w:id="1545" w:author="Phil" w:date="2016-04-22T12:43:00Z">
              <w:r w:rsidRPr="00600D0D">
                <w:rPr>
                  <w:sz w:val="24"/>
                  <w:szCs w:val="24"/>
                </w:rPr>
                <w:t>-96.9494</w:t>
              </w:r>
            </w:ins>
          </w:p>
        </w:tc>
        <w:tc>
          <w:tcPr>
            <w:tcW w:w="1134" w:type="dxa"/>
            <w:noWrap/>
            <w:hideMark/>
            <w:tcPrChange w:id="1546" w:author="Phil" w:date="2016-04-22T12:47:00Z">
              <w:tcPr>
                <w:tcW w:w="910" w:type="dxa"/>
                <w:noWrap/>
                <w:hideMark/>
              </w:tcPr>
            </w:tcPrChange>
          </w:tcPr>
          <w:p w14:paraId="6B46F854" w14:textId="77777777" w:rsidR="00D41A2A" w:rsidRPr="00600D0D" w:rsidRDefault="00D41A2A">
            <w:pPr>
              <w:contextualSpacing/>
              <w:rPr>
                <w:ins w:id="1547" w:author="Phil" w:date="2016-04-22T12:43:00Z"/>
                <w:sz w:val="24"/>
                <w:szCs w:val="24"/>
              </w:rPr>
              <w:pPrChange w:id="1548" w:author="Phil" w:date="2016-04-22T12:47:00Z">
                <w:pPr>
                  <w:spacing w:line="480" w:lineRule="auto"/>
                </w:pPr>
              </w:pPrChange>
            </w:pPr>
            <w:ins w:id="1549" w:author="Phil" w:date="2016-04-22T12:43:00Z">
              <w:r w:rsidRPr="00600D0D">
                <w:rPr>
                  <w:sz w:val="24"/>
                  <w:szCs w:val="24"/>
                </w:rPr>
                <w:t>3</w:t>
              </w:r>
            </w:ins>
          </w:p>
        </w:tc>
      </w:tr>
      <w:tr w:rsidR="00D41A2A" w:rsidRPr="00600D0D" w14:paraId="2D2412F8" w14:textId="77777777" w:rsidTr="00D41A2A">
        <w:trPr>
          <w:trHeight w:val="288"/>
          <w:ins w:id="1550" w:author="Phil" w:date="2016-04-22T12:43:00Z"/>
          <w:trPrChange w:id="1551" w:author="Phil" w:date="2016-04-22T12:47:00Z">
            <w:trPr>
              <w:trHeight w:val="288"/>
            </w:trPr>
          </w:trPrChange>
        </w:trPr>
        <w:tc>
          <w:tcPr>
            <w:tcW w:w="2783" w:type="dxa"/>
            <w:vMerge/>
            <w:noWrap/>
            <w:hideMark/>
            <w:tcPrChange w:id="1552" w:author="Phil" w:date="2016-04-22T12:47:00Z">
              <w:tcPr>
                <w:tcW w:w="1430" w:type="dxa"/>
                <w:vMerge/>
                <w:noWrap/>
                <w:hideMark/>
              </w:tcPr>
            </w:tcPrChange>
          </w:tcPr>
          <w:p w14:paraId="63E5447D" w14:textId="1D5860EE" w:rsidR="00D41A2A" w:rsidRPr="00600D0D" w:rsidRDefault="00D41A2A">
            <w:pPr>
              <w:contextualSpacing/>
              <w:rPr>
                <w:ins w:id="1553" w:author="Phil" w:date="2016-04-22T12:43:00Z"/>
                <w:sz w:val="24"/>
                <w:szCs w:val="24"/>
              </w:rPr>
              <w:pPrChange w:id="1554" w:author="Phil" w:date="2016-04-22T12:47:00Z">
                <w:pPr>
                  <w:spacing w:line="480" w:lineRule="auto"/>
                </w:pPr>
              </w:pPrChange>
            </w:pPr>
          </w:p>
        </w:tc>
        <w:tc>
          <w:tcPr>
            <w:tcW w:w="5127" w:type="dxa"/>
            <w:noWrap/>
            <w:hideMark/>
            <w:tcPrChange w:id="1555" w:author="Phil" w:date="2016-04-22T12:47:00Z">
              <w:tcPr>
                <w:tcW w:w="3838" w:type="dxa"/>
                <w:noWrap/>
                <w:hideMark/>
              </w:tcPr>
            </w:tcPrChange>
          </w:tcPr>
          <w:p w14:paraId="6D816EA3" w14:textId="77777777" w:rsidR="00D41A2A" w:rsidRPr="00600D0D" w:rsidRDefault="00D41A2A">
            <w:pPr>
              <w:contextualSpacing/>
              <w:rPr>
                <w:ins w:id="1556" w:author="Phil" w:date="2016-04-22T12:43:00Z"/>
                <w:sz w:val="24"/>
                <w:szCs w:val="24"/>
              </w:rPr>
              <w:pPrChange w:id="1557" w:author="Phil" w:date="2016-04-22T12:47:00Z">
                <w:pPr>
                  <w:spacing w:line="480" w:lineRule="auto"/>
                </w:pPr>
              </w:pPrChange>
            </w:pPr>
            <w:ins w:id="1558" w:author="Phil" w:date="2016-04-22T12:43:00Z">
              <w:r w:rsidRPr="00600D0D">
                <w:rPr>
                  <w:sz w:val="24"/>
                  <w:szCs w:val="24"/>
                </w:rPr>
                <w:t>Mist nets+ Transect+Vocal+Study</w:t>
              </w:r>
            </w:ins>
          </w:p>
        </w:tc>
        <w:tc>
          <w:tcPr>
            <w:tcW w:w="1771" w:type="dxa"/>
            <w:noWrap/>
            <w:hideMark/>
            <w:tcPrChange w:id="1559" w:author="Phil" w:date="2016-04-22T12:47:00Z">
              <w:tcPr>
                <w:tcW w:w="1351" w:type="dxa"/>
                <w:noWrap/>
                <w:hideMark/>
              </w:tcPr>
            </w:tcPrChange>
          </w:tcPr>
          <w:p w14:paraId="1D6BB7A4" w14:textId="77777777" w:rsidR="00D41A2A" w:rsidRPr="00600D0D" w:rsidRDefault="00D41A2A">
            <w:pPr>
              <w:contextualSpacing/>
              <w:rPr>
                <w:ins w:id="1560" w:author="Phil" w:date="2016-04-22T12:43:00Z"/>
                <w:sz w:val="24"/>
                <w:szCs w:val="24"/>
              </w:rPr>
              <w:pPrChange w:id="1561" w:author="Phil" w:date="2016-04-22T12:47:00Z">
                <w:pPr>
                  <w:spacing w:line="480" w:lineRule="auto"/>
                </w:pPr>
              </w:pPrChange>
            </w:pPr>
            <w:ins w:id="1562" w:author="Phil" w:date="2016-04-22T12:43:00Z">
              <w:r w:rsidRPr="00600D0D">
                <w:rPr>
                  <w:sz w:val="24"/>
                  <w:szCs w:val="24"/>
                </w:rPr>
                <w:t>-94.2384</w:t>
              </w:r>
            </w:ins>
          </w:p>
        </w:tc>
        <w:tc>
          <w:tcPr>
            <w:tcW w:w="1134" w:type="dxa"/>
            <w:noWrap/>
            <w:hideMark/>
            <w:tcPrChange w:id="1563" w:author="Phil" w:date="2016-04-22T12:47:00Z">
              <w:tcPr>
                <w:tcW w:w="910" w:type="dxa"/>
                <w:noWrap/>
                <w:hideMark/>
              </w:tcPr>
            </w:tcPrChange>
          </w:tcPr>
          <w:p w14:paraId="4870DEE7" w14:textId="77777777" w:rsidR="00D41A2A" w:rsidRPr="00600D0D" w:rsidRDefault="00D41A2A">
            <w:pPr>
              <w:contextualSpacing/>
              <w:rPr>
                <w:ins w:id="1564" w:author="Phil" w:date="2016-04-22T12:43:00Z"/>
                <w:sz w:val="24"/>
                <w:szCs w:val="24"/>
              </w:rPr>
              <w:pPrChange w:id="1565" w:author="Phil" w:date="2016-04-22T12:47:00Z">
                <w:pPr>
                  <w:spacing w:line="480" w:lineRule="auto"/>
                </w:pPr>
              </w:pPrChange>
            </w:pPr>
            <w:ins w:id="1566" w:author="Phil" w:date="2016-04-22T12:43:00Z">
              <w:r w:rsidRPr="00600D0D">
                <w:rPr>
                  <w:sz w:val="24"/>
                  <w:szCs w:val="24"/>
                </w:rPr>
                <w:t>4</w:t>
              </w:r>
            </w:ins>
          </w:p>
        </w:tc>
      </w:tr>
      <w:tr w:rsidR="00D41A2A" w:rsidRPr="00600D0D" w14:paraId="3EA579F3" w14:textId="77777777" w:rsidTr="00D41A2A">
        <w:trPr>
          <w:trHeight w:val="288"/>
          <w:ins w:id="1567" w:author="Phil" w:date="2016-04-22T12:43:00Z"/>
          <w:trPrChange w:id="1568" w:author="Phil" w:date="2016-04-22T12:47:00Z">
            <w:trPr>
              <w:trHeight w:val="288"/>
            </w:trPr>
          </w:trPrChange>
        </w:trPr>
        <w:tc>
          <w:tcPr>
            <w:tcW w:w="2783" w:type="dxa"/>
            <w:vMerge/>
            <w:noWrap/>
            <w:hideMark/>
            <w:tcPrChange w:id="1569" w:author="Phil" w:date="2016-04-22T12:47:00Z">
              <w:tcPr>
                <w:tcW w:w="1430" w:type="dxa"/>
                <w:vMerge/>
                <w:noWrap/>
                <w:hideMark/>
              </w:tcPr>
            </w:tcPrChange>
          </w:tcPr>
          <w:p w14:paraId="5BF87FC5" w14:textId="2B2A6564" w:rsidR="00D41A2A" w:rsidRPr="00600D0D" w:rsidRDefault="00D41A2A">
            <w:pPr>
              <w:contextualSpacing/>
              <w:rPr>
                <w:ins w:id="1570" w:author="Phil" w:date="2016-04-22T12:43:00Z"/>
                <w:sz w:val="24"/>
                <w:szCs w:val="24"/>
              </w:rPr>
              <w:pPrChange w:id="1571" w:author="Phil" w:date="2016-04-22T12:47:00Z">
                <w:pPr>
                  <w:spacing w:line="480" w:lineRule="auto"/>
                </w:pPr>
              </w:pPrChange>
            </w:pPr>
          </w:p>
        </w:tc>
        <w:tc>
          <w:tcPr>
            <w:tcW w:w="5127" w:type="dxa"/>
            <w:noWrap/>
            <w:hideMark/>
            <w:tcPrChange w:id="1572" w:author="Phil" w:date="2016-04-22T12:47:00Z">
              <w:tcPr>
                <w:tcW w:w="3838" w:type="dxa"/>
                <w:noWrap/>
                <w:hideMark/>
              </w:tcPr>
            </w:tcPrChange>
          </w:tcPr>
          <w:p w14:paraId="674A93F0" w14:textId="77777777" w:rsidR="00D41A2A" w:rsidRPr="00600D0D" w:rsidRDefault="00D41A2A">
            <w:pPr>
              <w:contextualSpacing/>
              <w:rPr>
                <w:ins w:id="1573" w:author="Phil" w:date="2016-04-22T12:43:00Z"/>
                <w:sz w:val="24"/>
                <w:szCs w:val="24"/>
              </w:rPr>
              <w:pPrChange w:id="1574" w:author="Phil" w:date="2016-04-22T12:47:00Z">
                <w:pPr>
                  <w:spacing w:line="480" w:lineRule="auto"/>
                </w:pPr>
              </w:pPrChange>
            </w:pPr>
            <w:ins w:id="1575" w:author="Phil" w:date="2016-04-22T12:43:00Z">
              <w:r w:rsidRPr="00600D0D">
                <w:rPr>
                  <w:sz w:val="24"/>
                  <w:szCs w:val="24"/>
                </w:rPr>
                <w:t>Mist nets+Transect+Vocal+Study</w:t>
              </w:r>
            </w:ins>
          </w:p>
        </w:tc>
        <w:tc>
          <w:tcPr>
            <w:tcW w:w="1771" w:type="dxa"/>
            <w:noWrap/>
            <w:hideMark/>
            <w:tcPrChange w:id="1576" w:author="Phil" w:date="2016-04-22T12:47:00Z">
              <w:tcPr>
                <w:tcW w:w="1351" w:type="dxa"/>
                <w:noWrap/>
                <w:hideMark/>
              </w:tcPr>
            </w:tcPrChange>
          </w:tcPr>
          <w:p w14:paraId="119082F3" w14:textId="77777777" w:rsidR="00D41A2A" w:rsidRPr="00600D0D" w:rsidRDefault="00D41A2A">
            <w:pPr>
              <w:contextualSpacing/>
              <w:rPr>
                <w:ins w:id="1577" w:author="Phil" w:date="2016-04-22T12:43:00Z"/>
                <w:sz w:val="24"/>
                <w:szCs w:val="24"/>
              </w:rPr>
              <w:pPrChange w:id="1578" w:author="Phil" w:date="2016-04-22T12:47:00Z">
                <w:pPr>
                  <w:spacing w:line="480" w:lineRule="auto"/>
                </w:pPr>
              </w:pPrChange>
            </w:pPr>
            <w:ins w:id="1579" w:author="Phil" w:date="2016-04-22T12:43:00Z">
              <w:r w:rsidRPr="00600D0D">
                <w:rPr>
                  <w:sz w:val="24"/>
                  <w:szCs w:val="24"/>
                </w:rPr>
                <w:t>-91.3717</w:t>
              </w:r>
            </w:ins>
          </w:p>
        </w:tc>
        <w:tc>
          <w:tcPr>
            <w:tcW w:w="1134" w:type="dxa"/>
            <w:noWrap/>
            <w:hideMark/>
            <w:tcPrChange w:id="1580" w:author="Phil" w:date="2016-04-22T12:47:00Z">
              <w:tcPr>
                <w:tcW w:w="910" w:type="dxa"/>
                <w:noWrap/>
                <w:hideMark/>
              </w:tcPr>
            </w:tcPrChange>
          </w:tcPr>
          <w:p w14:paraId="6FFC5713" w14:textId="77777777" w:rsidR="00D41A2A" w:rsidRPr="00600D0D" w:rsidRDefault="00D41A2A">
            <w:pPr>
              <w:contextualSpacing/>
              <w:rPr>
                <w:ins w:id="1581" w:author="Phil" w:date="2016-04-22T12:43:00Z"/>
                <w:sz w:val="24"/>
                <w:szCs w:val="24"/>
              </w:rPr>
              <w:pPrChange w:id="1582" w:author="Phil" w:date="2016-04-22T12:47:00Z">
                <w:pPr>
                  <w:spacing w:line="480" w:lineRule="auto"/>
                </w:pPr>
              </w:pPrChange>
            </w:pPr>
            <w:ins w:id="1583" w:author="Phil" w:date="2016-04-22T12:43:00Z">
              <w:r w:rsidRPr="00600D0D">
                <w:rPr>
                  <w:sz w:val="24"/>
                  <w:szCs w:val="24"/>
                </w:rPr>
                <w:t>5</w:t>
              </w:r>
            </w:ins>
          </w:p>
        </w:tc>
      </w:tr>
      <w:tr w:rsidR="00D41A2A" w:rsidRPr="00600D0D" w14:paraId="455787E0" w14:textId="77777777" w:rsidTr="00D41A2A">
        <w:trPr>
          <w:trHeight w:val="288"/>
          <w:ins w:id="1584" w:author="Phil" w:date="2016-04-22T12:43:00Z"/>
          <w:trPrChange w:id="1585" w:author="Phil" w:date="2016-04-22T12:47:00Z">
            <w:trPr>
              <w:trHeight w:val="288"/>
            </w:trPr>
          </w:trPrChange>
        </w:trPr>
        <w:tc>
          <w:tcPr>
            <w:tcW w:w="2783" w:type="dxa"/>
            <w:vMerge/>
            <w:noWrap/>
            <w:hideMark/>
            <w:tcPrChange w:id="1586" w:author="Phil" w:date="2016-04-22T12:47:00Z">
              <w:tcPr>
                <w:tcW w:w="1430" w:type="dxa"/>
                <w:vMerge/>
                <w:noWrap/>
                <w:hideMark/>
              </w:tcPr>
            </w:tcPrChange>
          </w:tcPr>
          <w:p w14:paraId="6D443777" w14:textId="3A8B9318" w:rsidR="00D41A2A" w:rsidRPr="00600D0D" w:rsidRDefault="00D41A2A">
            <w:pPr>
              <w:contextualSpacing/>
              <w:rPr>
                <w:ins w:id="1587" w:author="Phil" w:date="2016-04-22T12:43:00Z"/>
                <w:sz w:val="24"/>
                <w:szCs w:val="24"/>
              </w:rPr>
              <w:pPrChange w:id="1588" w:author="Phil" w:date="2016-04-22T12:47:00Z">
                <w:pPr>
                  <w:spacing w:line="480" w:lineRule="auto"/>
                </w:pPr>
              </w:pPrChange>
            </w:pPr>
          </w:p>
        </w:tc>
        <w:tc>
          <w:tcPr>
            <w:tcW w:w="5127" w:type="dxa"/>
            <w:noWrap/>
            <w:hideMark/>
            <w:tcPrChange w:id="1589" w:author="Phil" w:date="2016-04-22T12:47:00Z">
              <w:tcPr>
                <w:tcW w:w="3838" w:type="dxa"/>
                <w:noWrap/>
                <w:hideMark/>
              </w:tcPr>
            </w:tcPrChange>
          </w:tcPr>
          <w:p w14:paraId="6D10C86A" w14:textId="77777777" w:rsidR="00D41A2A" w:rsidRPr="00600D0D" w:rsidRDefault="00D41A2A">
            <w:pPr>
              <w:contextualSpacing/>
              <w:rPr>
                <w:ins w:id="1590" w:author="Phil" w:date="2016-04-22T12:43:00Z"/>
                <w:sz w:val="24"/>
                <w:szCs w:val="24"/>
              </w:rPr>
              <w:pPrChange w:id="1591" w:author="Phil" w:date="2016-04-22T12:47:00Z">
                <w:pPr>
                  <w:spacing w:line="480" w:lineRule="auto"/>
                </w:pPr>
              </w:pPrChange>
            </w:pPr>
            <w:ins w:id="1592" w:author="Phil" w:date="2016-04-22T12:43:00Z">
              <w:r w:rsidRPr="00600D0D">
                <w:rPr>
                  <w:sz w:val="24"/>
                  <w:szCs w:val="24"/>
                </w:rPr>
                <w:t>Point obs+Mist nets+Transect+Vocal+Study</w:t>
              </w:r>
            </w:ins>
          </w:p>
        </w:tc>
        <w:tc>
          <w:tcPr>
            <w:tcW w:w="1771" w:type="dxa"/>
            <w:noWrap/>
            <w:hideMark/>
            <w:tcPrChange w:id="1593" w:author="Phil" w:date="2016-04-22T12:47:00Z">
              <w:tcPr>
                <w:tcW w:w="1351" w:type="dxa"/>
                <w:noWrap/>
                <w:hideMark/>
              </w:tcPr>
            </w:tcPrChange>
          </w:tcPr>
          <w:p w14:paraId="784CE4CC" w14:textId="77777777" w:rsidR="00D41A2A" w:rsidRPr="00600D0D" w:rsidRDefault="00D41A2A">
            <w:pPr>
              <w:contextualSpacing/>
              <w:rPr>
                <w:ins w:id="1594" w:author="Phil" w:date="2016-04-22T12:43:00Z"/>
                <w:sz w:val="24"/>
                <w:szCs w:val="24"/>
              </w:rPr>
              <w:pPrChange w:id="1595" w:author="Phil" w:date="2016-04-22T12:47:00Z">
                <w:pPr>
                  <w:spacing w:line="480" w:lineRule="auto"/>
                </w:pPr>
              </w:pPrChange>
            </w:pPr>
            <w:ins w:id="1596" w:author="Phil" w:date="2016-04-22T12:43:00Z">
              <w:r w:rsidRPr="00600D0D">
                <w:rPr>
                  <w:sz w:val="24"/>
                  <w:szCs w:val="24"/>
                </w:rPr>
                <w:t>-88.3364</w:t>
              </w:r>
            </w:ins>
          </w:p>
        </w:tc>
        <w:tc>
          <w:tcPr>
            <w:tcW w:w="1134" w:type="dxa"/>
            <w:noWrap/>
            <w:hideMark/>
            <w:tcPrChange w:id="1597" w:author="Phil" w:date="2016-04-22T12:47:00Z">
              <w:tcPr>
                <w:tcW w:w="910" w:type="dxa"/>
                <w:noWrap/>
                <w:hideMark/>
              </w:tcPr>
            </w:tcPrChange>
          </w:tcPr>
          <w:p w14:paraId="38F25FF2" w14:textId="77777777" w:rsidR="00D41A2A" w:rsidRPr="00600D0D" w:rsidRDefault="00D41A2A">
            <w:pPr>
              <w:contextualSpacing/>
              <w:rPr>
                <w:ins w:id="1598" w:author="Phil" w:date="2016-04-22T12:43:00Z"/>
                <w:sz w:val="24"/>
                <w:szCs w:val="24"/>
              </w:rPr>
              <w:pPrChange w:id="1599" w:author="Phil" w:date="2016-04-22T12:47:00Z">
                <w:pPr>
                  <w:spacing w:line="480" w:lineRule="auto"/>
                </w:pPr>
              </w:pPrChange>
            </w:pPr>
            <w:ins w:id="1600" w:author="Phil" w:date="2016-04-22T12:43:00Z">
              <w:r w:rsidRPr="00600D0D">
                <w:rPr>
                  <w:sz w:val="24"/>
                  <w:szCs w:val="24"/>
                </w:rPr>
                <w:t>6</w:t>
              </w:r>
            </w:ins>
          </w:p>
        </w:tc>
      </w:tr>
      <w:tr w:rsidR="00D41A2A" w:rsidRPr="00600D0D" w14:paraId="555A57F6" w14:textId="77777777" w:rsidTr="00D41A2A">
        <w:trPr>
          <w:trHeight w:val="288"/>
          <w:ins w:id="1601" w:author="Phil" w:date="2016-04-22T12:43:00Z"/>
          <w:trPrChange w:id="1602" w:author="Phil" w:date="2016-04-22T12:47:00Z">
            <w:trPr>
              <w:trHeight w:val="288"/>
            </w:trPr>
          </w:trPrChange>
        </w:trPr>
        <w:tc>
          <w:tcPr>
            <w:tcW w:w="2783" w:type="dxa"/>
            <w:vMerge w:val="restart"/>
            <w:noWrap/>
            <w:hideMark/>
            <w:tcPrChange w:id="1603" w:author="Phil" w:date="2016-04-22T12:47:00Z">
              <w:tcPr>
                <w:tcW w:w="1430" w:type="dxa"/>
                <w:vMerge w:val="restart"/>
                <w:noWrap/>
                <w:hideMark/>
              </w:tcPr>
            </w:tcPrChange>
          </w:tcPr>
          <w:p w14:paraId="4A0488B9" w14:textId="3C4626C3" w:rsidR="00D41A2A" w:rsidRPr="00600D0D" w:rsidRDefault="00D41A2A">
            <w:pPr>
              <w:contextualSpacing/>
              <w:rPr>
                <w:ins w:id="1604" w:author="Phil" w:date="2016-04-22T12:43:00Z"/>
                <w:sz w:val="24"/>
                <w:szCs w:val="24"/>
              </w:rPr>
              <w:pPrChange w:id="1605" w:author="Phil" w:date="2016-04-22T12:47:00Z">
                <w:pPr>
                  <w:spacing w:line="480" w:lineRule="auto"/>
                </w:pPr>
              </w:pPrChange>
            </w:pPr>
            <w:ins w:id="1606" w:author="Phil" w:date="2016-04-22T12:46:00Z">
              <w:r>
                <w:rPr>
                  <w:sz w:val="24"/>
                  <w:szCs w:val="24"/>
                </w:rPr>
                <w:t>Functional Dispersion (FDis)</w:t>
              </w:r>
            </w:ins>
          </w:p>
        </w:tc>
        <w:tc>
          <w:tcPr>
            <w:tcW w:w="5127" w:type="dxa"/>
            <w:noWrap/>
            <w:hideMark/>
            <w:tcPrChange w:id="1607" w:author="Phil" w:date="2016-04-22T12:47:00Z">
              <w:tcPr>
                <w:tcW w:w="3838" w:type="dxa"/>
                <w:noWrap/>
                <w:hideMark/>
              </w:tcPr>
            </w:tcPrChange>
          </w:tcPr>
          <w:p w14:paraId="2AFDEDB6" w14:textId="77777777" w:rsidR="00D41A2A" w:rsidRPr="00600D0D" w:rsidRDefault="00D41A2A">
            <w:pPr>
              <w:contextualSpacing/>
              <w:rPr>
                <w:ins w:id="1608" w:author="Phil" w:date="2016-04-22T12:43:00Z"/>
                <w:sz w:val="24"/>
                <w:szCs w:val="24"/>
              </w:rPr>
              <w:pPrChange w:id="1609" w:author="Phil" w:date="2016-04-22T12:47:00Z">
                <w:pPr>
                  <w:spacing w:line="480" w:lineRule="auto"/>
                </w:pPr>
              </w:pPrChange>
            </w:pPr>
            <w:ins w:id="1610" w:author="Phil" w:date="2016-04-22T12:43:00Z">
              <w:r w:rsidRPr="00600D0D">
                <w:rPr>
                  <w:sz w:val="24"/>
                  <w:szCs w:val="24"/>
                </w:rPr>
                <w:t>Study</w:t>
              </w:r>
            </w:ins>
          </w:p>
        </w:tc>
        <w:tc>
          <w:tcPr>
            <w:tcW w:w="1771" w:type="dxa"/>
            <w:noWrap/>
            <w:hideMark/>
            <w:tcPrChange w:id="1611" w:author="Phil" w:date="2016-04-22T12:47:00Z">
              <w:tcPr>
                <w:tcW w:w="1351" w:type="dxa"/>
                <w:noWrap/>
                <w:hideMark/>
              </w:tcPr>
            </w:tcPrChange>
          </w:tcPr>
          <w:p w14:paraId="7694E4C1" w14:textId="77777777" w:rsidR="00D41A2A" w:rsidRPr="00600D0D" w:rsidRDefault="00D41A2A">
            <w:pPr>
              <w:contextualSpacing/>
              <w:rPr>
                <w:ins w:id="1612" w:author="Phil" w:date="2016-04-22T12:43:00Z"/>
                <w:sz w:val="24"/>
                <w:szCs w:val="24"/>
              </w:rPr>
              <w:pPrChange w:id="1613" w:author="Phil" w:date="2016-04-22T12:47:00Z">
                <w:pPr>
                  <w:spacing w:line="480" w:lineRule="auto"/>
                </w:pPr>
              </w:pPrChange>
            </w:pPr>
            <w:ins w:id="1614" w:author="Phil" w:date="2016-04-22T12:43:00Z">
              <w:r w:rsidRPr="00600D0D">
                <w:rPr>
                  <w:sz w:val="24"/>
                  <w:szCs w:val="24"/>
                </w:rPr>
                <w:t>-43.32</w:t>
              </w:r>
            </w:ins>
          </w:p>
        </w:tc>
        <w:tc>
          <w:tcPr>
            <w:tcW w:w="1134" w:type="dxa"/>
            <w:noWrap/>
            <w:hideMark/>
            <w:tcPrChange w:id="1615" w:author="Phil" w:date="2016-04-22T12:47:00Z">
              <w:tcPr>
                <w:tcW w:w="910" w:type="dxa"/>
                <w:noWrap/>
                <w:hideMark/>
              </w:tcPr>
            </w:tcPrChange>
          </w:tcPr>
          <w:p w14:paraId="4918BEBE" w14:textId="77777777" w:rsidR="00D41A2A" w:rsidRPr="00600D0D" w:rsidRDefault="00D41A2A">
            <w:pPr>
              <w:contextualSpacing/>
              <w:rPr>
                <w:ins w:id="1616" w:author="Phil" w:date="2016-04-22T12:43:00Z"/>
                <w:sz w:val="24"/>
                <w:szCs w:val="24"/>
              </w:rPr>
              <w:pPrChange w:id="1617" w:author="Phil" w:date="2016-04-22T12:47:00Z">
                <w:pPr>
                  <w:spacing w:line="480" w:lineRule="auto"/>
                </w:pPr>
              </w:pPrChange>
            </w:pPr>
            <w:ins w:id="1618" w:author="Phil" w:date="2016-04-22T12:43:00Z">
              <w:r w:rsidRPr="00600D0D">
                <w:rPr>
                  <w:sz w:val="24"/>
                  <w:szCs w:val="24"/>
                </w:rPr>
                <w:t>1</w:t>
              </w:r>
            </w:ins>
          </w:p>
        </w:tc>
      </w:tr>
      <w:tr w:rsidR="00D41A2A" w:rsidRPr="00600D0D" w14:paraId="6BB143F9" w14:textId="77777777" w:rsidTr="00D41A2A">
        <w:trPr>
          <w:trHeight w:val="288"/>
          <w:ins w:id="1619" w:author="Phil" w:date="2016-04-22T12:43:00Z"/>
          <w:trPrChange w:id="1620" w:author="Phil" w:date="2016-04-22T12:47:00Z">
            <w:trPr>
              <w:trHeight w:val="288"/>
            </w:trPr>
          </w:trPrChange>
        </w:trPr>
        <w:tc>
          <w:tcPr>
            <w:tcW w:w="2783" w:type="dxa"/>
            <w:vMerge/>
            <w:noWrap/>
            <w:hideMark/>
            <w:tcPrChange w:id="1621" w:author="Phil" w:date="2016-04-22T12:47:00Z">
              <w:tcPr>
                <w:tcW w:w="1430" w:type="dxa"/>
                <w:vMerge/>
                <w:noWrap/>
                <w:hideMark/>
              </w:tcPr>
            </w:tcPrChange>
          </w:tcPr>
          <w:p w14:paraId="05ED6983" w14:textId="4DF85571" w:rsidR="00D41A2A" w:rsidRPr="00600D0D" w:rsidRDefault="00D41A2A">
            <w:pPr>
              <w:contextualSpacing/>
              <w:rPr>
                <w:ins w:id="1622" w:author="Phil" w:date="2016-04-22T12:43:00Z"/>
                <w:sz w:val="24"/>
                <w:szCs w:val="24"/>
              </w:rPr>
              <w:pPrChange w:id="1623" w:author="Phil" w:date="2016-04-22T12:47:00Z">
                <w:pPr>
                  <w:spacing w:line="480" w:lineRule="auto"/>
                </w:pPr>
              </w:pPrChange>
            </w:pPr>
          </w:p>
        </w:tc>
        <w:tc>
          <w:tcPr>
            <w:tcW w:w="5127" w:type="dxa"/>
            <w:noWrap/>
            <w:hideMark/>
            <w:tcPrChange w:id="1624" w:author="Phil" w:date="2016-04-22T12:47:00Z">
              <w:tcPr>
                <w:tcW w:w="3838" w:type="dxa"/>
                <w:noWrap/>
                <w:hideMark/>
              </w:tcPr>
            </w:tcPrChange>
          </w:tcPr>
          <w:p w14:paraId="7FF584B4" w14:textId="77777777" w:rsidR="00D41A2A" w:rsidRPr="00600D0D" w:rsidRDefault="00D41A2A">
            <w:pPr>
              <w:contextualSpacing/>
              <w:rPr>
                <w:ins w:id="1625" w:author="Phil" w:date="2016-04-22T12:43:00Z"/>
                <w:sz w:val="24"/>
                <w:szCs w:val="24"/>
              </w:rPr>
              <w:pPrChange w:id="1626" w:author="Phil" w:date="2016-04-22T12:47:00Z">
                <w:pPr>
                  <w:spacing w:line="480" w:lineRule="auto"/>
                </w:pPr>
              </w:pPrChange>
            </w:pPr>
            <w:ins w:id="1627" w:author="Phil" w:date="2016-04-22T12:43:00Z">
              <w:r w:rsidRPr="00600D0D">
                <w:rPr>
                  <w:sz w:val="24"/>
                  <w:szCs w:val="24"/>
                </w:rPr>
                <w:t>Mist_nets+Study</w:t>
              </w:r>
            </w:ins>
          </w:p>
        </w:tc>
        <w:tc>
          <w:tcPr>
            <w:tcW w:w="1771" w:type="dxa"/>
            <w:noWrap/>
            <w:hideMark/>
            <w:tcPrChange w:id="1628" w:author="Phil" w:date="2016-04-22T12:47:00Z">
              <w:tcPr>
                <w:tcW w:w="1351" w:type="dxa"/>
                <w:noWrap/>
                <w:hideMark/>
              </w:tcPr>
            </w:tcPrChange>
          </w:tcPr>
          <w:p w14:paraId="1B6DADB3" w14:textId="77777777" w:rsidR="00D41A2A" w:rsidRPr="00600D0D" w:rsidRDefault="00D41A2A">
            <w:pPr>
              <w:contextualSpacing/>
              <w:rPr>
                <w:ins w:id="1629" w:author="Phil" w:date="2016-04-22T12:43:00Z"/>
                <w:sz w:val="24"/>
                <w:szCs w:val="24"/>
              </w:rPr>
              <w:pPrChange w:id="1630" w:author="Phil" w:date="2016-04-22T12:47:00Z">
                <w:pPr>
                  <w:spacing w:line="480" w:lineRule="auto"/>
                </w:pPr>
              </w:pPrChange>
            </w:pPr>
            <w:ins w:id="1631" w:author="Phil" w:date="2016-04-22T12:43:00Z">
              <w:r w:rsidRPr="00600D0D">
                <w:rPr>
                  <w:sz w:val="24"/>
                  <w:szCs w:val="24"/>
                </w:rPr>
                <w:t>-40.9265</w:t>
              </w:r>
            </w:ins>
          </w:p>
        </w:tc>
        <w:tc>
          <w:tcPr>
            <w:tcW w:w="1134" w:type="dxa"/>
            <w:noWrap/>
            <w:hideMark/>
            <w:tcPrChange w:id="1632" w:author="Phil" w:date="2016-04-22T12:47:00Z">
              <w:tcPr>
                <w:tcW w:w="910" w:type="dxa"/>
                <w:noWrap/>
                <w:hideMark/>
              </w:tcPr>
            </w:tcPrChange>
          </w:tcPr>
          <w:p w14:paraId="59AD62B9" w14:textId="77777777" w:rsidR="00D41A2A" w:rsidRPr="00600D0D" w:rsidRDefault="00D41A2A">
            <w:pPr>
              <w:contextualSpacing/>
              <w:rPr>
                <w:ins w:id="1633" w:author="Phil" w:date="2016-04-22T12:43:00Z"/>
                <w:sz w:val="24"/>
                <w:szCs w:val="24"/>
              </w:rPr>
              <w:pPrChange w:id="1634" w:author="Phil" w:date="2016-04-22T12:47:00Z">
                <w:pPr>
                  <w:spacing w:line="480" w:lineRule="auto"/>
                </w:pPr>
              </w:pPrChange>
            </w:pPr>
            <w:ins w:id="1635" w:author="Phil" w:date="2016-04-22T12:43:00Z">
              <w:r w:rsidRPr="00600D0D">
                <w:rPr>
                  <w:sz w:val="24"/>
                  <w:szCs w:val="24"/>
                </w:rPr>
                <w:t>2</w:t>
              </w:r>
            </w:ins>
          </w:p>
        </w:tc>
      </w:tr>
      <w:tr w:rsidR="00D41A2A" w:rsidRPr="00600D0D" w14:paraId="3AC6BD8D" w14:textId="77777777" w:rsidTr="00D41A2A">
        <w:trPr>
          <w:trHeight w:val="288"/>
          <w:ins w:id="1636" w:author="Phil" w:date="2016-04-22T12:43:00Z"/>
          <w:trPrChange w:id="1637" w:author="Phil" w:date="2016-04-22T12:47:00Z">
            <w:trPr>
              <w:trHeight w:val="288"/>
            </w:trPr>
          </w:trPrChange>
        </w:trPr>
        <w:tc>
          <w:tcPr>
            <w:tcW w:w="2783" w:type="dxa"/>
            <w:vMerge/>
            <w:noWrap/>
            <w:hideMark/>
            <w:tcPrChange w:id="1638" w:author="Phil" w:date="2016-04-22T12:47:00Z">
              <w:tcPr>
                <w:tcW w:w="1430" w:type="dxa"/>
                <w:vMerge/>
                <w:noWrap/>
                <w:hideMark/>
              </w:tcPr>
            </w:tcPrChange>
          </w:tcPr>
          <w:p w14:paraId="0A898F76" w14:textId="457B6438" w:rsidR="00D41A2A" w:rsidRPr="00600D0D" w:rsidRDefault="00D41A2A">
            <w:pPr>
              <w:contextualSpacing/>
              <w:rPr>
                <w:ins w:id="1639" w:author="Phil" w:date="2016-04-22T12:43:00Z"/>
                <w:sz w:val="24"/>
                <w:szCs w:val="24"/>
              </w:rPr>
              <w:pPrChange w:id="1640" w:author="Phil" w:date="2016-04-22T12:47:00Z">
                <w:pPr>
                  <w:spacing w:line="480" w:lineRule="auto"/>
                </w:pPr>
              </w:pPrChange>
            </w:pPr>
          </w:p>
        </w:tc>
        <w:tc>
          <w:tcPr>
            <w:tcW w:w="5127" w:type="dxa"/>
            <w:noWrap/>
            <w:hideMark/>
            <w:tcPrChange w:id="1641" w:author="Phil" w:date="2016-04-22T12:47:00Z">
              <w:tcPr>
                <w:tcW w:w="3838" w:type="dxa"/>
                <w:noWrap/>
                <w:hideMark/>
              </w:tcPr>
            </w:tcPrChange>
          </w:tcPr>
          <w:p w14:paraId="5A5159D6" w14:textId="77777777" w:rsidR="00D41A2A" w:rsidRPr="00600D0D" w:rsidRDefault="00D41A2A">
            <w:pPr>
              <w:contextualSpacing/>
              <w:rPr>
                <w:ins w:id="1642" w:author="Phil" w:date="2016-04-22T12:43:00Z"/>
                <w:sz w:val="24"/>
                <w:szCs w:val="24"/>
              </w:rPr>
              <w:pPrChange w:id="1643" w:author="Phil" w:date="2016-04-22T12:47:00Z">
                <w:pPr>
                  <w:spacing w:line="480" w:lineRule="auto"/>
                </w:pPr>
              </w:pPrChange>
            </w:pPr>
            <w:ins w:id="1644" w:author="Phil" w:date="2016-04-22T12:43:00Z">
              <w:r w:rsidRPr="00600D0D">
                <w:rPr>
                  <w:sz w:val="24"/>
                  <w:szCs w:val="24"/>
                </w:rPr>
                <w:t>Mist_nets+Transect+Study</w:t>
              </w:r>
            </w:ins>
          </w:p>
        </w:tc>
        <w:tc>
          <w:tcPr>
            <w:tcW w:w="1771" w:type="dxa"/>
            <w:noWrap/>
            <w:hideMark/>
            <w:tcPrChange w:id="1645" w:author="Phil" w:date="2016-04-22T12:47:00Z">
              <w:tcPr>
                <w:tcW w:w="1351" w:type="dxa"/>
                <w:noWrap/>
                <w:hideMark/>
              </w:tcPr>
            </w:tcPrChange>
          </w:tcPr>
          <w:p w14:paraId="08DB5869" w14:textId="77777777" w:rsidR="00D41A2A" w:rsidRPr="00600D0D" w:rsidRDefault="00D41A2A">
            <w:pPr>
              <w:contextualSpacing/>
              <w:rPr>
                <w:ins w:id="1646" w:author="Phil" w:date="2016-04-22T12:43:00Z"/>
                <w:sz w:val="24"/>
                <w:szCs w:val="24"/>
              </w:rPr>
              <w:pPrChange w:id="1647" w:author="Phil" w:date="2016-04-22T12:47:00Z">
                <w:pPr>
                  <w:spacing w:line="480" w:lineRule="auto"/>
                </w:pPr>
              </w:pPrChange>
            </w:pPr>
            <w:ins w:id="1648" w:author="Phil" w:date="2016-04-22T12:43:00Z">
              <w:r w:rsidRPr="00600D0D">
                <w:rPr>
                  <w:sz w:val="24"/>
                  <w:szCs w:val="24"/>
                </w:rPr>
                <w:t>-40.8142</w:t>
              </w:r>
            </w:ins>
          </w:p>
        </w:tc>
        <w:tc>
          <w:tcPr>
            <w:tcW w:w="1134" w:type="dxa"/>
            <w:noWrap/>
            <w:hideMark/>
            <w:tcPrChange w:id="1649" w:author="Phil" w:date="2016-04-22T12:47:00Z">
              <w:tcPr>
                <w:tcW w:w="910" w:type="dxa"/>
                <w:noWrap/>
                <w:hideMark/>
              </w:tcPr>
            </w:tcPrChange>
          </w:tcPr>
          <w:p w14:paraId="61DB728F" w14:textId="77777777" w:rsidR="00D41A2A" w:rsidRPr="00600D0D" w:rsidRDefault="00D41A2A">
            <w:pPr>
              <w:contextualSpacing/>
              <w:rPr>
                <w:ins w:id="1650" w:author="Phil" w:date="2016-04-22T12:43:00Z"/>
                <w:sz w:val="24"/>
                <w:szCs w:val="24"/>
              </w:rPr>
              <w:pPrChange w:id="1651" w:author="Phil" w:date="2016-04-22T12:47:00Z">
                <w:pPr>
                  <w:spacing w:line="480" w:lineRule="auto"/>
                </w:pPr>
              </w:pPrChange>
            </w:pPr>
            <w:ins w:id="1652" w:author="Phil" w:date="2016-04-22T12:43:00Z">
              <w:r w:rsidRPr="00600D0D">
                <w:rPr>
                  <w:sz w:val="24"/>
                  <w:szCs w:val="24"/>
                </w:rPr>
                <w:t>3</w:t>
              </w:r>
            </w:ins>
          </w:p>
        </w:tc>
      </w:tr>
      <w:tr w:rsidR="00D41A2A" w:rsidRPr="00600D0D" w14:paraId="31F2FDA1" w14:textId="77777777" w:rsidTr="00D41A2A">
        <w:trPr>
          <w:trHeight w:val="288"/>
          <w:ins w:id="1653" w:author="Phil" w:date="2016-04-22T12:43:00Z"/>
          <w:trPrChange w:id="1654" w:author="Phil" w:date="2016-04-22T12:47:00Z">
            <w:trPr>
              <w:trHeight w:val="288"/>
            </w:trPr>
          </w:trPrChange>
        </w:trPr>
        <w:tc>
          <w:tcPr>
            <w:tcW w:w="2783" w:type="dxa"/>
            <w:vMerge/>
            <w:noWrap/>
            <w:hideMark/>
            <w:tcPrChange w:id="1655" w:author="Phil" w:date="2016-04-22T12:47:00Z">
              <w:tcPr>
                <w:tcW w:w="1430" w:type="dxa"/>
                <w:vMerge/>
                <w:noWrap/>
                <w:hideMark/>
              </w:tcPr>
            </w:tcPrChange>
          </w:tcPr>
          <w:p w14:paraId="7562AFBF" w14:textId="7CFEAEBC" w:rsidR="00D41A2A" w:rsidRPr="00600D0D" w:rsidRDefault="00D41A2A">
            <w:pPr>
              <w:contextualSpacing/>
              <w:rPr>
                <w:ins w:id="1656" w:author="Phil" w:date="2016-04-22T12:43:00Z"/>
                <w:sz w:val="24"/>
                <w:szCs w:val="24"/>
              </w:rPr>
              <w:pPrChange w:id="1657" w:author="Phil" w:date="2016-04-22T12:47:00Z">
                <w:pPr>
                  <w:spacing w:line="480" w:lineRule="auto"/>
                </w:pPr>
              </w:pPrChange>
            </w:pPr>
          </w:p>
        </w:tc>
        <w:tc>
          <w:tcPr>
            <w:tcW w:w="5127" w:type="dxa"/>
            <w:noWrap/>
            <w:hideMark/>
            <w:tcPrChange w:id="1658" w:author="Phil" w:date="2016-04-22T12:47:00Z">
              <w:tcPr>
                <w:tcW w:w="3838" w:type="dxa"/>
                <w:noWrap/>
                <w:hideMark/>
              </w:tcPr>
            </w:tcPrChange>
          </w:tcPr>
          <w:p w14:paraId="65FD374F" w14:textId="77777777" w:rsidR="00D41A2A" w:rsidRPr="00600D0D" w:rsidRDefault="00D41A2A">
            <w:pPr>
              <w:contextualSpacing/>
              <w:rPr>
                <w:ins w:id="1659" w:author="Phil" w:date="2016-04-22T12:43:00Z"/>
                <w:sz w:val="24"/>
                <w:szCs w:val="24"/>
              </w:rPr>
              <w:pPrChange w:id="1660" w:author="Phil" w:date="2016-04-22T12:47:00Z">
                <w:pPr>
                  <w:spacing w:line="480" w:lineRule="auto"/>
                </w:pPr>
              </w:pPrChange>
            </w:pPr>
            <w:ins w:id="1661" w:author="Phil" w:date="2016-04-22T12:43:00Z">
              <w:r w:rsidRPr="00600D0D">
                <w:rPr>
                  <w:sz w:val="24"/>
                  <w:szCs w:val="24"/>
                </w:rPr>
                <w:t>Mist nets+ Transect+Vocal+Study</w:t>
              </w:r>
            </w:ins>
          </w:p>
        </w:tc>
        <w:tc>
          <w:tcPr>
            <w:tcW w:w="1771" w:type="dxa"/>
            <w:noWrap/>
            <w:hideMark/>
            <w:tcPrChange w:id="1662" w:author="Phil" w:date="2016-04-22T12:47:00Z">
              <w:tcPr>
                <w:tcW w:w="1351" w:type="dxa"/>
                <w:noWrap/>
                <w:hideMark/>
              </w:tcPr>
            </w:tcPrChange>
          </w:tcPr>
          <w:p w14:paraId="2CFD8F49" w14:textId="77777777" w:rsidR="00D41A2A" w:rsidRPr="00600D0D" w:rsidRDefault="00D41A2A">
            <w:pPr>
              <w:contextualSpacing/>
              <w:rPr>
                <w:ins w:id="1663" w:author="Phil" w:date="2016-04-22T12:43:00Z"/>
                <w:sz w:val="24"/>
                <w:szCs w:val="24"/>
              </w:rPr>
              <w:pPrChange w:id="1664" w:author="Phil" w:date="2016-04-22T12:47:00Z">
                <w:pPr>
                  <w:spacing w:line="480" w:lineRule="auto"/>
                </w:pPr>
              </w:pPrChange>
            </w:pPr>
            <w:ins w:id="1665" w:author="Phil" w:date="2016-04-22T12:43:00Z">
              <w:r w:rsidRPr="00600D0D">
                <w:rPr>
                  <w:sz w:val="24"/>
                  <w:szCs w:val="24"/>
                </w:rPr>
                <w:t>-38.7318</w:t>
              </w:r>
            </w:ins>
          </w:p>
        </w:tc>
        <w:tc>
          <w:tcPr>
            <w:tcW w:w="1134" w:type="dxa"/>
            <w:noWrap/>
            <w:hideMark/>
            <w:tcPrChange w:id="1666" w:author="Phil" w:date="2016-04-22T12:47:00Z">
              <w:tcPr>
                <w:tcW w:w="910" w:type="dxa"/>
                <w:noWrap/>
                <w:hideMark/>
              </w:tcPr>
            </w:tcPrChange>
          </w:tcPr>
          <w:p w14:paraId="166EC11C" w14:textId="77777777" w:rsidR="00D41A2A" w:rsidRPr="00600D0D" w:rsidRDefault="00D41A2A">
            <w:pPr>
              <w:contextualSpacing/>
              <w:rPr>
                <w:ins w:id="1667" w:author="Phil" w:date="2016-04-22T12:43:00Z"/>
                <w:sz w:val="24"/>
                <w:szCs w:val="24"/>
              </w:rPr>
              <w:pPrChange w:id="1668" w:author="Phil" w:date="2016-04-22T12:47:00Z">
                <w:pPr>
                  <w:spacing w:line="480" w:lineRule="auto"/>
                </w:pPr>
              </w:pPrChange>
            </w:pPr>
            <w:ins w:id="1669" w:author="Phil" w:date="2016-04-22T12:43:00Z">
              <w:r w:rsidRPr="00600D0D">
                <w:rPr>
                  <w:sz w:val="24"/>
                  <w:szCs w:val="24"/>
                </w:rPr>
                <w:t>4</w:t>
              </w:r>
            </w:ins>
          </w:p>
        </w:tc>
      </w:tr>
      <w:tr w:rsidR="00D41A2A" w:rsidRPr="00600D0D" w14:paraId="7084E01B" w14:textId="77777777" w:rsidTr="00D41A2A">
        <w:trPr>
          <w:trHeight w:val="288"/>
          <w:ins w:id="1670" w:author="Phil" w:date="2016-04-22T12:43:00Z"/>
          <w:trPrChange w:id="1671" w:author="Phil" w:date="2016-04-22T12:47:00Z">
            <w:trPr>
              <w:trHeight w:val="288"/>
            </w:trPr>
          </w:trPrChange>
        </w:trPr>
        <w:tc>
          <w:tcPr>
            <w:tcW w:w="2783" w:type="dxa"/>
            <w:vMerge/>
            <w:noWrap/>
            <w:hideMark/>
            <w:tcPrChange w:id="1672" w:author="Phil" w:date="2016-04-22T12:47:00Z">
              <w:tcPr>
                <w:tcW w:w="1430" w:type="dxa"/>
                <w:vMerge/>
                <w:noWrap/>
                <w:hideMark/>
              </w:tcPr>
            </w:tcPrChange>
          </w:tcPr>
          <w:p w14:paraId="51F8D4A4" w14:textId="4A29AA9C" w:rsidR="00D41A2A" w:rsidRPr="00600D0D" w:rsidRDefault="00D41A2A">
            <w:pPr>
              <w:contextualSpacing/>
              <w:rPr>
                <w:ins w:id="1673" w:author="Phil" w:date="2016-04-22T12:43:00Z"/>
                <w:sz w:val="24"/>
                <w:szCs w:val="24"/>
              </w:rPr>
              <w:pPrChange w:id="1674" w:author="Phil" w:date="2016-04-22T12:47:00Z">
                <w:pPr>
                  <w:spacing w:line="480" w:lineRule="auto"/>
                </w:pPr>
              </w:pPrChange>
            </w:pPr>
          </w:p>
        </w:tc>
        <w:tc>
          <w:tcPr>
            <w:tcW w:w="5127" w:type="dxa"/>
            <w:noWrap/>
            <w:hideMark/>
            <w:tcPrChange w:id="1675" w:author="Phil" w:date="2016-04-22T12:47:00Z">
              <w:tcPr>
                <w:tcW w:w="3838" w:type="dxa"/>
                <w:noWrap/>
                <w:hideMark/>
              </w:tcPr>
            </w:tcPrChange>
          </w:tcPr>
          <w:p w14:paraId="52027889" w14:textId="77777777" w:rsidR="00D41A2A" w:rsidRPr="00600D0D" w:rsidRDefault="00D41A2A">
            <w:pPr>
              <w:contextualSpacing/>
              <w:rPr>
                <w:ins w:id="1676" w:author="Phil" w:date="2016-04-22T12:43:00Z"/>
                <w:sz w:val="24"/>
                <w:szCs w:val="24"/>
              </w:rPr>
              <w:pPrChange w:id="1677" w:author="Phil" w:date="2016-04-22T12:47:00Z">
                <w:pPr>
                  <w:spacing w:line="480" w:lineRule="auto"/>
                </w:pPr>
              </w:pPrChange>
            </w:pPr>
            <w:ins w:id="1678" w:author="Phil" w:date="2016-04-22T12:43:00Z">
              <w:r w:rsidRPr="00600D0D">
                <w:rPr>
                  <w:sz w:val="24"/>
                  <w:szCs w:val="24"/>
                </w:rPr>
                <w:t>Mist nets+Transect+Vocal+Study</w:t>
              </w:r>
            </w:ins>
          </w:p>
        </w:tc>
        <w:tc>
          <w:tcPr>
            <w:tcW w:w="1771" w:type="dxa"/>
            <w:noWrap/>
            <w:hideMark/>
            <w:tcPrChange w:id="1679" w:author="Phil" w:date="2016-04-22T12:47:00Z">
              <w:tcPr>
                <w:tcW w:w="1351" w:type="dxa"/>
                <w:noWrap/>
                <w:hideMark/>
              </w:tcPr>
            </w:tcPrChange>
          </w:tcPr>
          <w:p w14:paraId="2971E480" w14:textId="77777777" w:rsidR="00D41A2A" w:rsidRPr="00600D0D" w:rsidRDefault="00D41A2A">
            <w:pPr>
              <w:contextualSpacing/>
              <w:rPr>
                <w:ins w:id="1680" w:author="Phil" w:date="2016-04-22T12:43:00Z"/>
                <w:sz w:val="24"/>
                <w:szCs w:val="24"/>
              </w:rPr>
              <w:pPrChange w:id="1681" w:author="Phil" w:date="2016-04-22T12:47:00Z">
                <w:pPr>
                  <w:spacing w:line="480" w:lineRule="auto"/>
                </w:pPr>
              </w:pPrChange>
            </w:pPr>
            <w:ins w:id="1682" w:author="Phil" w:date="2016-04-22T12:43:00Z">
              <w:r w:rsidRPr="00600D0D">
                <w:rPr>
                  <w:sz w:val="24"/>
                  <w:szCs w:val="24"/>
                </w:rPr>
                <w:t>-35.8651</w:t>
              </w:r>
            </w:ins>
          </w:p>
        </w:tc>
        <w:tc>
          <w:tcPr>
            <w:tcW w:w="1134" w:type="dxa"/>
            <w:noWrap/>
            <w:hideMark/>
            <w:tcPrChange w:id="1683" w:author="Phil" w:date="2016-04-22T12:47:00Z">
              <w:tcPr>
                <w:tcW w:w="910" w:type="dxa"/>
                <w:noWrap/>
                <w:hideMark/>
              </w:tcPr>
            </w:tcPrChange>
          </w:tcPr>
          <w:p w14:paraId="1157CDF5" w14:textId="77777777" w:rsidR="00D41A2A" w:rsidRPr="00600D0D" w:rsidRDefault="00D41A2A">
            <w:pPr>
              <w:contextualSpacing/>
              <w:rPr>
                <w:ins w:id="1684" w:author="Phil" w:date="2016-04-22T12:43:00Z"/>
                <w:sz w:val="24"/>
                <w:szCs w:val="24"/>
              </w:rPr>
              <w:pPrChange w:id="1685" w:author="Phil" w:date="2016-04-22T12:47:00Z">
                <w:pPr>
                  <w:spacing w:line="480" w:lineRule="auto"/>
                </w:pPr>
              </w:pPrChange>
            </w:pPr>
            <w:ins w:id="1686" w:author="Phil" w:date="2016-04-22T12:43:00Z">
              <w:r w:rsidRPr="00600D0D">
                <w:rPr>
                  <w:sz w:val="24"/>
                  <w:szCs w:val="24"/>
                </w:rPr>
                <w:t>5</w:t>
              </w:r>
            </w:ins>
          </w:p>
        </w:tc>
      </w:tr>
      <w:tr w:rsidR="00D41A2A" w:rsidRPr="00600D0D" w14:paraId="38833FD4" w14:textId="77777777" w:rsidTr="00D41A2A">
        <w:trPr>
          <w:trHeight w:val="288"/>
          <w:ins w:id="1687" w:author="Phil" w:date="2016-04-22T12:43:00Z"/>
          <w:trPrChange w:id="1688" w:author="Phil" w:date="2016-04-22T12:47:00Z">
            <w:trPr>
              <w:trHeight w:val="288"/>
            </w:trPr>
          </w:trPrChange>
        </w:trPr>
        <w:tc>
          <w:tcPr>
            <w:tcW w:w="2783" w:type="dxa"/>
            <w:vMerge/>
            <w:noWrap/>
            <w:hideMark/>
            <w:tcPrChange w:id="1689" w:author="Phil" w:date="2016-04-22T12:47:00Z">
              <w:tcPr>
                <w:tcW w:w="1430" w:type="dxa"/>
                <w:vMerge/>
                <w:noWrap/>
                <w:hideMark/>
              </w:tcPr>
            </w:tcPrChange>
          </w:tcPr>
          <w:p w14:paraId="34965D2D" w14:textId="486F2B12" w:rsidR="00D41A2A" w:rsidRPr="00600D0D" w:rsidRDefault="00D41A2A">
            <w:pPr>
              <w:contextualSpacing/>
              <w:rPr>
                <w:ins w:id="1690" w:author="Phil" w:date="2016-04-22T12:43:00Z"/>
                <w:sz w:val="24"/>
                <w:szCs w:val="24"/>
              </w:rPr>
              <w:pPrChange w:id="1691" w:author="Phil" w:date="2016-04-22T12:47:00Z">
                <w:pPr>
                  <w:spacing w:line="480" w:lineRule="auto"/>
                </w:pPr>
              </w:pPrChange>
            </w:pPr>
          </w:p>
        </w:tc>
        <w:tc>
          <w:tcPr>
            <w:tcW w:w="5127" w:type="dxa"/>
            <w:noWrap/>
            <w:hideMark/>
            <w:tcPrChange w:id="1692" w:author="Phil" w:date="2016-04-22T12:47:00Z">
              <w:tcPr>
                <w:tcW w:w="3838" w:type="dxa"/>
                <w:noWrap/>
                <w:hideMark/>
              </w:tcPr>
            </w:tcPrChange>
          </w:tcPr>
          <w:p w14:paraId="07815A72" w14:textId="77777777" w:rsidR="00D41A2A" w:rsidRPr="00600D0D" w:rsidRDefault="00D41A2A">
            <w:pPr>
              <w:contextualSpacing/>
              <w:rPr>
                <w:ins w:id="1693" w:author="Phil" w:date="2016-04-22T12:43:00Z"/>
                <w:sz w:val="24"/>
                <w:szCs w:val="24"/>
              </w:rPr>
              <w:pPrChange w:id="1694" w:author="Phil" w:date="2016-04-22T12:47:00Z">
                <w:pPr>
                  <w:spacing w:line="480" w:lineRule="auto"/>
                </w:pPr>
              </w:pPrChange>
            </w:pPr>
            <w:ins w:id="1695" w:author="Phil" w:date="2016-04-22T12:43:00Z">
              <w:r w:rsidRPr="00600D0D">
                <w:rPr>
                  <w:sz w:val="24"/>
                  <w:szCs w:val="24"/>
                </w:rPr>
                <w:t>Point obs+Mist nets+Transect+Vocal+Study</w:t>
              </w:r>
            </w:ins>
          </w:p>
        </w:tc>
        <w:tc>
          <w:tcPr>
            <w:tcW w:w="1771" w:type="dxa"/>
            <w:noWrap/>
            <w:hideMark/>
            <w:tcPrChange w:id="1696" w:author="Phil" w:date="2016-04-22T12:47:00Z">
              <w:tcPr>
                <w:tcW w:w="1351" w:type="dxa"/>
                <w:noWrap/>
                <w:hideMark/>
              </w:tcPr>
            </w:tcPrChange>
          </w:tcPr>
          <w:p w14:paraId="6D391166" w14:textId="77777777" w:rsidR="00D41A2A" w:rsidRPr="00600D0D" w:rsidRDefault="00D41A2A">
            <w:pPr>
              <w:contextualSpacing/>
              <w:rPr>
                <w:ins w:id="1697" w:author="Phil" w:date="2016-04-22T12:43:00Z"/>
                <w:sz w:val="24"/>
                <w:szCs w:val="24"/>
              </w:rPr>
              <w:pPrChange w:id="1698" w:author="Phil" w:date="2016-04-22T12:47:00Z">
                <w:pPr>
                  <w:spacing w:line="480" w:lineRule="auto"/>
                </w:pPr>
              </w:pPrChange>
            </w:pPr>
            <w:ins w:id="1699" w:author="Phil" w:date="2016-04-22T12:43:00Z">
              <w:r w:rsidRPr="00600D0D">
                <w:rPr>
                  <w:sz w:val="24"/>
                  <w:szCs w:val="24"/>
                </w:rPr>
                <w:t>-32.8298</w:t>
              </w:r>
            </w:ins>
          </w:p>
        </w:tc>
        <w:tc>
          <w:tcPr>
            <w:tcW w:w="1134" w:type="dxa"/>
            <w:noWrap/>
            <w:hideMark/>
            <w:tcPrChange w:id="1700" w:author="Phil" w:date="2016-04-22T12:47:00Z">
              <w:tcPr>
                <w:tcW w:w="910" w:type="dxa"/>
                <w:noWrap/>
                <w:hideMark/>
              </w:tcPr>
            </w:tcPrChange>
          </w:tcPr>
          <w:p w14:paraId="415D6F4A" w14:textId="77777777" w:rsidR="00D41A2A" w:rsidRPr="00600D0D" w:rsidRDefault="00D41A2A">
            <w:pPr>
              <w:contextualSpacing/>
              <w:rPr>
                <w:ins w:id="1701" w:author="Phil" w:date="2016-04-22T12:43:00Z"/>
                <w:sz w:val="24"/>
                <w:szCs w:val="24"/>
              </w:rPr>
              <w:pPrChange w:id="1702" w:author="Phil" w:date="2016-04-22T12:47:00Z">
                <w:pPr>
                  <w:spacing w:line="480" w:lineRule="auto"/>
                </w:pPr>
              </w:pPrChange>
            </w:pPr>
            <w:ins w:id="1703" w:author="Phil" w:date="2016-04-22T12:43:00Z">
              <w:r w:rsidRPr="00600D0D">
                <w:rPr>
                  <w:sz w:val="24"/>
                  <w:szCs w:val="24"/>
                </w:rPr>
                <w:t>6</w:t>
              </w:r>
            </w:ins>
          </w:p>
        </w:tc>
      </w:tr>
    </w:tbl>
    <w:p w14:paraId="141EA4B8" w14:textId="77777777" w:rsidR="00600D0D" w:rsidRPr="00E74A14" w:rsidRDefault="00600D0D" w:rsidP="002B254F">
      <w:pPr>
        <w:spacing w:line="480" w:lineRule="auto"/>
        <w:rPr>
          <w:sz w:val="24"/>
          <w:szCs w:val="24"/>
        </w:rPr>
      </w:pPr>
    </w:p>
    <w:sectPr w:rsidR="00600D0D" w:rsidRPr="00E74A14" w:rsidSect="00AC714A">
      <w:footerReference w:type="default" r:id="rId16"/>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7" w:author="Phil" w:date="2016-04-25T17:16:00Z" w:initials="P">
    <w:p w14:paraId="5AA59D41" w14:textId="27EC6A79" w:rsidR="00F35784" w:rsidRDefault="00F35784">
      <w:pPr>
        <w:pStyle w:val="CommentText"/>
      </w:pPr>
      <w:r>
        <w:rPr>
          <w:rStyle w:val="CommentReference"/>
        </w:rPr>
        <w:annotationRef/>
      </w:r>
      <w:r>
        <w:t>Need to check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A59D4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75EE36" w14:textId="77777777" w:rsidR="0021785C" w:rsidRDefault="0021785C" w:rsidP="000D599C">
      <w:pPr>
        <w:spacing w:line="240" w:lineRule="auto"/>
      </w:pPr>
      <w:r>
        <w:separator/>
      </w:r>
    </w:p>
  </w:endnote>
  <w:endnote w:type="continuationSeparator" w:id="0">
    <w:p w14:paraId="17354086" w14:textId="77777777" w:rsidR="0021785C" w:rsidRDefault="0021785C" w:rsidP="000D59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3205145"/>
      <w:docPartObj>
        <w:docPartGallery w:val="Page Numbers (Bottom of Page)"/>
        <w:docPartUnique/>
      </w:docPartObj>
    </w:sdtPr>
    <w:sdtEndPr>
      <w:rPr>
        <w:noProof/>
      </w:rPr>
    </w:sdtEndPr>
    <w:sdtContent>
      <w:p w14:paraId="0F8C6E86" w14:textId="4A34BE68" w:rsidR="00F35784" w:rsidRDefault="00F35784">
        <w:pPr>
          <w:pStyle w:val="Footer"/>
          <w:jc w:val="center"/>
        </w:pPr>
        <w:r w:rsidRPr="000D599C">
          <w:rPr>
            <w:rFonts w:ascii="Times New Roman" w:hAnsi="Times New Roman" w:cs="Times New Roman"/>
            <w:sz w:val="20"/>
            <w:szCs w:val="20"/>
          </w:rPr>
          <w:fldChar w:fldCharType="begin"/>
        </w:r>
        <w:r w:rsidRPr="000D599C">
          <w:rPr>
            <w:rFonts w:ascii="Times New Roman" w:hAnsi="Times New Roman" w:cs="Times New Roman"/>
            <w:sz w:val="20"/>
            <w:szCs w:val="20"/>
          </w:rPr>
          <w:instrText xml:space="preserve"> PAGE   \* MERGEFORMAT </w:instrText>
        </w:r>
        <w:r w:rsidRPr="000D599C">
          <w:rPr>
            <w:rFonts w:ascii="Times New Roman" w:hAnsi="Times New Roman" w:cs="Times New Roman"/>
            <w:sz w:val="20"/>
            <w:szCs w:val="20"/>
          </w:rPr>
          <w:fldChar w:fldCharType="separate"/>
        </w:r>
        <w:r w:rsidR="00AA2922">
          <w:rPr>
            <w:rFonts w:ascii="Times New Roman" w:hAnsi="Times New Roman" w:cs="Times New Roman"/>
            <w:noProof/>
            <w:sz w:val="20"/>
            <w:szCs w:val="20"/>
          </w:rPr>
          <w:t>41</w:t>
        </w:r>
        <w:r w:rsidRPr="000D599C">
          <w:rPr>
            <w:rFonts w:ascii="Times New Roman" w:hAnsi="Times New Roman" w:cs="Times New Roman"/>
            <w:noProof/>
            <w:sz w:val="20"/>
            <w:szCs w:val="20"/>
          </w:rPr>
          <w:fldChar w:fldCharType="end"/>
        </w:r>
      </w:p>
    </w:sdtContent>
  </w:sdt>
  <w:p w14:paraId="2EC3A43C" w14:textId="77777777" w:rsidR="00F35784" w:rsidRDefault="00F357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60E99F" w14:textId="77777777" w:rsidR="0021785C" w:rsidRDefault="0021785C" w:rsidP="000D599C">
      <w:pPr>
        <w:spacing w:line="240" w:lineRule="auto"/>
      </w:pPr>
      <w:r>
        <w:separator/>
      </w:r>
    </w:p>
  </w:footnote>
  <w:footnote w:type="continuationSeparator" w:id="0">
    <w:p w14:paraId="4504D4DD" w14:textId="77777777" w:rsidR="0021785C" w:rsidRDefault="0021785C" w:rsidP="000D599C">
      <w:pPr>
        <w:spacing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
    <w15:presenceInfo w15:providerId="None" w15:userId="Ph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9A5"/>
    <w:rsid w:val="00035D60"/>
    <w:rsid w:val="000456D0"/>
    <w:rsid w:val="00063EFA"/>
    <w:rsid w:val="0006495B"/>
    <w:rsid w:val="00071459"/>
    <w:rsid w:val="000731E4"/>
    <w:rsid w:val="000A30B9"/>
    <w:rsid w:val="000A6DEF"/>
    <w:rsid w:val="000C2347"/>
    <w:rsid w:val="000D599C"/>
    <w:rsid w:val="000D6859"/>
    <w:rsid w:val="000F40F4"/>
    <w:rsid w:val="00117719"/>
    <w:rsid w:val="0012389A"/>
    <w:rsid w:val="001375E1"/>
    <w:rsid w:val="00140522"/>
    <w:rsid w:val="001438CC"/>
    <w:rsid w:val="00161919"/>
    <w:rsid w:val="001763A5"/>
    <w:rsid w:val="00186FAF"/>
    <w:rsid w:val="00197E05"/>
    <w:rsid w:val="001A1A68"/>
    <w:rsid w:val="001A243D"/>
    <w:rsid w:val="001C3FCC"/>
    <w:rsid w:val="001D51A8"/>
    <w:rsid w:val="001D6455"/>
    <w:rsid w:val="001E0F88"/>
    <w:rsid w:val="001E11B8"/>
    <w:rsid w:val="0021636E"/>
    <w:rsid w:val="0021785C"/>
    <w:rsid w:val="002216BB"/>
    <w:rsid w:val="00221959"/>
    <w:rsid w:val="002478D9"/>
    <w:rsid w:val="00257D09"/>
    <w:rsid w:val="002A4711"/>
    <w:rsid w:val="002B19EC"/>
    <w:rsid w:val="002B254F"/>
    <w:rsid w:val="002C371F"/>
    <w:rsid w:val="003007BA"/>
    <w:rsid w:val="00304131"/>
    <w:rsid w:val="003060B7"/>
    <w:rsid w:val="00311458"/>
    <w:rsid w:val="00322BB2"/>
    <w:rsid w:val="00322D32"/>
    <w:rsid w:val="00325370"/>
    <w:rsid w:val="00330E69"/>
    <w:rsid w:val="00340A9D"/>
    <w:rsid w:val="00347FE3"/>
    <w:rsid w:val="0035031B"/>
    <w:rsid w:val="00352B01"/>
    <w:rsid w:val="00361BEF"/>
    <w:rsid w:val="00366959"/>
    <w:rsid w:val="003975A9"/>
    <w:rsid w:val="003C2756"/>
    <w:rsid w:val="003C460A"/>
    <w:rsid w:val="003D3C6F"/>
    <w:rsid w:val="003D5756"/>
    <w:rsid w:val="003E27F8"/>
    <w:rsid w:val="003E4A9D"/>
    <w:rsid w:val="003F4299"/>
    <w:rsid w:val="00406F14"/>
    <w:rsid w:val="0041128F"/>
    <w:rsid w:val="00425815"/>
    <w:rsid w:val="00430182"/>
    <w:rsid w:val="00440DFF"/>
    <w:rsid w:val="004608F0"/>
    <w:rsid w:val="00492DEE"/>
    <w:rsid w:val="004A3638"/>
    <w:rsid w:val="004A6D65"/>
    <w:rsid w:val="004C5670"/>
    <w:rsid w:val="004C7354"/>
    <w:rsid w:val="004D19A5"/>
    <w:rsid w:val="004E6498"/>
    <w:rsid w:val="004E79E5"/>
    <w:rsid w:val="004F235D"/>
    <w:rsid w:val="004F23F1"/>
    <w:rsid w:val="0050089C"/>
    <w:rsid w:val="00502F9B"/>
    <w:rsid w:val="0050593B"/>
    <w:rsid w:val="00527B95"/>
    <w:rsid w:val="00531084"/>
    <w:rsid w:val="00537138"/>
    <w:rsid w:val="00542703"/>
    <w:rsid w:val="00553261"/>
    <w:rsid w:val="005777DE"/>
    <w:rsid w:val="00587783"/>
    <w:rsid w:val="005A112A"/>
    <w:rsid w:val="005B2608"/>
    <w:rsid w:val="005C5491"/>
    <w:rsid w:val="005D2B11"/>
    <w:rsid w:val="005E3DD2"/>
    <w:rsid w:val="005F5CC2"/>
    <w:rsid w:val="00600D0D"/>
    <w:rsid w:val="006304B5"/>
    <w:rsid w:val="00644EF1"/>
    <w:rsid w:val="00645BBC"/>
    <w:rsid w:val="00645DD0"/>
    <w:rsid w:val="00666439"/>
    <w:rsid w:val="00666AB7"/>
    <w:rsid w:val="006772DD"/>
    <w:rsid w:val="0069721F"/>
    <w:rsid w:val="006B52C5"/>
    <w:rsid w:val="006C60F3"/>
    <w:rsid w:val="006C6217"/>
    <w:rsid w:val="006F65C9"/>
    <w:rsid w:val="007157AF"/>
    <w:rsid w:val="007221BE"/>
    <w:rsid w:val="00722B6D"/>
    <w:rsid w:val="00730C6D"/>
    <w:rsid w:val="00751FD2"/>
    <w:rsid w:val="00752A2E"/>
    <w:rsid w:val="00790143"/>
    <w:rsid w:val="00796208"/>
    <w:rsid w:val="007B3AF8"/>
    <w:rsid w:val="007B48E3"/>
    <w:rsid w:val="007F3710"/>
    <w:rsid w:val="007F49DE"/>
    <w:rsid w:val="008125EE"/>
    <w:rsid w:val="00842F06"/>
    <w:rsid w:val="00844C02"/>
    <w:rsid w:val="008B7141"/>
    <w:rsid w:val="008C3019"/>
    <w:rsid w:val="008D5429"/>
    <w:rsid w:val="008E39E7"/>
    <w:rsid w:val="00901430"/>
    <w:rsid w:val="00906F02"/>
    <w:rsid w:val="00912143"/>
    <w:rsid w:val="009155D9"/>
    <w:rsid w:val="00926FD9"/>
    <w:rsid w:val="0093229E"/>
    <w:rsid w:val="00932BC6"/>
    <w:rsid w:val="00943F6B"/>
    <w:rsid w:val="0096206E"/>
    <w:rsid w:val="00964462"/>
    <w:rsid w:val="009657BC"/>
    <w:rsid w:val="00971714"/>
    <w:rsid w:val="009742A7"/>
    <w:rsid w:val="00980ABE"/>
    <w:rsid w:val="00983D1D"/>
    <w:rsid w:val="00987792"/>
    <w:rsid w:val="00993E1E"/>
    <w:rsid w:val="009A0EBF"/>
    <w:rsid w:val="009A7EF1"/>
    <w:rsid w:val="009B0D98"/>
    <w:rsid w:val="009E6348"/>
    <w:rsid w:val="00A057F1"/>
    <w:rsid w:val="00A13EF5"/>
    <w:rsid w:val="00A22D32"/>
    <w:rsid w:val="00A303F1"/>
    <w:rsid w:val="00A32CBD"/>
    <w:rsid w:val="00A55B67"/>
    <w:rsid w:val="00A65659"/>
    <w:rsid w:val="00A66FD3"/>
    <w:rsid w:val="00AA2922"/>
    <w:rsid w:val="00AA3463"/>
    <w:rsid w:val="00AB168C"/>
    <w:rsid w:val="00AC48D6"/>
    <w:rsid w:val="00AC587C"/>
    <w:rsid w:val="00AC714A"/>
    <w:rsid w:val="00AD104C"/>
    <w:rsid w:val="00AE439E"/>
    <w:rsid w:val="00B43DC5"/>
    <w:rsid w:val="00B55543"/>
    <w:rsid w:val="00B82652"/>
    <w:rsid w:val="00B86629"/>
    <w:rsid w:val="00B90424"/>
    <w:rsid w:val="00B93F44"/>
    <w:rsid w:val="00B95B93"/>
    <w:rsid w:val="00BA76D5"/>
    <w:rsid w:val="00BB0E2D"/>
    <w:rsid w:val="00BD74A8"/>
    <w:rsid w:val="00BF3684"/>
    <w:rsid w:val="00BF4FC5"/>
    <w:rsid w:val="00C00B60"/>
    <w:rsid w:val="00C03E56"/>
    <w:rsid w:val="00C109A9"/>
    <w:rsid w:val="00C44FE0"/>
    <w:rsid w:val="00C47147"/>
    <w:rsid w:val="00C50C6B"/>
    <w:rsid w:val="00C70E76"/>
    <w:rsid w:val="00C93D4A"/>
    <w:rsid w:val="00CF6832"/>
    <w:rsid w:val="00D04193"/>
    <w:rsid w:val="00D153CF"/>
    <w:rsid w:val="00D2274D"/>
    <w:rsid w:val="00D36AFC"/>
    <w:rsid w:val="00D41A2A"/>
    <w:rsid w:val="00D50E5D"/>
    <w:rsid w:val="00D52126"/>
    <w:rsid w:val="00D611B4"/>
    <w:rsid w:val="00D74738"/>
    <w:rsid w:val="00D767DE"/>
    <w:rsid w:val="00D84250"/>
    <w:rsid w:val="00D84ADA"/>
    <w:rsid w:val="00D86B6A"/>
    <w:rsid w:val="00D946D1"/>
    <w:rsid w:val="00DB4371"/>
    <w:rsid w:val="00DC0458"/>
    <w:rsid w:val="00DD3D76"/>
    <w:rsid w:val="00DE71E9"/>
    <w:rsid w:val="00DF4DC9"/>
    <w:rsid w:val="00E05153"/>
    <w:rsid w:val="00E152CB"/>
    <w:rsid w:val="00E550CD"/>
    <w:rsid w:val="00E60E7A"/>
    <w:rsid w:val="00E73EB1"/>
    <w:rsid w:val="00E74A14"/>
    <w:rsid w:val="00E76358"/>
    <w:rsid w:val="00E845B0"/>
    <w:rsid w:val="00E93C3D"/>
    <w:rsid w:val="00EB4C71"/>
    <w:rsid w:val="00ED7DCE"/>
    <w:rsid w:val="00EE0DFB"/>
    <w:rsid w:val="00EE1238"/>
    <w:rsid w:val="00EF614D"/>
    <w:rsid w:val="00F27639"/>
    <w:rsid w:val="00F3491D"/>
    <w:rsid w:val="00F35454"/>
    <w:rsid w:val="00F35784"/>
    <w:rsid w:val="00F4237D"/>
    <w:rsid w:val="00F446D1"/>
    <w:rsid w:val="00F52B3F"/>
    <w:rsid w:val="00F72EB5"/>
    <w:rsid w:val="00F807C9"/>
    <w:rsid w:val="00F86866"/>
    <w:rsid w:val="00F86DD1"/>
    <w:rsid w:val="00FA4227"/>
    <w:rsid w:val="00FC0E44"/>
    <w:rsid w:val="00FC2CAC"/>
    <w:rsid w:val="00FE02AE"/>
    <w:rsid w:val="00FE1A43"/>
    <w:rsid w:val="00FF175B"/>
    <w:rsid w:val="00FF5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0633"/>
  <w15:docId w15:val="{99E27730-1747-4B09-A6E3-08E2EE3F4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71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14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60B7"/>
    <w:rPr>
      <w:b/>
      <w:bCs/>
    </w:rPr>
  </w:style>
  <w:style w:type="character" w:customStyle="1" w:styleId="CommentSubjectChar">
    <w:name w:val="Comment Subject Char"/>
    <w:basedOn w:val="CommentTextChar"/>
    <w:link w:val="CommentSubject"/>
    <w:uiPriority w:val="99"/>
    <w:semiHidden/>
    <w:rsid w:val="003060B7"/>
    <w:rPr>
      <w:b/>
      <w:bCs/>
      <w:sz w:val="20"/>
      <w:szCs w:val="20"/>
    </w:rPr>
  </w:style>
  <w:style w:type="paragraph" w:styleId="Revision">
    <w:name w:val="Revision"/>
    <w:hidden/>
    <w:uiPriority w:val="99"/>
    <w:semiHidden/>
    <w:rsid w:val="00C03E56"/>
    <w:pPr>
      <w:spacing w:line="240" w:lineRule="auto"/>
    </w:pPr>
  </w:style>
  <w:style w:type="paragraph" w:styleId="Bibliography">
    <w:name w:val="Bibliography"/>
    <w:basedOn w:val="Normal"/>
    <w:next w:val="Normal"/>
    <w:uiPriority w:val="37"/>
    <w:unhideWhenUsed/>
    <w:rsid w:val="00035D60"/>
    <w:pPr>
      <w:spacing w:after="240" w:line="240" w:lineRule="auto"/>
      <w:ind w:left="720" w:hanging="720"/>
    </w:pPr>
  </w:style>
  <w:style w:type="paragraph" w:styleId="Header">
    <w:name w:val="header"/>
    <w:basedOn w:val="Normal"/>
    <w:link w:val="HeaderChar"/>
    <w:uiPriority w:val="99"/>
    <w:unhideWhenUsed/>
    <w:rsid w:val="000D599C"/>
    <w:pPr>
      <w:tabs>
        <w:tab w:val="center" w:pos="4513"/>
        <w:tab w:val="right" w:pos="9026"/>
      </w:tabs>
      <w:spacing w:line="240" w:lineRule="auto"/>
    </w:pPr>
  </w:style>
  <w:style w:type="character" w:customStyle="1" w:styleId="HeaderChar">
    <w:name w:val="Header Char"/>
    <w:basedOn w:val="DefaultParagraphFont"/>
    <w:link w:val="Header"/>
    <w:uiPriority w:val="99"/>
    <w:rsid w:val="000D599C"/>
  </w:style>
  <w:style w:type="paragraph" w:styleId="Footer">
    <w:name w:val="footer"/>
    <w:basedOn w:val="Normal"/>
    <w:link w:val="FooterChar"/>
    <w:uiPriority w:val="99"/>
    <w:unhideWhenUsed/>
    <w:rsid w:val="000D599C"/>
    <w:pPr>
      <w:tabs>
        <w:tab w:val="center" w:pos="4513"/>
        <w:tab w:val="right" w:pos="9026"/>
      </w:tabs>
      <w:spacing w:line="240" w:lineRule="auto"/>
    </w:pPr>
  </w:style>
  <w:style w:type="character" w:customStyle="1" w:styleId="FooterChar">
    <w:name w:val="Footer Char"/>
    <w:basedOn w:val="DefaultParagraphFont"/>
    <w:link w:val="Footer"/>
    <w:uiPriority w:val="99"/>
    <w:rsid w:val="000D599C"/>
  </w:style>
  <w:style w:type="character" w:styleId="LineNumber">
    <w:name w:val="line number"/>
    <w:basedOn w:val="DefaultParagraphFont"/>
    <w:uiPriority w:val="99"/>
    <w:semiHidden/>
    <w:unhideWhenUsed/>
    <w:rsid w:val="00AC714A"/>
  </w:style>
  <w:style w:type="table" w:styleId="TableGrid">
    <w:name w:val="Table Grid"/>
    <w:basedOn w:val="TableNormal"/>
    <w:uiPriority w:val="39"/>
    <w:rsid w:val="000C234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631387">
      <w:bodyDiv w:val="1"/>
      <w:marLeft w:val="0"/>
      <w:marRight w:val="0"/>
      <w:marTop w:val="0"/>
      <w:marBottom w:val="0"/>
      <w:divBdr>
        <w:top w:val="none" w:sz="0" w:space="0" w:color="auto"/>
        <w:left w:val="none" w:sz="0" w:space="0" w:color="auto"/>
        <w:bottom w:val="none" w:sz="0" w:space="0" w:color="auto"/>
        <w:right w:val="none" w:sz="0" w:space="0" w:color="auto"/>
      </w:divBdr>
    </w:div>
    <w:div w:id="1630821068">
      <w:bodyDiv w:val="1"/>
      <w:marLeft w:val="0"/>
      <w:marRight w:val="0"/>
      <w:marTop w:val="0"/>
      <w:marBottom w:val="0"/>
      <w:divBdr>
        <w:top w:val="none" w:sz="0" w:space="0" w:color="auto"/>
        <w:left w:val="none" w:sz="0" w:space="0" w:color="auto"/>
        <w:bottom w:val="none" w:sz="0" w:space="0" w:color="auto"/>
        <w:right w:val="none" w:sz="0" w:space="0" w:color="auto"/>
      </w:divBdr>
    </w:div>
    <w:div w:id="1913081051">
      <w:bodyDiv w:val="1"/>
      <w:marLeft w:val="0"/>
      <w:marRight w:val="0"/>
      <w:marTop w:val="0"/>
      <w:marBottom w:val="0"/>
      <w:divBdr>
        <w:top w:val="none" w:sz="0" w:space="0" w:color="auto"/>
        <w:left w:val="none" w:sz="0" w:space="0" w:color="auto"/>
        <w:bottom w:val="none" w:sz="0" w:space="0" w:color="auto"/>
        <w:right w:val="none" w:sz="0" w:space="0" w:color="auto"/>
      </w:divBdr>
    </w:div>
    <w:div w:id="2123844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catherinesayer28@gmail.com"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9217A-B861-4715-AF02-F80136091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46319</Words>
  <Characters>264023</Characters>
  <Application>Microsoft Office Word</Application>
  <DocSecurity>0</DocSecurity>
  <Lines>2200</Lines>
  <Paragraphs>619</Paragraphs>
  <ScaleCrop>false</ScaleCrop>
  <HeadingPairs>
    <vt:vector size="2" baseType="variant">
      <vt:variant>
        <vt:lpstr>Title</vt:lpstr>
      </vt:variant>
      <vt:variant>
        <vt:i4>1</vt:i4>
      </vt:variant>
    </vt:vector>
  </HeadingPairs>
  <TitlesOfParts>
    <vt:vector size="1" baseType="lpstr">
      <vt:lpstr/>
    </vt:vector>
  </TitlesOfParts>
  <Company>CEH</Company>
  <LinksUpToDate>false</LinksUpToDate>
  <CharactersWithSpaces>309723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Bullock, James M.</dc:creator>
  <cp:lastModifiedBy>Phil</cp:lastModifiedBy>
  <cp:revision>2</cp:revision>
  <dcterms:created xsi:type="dcterms:W3CDTF">2016-04-28T15:15:00Z</dcterms:created>
  <dcterms:modified xsi:type="dcterms:W3CDTF">2016-04-28T15:15:00Z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id="V1phxmES"/&gt;&lt;style id="http://www.zotero.org/styles/biodiversity-and-conservation" hasBibliography="1" bibliographyStyleHasBeenSet="1"/&gt;&lt;prefs&gt;&lt;pref name="fieldType" value="Field"/&gt;&lt;pref name="s</vt:lpwstr>
  </property>
  <property fmtid="{D5CDD505-2E9C-101B-9397-08002B2CF9AE}" pid="3" name="ZOTERO_PREF_2">
    <vt:lpwstr>toreReferences" value="true"/&gt;&lt;pref name="automaticJournalAbbreviations" value="true"/&gt;&lt;pref name="noteType" value="0"/&gt;&lt;/prefs&gt;&lt;/data&gt;</vt:lpwstr>
  </property>
  <property fmtid="{D5CDD505-2E9C-101B-9397-08002B2CF9AE}" pid="4" name="Mendeley Document_1">
    <vt:lpwstr>True</vt:lpwstr>
  </property>
  <property fmtid="{D5CDD505-2E9C-101B-9397-08002B2CF9AE}" pid="5" name="Mendeley User Name_1">
    <vt:lpwstr>philip.martin.1981@gmail.com@www.mendeley.com</vt:lpwstr>
  </property>
  <property fmtid="{D5CDD505-2E9C-101B-9397-08002B2CF9AE}" pid="6" name="Mendeley Citation Style_1">
    <vt:lpwstr>http://csl.mendeley.com/styles/4604571/british-ecological-society</vt:lpwstr>
  </property>
  <property fmtid="{D5CDD505-2E9C-101B-9397-08002B2CF9AE}" pid="7" name="Mendeley Recent Style Id 0_1">
    <vt:lpwstr>http://www.zotero.org/styles/american-political-science-association</vt:lpwstr>
  </property>
  <property fmtid="{D5CDD505-2E9C-101B-9397-08002B2CF9AE}" pid="8" name="Mendeley Recent Style Name 0_1">
    <vt:lpwstr>American Political Science Association</vt:lpwstr>
  </property>
  <property fmtid="{D5CDD505-2E9C-101B-9397-08002B2CF9AE}" pid="9" name="Mendeley Recent Style Id 1_1">
    <vt:lpwstr>http://www.zotero.org/styles/apa</vt:lpwstr>
  </property>
  <property fmtid="{D5CDD505-2E9C-101B-9397-08002B2CF9AE}" pid="10" name="Mendeley Recent Style Name 1_1">
    <vt:lpwstr>American Psychological Association 6th edition</vt:lpwstr>
  </property>
  <property fmtid="{D5CDD505-2E9C-101B-9397-08002B2CF9AE}" pid="11" name="Mendeley Recent Style Id 2_1">
    <vt:lpwstr>http://www.zotero.org/styles/american-sociological-association</vt:lpwstr>
  </property>
  <property fmtid="{D5CDD505-2E9C-101B-9397-08002B2CF9AE}" pid="12" name="Mendeley Recent Style Name 2_1">
    <vt:lpwstr>American Sociological Association</vt:lpwstr>
  </property>
  <property fmtid="{D5CDD505-2E9C-101B-9397-08002B2CF9AE}" pid="13" name="Mendeley Recent Style Id 3_1">
    <vt:lpwstr>http://csl.mendeley.com/styles/4604571/british-ecological-society</vt:lpwstr>
  </property>
  <property fmtid="{D5CDD505-2E9C-101B-9397-08002B2CF9AE}" pid="14" name="Mendeley Recent Style Name 3_1">
    <vt:lpwstr>British Ecological Society - Philip Martin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