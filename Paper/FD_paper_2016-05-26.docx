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7">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2FB187FE" w:rsidR="004D19A5" w:rsidRPr="001651FC" w:rsidRDefault="003E27F8"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Deforestation for agricultur</w:t>
      </w:r>
      <w:r w:rsidR="003060B7" w:rsidRPr="001651FC">
        <w:rPr>
          <w:rFonts w:ascii="Times New Roman" w:eastAsia="Times New Roman" w:hAnsi="Times New Roman" w:cs="Times New Roman"/>
          <w:sz w:val="24"/>
          <w:szCs w:val="24"/>
        </w:rPr>
        <w:t>e in the tropics</w:t>
      </w:r>
      <w:r w:rsidRPr="001651FC">
        <w:rPr>
          <w:rFonts w:ascii="Times New Roman" w:eastAsia="Times New Roman" w:hAnsi="Times New Roman" w:cs="Times New Roman"/>
          <w:sz w:val="24"/>
          <w:szCs w:val="24"/>
        </w:rPr>
        <w:t>, followed by abandonment and subsequent regeneration</w:t>
      </w:r>
      <w:r w:rsidR="00325370"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1651FC">
        <w:rPr>
          <w:rFonts w:ascii="Times New Roman" w:eastAsia="Times New Roman" w:hAnsi="Times New Roman" w:cs="Times New Roman"/>
          <w:sz w:val="24"/>
          <w:szCs w:val="24"/>
        </w:rPr>
        <w:t xml:space="preserve">help </w:t>
      </w:r>
      <w:r w:rsidRPr="001651FC">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A418F9">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A418F9">
        <w:rPr>
          <w:rFonts w:ascii="Times New Roman" w:eastAsia="Times New Roman" w:hAnsi="Times New Roman" w:cs="Times New Roman"/>
          <w:color w:val="auto"/>
          <w:sz w:val="24"/>
          <w:szCs w:val="24"/>
        </w:rPr>
        <w:t>s</w:t>
      </w:r>
      <w:r w:rsidRPr="00A418F9">
        <w:rPr>
          <w:rFonts w:ascii="Times New Roman" w:eastAsia="Times New Roman" w:hAnsi="Times New Roman" w:cs="Times New Roman"/>
          <w:color w:val="auto"/>
          <w:sz w:val="24"/>
          <w:szCs w:val="24"/>
        </w:rPr>
        <w:t xml:space="preserve"> and investigating both species and functional diversity (dietary preference) based metrics. Species richness relative to primary forest increased with secondary forest age and </w:t>
      </w:r>
      <w:commentRangeStart w:id="0"/>
      <w:r w:rsidRPr="00A418F9">
        <w:rPr>
          <w:rFonts w:ascii="Times New Roman" w:eastAsia="Times New Roman" w:hAnsi="Times New Roman" w:cs="Times New Roman"/>
          <w:color w:val="auto"/>
          <w:sz w:val="24"/>
          <w:szCs w:val="24"/>
        </w:rPr>
        <w:t xml:space="preserve">reached primary forest values after approximately 50 years. </w:t>
      </w:r>
      <w:commentRangeEnd w:id="0"/>
      <w:r w:rsidR="00A418F9">
        <w:rPr>
          <w:rStyle w:val="CommentReference"/>
        </w:rPr>
        <w:commentReference w:id="0"/>
      </w:r>
      <w:commentRangeStart w:id="1"/>
      <w:r w:rsidRPr="00CA3D56">
        <w:rPr>
          <w:rFonts w:ascii="Times New Roman" w:eastAsia="Times New Roman" w:hAnsi="Times New Roman" w:cs="Times New Roman"/>
          <w:color w:val="auto"/>
          <w:sz w:val="24"/>
          <w:szCs w:val="24"/>
          <w:highlight w:val="yellow"/>
        </w:rPr>
        <w:t xml:space="preserve">The </w:t>
      </w:r>
      <w:commentRangeEnd w:id="1"/>
      <w:r w:rsidR="003A531C">
        <w:rPr>
          <w:rStyle w:val="CommentReference"/>
        </w:rPr>
        <w:commentReference w:id="1"/>
      </w:r>
      <w:r w:rsidRPr="00CA3D56">
        <w:rPr>
          <w:rFonts w:ascii="Times New Roman" w:eastAsia="Times New Roman" w:hAnsi="Times New Roman" w:cs="Times New Roman"/>
          <w:color w:val="auto"/>
          <w:sz w:val="24"/>
          <w:szCs w:val="24"/>
          <w:highlight w:val="yellow"/>
        </w:rPr>
        <w:t xml:space="preserve">proportion of forest specialists relative to primary forest also increased with time since disturbance but did not reach equivalence </w:t>
      </w:r>
      <w:r w:rsidRPr="00CA3D56">
        <w:rPr>
          <w:rFonts w:ascii="Times New Roman" w:eastAsia="Times New Roman" w:hAnsi="Times New Roman" w:cs="Times New Roman"/>
          <w:color w:val="auto"/>
          <w:sz w:val="24"/>
          <w:szCs w:val="24"/>
          <w:highlight w:val="yellow"/>
        </w:rPr>
        <w:lastRenderedPageBreak/>
        <w:t>with primary forest.</w:t>
      </w:r>
      <w:r w:rsidRPr="00A418F9">
        <w:rPr>
          <w:rFonts w:ascii="Times New Roman" w:eastAsia="Times New Roman" w:hAnsi="Times New Roman" w:cs="Times New Roman"/>
          <w:color w:val="auto"/>
          <w:sz w:val="24"/>
          <w:szCs w:val="24"/>
        </w:rPr>
        <w:t xml:space="preserve"> </w:t>
      </w:r>
      <w:del w:id="2" w:author="Catherine Sayer" w:date="2016-05-16T15:22:00Z">
        <w:r w:rsidRPr="002B0C84" w:rsidDel="002B0C84">
          <w:rPr>
            <w:rFonts w:ascii="Times New Roman" w:eastAsia="Times New Roman" w:hAnsi="Times New Roman" w:cs="Times New Roman"/>
            <w:color w:val="auto"/>
            <w:sz w:val="24"/>
            <w:szCs w:val="24"/>
          </w:rPr>
          <w:delText>Functional evenness was highest in young secondary forest and reached primary forest</w:delText>
        </w:r>
        <w:r w:rsidR="00325370" w:rsidRPr="002B0C84" w:rsidDel="002B0C84">
          <w:rPr>
            <w:rFonts w:ascii="Times New Roman" w:eastAsia="Times New Roman" w:hAnsi="Times New Roman" w:cs="Times New Roman"/>
            <w:color w:val="auto"/>
            <w:sz w:val="24"/>
            <w:szCs w:val="24"/>
          </w:rPr>
          <w:delText xml:space="preserve"> values</w:delText>
        </w:r>
        <w:r w:rsidRPr="002B0C84" w:rsidDel="002B0C84">
          <w:rPr>
            <w:rFonts w:ascii="Times New Roman" w:eastAsia="Times New Roman" w:hAnsi="Times New Roman" w:cs="Times New Roman"/>
            <w:color w:val="auto"/>
            <w:sz w:val="24"/>
            <w:szCs w:val="24"/>
          </w:rPr>
          <w:delText xml:space="preserve"> </w:delText>
        </w:r>
        <w:r w:rsidR="003060B7" w:rsidRPr="002B0C84" w:rsidDel="002B0C84">
          <w:rPr>
            <w:rFonts w:ascii="Times New Roman" w:eastAsia="Times New Roman" w:hAnsi="Times New Roman" w:cs="Times New Roman"/>
            <w:color w:val="auto"/>
            <w:sz w:val="24"/>
            <w:szCs w:val="24"/>
          </w:rPr>
          <w:delText>after</w:delText>
        </w:r>
        <w:r w:rsidRPr="002B0C84" w:rsidDel="002B0C84">
          <w:rPr>
            <w:rFonts w:ascii="Times New Roman" w:eastAsia="Times New Roman" w:hAnsi="Times New Roman" w:cs="Times New Roman"/>
            <w:color w:val="auto"/>
            <w:sz w:val="24"/>
            <w:szCs w:val="24"/>
          </w:rPr>
          <w:delText xml:space="preserve"> approximately 30 years. </w:delText>
        </w:r>
      </w:del>
      <w:commentRangeStart w:id="3"/>
      <w:r w:rsidRPr="001D559E">
        <w:rPr>
          <w:rFonts w:ascii="Times New Roman" w:eastAsia="Times New Roman" w:hAnsi="Times New Roman" w:cs="Times New Roman"/>
          <w:color w:val="auto"/>
          <w:sz w:val="24"/>
          <w:szCs w:val="24"/>
          <w:highlight w:val="red"/>
        </w:rPr>
        <w:t>However</w:t>
      </w:r>
      <w:commentRangeEnd w:id="3"/>
      <w:r w:rsidR="001D5C46" w:rsidRPr="001D559E">
        <w:rPr>
          <w:rStyle w:val="CommentReference"/>
          <w:color w:val="auto"/>
          <w:highlight w:val="red"/>
        </w:rPr>
        <w:commentReference w:id="3"/>
      </w:r>
      <w:r w:rsidRPr="001D559E">
        <w:rPr>
          <w:rFonts w:ascii="Times New Roman" w:eastAsia="Times New Roman" w:hAnsi="Times New Roman" w:cs="Times New Roman"/>
          <w:color w:val="auto"/>
          <w:sz w:val="24"/>
          <w:szCs w:val="24"/>
          <w:highlight w:val="red"/>
        </w:rPr>
        <w:t xml:space="preserve">, we found no difference </w:t>
      </w:r>
      <w:r w:rsidR="00325370" w:rsidRPr="001D559E">
        <w:rPr>
          <w:rFonts w:ascii="Times New Roman" w:eastAsia="Times New Roman" w:hAnsi="Times New Roman" w:cs="Times New Roman"/>
          <w:color w:val="auto"/>
          <w:sz w:val="24"/>
          <w:szCs w:val="24"/>
          <w:highlight w:val="red"/>
        </w:rPr>
        <w:t xml:space="preserve">between primary and secondary forest </w:t>
      </w:r>
      <w:r w:rsidR="003060B7" w:rsidRPr="001D559E">
        <w:rPr>
          <w:rFonts w:ascii="Times New Roman" w:eastAsia="Times New Roman" w:hAnsi="Times New Roman" w:cs="Times New Roman"/>
          <w:color w:val="auto"/>
          <w:sz w:val="24"/>
          <w:szCs w:val="24"/>
          <w:highlight w:val="red"/>
        </w:rPr>
        <w:t xml:space="preserve">in terms of functional richness </w:t>
      </w:r>
      <w:r w:rsidR="00325370" w:rsidRPr="001D559E">
        <w:rPr>
          <w:rFonts w:ascii="Times New Roman" w:eastAsia="Times New Roman" w:hAnsi="Times New Roman" w:cs="Times New Roman"/>
          <w:color w:val="auto"/>
          <w:sz w:val="24"/>
          <w:szCs w:val="24"/>
          <w:highlight w:val="red"/>
        </w:rPr>
        <w:t xml:space="preserve">or </w:t>
      </w:r>
      <w:r w:rsidR="003060B7" w:rsidRPr="001D559E">
        <w:rPr>
          <w:rFonts w:ascii="Times New Roman" w:eastAsia="Times New Roman" w:hAnsi="Times New Roman" w:cs="Times New Roman"/>
          <w:color w:val="auto"/>
          <w:sz w:val="24"/>
          <w:szCs w:val="24"/>
          <w:highlight w:val="red"/>
        </w:rPr>
        <w:t>functional divergence</w:t>
      </w:r>
      <w:r w:rsidRPr="001D559E">
        <w:rPr>
          <w:rFonts w:ascii="Times New Roman" w:eastAsia="Times New Roman" w:hAnsi="Times New Roman" w:cs="Times New Roman"/>
          <w:color w:val="auto"/>
          <w:sz w:val="24"/>
          <w:szCs w:val="24"/>
          <w:highlight w:val="red"/>
        </w:rPr>
        <w:t xml:space="preserve">. Our results suggest that secondary tropical forests retain similar levels of avian </w:t>
      </w:r>
      <w:r w:rsidR="00325370" w:rsidRPr="001D559E">
        <w:rPr>
          <w:rFonts w:ascii="Times New Roman" w:eastAsia="Times New Roman" w:hAnsi="Times New Roman" w:cs="Times New Roman"/>
          <w:color w:val="auto"/>
          <w:sz w:val="24"/>
          <w:szCs w:val="24"/>
          <w:highlight w:val="red"/>
        </w:rPr>
        <w:t xml:space="preserve">dietary </w:t>
      </w:r>
      <w:r w:rsidRPr="001D559E">
        <w:rPr>
          <w:rFonts w:ascii="Times New Roman" w:eastAsia="Times New Roman" w:hAnsi="Times New Roman" w:cs="Times New Roman"/>
          <w:color w:val="auto"/>
          <w:sz w:val="24"/>
          <w:szCs w:val="24"/>
          <w:highlight w:val="red"/>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1D559E">
        <w:rPr>
          <w:rFonts w:ascii="Times New Roman" w:eastAsia="Times New Roman" w:hAnsi="Times New Roman" w:cs="Times New Roman"/>
          <w:color w:val="auto"/>
          <w:sz w:val="24"/>
          <w:szCs w:val="24"/>
          <w:highlight w:val="red"/>
        </w:rPr>
        <w:t>important ecosystem functions</w:t>
      </w:r>
      <w:r w:rsidRPr="001D559E">
        <w:rPr>
          <w:rFonts w:ascii="Times New Roman" w:eastAsia="Times New Roman" w:hAnsi="Times New Roman" w:cs="Times New Roman"/>
          <w:color w:val="auto"/>
          <w:sz w:val="24"/>
          <w:szCs w:val="24"/>
          <w:highlight w:val="red"/>
        </w:rPr>
        <w:t xml:space="preserve">. </w:t>
      </w:r>
      <w:r w:rsidR="00F86DD1" w:rsidRPr="001D559E">
        <w:rPr>
          <w:rFonts w:ascii="Times New Roman" w:eastAsia="Times New Roman" w:hAnsi="Times New Roman" w:cs="Times New Roman"/>
          <w:color w:val="auto"/>
          <w:sz w:val="24"/>
          <w:szCs w:val="24"/>
          <w:highlight w:val="red"/>
        </w:rPr>
        <w:t>Secondary</w:t>
      </w:r>
      <w:r w:rsidR="00DC0458" w:rsidRPr="001D559E">
        <w:rPr>
          <w:rFonts w:ascii="Times New Roman" w:eastAsia="Times New Roman" w:hAnsi="Times New Roman" w:cs="Times New Roman"/>
          <w:color w:val="auto"/>
          <w:sz w:val="24"/>
          <w:szCs w:val="24"/>
          <w:highlight w:val="red"/>
        </w:rPr>
        <w:t xml:space="preserve"> forest</w:t>
      </w:r>
      <w:r w:rsidR="00366959" w:rsidRPr="001D559E">
        <w:rPr>
          <w:rFonts w:ascii="Times New Roman" w:eastAsia="Times New Roman" w:hAnsi="Times New Roman" w:cs="Times New Roman"/>
          <w:color w:val="auto"/>
          <w:sz w:val="24"/>
          <w:szCs w:val="24"/>
          <w:highlight w:val="red"/>
        </w:rPr>
        <w:t xml:space="preserve"> should be protected from further disturbance.</w:t>
      </w:r>
      <w:r w:rsidR="00366959" w:rsidRPr="001D559E">
        <w:rPr>
          <w:rFonts w:ascii="Times New Roman" w:eastAsia="Times New Roman" w:hAnsi="Times New Roman" w:cs="Times New Roman"/>
          <w:color w:val="auto"/>
          <w:sz w:val="24"/>
          <w:szCs w:val="24"/>
        </w:rPr>
        <w:t xml:space="preserve"> </w:t>
      </w:r>
      <w:r w:rsidRPr="00CA3D56">
        <w:rPr>
          <w:rFonts w:ascii="Times New Roman" w:eastAsia="Times New Roman" w:hAnsi="Times New Roman" w:cs="Times New Roman"/>
          <w:color w:val="auto"/>
          <w:sz w:val="24"/>
          <w:szCs w:val="24"/>
          <w:highlight w:val="yellow"/>
        </w:rPr>
        <w:t xml:space="preserve">However, preserving primary forest is </w:t>
      </w:r>
      <w:r w:rsidR="00844C02" w:rsidRPr="00CA3D56">
        <w:rPr>
          <w:rFonts w:ascii="Times New Roman" w:eastAsia="Times New Roman" w:hAnsi="Times New Roman" w:cs="Times New Roman"/>
          <w:color w:val="auto"/>
          <w:sz w:val="24"/>
          <w:szCs w:val="24"/>
          <w:highlight w:val="yellow"/>
        </w:rPr>
        <w:t>vital</w:t>
      </w:r>
      <w:r w:rsidRPr="00CA3D56">
        <w:rPr>
          <w:rFonts w:ascii="Times New Roman" w:eastAsia="Times New Roman" w:hAnsi="Times New Roman" w:cs="Times New Roman"/>
          <w:color w:val="auto"/>
          <w:sz w:val="24"/>
          <w:szCs w:val="24"/>
          <w:highlight w:val="yellow"/>
        </w:rPr>
        <w:t xml:space="preserve"> to conserve forest specialists</w:t>
      </w:r>
      <w:r w:rsidR="00C70E76" w:rsidRPr="00CA3D56">
        <w:rPr>
          <w:rFonts w:ascii="Times New Roman" w:eastAsia="Times New Roman" w:hAnsi="Times New Roman" w:cs="Times New Roman"/>
          <w:color w:val="auto"/>
          <w:sz w:val="24"/>
          <w:szCs w:val="24"/>
          <w:highlight w:val="yellow"/>
        </w:rPr>
        <w:t>, which recover poorly in secondary forests</w:t>
      </w:r>
      <w:r w:rsidRPr="00CA3D56">
        <w:rPr>
          <w:rFonts w:ascii="Times New Roman" w:eastAsia="Times New Roman" w:hAnsi="Times New Roman" w:cs="Times New Roman"/>
          <w:color w:val="auto"/>
          <w:sz w:val="24"/>
          <w:szCs w:val="24"/>
          <w:highlight w:val="yellow"/>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52C6CF62" w14:textId="77777777" w:rsidR="000F40F4" w:rsidRPr="001651FC" w:rsidRDefault="000F40F4" w:rsidP="000F40F4">
      <w:pPr>
        <w:spacing w:line="480" w:lineRule="auto"/>
        <w:rPr>
          <w:rFonts w:ascii="Times New Roman" w:eastAsia="Times New Roman" w:hAnsi="Times New Roman" w:cs="Times New Roman"/>
          <w:sz w:val="24"/>
          <w:szCs w:val="24"/>
        </w:rPr>
      </w:pPr>
    </w:p>
    <w:p w14:paraId="65A1080E" w14:textId="489DE998" w:rsidR="000F40F4" w:rsidRPr="001651FC" w:rsidRDefault="000F40F4" w:rsidP="000F40F4">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6DBEFB97" w14:textId="56BECF1C" w:rsidR="000F40F4" w:rsidRPr="001651FC" w:rsidRDefault="000F40F4" w:rsidP="000F40F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1651FC">
        <w:rPr>
          <w:rFonts w:ascii="Times New Roman" w:eastAsia="Times New Roman" w:hAnsi="Times New Roman" w:cs="Times New Roman"/>
          <w:sz w:val="24"/>
          <w:szCs w:val="24"/>
        </w:rPr>
        <w:t xml:space="preserve">, </w:t>
      </w:r>
      <w:r w:rsidRPr="00CA3D56">
        <w:rPr>
          <w:rFonts w:ascii="Times New Roman" w:eastAsia="Times New Roman" w:hAnsi="Times New Roman" w:cs="Times New Roman"/>
          <w:sz w:val="24"/>
          <w:szCs w:val="24"/>
          <w:highlight w:val="yellow"/>
        </w:rPr>
        <w:t xml:space="preserve">and to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w:t>
      </w:r>
      <w:proofErr w:type="spellStart"/>
      <w:r w:rsidRPr="001651FC">
        <w:rPr>
          <w:rFonts w:ascii="Times New Roman" w:eastAsia="Times New Roman" w:hAnsi="Times New Roman" w:cs="Times New Roman"/>
          <w:sz w:val="24"/>
          <w:szCs w:val="24"/>
        </w:rPr>
        <w:t>programme</w:t>
      </w:r>
      <w:proofErr w:type="spellEnd"/>
      <w:r w:rsidRPr="001651FC">
        <w:rPr>
          <w:rFonts w:ascii="Times New Roman" w:eastAsia="Times New Roman" w:hAnsi="Times New Roman" w:cs="Times New Roman"/>
          <w:sz w:val="24"/>
          <w:szCs w:val="24"/>
        </w:rPr>
        <w:t xml:space="preserve"> (Project ref. NE/K01322X/1).</w:t>
      </w: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Introduction</w:t>
      </w:r>
    </w:p>
    <w:p w14:paraId="5735D1BD" w14:textId="25488142" w:rsidR="004D19A5" w:rsidRPr="001651FC" w:rsidRDefault="00C70E76"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(Gibbs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tropical biodiversity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(Gibson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1651FC">
        <w:rPr>
          <w:rFonts w:ascii="Times New Roman" w:eastAsia="Times New Roman" w:hAnsi="Times New Roman" w:cs="Times New Roman"/>
          <w:sz w:val="24"/>
          <w:szCs w:val="24"/>
        </w:rPr>
        <w:t>Biodiversity declines continue i</w:t>
      </w:r>
      <w:r w:rsidR="003E27F8" w:rsidRPr="001651FC">
        <w:rPr>
          <w:rFonts w:ascii="Times New Roman" w:eastAsia="Times New Roman" w:hAnsi="Times New Roman" w:cs="Times New Roman"/>
          <w:sz w:val="24"/>
          <w:szCs w:val="24"/>
        </w:rPr>
        <w:t xml:space="preserve">n many protected areas established in tropical forests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(Curran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2004; Laurance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2012)</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In addition, it is not always feasible to designate sufficient land to represent </w:t>
      </w:r>
      <w:r w:rsidR="00983D1D" w:rsidRPr="001651FC">
        <w:rPr>
          <w:rFonts w:ascii="Times New Roman" w:eastAsia="Times New Roman" w:hAnsi="Times New Roman" w:cs="Times New Roman"/>
          <w:sz w:val="24"/>
          <w:szCs w:val="24"/>
        </w:rPr>
        <w:t xml:space="preserve">adequately </w:t>
      </w:r>
      <w:r w:rsidR="003E27F8" w:rsidRPr="001651FC">
        <w:rPr>
          <w:rFonts w:ascii="Times New Roman" w:eastAsia="Times New Roman" w:hAnsi="Times New Roman" w:cs="Times New Roman"/>
          <w:sz w:val="24"/>
          <w:szCs w:val="24"/>
        </w:rPr>
        <w:t xml:space="preserve">the range of communities found in specific biomes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(Cox &amp;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(Struhsaker, Struhsaker &amp; Siex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commentRangeStart w:id="4"/>
      <w:proofErr w:type="spellStart"/>
      <w:r w:rsidRPr="001651FC">
        <w:rPr>
          <w:rFonts w:ascii="Times New Roman" w:eastAsia="Times New Roman" w:hAnsi="Times New Roman" w:cs="Times New Roman"/>
          <w:sz w:val="24"/>
          <w:szCs w:val="24"/>
        </w:rPr>
        <w:t>Possin</w:t>
      </w:r>
      <w:r w:rsidR="004F235D" w:rsidRPr="001651FC">
        <w:rPr>
          <w:rFonts w:ascii="Times New Roman" w:eastAsia="Times New Roman" w:hAnsi="Times New Roman" w:cs="Times New Roman"/>
          <w:sz w:val="24"/>
          <w:szCs w:val="24"/>
        </w:rPr>
        <w:t>gham</w:t>
      </w:r>
      <w:proofErr w:type="spellEnd"/>
      <w:r w:rsidR="004F235D"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B52C5" w:rsidRPr="001651FC">
        <w:rPr>
          <w:rFonts w:ascii="Times New Roman" w:eastAsia="Times New Roman" w:hAnsi="Times New Roman" w:cs="Times New Roman"/>
          <w:sz w:val="24"/>
          <w:szCs w:val="24"/>
        </w:rPr>
        <w:t xml:space="preserve">showed through modelling </w:t>
      </w:r>
      <w:r w:rsidRPr="001651FC">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commentRangeEnd w:id="4"/>
      <w:r w:rsidR="006F1C43">
        <w:rPr>
          <w:rStyle w:val="CommentReference"/>
        </w:rPr>
        <w:commentReference w:id="4"/>
      </w:r>
    </w:p>
    <w:p w14:paraId="46BC3359" w14:textId="3AFFBB6C"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they may provide a valuable opportunity for conservation. </w:t>
      </w:r>
      <w:r w:rsidR="003C460A" w:rsidRPr="001651FC">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1651FC">
        <w:rPr>
          <w:rFonts w:ascii="Times New Roman" w:eastAsia="Times New Roman" w:hAnsi="Times New Roman" w:cs="Times New Roman"/>
          <w:sz w:val="24"/>
          <w:szCs w:val="24"/>
        </w:rPr>
        <w:t>; t</w:t>
      </w:r>
      <w:r w:rsidR="003C460A" w:rsidRPr="001651FC">
        <w:rPr>
          <w:rFonts w:ascii="Times New Roman" w:eastAsia="Times New Roman" w:hAnsi="Times New Roman" w:cs="Times New Roman"/>
          <w:sz w:val="24"/>
          <w:szCs w:val="24"/>
        </w:rPr>
        <w:t>his includes secondary forests, which have undergone forest clearance</w:t>
      </w:r>
      <w:r w:rsidR="00844C02" w:rsidRPr="001651FC">
        <w:rPr>
          <w:rFonts w:ascii="Times New Roman" w:eastAsia="Times New Roman" w:hAnsi="Times New Roman" w:cs="Times New Roman"/>
          <w:sz w:val="24"/>
          <w:szCs w:val="24"/>
        </w:rPr>
        <w:t xml:space="preserve"> </w:t>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t xml:space="preserve">Wright and Muller-Landau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1651FC">
        <w:rPr>
          <w:rFonts w:ascii="Times New Roman" w:eastAsia="Times New Roman" w:hAnsi="Times New Roman" w:cs="Times New Roman"/>
          <w:sz w:val="24"/>
          <w:szCs w:val="24"/>
        </w:rPr>
        <w:t xml:space="preserve">also </w:t>
      </w:r>
      <w:r w:rsidRPr="001651FC">
        <w:rPr>
          <w:rFonts w:ascii="Times New Roman" w:eastAsia="Times New Roman" w:hAnsi="Times New Roman" w:cs="Times New Roman"/>
          <w:sz w:val="24"/>
          <w:szCs w:val="24"/>
        </w:rPr>
        <w:t xml:space="preserve">that these </w:t>
      </w:r>
      <w:r w:rsidRPr="001651FC">
        <w:rPr>
          <w:rFonts w:ascii="Times New Roman" w:eastAsia="Times New Roman" w:hAnsi="Times New Roman" w:cs="Times New Roman"/>
          <w:sz w:val="24"/>
          <w:szCs w:val="24"/>
        </w:rPr>
        <w:lastRenderedPageBreak/>
        <w:t xml:space="preserve">forests differ in their conservation value depending on connectivity, disturbance history and, in particular, site age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(Gardner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Bowen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Chazdon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not considered heterogeneity amongst sites or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failed to account for non-independence in data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(Dunn 2004a; Dent &amp; Wright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Thus, there is a need for quantitative, global </w:t>
      </w:r>
      <w:r w:rsidR="00C70E76" w:rsidRPr="001651FC">
        <w:rPr>
          <w:rFonts w:ascii="Times New Roman" w:eastAsia="Times New Roman" w:hAnsi="Times New Roman" w:cs="Times New Roman"/>
          <w:sz w:val="24"/>
          <w:szCs w:val="24"/>
        </w:rPr>
        <w:t xml:space="preserve">syntheses </w:t>
      </w:r>
      <w:r w:rsidRPr="001651FC">
        <w:rPr>
          <w:rFonts w:ascii="Times New Roman" w:eastAsia="Times New Roman" w:hAnsi="Times New Roman" w:cs="Times New Roman"/>
          <w:sz w:val="24"/>
          <w:szCs w:val="24"/>
        </w:rPr>
        <w:t>of the biodiversity value of secondary tropical forest.</w:t>
      </w:r>
    </w:p>
    <w:p w14:paraId="61BCC6A7" w14:textId="1D893ABD"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(Myers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 to</w:t>
      </w:r>
      <w:r w:rsidRPr="001651FC">
        <w:rPr>
          <w:rFonts w:ascii="Times New Roman" w:eastAsia="Times New Roman" w:hAnsi="Times New Roman" w:cs="Times New Roman"/>
          <w:sz w:val="24"/>
          <w:szCs w:val="24"/>
        </w:rPr>
        <w:t xml:space="preserve"> ecosystems based on the</w:t>
      </w:r>
      <w:r w:rsidR="00D86B6A" w:rsidRPr="001651FC">
        <w:rPr>
          <w:rFonts w:ascii="Times New Roman" w:eastAsia="Times New Roman" w:hAnsi="Times New Roman" w:cs="Times New Roman"/>
          <w:sz w:val="24"/>
          <w:szCs w:val="24"/>
        </w:rPr>
        <w:t>ir</w:t>
      </w:r>
      <w:r w:rsidRPr="001651FC">
        <w:rPr>
          <w:rFonts w:ascii="Times New Roman" w:eastAsia="Times New Roman" w:hAnsi="Times New Roman" w:cs="Times New Roman"/>
          <w:sz w:val="24"/>
          <w:szCs w:val="24"/>
        </w:rPr>
        <w:t xml:space="preserve"> function</w:t>
      </w:r>
      <w:r w:rsidR="00D86B6A" w:rsidRPr="001651FC">
        <w:rPr>
          <w:rFonts w:ascii="Times New Roman" w:eastAsia="Times New Roman" w:hAnsi="Times New Roman" w:cs="Times New Roman"/>
          <w:sz w:val="24"/>
          <w:szCs w:val="24"/>
        </w:rPr>
        <w:t>ing</w:t>
      </w:r>
      <w:r w:rsidR="00C44FE0"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the persistence of interacting communities, and may also </w:t>
      </w:r>
      <w:r w:rsidRPr="001651FC">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(Gascon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(Sekercioglu, Daily &amp; Ehrlich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proofErr w:type="spellStart"/>
      <w:r w:rsidR="001A1A68" w:rsidRPr="001651FC">
        <w:rPr>
          <w:rFonts w:ascii="Times New Roman" w:eastAsia="Times New Roman" w:hAnsi="Times New Roman" w:cs="Times New Roman"/>
          <w:sz w:val="24"/>
          <w:szCs w:val="24"/>
        </w:rPr>
        <w:t>behavio</w:t>
      </w:r>
      <w:r w:rsidR="000731E4" w:rsidRPr="001651FC">
        <w:rPr>
          <w:rFonts w:ascii="Times New Roman" w:eastAsia="Times New Roman" w:hAnsi="Times New Roman" w:cs="Times New Roman"/>
          <w:sz w:val="24"/>
          <w:szCs w:val="24"/>
        </w:rPr>
        <w:t>u</w:t>
      </w:r>
      <w:r w:rsidR="001A1A68" w:rsidRPr="001651FC">
        <w:rPr>
          <w:rFonts w:ascii="Times New Roman" w:eastAsia="Times New Roman" w:hAnsi="Times New Roman" w:cs="Times New Roman"/>
          <w:sz w:val="24"/>
          <w:szCs w:val="24"/>
        </w:rPr>
        <w:t>r</w:t>
      </w:r>
      <w:proofErr w:type="spellEnd"/>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(Petchey &amp; Gaston 2006; Griffin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(Gagic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Therefore, to </w:t>
      </w:r>
      <w:r w:rsidR="00D86B6A" w:rsidRPr="001651FC">
        <w:rPr>
          <w:rFonts w:ascii="Times New Roman" w:eastAsia="Times New Roman" w:hAnsi="Times New Roman" w:cs="Times New Roman"/>
          <w:sz w:val="24"/>
          <w:szCs w:val="24"/>
        </w:rPr>
        <w:t xml:space="preserve">assess </w:t>
      </w:r>
      <w:r w:rsidRPr="001651FC">
        <w:rPr>
          <w:rFonts w:ascii="Times New Roman" w:eastAsia="Times New Roman" w:hAnsi="Times New Roman" w:cs="Times New Roman"/>
          <w:sz w:val="24"/>
          <w:szCs w:val="24"/>
        </w:rPr>
        <w:t xml:space="preserve">ecosystem functioning we need to consider the abundance </w:t>
      </w:r>
      <w:r w:rsidR="00406F14" w:rsidRPr="001651FC">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 xml:space="preserve">distribution of relevant traits in the community. </w:t>
      </w:r>
      <w:r w:rsidR="002478D9" w:rsidRPr="001651FC">
        <w:rPr>
          <w:rFonts w:ascii="Times New Roman" w:eastAsia="Times New Roman" w:hAnsi="Times New Roman" w:cs="Times New Roman"/>
          <w:sz w:val="24"/>
          <w:szCs w:val="24"/>
        </w:rPr>
        <w:t xml:space="preserve">It has been shown </w:t>
      </w:r>
      <w:r w:rsidRPr="001651FC">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(Gray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w:t>
      </w:r>
      <w:r w:rsidR="007B3AF8" w:rsidRPr="001651FC">
        <w:rPr>
          <w:rFonts w:ascii="Times New Roman" w:hAnsi="Times New Roman" w:cs="Times New Roman"/>
          <w:noProof/>
          <w:sz w:val="24"/>
          <w:szCs w:val="24"/>
        </w:rPr>
        <w:lastRenderedPageBreak/>
        <w:t xml:space="preserve">2007; Newbold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2013)</w:t>
      </w:r>
      <w:r w:rsidR="004F235D" w:rsidRPr="001651FC">
        <w:rPr>
          <w:rFonts w:ascii="Times New Roman" w:eastAsia="Times New Roman" w:hAnsi="Times New Roman" w:cs="Times New Roman"/>
          <w:sz w:val="24"/>
          <w:szCs w:val="24"/>
        </w:rPr>
        <w:fldChar w:fldCharType="end"/>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which suggest changes in functioning</w:t>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t>
      </w:r>
      <w:r w:rsidR="00964462" w:rsidRPr="001651FC">
        <w:rPr>
          <w:rFonts w:ascii="Times New Roman" w:eastAsia="Times New Roman" w:hAnsi="Times New Roman" w:cs="Times New Roman"/>
          <w:sz w:val="24"/>
          <w:szCs w:val="24"/>
        </w:rPr>
        <w:t xml:space="preserve">and so </w:t>
      </w:r>
      <w:r w:rsidR="00406F14" w:rsidRPr="001651FC">
        <w:rPr>
          <w:rFonts w:ascii="Times New Roman" w:eastAsia="Times New Roman" w:hAnsi="Times New Roman" w:cs="Times New Roman"/>
          <w:sz w:val="24"/>
          <w:szCs w:val="24"/>
        </w:rPr>
        <w:t>the functional diversity of secondary</w:t>
      </w:r>
      <w:r w:rsidRPr="001651FC">
        <w:rPr>
          <w:rFonts w:ascii="Times New Roman" w:eastAsia="Times New Roman" w:hAnsi="Times New Roman" w:cs="Times New Roman"/>
          <w:sz w:val="24"/>
          <w:szCs w:val="24"/>
        </w:rPr>
        <w:t xml:space="preserve"> forests</w:t>
      </w:r>
      <w:r w:rsidR="006772D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406F14" w:rsidRPr="001651FC">
        <w:rPr>
          <w:rFonts w:ascii="Times New Roman" w:eastAsia="Times New Roman" w:hAnsi="Times New Roman" w:cs="Times New Roman"/>
          <w:sz w:val="24"/>
          <w:szCs w:val="24"/>
        </w:rPr>
        <w:t>should be an informative measure of ecosystem recovery</w:t>
      </w:r>
      <w:r w:rsidRPr="001651FC">
        <w:rPr>
          <w:rFonts w:ascii="Times New Roman" w:eastAsia="Times New Roman" w:hAnsi="Times New Roman" w:cs="Times New Roman"/>
          <w:sz w:val="24"/>
          <w:szCs w:val="24"/>
        </w:rPr>
        <w:t>.</w:t>
      </w:r>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Aim and objectives</w:t>
      </w:r>
    </w:p>
    <w:p w14:paraId="6309BB3A" w14:textId="5A558FA6" w:rsidR="004D19A5" w:rsidRPr="003E770B" w:rsidRDefault="003E27F8" w:rsidP="00B55543">
      <w:pPr>
        <w:spacing w:line="480" w:lineRule="auto"/>
        <w:ind w:firstLine="720"/>
        <w:jc w:val="both"/>
        <w:rPr>
          <w:rFonts w:ascii="Times New Roman" w:hAnsi="Times New Roman" w:cs="Times New Roman"/>
          <w:color w:val="auto"/>
          <w:sz w:val="24"/>
          <w:szCs w:val="24"/>
        </w:rPr>
      </w:pPr>
      <w:r w:rsidRPr="003E770B">
        <w:rPr>
          <w:rFonts w:ascii="Times New Roman" w:eastAsia="Times New Roman" w:hAnsi="Times New Roman" w:cs="Times New Roman"/>
          <w:color w:val="auto"/>
          <w:sz w:val="24"/>
          <w:szCs w:val="24"/>
        </w:rPr>
        <w:t xml:space="preserve">The aim of this study is to compare the functional diversity, based on </w:t>
      </w:r>
      <w:commentRangeStart w:id="5"/>
      <w:r w:rsidRPr="003E770B">
        <w:rPr>
          <w:rFonts w:ascii="Times New Roman" w:eastAsia="Times New Roman" w:hAnsi="Times New Roman" w:cs="Times New Roman"/>
          <w:color w:val="auto"/>
          <w:sz w:val="24"/>
          <w:szCs w:val="24"/>
        </w:rPr>
        <w:t>dietary preferences</w:t>
      </w:r>
      <w:ins w:id="6" w:author="Catherine Sayer" w:date="2016-05-05T13:59:00Z">
        <w:r w:rsidR="003E770B">
          <w:rPr>
            <w:rFonts w:ascii="Times New Roman" w:eastAsia="Times New Roman" w:hAnsi="Times New Roman" w:cs="Times New Roman"/>
            <w:color w:val="auto"/>
            <w:sz w:val="24"/>
            <w:szCs w:val="24"/>
          </w:rPr>
          <w:t xml:space="preserve"> </w:t>
        </w:r>
      </w:ins>
      <w:commentRangeEnd w:id="5"/>
      <w:ins w:id="7" w:author="Catherine Sayer" w:date="2016-05-05T14:00:00Z">
        <w:r w:rsidR="003E770B">
          <w:rPr>
            <w:rStyle w:val="CommentReference"/>
          </w:rPr>
          <w:commentReference w:id="5"/>
        </w:r>
      </w:ins>
      <w:ins w:id="8" w:author="Catherine Sayer" w:date="2016-05-05T13:59:00Z">
        <w:r w:rsidR="003E770B">
          <w:rPr>
            <w:rFonts w:ascii="Times New Roman" w:eastAsia="Times New Roman" w:hAnsi="Times New Roman" w:cs="Times New Roman"/>
            <w:color w:val="auto"/>
            <w:sz w:val="24"/>
            <w:szCs w:val="24"/>
          </w:rPr>
          <w:t>defined by foraging strata, diet and body size</w:t>
        </w:r>
      </w:ins>
      <w:r w:rsidRPr="003E770B">
        <w:rPr>
          <w:rFonts w:ascii="Times New Roman" w:eastAsia="Times New Roman" w:hAnsi="Times New Roman" w:cs="Times New Roman"/>
          <w:color w:val="auto"/>
          <w:sz w:val="24"/>
          <w:szCs w:val="24"/>
        </w:rPr>
        <w:t xml:space="preserve">, of avian communities in secondary tropical forest with </w:t>
      </w:r>
      <w:r w:rsidR="00F3491D" w:rsidRPr="003E770B">
        <w:rPr>
          <w:rFonts w:ascii="Times New Roman" w:eastAsia="Times New Roman" w:hAnsi="Times New Roman" w:cs="Times New Roman"/>
          <w:color w:val="auto"/>
          <w:sz w:val="24"/>
          <w:szCs w:val="24"/>
        </w:rPr>
        <w:t xml:space="preserve">that </w:t>
      </w:r>
      <w:r w:rsidRPr="003E770B">
        <w:rPr>
          <w:rFonts w:ascii="Times New Roman" w:eastAsia="Times New Roman" w:hAnsi="Times New Roman" w:cs="Times New Roman"/>
          <w:color w:val="auto"/>
          <w:sz w:val="24"/>
          <w:szCs w:val="24"/>
        </w:rPr>
        <w:t>of primary tropical forest, and to investigate how this changes</w:t>
      </w:r>
      <w:r w:rsidR="00F3491D" w:rsidRPr="003E770B">
        <w:rPr>
          <w:rFonts w:ascii="Times New Roman" w:eastAsia="Times New Roman" w:hAnsi="Times New Roman" w:cs="Times New Roman"/>
          <w:color w:val="auto"/>
          <w:sz w:val="24"/>
          <w:szCs w:val="24"/>
        </w:rPr>
        <w:t>, and possibly recovers,</w:t>
      </w:r>
      <w:r w:rsidRPr="003E770B">
        <w:rPr>
          <w:rFonts w:ascii="Times New Roman" w:eastAsia="Times New Roman" w:hAnsi="Times New Roman" w:cs="Times New Roman"/>
          <w:color w:val="auto"/>
          <w:sz w:val="24"/>
          <w:szCs w:val="24"/>
        </w:rPr>
        <w:t xml:space="preserve"> with secondary forest age. In addition, changes in </w:t>
      </w:r>
      <w:r w:rsidR="003007BA" w:rsidRPr="003E770B">
        <w:rPr>
          <w:rFonts w:ascii="Times New Roman" w:eastAsia="Times New Roman" w:hAnsi="Times New Roman" w:cs="Times New Roman"/>
          <w:color w:val="auto"/>
          <w:sz w:val="24"/>
          <w:szCs w:val="24"/>
        </w:rPr>
        <w:t xml:space="preserve">avian </w:t>
      </w:r>
      <w:r w:rsidRPr="003E770B">
        <w:rPr>
          <w:rFonts w:ascii="Times New Roman" w:eastAsia="Times New Roman" w:hAnsi="Times New Roman" w:cs="Times New Roman"/>
          <w:color w:val="auto"/>
          <w:sz w:val="24"/>
          <w:szCs w:val="24"/>
        </w:rPr>
        <w:t xml:space="preserve">species richness </w:t>
      </w:r>
      <w:r w:rsidRPr="00CA3D56">
        <w:rPr>
          <w:rFonts w:ascii="Times New Roman" w:eastAsia="Times New Roman" w:hAnsi="Times New Roman" w:cs="Times New Roman"/>
          <w:color w:val="auto"/>
          <w:sz w:val="24"/>
          <w:szCs w:val="24"/>
          <w:highlight w:val="yellow"/>
        </w:rPr>
        <w:t>and the proportion of forest specialists are investigated as indicator</w:t>
      </w:r>
      <w:r w:rsidR="00CA3D56">
        <w:rPr>
          <w:rFonts w:ascii="Times New Roman" w:eastAsia="Times New Roman" w:hAnsi="Times New Roman" w:cs="Times New Roman"/>
          <w:color w:val="auto"/>
          <w:sz w:val="24"/>
          <w:szCs w:val="24"/>
          <w:highlight w:val="yellow"/>
        </w:rPr>
        <w:t>s</w:t>
      </w:r>
      <w:r w:rsidRPr="003E770B">
        <w:rPr>
          <w:rFonts w:ascii="Times New Roman" w:eastAsia="Times New Roman" w:hAnsi="Times New Roman" w:cs="Times New Roman"/>
          <w:color w:val="auto"/>
          <w:sz w:val="24"/>
          <w:szCs w:val="24"/>
        </w:rPr>
        <w:t xml:space="preserve"> of the </w:t>
      </w:r>
      <w:r w:rsidR="003007BA" w:rsidRPr="003E770B">
        <w:rPr>
          <w:rFonts w:ascii="Times New Roman" w:eastAsia="Times New Roman" w:hAnsi="Times New Roman" w:cs="Times New Roman"/>
          <w:color w:val="auto"/>
          <w:sz w:val="24"/>
          <w:szCs w:val="24"/>
        </w:rPr>
        <w:t xml:space="preserve">recovery of </w:t>
      </w:r>
      <w:r w:rsidRPr="003E770B">
        <w:rPr>
          <w:rFonts w:ascii="Times New Roman" w:eastAsia="Times New Roman" w:hAnsi="Times New Roman" w:cs="Times New Roman"/>
          <w:color w:val="auto"/>
          <w:sz w:val="24"/>
          <w:szCs w:val="24"/>
        </w:rPr>
        <w:t>biodiversity. To achieve th</w:t>
      </w:r>
      <w:r w:rsidR="00D767DE" w:rsidRPr="003E770B">
        <w:rPr>
          <w:rFonts w:ascii="Times New Roman" w:eastAsia="Times New Roman" w:hAnsi="Times New Roman" w:cs="Times New Roman"/>
          <w:color w:val="auto"/>
          <w:sz w:val="24"/>
          <w:szCs w:val="24"/>
        </w:rPr>
        <w:t>ese</w:t>
      </w:r>
      <w:r w:rsidRPr="003E770B">
        <w:rPr>
          <w:rFonts w:ascii="Times New Roman" w:eastAsia="Times New Roman" w:hAnsi="Times New Roman" w:cs="Times New Roman"/>
          <w:color w:val="auto"/>
          <w:sz w:val="24"/>
          <w:szCs w:val="24"/>
        </w:rPr>
        <w:t xml:space="preserve"> aim</w:t>
      </w:r>
      <w:r w:rsidR="00D767DE" w:rsidRPr="003E770B">
        <w:rPr>
          <w:rFonts w:ascii="Times New Roman" w:eastAsia="Times New Roman" w:hAnsi="Times New Roman" w:cs="Times New Roman"/>
          <w:color w:val="auto"/>
          <w:sz w:val="24"/>
          <w:szCs w:val="24"/>
        </w:rPr>
        <w:t>s</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we conducted </w:t>
      </w:r>
      <w:r w:rsidRPr="003E770B">
        <w:rPr>
          <w:rFonts w:ascii="Times New Roman" w:eastAsia="Times New Roman" w:hAnsi="Times New Roman" w:cs="Times New Roman"/>
          <w:color w:val="auto"/>
          <w:sz w:val="24"/>
          <w:szCs w:val="24"/>
        </w:rPr>
        <w:t>a meta-analysis based on a systematic review. The analysis focused on birds as their distributions and ecological traits are well known and their populations are readily surveyed</w:t>
      </w:r>
      <w:r w:rsidR="00D767DE" w:rsidRPr="003E770B">
        <w:rPr>
          <w:rFonts w:ascii="Times New Roman" w:eastAsia="Times New Roman" w:hAnsi="Times New Roman" w:cs="Times New Roman"/>
          <w:color w:val="auto"/>
          <w:sz w:val="24"/>
          <w:szCs w:val="24"/>
        </w:rPr>
        <w:t>,</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with the result </w:t>
      </w:r>
      <w:r w:rsidRPr="003E770B">
        <w:rPr>
          <w:rFonts w:ascii="Times New Roman" w:eastAsia="Times New Roman" w:hAnsi="Times New Roman" w:cs="Times New Roman"/>
          <w:color w:val="auto"/>
          <w:sz w:val="24"/>
          <w:szCs w:val="24"/>
        </w:rPr>
        <w:t xml:space="preserve">that they have been well studied across the tropics. Dietary preference was chosen as the functional trait </w:t>
      </w:r>
      <w:r w:rsidR="00D767DE" w:rsidRPr="003E770B">
        <w:rPr>
          <w:rFonts w:ascii="Times New Roman" w:eastAsia="Times New Roman" w:hAnsi="Times New Roman" w:cs="Times New Roman"/>
          <w:color w:val="auto"/>
          <w:sz w:val="24"/>
          <w:szCs w:val="24"/>
        </w:rPr>
        <w:t xml:space="preserve">for </w:t>
      </w:r>
      <w:r w:rsidRPr="003E770B">
        <w:rPr>
          <w:rFonts w:ascii="Times New Roman" w:eastAsia="Times New Roman" w:hAnsi="Times New Roman" w:cs="Times New Roman"/>
          <w:color w:val="auto"/>
          <w:sz w:val="24"/>
          <w:szCs w:val="24"/>
        </w:rPr>
        <w:t xml:space="preserve">study </w:t>
      </w:r>
      <w:r w:rsidR="005A112A" w:rsidRPr="003E770B">
        <w:rPr>
          <w:rFonts w:ascii="Times New Roman" w:eastAsia="Times New Roman" w:hAnsi="Times New Roman" w:cs="Times New Roman"/>
          <w:color w:val="auto"/>
          <w:sz w:val="24"/>
          <w:szCs w:val="24"/>
        </w:rPr>
        <w:t xml:space="preserve">to represent a particular </w:t>
      </w:r>
      <w:r w:rsidR="00964462" w:rsidRPr="003E770B">
        <w:rPr>
          <w:rFonts w:ascii="Times New Roman" w:eastAsia="Times New Roman" w:hAnsi="Times New Roman" w:cs="Times New Roman"/>
          <w:color w:val="auto"/>
          <w:sz w:val="24"/>
          <w:szCs w:val="24"/>
        </w:rPr>
        <w:t xml:space="preserve">and well-studied </w:t>
      </w:r>
      <w:r w:rsidR="005A112A" w:rsidRPr="003E770B">
        <w:rPr>
          <w:rFonts w:ascii="Times New Roman" w:eastAsia="Times New Roman" w:hAnsi="Times New Roman" w:cs="Times New Roman"/>
          <w:color w:val="auto"/>
          <w:sz w:val="24"/>
          <w:szCs w:val="24"/>
        </w:rPr>
        <w:t>aspect of ecosystem functioning</w:t>
      </w:r>
      <w:r w:rsidR="00527B95" w:rsidRPr="003E770B">
        <w:rPr>
          <w:rFonts w:ascii="Times New Roman" w:eastAsia="Times New Roman" w:hAnsi="Times New Roman" w:cs="Times New Roman"/>
          <w:color w:val="auto"/>
          <w:sz w:val="24"/>
          <w:szCs w:val="24"/>
        </w:rPr>
        <w:t xml:space="preserve"> relating to trophic relationships</w:t>
      </w:r>
      <w:r w:rsidR="005A112A" w:rsidRPr="003E770B">
        <w:rPr>
          <w:rFonts w:ascii="Times New Roman" w:eastAsia="Times New Roman" w:hAnsi="Times New Roman" w:cs="Times New Roman"/>
          <w:color w:val="auto"/>
          <w:sz w:val="24"/>
          <w:szCs w:val="24"/>
        </w:rPr>
        <w:t xml:space="preserve">, as </w:t>
      </w:r>
      <w:r w:rsidR="00527B95" w:rsidRPr="003E770B">
        <w:rPr>
          <w:rFonts w:ascii="Times New Roman" w:eastAsia="Times New Roman" w:hAnsi="Times New Roman" w:cs="Times New Roman"/>
          <w:color w:val="auto"/>
          <w:sz w:val="24"/>
          <w:szCs w:val="24"/>
        </w:rPr>
        <w:t>dietary preference</w:t>
      </w:r>
      <w:r w:rsidR="005A112A" w:rsidRPr="003E770B">
        <w:rPr>
          <w:rFonts w:ascii="Times New Roman" w:eastAsia="Times New Roman" w:hAnsi="Times New Roman" w:cs="Times New Roman"/>
          <w:color w:val="auto"/>
          <w:sz w:val="24"/>
          <w:szCs w:val="24"/>
        </w:rPr>
        <w:t xml:space="preserve"> is directly </w:t>
      </w:r>
      <w:r w:rsidR="00527B95" w:rsidRPr="003E770B">
        <w:rPr>
          <w:rFonts w:ascii="Times New Roman" w:eastAsia="Times New Roman" w:hAnsi="Times New Roman" w:cs="Times New Roman"/>
          <w:color w:val="auto"/>
          <w:sz w:val="24"/>
          <w:szCs w:val="24"/>
        </w:rPr>
        <w:t>linked</w:t>
      </w:r>
      <w:r w:rsidR="005A112A" w:rsidRPr="003E770B">
        <w:rPr>
          <w:rFonts w:ascii="Times New Roman" w:eastAsia="Times New Roman" w:hAnsi="Times New Roman" w:cs="Times New Roman"/>
          <w:color w:val="auto"/>
          <w:sz w:val="24"/>
          <w:szCs w:val="24"/>
        </w:rPr>
        <w:t xml:space="preserve"> to the processes of pollination, seed dispersal, carrion removal</w:t>
      </w:r>
      <w:r w:rsidR="00BF4FC5" w:rsidRPr="003E770B">
        <w:rPr>
          <w:rFonts w:ascii="Times New Roman" w:eastAsia="Times New Roman" w:hAnsi="Times New Roman" w:cs="Times New Roman"/>
          <w:color w:val="auto"/>
          <w:sz w:val="24"/>
          <w:szCs w:val="24"/>
        </w:rPr>
        <w:t>,</w:t>
      </w:r>
      <w:r w:rsidR="005A112A" w:rsidRPr="003E770B">
        <w:rPr>
          <w:rFonts w:ascii="Times New Roman" w:eastAsia="Times New Roman" w:hAnsi="Times New Roman" w:cs="Times New Roman"/>
          <w:color w:val="auto"/>
          <w:sz w:val="24"/>
          <w:szCs w:val="24"/>
        </w:rPr>
        <w:t xml:space="preserve"> and control of other animals</w:t>
      </w:r>
      <w:r w:rsidR="00A65659" w:rsidRPr="003E770B">
        <w:rPr>
          <w:rFonts w:ascii="Times New Roman" w:eastAsia="Times New Roman" w:hAnsi="Times New Roman" w:cs="Times New Roman"/>
          <w:color w:val="auto"/>
          <w:sz w:val="24"/>
          <w:szCs w:val="24"/>
        </w:rPr>
        <w:t>.</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119C026A"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(Pullin &amp;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1375E1" w:rsidRPr="001651FC">
        <w:rPr>
          <w:rFonts w:ascii="Times New Roman" w:hAnsi="Times New Roman" w:cs="Times New Roman"/>
          <w:noProof/>
          <w:sz w:val="24"/>
          <w:szCs w:val="24"/>
        </w:rPr>
        <w:t>(2007b)</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(Barlow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2007b)</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(Gardner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(Dent &amp; Wright 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(Chazdon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1EA4F1"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5F5CC2" w:rsidRPr="001651FC">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52B5AD86"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Article authors were contacted to request these data when articles suggested that they had been collected but were not presented.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 secondary forest site, the age, </w:t>
      </w:r>
      <w:ins w:id="9" w:author="Phil" w:date="2016-05-19T16:08:00Z">
        <w:r w:rsidR="007E05E9">
          <w:rPr>
            <w:rFonts w:ascii="Times New Roman" w:eastAsia="Times New Roman" w:hAnsi="Times New Roman" w:cs="Times New Roman"/>
            <w:sz w:val="24"/>
            <w:szCs w:val="24"/>
          </w:rPr>
          <w:t xml:space="preserve">and </w:t>
        </w:r>
      </w:ins>
      <w:r w:rsidRPr="001651FC">
        <w:rPr>
          <w:rFonts w:ascii="Times New Roman" w:eastAsia="Times New Roman" w:hAnsi="Times New Roman" w:cs="Times New Roman"/>
          <w:sz w:val="24"/>
          <w:szCs w:val="24"/>
        </w:rPr>
        <w:t xml:space="preserve">whether the site was continuous or discontinuous with primary forest, </w:t>
      </w:r>
      <w:del w:id="10" w:author="Phil" w:date="2016-05-19T16:08:00Z">
        <w:r w:rsidRPr="001651FC" w:rsidDel="007E05E9">
          <w:rPr>
            <w:rFonts w:ascii="Times New Roman" w:eastAsia="Times New Roman" w:hAnsi="Times New Roman" w:cs="Times New Roman"/>
            <w:sz w:val="24"/>
            <w:szCs w:val="24"/>
          </w:rPr>
          <w:delText xml:space="preserve">and </w:delText>
        </w:r>
        <w:commentRangeStart w:id="11"/>
        <w:commentRangeStart w:id="12"/>
        <w:r w:rsidRPr="001651FC" w:rsidDel="007E05E9">
          <w:rPr>
            <w:rFonts w:ascii="Times New Roman" w:eastAsia="Times New Roman" w:hAnsi="Times New Roman" w:cs="Times New Roman"/>
            <w:sz w:val="24"/>
            <w:szCs w:val="24"/>
          </w:rPr>
          <w:delText xml:space="preserve">whether the site’s disturbance history prior to secondary succession left remnants of the original forest vegetation (e.g. slash-and-burn agriculture, pasture) or not (e.g. arable agriculture, plantation) </w:delText>
        </w:r>
      </w:del>
      <w:r w:rsidRPr="001651FC">
        <w:rPr>
          <w:rFonts w:ascii="Times New Roman" w:eastAsia="Times New Roman" w:hAnsi="Times New Roman" w:cs="Times New Roman"/>
          <w:sz w:val="24"/>
          <w:szCs w:val="24"/>
        </w:rPr>
        <w:t xml:space="preserve">were noted. </w:t>
      </w:r>
      <w:commentRangeEnd w:id="11"/>
      <w:r w:rsidR="00A17324">
        <w:rPr>
          <w:rStyle w:val="CommentReference"/>
        </w:rPr>
        <w:commentReference w:id="11"/>
      </w:r>
      <w:commentRangeEnd w:id="12"/>
      <w:r w:rsidR="007E05E9">
        <w:rPr>
          <w:rStyle w:val="CommentReference"/>
        </w:rPr>
        <w:commentReference w:id="12"/>
      </w:r>
      <w:r w:rsidRPr="001651FC">
        <w:rPr>
          <w:rFonts w:ascii="Times New Roman" w:eastAsia="Times New Roman" w:hAnsi="Times New Roman" w:cs="Times New Roman"/>
          <w:sz w:val="24"/>
          <w:szCs w:val="24"/>
        </w:rPr>
        <w:t>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del w:id="13" w:author="Phil" w:date="2016-05-19T16:10:00Z">
        <w:r w:rsidR="00842F06" w:rsidRPr="001651FC" w:rsidDel="007E05E9">
          <w:rPr>
            <w:rFonts w:ascii="Times New Roman" w:eastAsia="Times New Roman" w:hAnsi="Times New Roman" w:cs="Times New Roman"/>
            <w:sz w:val="24"/>
            <w:szCs w:val="24"/>
          </w:rPr>
          <w:delText>the use of</w:delText>
        </w:r>
        <w:r w:rsidR="007B3AF8" w:rsidRPr="001651FC" w:rsidDel="007E05E9">
          <w:rPr>
            <w:rFonts w:ascii="Times New Roman" w:eastAsia="Times New Roman" w:hAnsi="Times New Roman" w:cs="Times New Roman"/>
            <w:sz w:val="24"/>
            <w:szCs w:val="24"/>
          </w:rPr>
          <w:delText xml:space="preserve"> different methodologies</w:delText>
        </w:r>
      </w:del>
      <w:ins w:id="14" w:author="Phil" w:date="2016-05-19T16:10:00Z">
        <w:r w:rsidR="007E05E9">
          <w:rPr>
            <w:rFonts w:ascii="Times New Roman" w:eastAsia="Times New Roman" w:hAnsi="Times New Roman" w:cs="Times New Roman"/>
            <w:sz w:val="24"/>
            <w:szCs w:val="24"/>
          </w:rPr>
          <w:t>differences among studies</w:t>
        </w:r>
      </w:ins>
      <w:r w:rsidR="007B3AF8" w:rsidRPr="001651FC">
        <w:rPr>
          <w:rFonts w:ascii="Times New Roman" w:eastAsia="Times New Roman" w:hAnsi="Times New Roman" w:cs="Times New Roman"/>
          <w:sz w:val="24"/>
          <w:szCs w:val="24"/>
        </w:rPr>
        <w:t xml:space="preserve">. </w:t>
      </w:r>
    </w:p>
    <w:p w14:paraId="3045B3CA" w14:textId="77777777"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For this study we selected traits linked to (</w:t>
      </w:r>
      <w:proofErr w:type="spellStart"/>
      <w:r w:rsidR="007B48E3" w:rsidRPr="001651FC">
        <w:rPr>
          <w:rFonts w:ascii="Times New Roman" w:eastAsia="Times New Roman" w:hAnsi="Times New Roman" w:cs="Times New Roman"/>
          <w:sz w:val="24"/>
          <w:szCs w:val="24"/>
        </w:rPr>
        <w:t>i</w:t>
      </w:r>
      <w:proofErr w:type="spellEnd"/>
      <w:r w:rsidR="007B48E3" w:rsidRPr="001651FC">
        <w:rPr>
          <w:rFonts w:ascii="Times New Roman" w:eastAsia="Times New Roman" w:hAnsi="Times New Roman" w:cs="Times New Roman"/>
          <w:sz w:val="24"/>
          <w:szCs w:val="24"/>
        </w:rPr>
        <w:t>)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 (iii) body mass in grams. Where no match </w:t>
      </w:r>
      <w:r w:rsidR="007B48E3" w:rsidRPr="001651FC">
        <w:rPr>
          <w:rFonts w:ascii="Times New Roman" w:eastAsia="Times New Roman" w:hAnsi="Times New Roman" w:cs="Times New Roman"/>
          <w:sz w:val="24"/>
          <w:szCs w:val="24"/>
        </w:rPr>
        <w:lastRenderedPageBreak/>
        <w:t xml:space="preserve">was found for the </w:t>
      </w:r>
      <w:proofErr w:type="spellStart"/>
      <w:r w:rsidR="007B48E3" w:rsidRPr="001651FC">
        <w:rPr>
          <w:rFonts w:ascii="Times New Roman" w:eastAsia="Times New Roman" w:hAnsi="Times New Roman" w:cs="Times New Roman"/>
          <w:sz w:val="24"/>
          <w:szCs w:val="24"/>
        </w:rPr>
        <w:t>latin</w:t>
      </w:r>
      <w:proofErr w:type="spellEnd"/>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0CD585B4"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 xml:space="preserve">Forest dependency data for all bird species were provided by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with each species </w:t>
      </w:r>
      <w:r w:rsidRPr="00CA3D56">
        <w:rPr>
          <w:rFonts w:ascii="Times New Roman" w:eastAsia="Times New Roman" w:hAnsi="Times New Roman" w:cs="Times New Roman"/>
          <w:sz w:val="24"/>
          <w:szCs w:val="24"/>
          <w:highlight w:val="yellow"/>
          <w:lang w:val="en-GB"/>
        </w:rPr>
        <w:t>categorised</w:t>
      </w:r>
      <w:r w:rsidRPr="00CA3D56">
        <w:rPr>
          <w:rFonts w:ascii="Times New Roman" w:eastAsia="Times New Roman" w:hAnsi="Times New Roman" w:cs="Times New Roman"/>
          <w:sz w:val="24"/>
          <w:szCs w:val="24"/>
          <w:highlight w:val="yellow"/>
        </w:rPr>
        <w:t xml:space="preserve"> as having high, medium or low forest dependency, or being a non-forest species </w:t>
      </w:r>
      <w:r w:rsidRPr="00CA3D56">
        <w:rPr>
          <w:rFonts w:ascii="Times New Roman" w:eastAsia="Times New Roman" w:hAnsi="Times New Roman" w:cs="Times New Roman"/>
          <w:sz w:val="24"/>
          <w:szCs w:val="24"/>
          <w:highlight w:val="yellow"/>
        </w:rPr>
        <w:fldChar w:fldCharType="begin" w:fldLock="1"/>
      </w:r>
      <w:r w:rsidRPr="00CA3D56">
        <w:rPr>
          <w:rFonts w:ascii="Times New Roman" w:eastAsia="Times New Roman" w:hAnsi="Times New Roman" w:cs="Times New Roman"/>
          <w:sz w:val="24"/>
          <w:szCs w:val="24"/>
          <w:highlight w:val="yellow"/>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CA3D56">
        <w:rPr>
          <w:rFonts w:ascii="Times New Roman" w:eastAsia="Times New Roman" w:hAnsi="Times New Roman" w:cs="Times New Roman"/>
          <w:sz w:val="24"/>
          <w:szCs w:val="24"/>
          <w:highlight w:val="yellow"/>
        </w:rPr>
        <w:fldChar w:fldCharType="separate"/>
      </w:r>
      <w:r w:rsidRPr="00CA3D56">
        <w:rPr>
          <w:rFonts w:ascii="Times New Roman" w:hAnsi="Times New Roman" w:cs="Times New Roman"/>
          <w:noProof/>
          <w:sz w:val="24"/>
          <w:szCs w:val="24"/>
          <w:highlight w:val="yellow"/>
        </w:rPr>
        <w:t>(BirdLife International 2013)</w:t>
      </w:r>
      <w:r w:rsidRPr="00CA3D56">
        <w:rPr>
          <w:rFonts w:ascii="Times New Roman" w:eastAsia="Times New Roman" w:hAnsi="Times New Roman" w:cs="Times New Roman"/>
          <w:sz w:val="24"/>
          <w:szCs w:val="24"/>
          <w:highlight w:val="yellow"/>
        </w:rPr>
        <w:fldChar w:fldCharType="end"/>
      </w:r>
      <w:r w:rsidRPr="00CA3D56">
        <w:rPr>
          <w:rFonts w:ascii="Times New Roman" w:eastAsia="Times New Roman" w:hAnsi="Times New Roman" w:cs="Times New Roman"/>
          <w:sz w:val="24"/>
          <w:szCs w:val="24"/>
          <w:highlight w:val="yellow"/>
        </w:rPr>
        <w:t xml:space="preserve">. Species with high forest dependency were then classed as forest specialists and the remaining species were classed as forest generalists. The </w:t>
      </w:r>
      <w:del w:id="15" w:author="Phil" w:date="2016-05-19T16:12:00Z">
        <w:r w:rsidRPr="00CA3D56" w:rsidDel="007E05E9">
          <w:rPr>
            <w:rFonts w:ascii="Times New Roman" w:eastAsia="Times New Roman" w:hAnsi="Times New Roman" w:cs="Times New Roman"/>
            <w:sz w:val="24"/>
            <w:szCs w:val="24"/>
            <w:highlight w:val="yellow"/>
          </w:rPr>
          <w:delText>proportion of forest specialists in the community, based on species presence,</w:delText>
        </w:r>
      </w:del>
      <w:ins w:id="16" w:author="Phil" w:date="2016-05-19T16:12:00Z">
        <w:r w:rsidR="007E05E9">
          <w:rPr>
            <w:rFonts w:ascii="Times New Roman" w:eastAsia="Times New Roman" w:hAnsi="Times New Roman" w:cs="Times New Roman"/>
            <w:sz w:val="24"/>
            <w:szCs w:val="24"/>
            <w:highlight w:val="yellow"/>
          </w:rPr>
          <w:t>species richness for specialist species</w:t>
        </w:r>
      </w:ins>
      <w:r w:rsidRPr="00CA3D56">
        <w:rPr>
          <w:rFonts w:ascii="Times New Roman" w:eastAsia="Times New Roman" w:hAnsi="Times New Roman" w:cs="Times New Roman"/>
          <w:sz w:val="24"/>
          <w:szCs w:val="24"/>
          <w:highlight w:val="yellow"/>
        </w:rPr>
        <w:t xml:space="preserve"> was calculated </w:t>
      </w:r>
      <w:del w:id="17" w:author="Phil" w:date="2016-05-19T16:12:00Z">
        <w:r w:rsidRPr="00CA3D56" w:rsidDel="007E05E9">
          <w:rPr>
            <w:rFonts w:ascii="Times New Roman" w:eastAsia="Times New Roman" w:hAnsi="Times New Roman" w:cs="Times New Roman"/>
            <w:sz w:val="24"/>
            <w:szCs w:val="24"/>
            <w:highlight w:val="yellow"/>
          </w:rPr>
          <w:delText xml:space="preserve">per </w:delText>
        </w:r>
      </w:del>
      <w:ins w:id="18" w:author="Phil" w:date="2016-05-19T16:12:00Z">
        <w:r w:rsidR="007E05E9">
          <w:rPr>
            <w:rFonts w:ascii="Times New Roman" w:eastAsia="Times New Roman" w:hAnsi="Times New Roman" w:cs="Times New Roman"/>
            <w:sz w:val="24"/>
            <w:szCs w:val="24"/>
            <w:highlight w:val="yellow"/>
          </w:rPr>
          <w:t>for each site</w:t>
        </w:r>
        <w:r w:rsidR="007E05E9" w:rsidRPr="00CA3D56">
          <w:rPr>
            <w:rFonts w:ascii="Times New Roman" w:eastAsia="Times New Roman" w:hAnsi="Times New Roman" w:cs="Times New Roman"/>
            <w:sz w:val="24"/>
            <w:szCs w:val="24"/>
            <w:highlight w:val="yellow"/>
          </w:rPr>
          <w:t xml:space="preserve"> </w:t>
        </w:r>
      </w:ins>
      <w:proofErr w:type="spellStart"/>
      <w:r w:rsidRPr="00CA3D56">
        <w:rPr>
          <w:rFonts w:ascii="Times New Roman" w:eastAsia="Times New Roman" w:hAnsi="Times New Roman" w:cs="Times New Roman"/>
          <w:sz w:val="24"/>
          <w:szCs w:val="24"/>
          <w:highlight w:val="yellow"/>
        </w:rPr>
        <w:t>site</w:t>
      </w:r>
      <w:proofErr w:type="spellEnd"/>
      <w:r w:rsidRPr="00CA3D56">
        <w:rPr>
          <w:rFonts w:ascii="Times New Roman" w:eastAsia="Times New Roman" w:hAnsi="Times New Roman" w:cs="Times New Roman"/>
          <w:sz w:val="24"/>
          <w:szCs w:val="24"/>
          <w:highlight w:val="yellow"/>
        </w:rPr>
        <w:t>.</w:t>
      </w:r>
    </w:p>
    <w:p w14:paraId="6F62452A" w14:textId="27E013C2"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functional divergence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t xml:space="preserve">Species 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117719" w:rsidRPr="001651FC">
        <w:rPr>
          <w:rFonts w:ascii="Times New Roman" w:eastAsia="Times New Roman" w:hAnsi="Times New Roman" w:cs="Times New Roman"/>
          <w:noProof/>
          <w:sz w:val="24"/>
          <w:szCs w:val="24"/>
        </w:rPr>
        <w:t>(Petchey &amp;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w:t>
      </w:r>
      <w:proofErr w:type="spellStart"/>
      <w:r w:rsidR="00117719" w:rsidRPr="001651FC">
        <w:rPr>
          <w:rFonts w:ascii="Times New Roman" w:eastAsia="Times New Roman" w:hAnsi="Times New Roman" w:cs="Times New Roman"/>
          <w:sz w:val="24"/>
          <w:szCs w:val="24"/>
        </w:rPr>
        <w:t>dendrogram</w:t>
      </w:r>
      <w:proofErr w:type="spellEnd"/>
      <w:r w:rsidR="00117719" w:rsidRPr="001651FC">
        <w:rPr>
          <w:rFonts w:ascii="Times New Roman" w:eastAsia="Times New Roman" w:hAnsi="Times New Roman" w:cs="Times New Roman"/>
          <w:sz w:val="24"/>
          <w:szCs w:val="24"/>
        </w:rPr>
        <w:t xml:space="preserve"> for all occurring species </w:t>
      </w:r>
      <w:r w:rsidR="00117719" w:rsidRPr="001651FC">
        <w:rPr>
          <w:rFonts w:ascii="Times New Roman" w:eastAsia="Times New Roman" w:hAnsi="Times New Roman" w:cs="Times New Roman"/>
          <w:sz w:val="24"/>
          <w:szCs w:val="24"/>
        </w:rPr>
        <w:fldChar w:fldCharType="begin" w:fldLock="1"/>
      </w:r>
      <w:r w:rsidR="00D153CF" w:rsidRPr="001651FC">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117719" w:rsidRPr="001651FC">
        <w:rPr>
          <w:rFonts w:ascii="Times New Roman" w:eastAsia="Times New Roman" w:hAnsi="Times New Roman" w:cs="Times New Roman"/>
          <w:noProof/>
          <w:sz w:val="24"/>
          <w:szCs w:val="24"/>
        </w:rPr>
        <w:t>(Petchey &amp;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D153CF"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D153CF" w:rsidRPr="001651FC">
        <w:rPr>
          <w:rFonts w:ascii="Times New Roman" w:eastAsia="Times New Roman" w:hAnsi="Times New Roman" w:cs="Times New Roman"/>
          <w:noProof/>
          <w:sz w:val="24"/>
          <w:szCs w:val="24"/>
        </w:rPr>
        <w:t xml:space="preserve">(Laliberte </w:t>
      </w:r>
      <w:r w:rsidR="00D153CF" w:rsidRPr="001651FC">
        <w:rPr>
          <w:rFonts w:ascii="Times New Roman" w:eastAsia="Times New Roman" w:hAnsi="Times New Roman" w:cs="Times New Roman"/>
          <w:i/>
          <w:noProof/>
          <w:sz w:val="24"/>
          <w:szCs w:val="24"/>
        </w:rPr>
        <w:t>et al.</w:t>
      </w:r>
      <w:r w:rsidR="00D153CF" w:rsidRPr="001651FC">
        <w:rPr>
          <w:rFonts w:ascii="Times New Roman" w:eastAsia="Times New Roman" w:hAnsi="Times New Roman" w:cs="Times New Roman"/>
          <w:noProof/>
          <w:sz w:val="24"/>
          <w:szCs w:val="24"/>
        </w:rPr>
        <w:t xml:space="preserve">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proofErr w:type="spellStart"/>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proofErr w:type="spellEnd"/>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EE0DFB" w:rsidRPr="001651F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D153CF" w:rsidRPr="001651FC">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represents the volume of the convex hull and thus the volume of trait space occupied by a community. High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many traits are present within a community, while low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some traits may be missing from the community.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lastRenderedPageBreak/>
        <w:t xml:space="preserve">of species abundances in multidimensional trait space. High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(Prescott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proofErr w:type="spellStart"/>
      <w:r w:rsidR="00AB168C" w:rsidRPr="001651FC">
        <w:rPr>
          <w:rFonts w:ascii="Times New Roman" w:eastAsia="Times New Roman" w:hAnsi="Times New Roman" w:cs="Times New Roman"/>
          <w:sz w:val="24"/>
          <w:szCs w:val="24"/>
        </w:rPr>
        <w:t>FDiv</w:t>
      </w:r>
      <w:proofErr w:type="spellEnd"/>
      <w:r w:rsidR="00AB168C" w:rsidRPr="001651FC">
        <w:rPr>
          <w:rFonts w:ascii="Times New Roman" w:eastAsia="Times New Roman" w:hAnsi="Times New Roman" w:cs="Times New Roman"/>
          <w:sz w:val="24"/>
          <w:szCs w:val="24"/>
        </w:rPr>
        <w:t xml:space="preserve"> is low when abundant species have trait values that are close to the </w:t>
      </w:r>
      <w:proofErr w:type="spellStart"/>
      <w:r w:rsidR="00AB168C" w:rsidRPr="001651FC">
        <w:rPr>
          <w:rFonts w:ascii="Times New Roman" w:eastAsia="Times New Roman" w:hAnsi="Times New Roman" w:cs="Times New Roman"/>
          <w:sz w:val="24"/>
          <w:szCs w:val="24"/>
        </w:rPr>
        <w:t>centre</w:t>
      </w:r>
      <w:proofErr w:type="spellEnd"/>
      <w:r w:rsidR="00AB168C" w:rsidRPr="001651FC">
        <w:rPr>
          <w:rFonts w:ascii="Times New Roman" w:eastAsia="Times New Roman" w:hAnsi="Times New Roman" w:cs="Times New Roman"/>
          <w:sz w:val="24"/>
          <w:szCs w:val="24"/>
        </w:rPr>
        <w:t xml:space="preserv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(Prescott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w:t>
      </w:r>
      <w:proofErr w:type="spellStart"/>
      <w:r w:rsidR="00EE0DFB" w:rsidRPr="001651FC">
        <w:rPr>
          <w:rFonts w:ascii="Times New Roman" w:eastAsia="Times New Roman" w:hAnsi="Times New Roman" w:cs="Times New Roman"/>
          <w:sz w:val="24"/>
          <w:szCs w:val="24"/>
        </w:rPr>
        <w:t>FDis</w:t>
      </w:r>
      <w:proofErr w:type="spellEnd"/>
      <w:r w:rsidR="00EE0DFB" w:rsidRPr="001651FC">
        <w:rPr>
          <w:rFonts w:ascii="Times New Roman" w:eastAsia="Times New Roman" w:hAnsi="Times New Roman" w:cs="Times New Roman"/>
          <w:sz w:val="24"/>
          <w:szCs w:val="24"/>
        </w:rPr>
        <w:t xml:space="preserve">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EE0DFB" w:rsidRPr="001651FC">
        <w:rPr>
          <w:rFonts w:ascii="Times New Roman" w:eastAsia="Times New Roman" w:hAnsi="Times New Roman" w:cs="Times New Roman"/>
          <w:noProof/>
          <w:sz w:val="24"/>
          <w:szCs w:val="24"/>
        </w:rPr>
        <w:t xml:space="preserve">(Laliberte </w:t>
      </w:r>
      <w:r w:rsidR="00EE0DFB" w:rsidRPr="001651FC">
        <w:rPr>
          <w:rFonts w:ascii="Times New Roman" w:eastAsia="Times New Roman" w:hAnsi="Times New Roman" w:cs="Times New Roman"/>
          <w:i/>
          <w:noProof/>
          <w:sz w:val="24"/>
          <w:szCs w:val="24"/>
        </w:rPr>
        <w:t>et al.</w:t>
      </w:r>
      <w:r w:rsidR="00EE0DFB" w:rsidRPr="001651FC">
        <w:rPr>
          <w:rFonts w:ascii="Times New Roman" w:eastAsia="Times New Roman" w:hAnsi="Times New Roman" w:cs="Times New Roman"/>
          <w:noProof/>
          <w:sz w:val="24"/>
          <w:szCs w:val="24"/>
        </w:rPr>
        <w:t xml:space="preserve">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842F06"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(Laliberte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7F658876"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Gurevitch &amp; Curtis 1999)", "plainTextFormattedCitation" : "(Hedges, Gurevitch &amp; Curtis 1999)", "previouslyFormattedCitation" : "(Hedges, Gurevitch &amp; Curtis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1651FC">
        <w:rPr>
          <w:rFonts w:ascii="Times New Roman" w:eastAsia="Times New Roman" w:hAnsi="Times New Roman" w:cs="Times New Roman"/>
          <w:noProof/>
          <w:sz w:val="24"/>
          <w:szCs w:val="24"/>
        </w:rPr>
        <w:t>(Hedges, Gurevitch &amp; Curtis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&lt;i&gt;et al.&lt;/i&gt; 1999)", "plainTextFormattedCitation" : "(Hedges et al. 1999)", "previouslyFormattedCitation" : "(Hedges &lt;i&gt;et al.&lt;/i&gt;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 xml:space="preserve">(Hedges </w:t>
      </w:r>
      <w:r w:rsidR="0035031B" w:rsidRPr="001651FC">
        <w:rPr>
          <w:rFonts w:ascii="Times New Roman" w:eastAsia="Times New Roman" w:hAnsi="Times New Roman" w:cs="Times New Roman"/>
          <w:i/>
          <w:noProof/>
          <w:sz w:val="24"/>
          <w:szCs w:val="24"/>
        </w:rPr>
        <w:t>et al.</w:t>
      </w:r>
      <w:r w:rsidR="0035031B" w:rsidRPr="001651FC">
        <w:rPr>
          <w:rFonts w:ascii="Times New Roman" w:eastAsia="Times New Roman" w:hAnsi="Times New Roman" w:cs="Times New Roman"/>
          <w:noProof/>
          <w:sz w:val="24"/>
          <w:szCs w:val="24"/>
        </w:rPr>
        <w:t xml:space="preserve">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35784" w:rsidRPr="001651FC">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mixed-effects models, using the package lme4</w:t>
      </w:r>
      <w:ins w:id="19" w:author="Phil" w:date="2016-05-19T16:16:00Z">
        <w:r w:rsidR="007E05E9">
          <w:rPr>
            <w:rFonts w:ascii="Times New Roman" w:eastAsia="Times New Roman" w:hAnsi="Times New Roman" w:cs="Times New Roman"/>
            <w:sz w:val="24"/>
            <w:szCs w:val="24"/>
          </w:rPr>
          <w:t xml:space="preserve"> </w:t>
        </w:r>
      </w:ins>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 xml:space="preserve">(Bates </w:t>
      </w:r>
      <w:r w:rsidR="0035031B" w:rsidRPr="001651FC">
        <w:rPr>
          <w:rFonts w:ascii="Times New Roman" w:eastAsia="Times New Roman" w:hAnsi="Times New Roman" w:cs="Times New Roman"/>
          <w:i/>
          <w:noProof/>
          <w:sz w:val="24"/>
          <w:szCs w:val="24"/>
        </w:rPr>
        <w:t>et al.</w:t>
      </w:r>
      <w:r w:rsidR="0035031B" w:rsidRPr="001651FC">
        <w:rPr>
          <w:rFonts w:ascii="Times New Roman" w:eastAsia="Times New Roman" w:hAnsi="Times New Roman" w:cs="Times New Roman"/>
          <w:noProof/>
          <w:sz w:val="24"/>
          <w:szCs w:val="24"/>
        </w:rPr>
        <w:t xml:space="preserve">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w:t>
      </w:r>
      <w:del w:id="20" w:author="Phil" w:date="2016-05-19T16:16:00Z">
        <w:r w:rsidR="0035031B" w:rsidRPr="001651FC" w:rsidDel="007E05E9">
          <w:rPr>
            <w:rFonts w:ascii="Times New Roman" w:eastAsia="Times New Roman" w:hAnsi="Times New Roman" w:cs="Times New Roman"/>
            <w:sz w:val="24"/>
            <w:szCs w:val="24"/>
          </w:rPr>
          <w:delText xml:space="preserve">to </w:delText>
        </w:r>
      </w:del>
      <w:r w:rsidR="0035031B" w:rsidRPr="001651FC">
        <w:rPr>
          <w:rFonts w:ascii="Times New Roman" w:eastAsia="Times New Roman" w:hAnsi="Times New Roman" w:cs="Times New Roman"/>
          <w:sz w:val="24"/>
          <w:szCs w:val="24"/>
        </w:rPr>
        <w:t xml:space="preserve">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w:t>
      </w:r>
      <w:r w:rsidR="0035031B" w:rsidRPr="001651FC">
        <w:rPr>
          <w:rFonts w:ascii="Times New Roman" w:eastAsia="Times New Roman" w:hAnsi="Times New Roman" w:cs="Times New Roman"/>
          <w:sz w:val="24"/>
          <w:szCs w:val="24"/>
        </w:rPr>
        <w:lastRenderedPageBreak/>
        <w:t xml:space="preserve">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proofErr w:type="spellStart"/>
      <w:r w:rsidR="00600D0D" w:rsidRPr="001651FC">
        <w:rPr>
          <w:rFonts w:ascii="Times New Roman" w:eastAsia="Times New Roman" w:hAnsi="Times New Roman" w:cs="Times New Roman"/>
          <w:sz w:val="24"/>
          <w:szCs w:val="24"/>
        </w:rPr>
        <w:t>parsimonous</w:t>
      </w:r>
      <w:proofErr w:type="spellEnd"/>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Phylogenetic correction was not used as we were assessing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2E29227E"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Pr="001651FC">
        <w:rPr>
          <w:rFonts w:ascii="Times New Roman" w:eastAsia="Times New Roman" w:hAnsi="Times New Roman" w:cs="Times New Roman"/>
          <w:sz w:val="24"/>
          <w:szCs w:val="24"/>
        </w:rPr>
        <w:t xml:space="preserve">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lastRenderedPageBreak/>
        <w:t>Species richness</w:t>
      </w:r>
    </w:p>
    <w:p w14:paraId="089A68C4" w14:textId="3FF361DB" w:rsidR="00304131" w:rsidRDefault="003E27F8" w:rsidP="007F3710">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approximately </w:t>
      </w:r>
      <w:commentRangeStart w:id="21"/>
      <w:r w:rsidRPr="001651FC">
        <w:rPr>
          <w:rFonts w:ascii="Times New Roman" w:eastAsia="Times New Roman" w:hAnsi="Times New Roman" w:cs="Times New Roman"/>
          <w:sz w:val="24"/>
          <w:szCs w:val="24"/>
        </w:rPr>
        <w:t>50 years after disturbance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2).</w:t>
      </w:r>
      <w:r w:rsidR="00492DEE" w:rsidRPr="001651FC">
        <w:rPr>
          <w:rFonts w:ascii="Times New Roman" w:eastAsia="Times New Roman" w:hAnsi="Times New Roman" w:cs="Times New Roman"/>
          <w:sz w:val="24"/>
          <w:szCs w:val="24"/>
        </w:rPr>
        <w:t xml:space="preserve"> </w:t>
      </w:r>
      <w:commentRangeEnd w:id="21"/>
      <w:r w:rsidR="008D5429" w:rsidRPr="001651FC">
        <w:rPr>
          <w:rStyle w:val="CommentReference"/>
          <w:rFonts w:ascii="Times New Roman" w:hAnsi="Times New Roman" w:cs="Times New Roman"/>
        </w:rPr>
        <w:commentReference w:id="21"/>
      </w:r>
      <w:r w:rsidR="00492DEE" w:rsidRPr="001651FC">
        <w:rPr>
          <w:rFonts w:ascii="Times New Roman" w:eastAsia="Times New Roman" w:hAnsi="Times New Roman" w:cs="Times New Roman"/>
          <w:sz w:val="24"/>
          <w:szCs w:val="24"/>
        </w:rPr>
        <w:t>However, the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p>
    <w:p w14:paraId="3C10B27F" w14:textId="77777777" w:rsidR="00CA3D56" w:rsidRDefault="00CA3D56" w:rsidP="007F3710">
      <w:pPr>
        <w:spacing w:line="480" w:lineRule="auto"/>
        <w:ind w:firstLine="720"/>
        <w:jc w:val="both"/>
        <w:rPr>
          <w:rFonts w:ascii="Times New Roman" w:eastAsia="Times New Roman" w:hAnsi="Times New Roman" w:cs="Times New Roman"/>
          <w:sz w:val="24"/>
          <w:szCs w:val="24"/>
        </w:rPr>
      </w:pPr>
    </w:p>
    <w:p w14:paraId="2ED2ECDF" w14:textId="77777777" w:rsidR="00CA3D56" w:rsidRPr="00CA3D56" w:rsidRDefault="00CA3D56" w:rsidP="00CA3D56">
      <w:pPr>
        <w:spacing w:line="480" w:lineRule="auto"/>
        <w:jc w:val="both"/>
        <w:rPr>
          <w:sz w:val="24"/>
          <w:szCs w:val="24"/>
          <w:highlight w:val="yellow"/>
        </w:rPr>
      </w:pPr>
      <w:r w:rsidRPr="00CA3D56">
        <w:rPr>
          <w:rFonts w:ascii="Times New Roman" w:eastAsia="Times New Roman" w:hAnsi="Times New Roman" w:cs="Times New Roman"/>
          <w:b/>
          <w:i/>
          <w:sz w:val="24"/>
          <w:szCs w:val="24"/>
          <w:highlight w:val="yellow"/>
        </w:rPr>
        <w:t>Forest dependency and community composition</w:t>
      </w:r>
    </w:p>
    <w:p w14:paraId="6CD60305" w14:textId="77777777"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The proportion of forest specialists in secondary forest relative to primary forest was best described by a model including only the log transform of secondary forest age (</w:t>
      </w:r>
      <w:r w:rsidRPr="00CA3D56">
        <w:rPr>
          <w:rFonts w:ascii="Times New Roman" w:eastAsia="Times New Roman" w:hAnsi="Times New Roman" w:cs="Times New Roman"/>
          <w:i/>
          <w:sz w:val="24"/>
          <w:szCs w:val="24"/>
          <w:highlight w:val="yellow"/>
        </w:rPr>
        <w:t>R</w:t>
      </w:r>
      <w:r w:rsidRPr="00CA3D56">
        <w:rPr>
          <w:rFonts w:ascii="Times New Roman" w:eastAsia="Times New Roman" w:hAnsi="Times New Roman" w:cs="Times New Roman"/>
          <w:sz w:val="24"/>
          <w:szCs w:val="24"/>
          <w:highlight w:val="yellow"/>
          <w:vertAlign w:val="superscript"/>
        </w:rPr>
        <w:t>2</w:t>
      </w:r>
      <w:r w:rsidRPr="00CA3D56">
        <w:rPr>
          <w:rFonts w:ascii="Times New Roman" w:eastAsia="Times New Roman" w:hAnsi="Times New Roman" w:cs="Times New Roman"/>
          <w:sz w:val="24"/>
          <w:szCs w:val="24"/>
          <w:highlight w:val="yellow"/>
          <w:vertAlign w:val="subscript"/>
        </w:rPr>
        <w:t>GLMM</w:t>
      </w:r>
      <w:r w:rsidRPr="00CA3D56">
        <w:rPr>
          <w:rFonts w:ascii="Times New Roman" w:eastAsia="Times New Roman" w:hAnsi="Times New Roman" w:cs="Times New Roman"/>
          <w:sz w:val="24"/>
          <w:szCs w:val="24"/>
          <w:highlight w:val="yellow"/>
        </w:rPr>
        <w:t>=0.18; Table 2). This proportion increased towards equivalence with primary forest with age since disturbance, and the increase was fastest in the first 30 years after disturbance and then more gradually approached primary forest values over 100 years (Fig. 3).</w:t>
      </w:r>
    </w:p>
    <w:p w14:paraId="0784ABC0" w14:textId="77777777" w:rsidR="0061719A" w:rsidRPr="001651FC" w:rsidRDefault="0061719A" w:rsidP="007F3710">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582A3CC3" w:rsidR="007F3710" w:rsidRPr="001651FC" w:rsidRDefault="00FF175B" w:rsidP="0061719A">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w:t>
      </w:r>
      <w:r w:rsidR="00535EB2">
        <w:rPr>
          <w:rFonts w:ascii="Times New Roman" w:eastAsia="Times New Roman" w:hAnsi="Times New Roman" w:cs="Times New Roman"/>
          <w:sz w:val="24"/>
          <w:szCs w:val="24"/>
        </w:rPr>
        <w:lastRenderedPageBreak/>
        <w:t>(Fig.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1C34D745" w14:textId="48499416" w:rsidR="004D19A5" w:rsidRPr="00ED3304" w:rsidRDefault="003E27F8" w:rsidP="00B55543">
      <w:pPr>
        <w:spacing w:line="480" w:lineRule="auto"/>
        <w:ind w:firstLine="720"/>
        <w:jc w:val="both"/>
        <w:rPr>
          <w:rFonts w:ascii="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young secondary forest retains high species richness </w:t>
      </w:r>
      <w:r w:rsidRPr="00ED3304">
        <w:rPr>
          <w:rFonts w:ascii="Times New Roman" w:eastAsia="Times New Roman" w:hAnsi="Times New Roman" w:cs="Times New Roman"/>
          <w:color w:val="auto"/>
          <w:sz w:val="24"/>
          <w:szCs w:val="24"/>
          <w:highlight w:val="yellow"/>
        </w:rPr>
        <w:t xml:space="preserve">but that primary forest is vital for </w:t>
      </w:r>
      <w:r w:rsidR="00A057F1" w:rsidRPr="00ED3304">
        <w:rPr>
          <w:rFonts w:ascii="Times New Roman" w:eastAsia="Times New Roman" w:hAnsi="Times New Roman" w:cs="Times New Roman"/>
          <w:color w:val="auto"/>
          <w:sz w:val="24"/>
          <w:szCs w:val="24"/>
          <w:highlight w:val="yellow"/>
        </w:rPr>
        <w:t>forest-</w:t>
      </w:r>
      <w:r w:rsidRPr="00ED3304">
        <w:rPr>
          <w:rFonts w:ascii="Times New Roman" w:eastAsia="Times New Roman" w:hAnsi="Times New Roman" w:cs="Times New Roman"/>
          <w:color w:val="auto"/>
          <w:sz w:val="24"/>
          <w:szCs w:val="24"/>
          <w:highlight w:val="yellow"/>
        </w:rPr>
        <w:t xml:space="preserve">dependent species, hosting more forest specialists than </w:t>
      </w:r>
      <w:r w:rsidR="00A057F1" w:rsidRPr="00ED3304">
        <w:rPr>
          <w:rFonts w:ascii="Times New Roman" w:eastAsia="Times New Roman" w:hAnsi="Times New Roman" w:cs="Times New Roman"/>
          <w:color w:val="auto"/>
          <w:sz w:val="24"/>
          <w:szCs w:val="24"/>
          <w:highlight w:val="yellow"/>
        </w:rPr>
        <w:t xml:space="preserve">recovering forests </w:t>
      </w:r>
      <w:r w:rsidRPr="00ED3304">
        <w:rPr>
          <w:rFonts w:ascii="Times New Roman" w:eastAsia="Times New Roman" w:hAnsi="Times New Roman" w:cs="Times New Roman"/>
          <w:color w:val="auto"/>
          <w:sz w:val="24"/>
          <w:szCs w:val="24"/>
          <w:highlight w:val="yellow"/>
        </w:rPr>
        <w:t>of any age</w:t>
      </w:r>
      <w:r w:rsidRPr="00ED3304">
        <w:rPr>
          <w:rFonts w:ascii="Times New Roman" w:eastAsia="Times New Roman" w:hAnsi="Times New Roman" w:cs="Times New Roman"/>
          <w:color w:val="auto"/>
          <w:sz w:val="24"/>
          <w:szCs w:val="24"/>
        </w:rPr>
        <w:t xml:space="preserve">. </w:t>
      </w:r>
      <w:r w:rsidRPr="001D559E">
        <w:rPr>
          <w:rFonts w:ascii="Times New Roman" w:eastAsia="Times New Roman" w:hAnsi="Times New Roman" w:cs="Times New Roman"/>
          <w:color w:val="auto"/>
          <w:sz w:val="24"/>
          <w:szCs w:val="24"/>
          <w:highlight w:val="red"/>
        </w:rPr>
        <w:t xml:space="preserve">However, </w:t>
      </w:r>
      <w:r w:rsidR="00A057F1" w:rsidRPr="001D559E">
        <w:rPr>
          <w:rFonts w:ascii="Times New Roman" w:eastAsia="Times New Roman" w:hAnsi="Times New Roman" w:cs="Times New Roman"/>
          <w:color w:val="auto"/>
          <w:sz w:val="24"/>
          <w:szCs w:val="24"/>
          <w:highlight w:val="red"/>
        </w:rPr>
        <w:t xml:space="preserve">our </w:t>
      </w:r>
      <w:r w:rsidRPr="001D559E">
        <w:rPr>
          <w:rFonts w:ascii="Times New Roman" w:eastAsia="Times New Roman" w:hAnsi="Times New Roman" w:cs="Times New Roman"/>
          <w:color w:val="auto"/>
          <w:sz w:val="24"/>
          <w:szCs w:val="24"/>
          <w:highlight w:val="red"/>
        </w:rPr>
        <w:t>study found little difference</w:t>
      </w:r>
      <w:r w:rsidR="00D2274D" w:rsidRPr="001D559E">
        <w:rPr>
          <w:rFonts w:ascii="Times New Roman" w:eastAsia="Times New Roman" w:hAnsi="Times New Roman" w:cs="Times New Roman"/>
          <w:color w:val="auto"/>
          <w:sz w:val="24"/>
          <w:szCs w:val="24"/>
          <w:highlight w:val="red"/>
        </w:rPr>
        <w:t xml:space="preserve"> in measures of functional diversity</w:t>
      </w:r>
      <w:r w:rsidRPr="001D559E">
        <w:rPr>
          <w:rFonts w:ascii="Times New Roman" w:eastAsia="Times New Roman" w:hAnsi="Times New Roman" w:cs="Times New Roman"/>
          <w:color w:val="auto"/>
          <w:sz w:val="24"/>
          <w:szCs w:val="24"/>
          <w:highlight w:val="red"/>
        </w:rPr>
        <w:t xml:space="preserve"> </w:t>
      </w:r>
      <w:r w:rsidR="00A22D32" w:rsidRPr="001D559E">
        <w:rPr>
          <w:rFonts w:ascii="Times New Roman" w:eastAsia="Times New Roman" w:hAnsi="Times New Roman" w:cs="Times New Roman"/>
          <w:color w:val="auto"/>
          <w:sz w:val="24"/>
          <w:szCs w:val="24"/>
          <w:highlight w:val="red"/>
        </w:rPr>
        <w:t xml:space="preserve">related to dietary preference </w:t>
      </w:r>
      <w:r w:rsidRPr="001D559E">
        <w:rPr>
          <w:rFonts w:ascii="Times New Roman" w:eastAsia="Times New Roman" w:hAnsi="Times New Roman" w:cs="Times New Roman"/>
          <w:color w:val="auto"/>
          <w:sz w:val="24"/>
          <w:szCs w:val="24"/>
          <w:highlight w:val="red"/>
        </w:rPr>
        <w:t>between primary forest and secondary forest of all ages</w:t>
      </w:r>
      <w:r w:rsidR="00D2274D" w:rsidRPr="001D559E">
        <w:rPr>
          <w:rFonts w:ascii="Times New Roman" w:eastAsia="Times New Roman" w:hAnsi="Times New Roman" w:cs="Times New Roman"/>
          <w:color w:val="auto"/>
          <w:sz w:val="24"/>
          <w:szCs w:val="24"/>
          <w:highlight w:val="red"/>
        </w:rPr>
        <w:t>,</w:t>
      </w:r>
      <w:r w:rsidRPr="001D559E">
        <w:rPr>
          <w:rFonts w:ascii="Times New Roman" w:eastAsia="Times New Roman" w:hAnsi="Times New Roman" w:cs="Times New Roman"/>
          <w:color w:val="auto"/>
          <w:sz w:val="24"/>
          <w:szCs w:val="24"/>
          <w:highlight w:val="red"/>
        </w:rPr>
        <w:t xml:space="preserve"> indicating </w:t>
      </w:r>
      <w:r w:rsidR="005777DE" w:rsidRPr="001D559E">
        <w:rPr>
          <w:rFonts w:ascii="Times New Roman" w:eastAsia="Times New Roman" w:hAnsi="Times New Roman" w:cs="Times New Roman"/>
          <w:color w:val="auto"/>
          <w:sz w:val="24"/>
          <w:szCs w:val="24"/>
          <w:highlight w:val="red"/>
        </w:rPr>
        <w:t>potential</w:t>
      </w:r>
      <w:r w:rsidR="00E05153" w:rsidRPr="001D559E">
        <w:rPr>
          <w:rFonts w:ascii="Times New Roman" w:eastAsia="Times New Roman" w:hAnsi="Times New Roman" w:cs="Times New Roman"/>
          <w:color w:val="auto"/>
          <w:sz w:val="24"/>
          <w:szCs w:val="24"/>
          <w:highlight w:val="red"/>
        </w:rPr>
        <w:t>ly</w:t>
      </w:r>
      <w:r w:rsidR="005777DE" w:rsidRPr="001D559E">
        <w:rPr>
          <w:rFonts w:ascii="Times New Roman" w:eastAsia="Times New Roman" w:hAnsi="Times New Roman" w:cs="Times New Roman"/>
          <w:color w:val="auto"/>
          <w:sz w:val="24"/>
          <w:szCs w:val="24"/>
          <w:highlight w:val="red"/>
        </w:rPr>
        <w:t xml:space="preserve"> </w:t>
      </w:r>
      <w:r w:rsidRPr="001D559E">
        <w:rPr>
          <w:rFonts w:ascii="Times New Roman" w:eastAsia="Times New Roman" w:hAnsi="Times New Roman" w:cs="Times New Roman"/>
          <w:color w:val="auto"/>
          <w:sz w:val="24"/>
          <w:szCs w:val="24"/>
          <w:highlight w:val="red"/>
        </w:rPr>
        <w:t xml:space="preserve">similar levels of ecosystem functioning in both forest types. </w:t>
      </w:r>
      <w:r w:rsidR="00A057F1" w:rsidRPr="001D559E">
        <w:rPr>
          <w:rFonts w:ascii="Times New Roman" w:eastAsia="Times New Roman" w:hAnsi="Times New Roman" w:cs="Times New Roman"/>
          <w:color w:val="auto"/>
          <w:sz w:val="24"/>
          <w:szCs w:val="24"/>
          <w:highlight w:val="red"/>
        </w:rPr>
        <w:t>Note that</w:t>
      </w:r>
      <w:r w:rsidR="00D36AFC" w:rsidRPr="001D559E">
        <w:rPr>
          <w:rFonts w:ascii="Times New Roman" w:eastAsia="Times New Roman" w:hAnsi="Times New Roman" w:cs="Times New Roman"/>
          <w:color w:val="auto"/>
          <w:sz w:val="24"/>
          <w:szCs w:val="24"/>
          <w:highlight w:val="red"/>
        </w:rPr>
        <w:t xml:space="preserve"> the mean values close to unity</w:t>
      </w:r>
      <w:r w:rsidR="00A057F1" w:rsidRPr="001D559E">
        <w:rPr>
          <w:rFonts w:ascii="Times New Roman" w:eastAsia="Times New Roman" w:hAnsi="Times New Roman" w:cs="Times New Roman"/>
          <w:color w:val="auto"/>
          <w:sz w:val="24"/>
          <w:szCs w:val="24"/>
          <w:highlight w:val="red"/>
        </w:rPr>
        <w:t xml:space="preserve"> and the relatively small confidence intervals suggest this is a robust result. </w:t>
      </w:r>
      <w:r w:rsidRPr="001D559E">
        <w:rPr>
          <w:rFonts w:ascii="Times New Roman" w:eastAsia="Times New Roman" w:hAnsi="Times New Roman" w:cs="Times New Roman"/>
          <w:color w:val="auto"/>
          <w:sz w:val="24"/>
          <w:szCs w:val="24"/>
          <w:highlight w:val="red"/>
        </w:rPr>
        <w:t>As the time since disturbance increases and species are added to the community</w:t>
      </w:r>
      <w:r w:rsidR="00A057F1" w:rsidRPr="001D559E">
        <w:rPr>
          <w:rFonts w:ascii="Times New Roman" w:eastAsia="Times New Roman" w:hAnsi="Times New Roman" w:cs="Times New Roman"/>
          <w:color w:val="auto"/>
          <w:sz w:val="24"/>
          <w:szCs w:val="24"/>
          <w:highlight w:val="red"/>
        </w:rPr>
        <w:t>,</w:t>
      </w:r>
      <w:r w:rsidRPr="001D559E">
        <w:rPr>
          <w:rFonts w:ascii="Times New Roman" w:eastAsia="Times New Roman" w:hAnsi="Times New Roman" w:cs="Times New Roman"/>
          <w:color w:val="auto"/>
          <w:sz w:val="24"/>
          <w:szCs w:val="24"/>
          <w:highlight w:val="red"/>
        </w:rPr>
        <w:t xml:space="preserve"> the new species are functionally similar to those already present.</w:t>
      </w:r>
      <w:r w:rsidRPr="0061719A">
        <w:rPr>
          <w:rFonts w:ascii="Times New Roman" w:eastAsia="Times New Roman" w:hAnsi="Times New Roman" w:cs="Times New Roman"/>
          <w:color w:val="FF0000"/>
          <w:sz w:val="24"/>
          <w:szCs w:val="24"/>
        </w:rPr>
        <w:t xml:space="preserve"> </w:t>
      </w:r>
      <w:del w:id="22" w:author="Catherine Sayer" w:date="2016-05-16T15:26:00Z">
        <w:r w:rsidRPr="00ED3304" w:rsidDel="00ED3304">
          <w:rPr>
            <w:rFonts w:ascii="Times New Roman" w:eastAsia="Times New Roman" w:hAnsi="Times New Roman" w:cs="Times New Roman"/>
            <w:color w:val="auto"/>
            <w:sz w:val="24"/>
            <w:szCs w:val="24"/>
          </w:rPr>
          <w:delText>Niche space in secondary forest of over approximately 30 years in age is evenly exploited relative to primary forest, although may be underutilised when compared to young secondary forest.</w:delText>
        </w:r>
      </w:del>
    </w:p>
    <w:p w14:paraId="3233246B"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6F08F91B" w14:textId="6821BDE3"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species richness </w:t>
      </w:r>
      <w:r w:rsidRPr="00CA3D56">
        <w:rPr>
          <w:rFonts w:ascii="Times New Roman" w:eastAsia="Times New Roman" w:hAnsi="Times New Roman" w:cs="Times New Roman"/>
          <w:b/>
          <w:i/>
          <w:color w:val="auto"/>
          <w:sz w:val="24"/>
          <w:szCs w:val="24"/>
          <w:highlight w:val="yellow"/>
        </w:rPr>
        <w:t>and forest specialists</w:t>
      </w:r>
    </w:p>
    <w:p w14:paraId="464971A7" w14:textId="3172C5E5" w:rsidR="004D19A5" w:rsidRPr="00585723" w:rsidRDefault="00140AE2" w:rsidP="00B55543">
      <w:pPr>
        <w:spacing w:line="480" w:lineRule="auto"/>
        <w:ind w:firstLine="720"/>
        <w:jc w:val="both"/>
        <w:rPr>
          <w:rFonts w:ascii="Times New Roman" w:hAnsi="Times New Roman" w:cs="Times New Roman"/>
          <w:color w:val="auto"/>
          <w:sz w:val="24"/>
          <w:szCs w:val="24"/>
        </w:rPr>
      </w:pPr>
      <w:ins w:id="23" w:author="Catherine Sayer" w:date="2016-05-16T18:13:00Z">
        <w:r>
          <w:rPr>
            <w:rFonts w:ascii="Times New Roman" w:eastAsia="Times New Roman" w:hAnsi="Times New Roman" w:cs="Times New Roman"/>
            <w:color w:val="auto"/>
            <w:sz w:val="24"/>
            <w:szCs w:val="24"/>
          </w:rPr>
          <w:t xml:space="preserve">Recently, </w:t>
        </w:r>
      </w:ins>
      <w:ins w:id="24" w:author="Catherine Sayer" w:date="2016-05-16T18:12:00Z">
        <w:r>
          <w:rPr>
            <w:rFonts w:ascii="Times New Roman" w:eastAsia="Times New Roman" w:hAnsi="Times New Roman" w:cs="Times New Roman"/>
            <w:color w:val="auto"/>
            <w:sz w:val="24"/>
            <w:szCs w:val="24"/>
          </w:rPr>
          <w:t xml:space="preserve">Newbold et al. (2015) </w:t>
        </w:r>
      </w:ins>
      <w:ins w:id="25" w:author="Catherine Sayer" w:date="2016-05-16T18:13:00Z">
        <w:r>
          <w:rPr>
            <w:rFonts w:ascii="Times New Roman" w:eastAsia="Times New Roman" w:hAnsi="Times New Roman" w:cs="Times New Roman"/>
            <w:color w:val="auto"/>
            <w:sz w:val="24"/>
            <w:szCs w:val="24"/>
          </w:rPr>
          <w:t>demonstrated that species richness increased from early- t</w:t>
        </w:r>
      </w:ins>
      <w:ins w:id="26" w:author="Catherine Sayer" w:date="2016-05-16T18:14:00Z">
        <w:r>
          <w:rPr>
            <w:rFonts w:ascii="Times New Roman" w:eastAsia="Times New Roman" w:hAnsi="Times New Roman" w:cs="Times New Roman"/>
            <w:color w:val="auto"/>
            <w:sz w:val="24"/>
            <w:szCs w:val="24"/>
          </w:rPr>
          <w:t>hrough</w:t>
        </w:r>
      </w:ins>
      <w:ins w:id="27" w:author="Catherine Sayer" w:date="2016-05-16T18:13:00Z">
        <w:r>
          <w:rPr>
            <w:rFonts w:ascii="Times New Roman" w:eastAsia="Times New Roman" w:hAnsi="Times New Roman" w:cs="Times New Roman"/>
            <w:color w:val="auto"/>
            <w:sz w:val="24"/>
            <w:szCs w:val="24"/>
          </w:rPr>
          <w:t xml:space="preserve"> </w:t>
        </w:r>
      </w:ins>
      <w:ins w:id="28" w:author="Catherine Sayer" w:date="2016-05-16T18:15:00Z">
        <w:r>
          <w:rPr>
            <w:rFonts w:ascii="Times New Roman" w:eastAsia="Times New Roman" w:hAnsi="Times New Roman" w:cs="Times New Roman"/>
            <w:color w:val="auto"/>
            <w:sz w:val="24"/>
            <w:szCs w:val="24"/>
          </w:rPr>
          <w:t>mid</w:t>
        </w:r>
      </w:ins>
      <w:ins w:id="29" w:author="Catherine Sayer" w:date="2016-05-16T18:13:00Z">
        <w:r>
          <w:rPr>
            <w:rFonts w:ascii="Times New Roman" w:eastAsia="Times New Roman" w:hAnsi="Times New Roman" w:cs="Times New Roman"/>
            <w:color w:val="auto"/>
            <w:sz w:val="24"/>
            <w:szCs w:val="24"/>
          </w:rPr>
          <w:t>-</w:t>
        </w:r>
      </w:ins>
      <w:ins w:id="30" w:author="Catherine Sayer" w:date="2016-05-16T18:14:00Z">
        <w:r>
          <w:rPr>
            <w:rFonts w:ascii="Times New Roman" w:eastAsia="Times New Roman" w:hAnsi="Times New Roman" w:cs="Times New Roman"/>
            <w:color w:val="auto"/>
            <w:sz w:val="24"/>
            <w:szCs w:val="24"/>
          </w:rPr>
          <w:t xml:space="preserve">stage communities to peak in </w:t>
        </w:r>
      </w:ins>
      <w:ins w:id="31" w:author="Catherine Sayer" w:date="2016-05-16T18:15:00Z">
        <w:r>
          <w:rPr>
            <w:rFonts w:ascii="Times New Roman" w:eastAsia="Times New Roman" w:hAnsi="Times New Roman" w:cs="Times New Roman"/>
            <w:color w:val="auto"/>
            <w:sz w:val="24"/>
            <w:szCs w:val="24"/>
          </w:rPr>
          <w:t xml:space="preserve">late-stage and </w:t>
        </w:r>
      </w:ins>
      <w:ins w:id="32" w:author="Catherine Sayer" w:date="2016-05-16T18:14:00Z">
        <w:r>
          <w:rPr>
            <w:rFonts w:ascii="Times New Roman" w:eastAsia="Times New Roman" w:hAnsi="Times New Roman" w:cs="Times New Roman"/>
            <w:color w:val="auto"/>
            <w:sz w:val="24"/>
            <w:szCs w:val="24"/>
          </w:rPr>
          <w:t xml:space="preserve">primary vegetation. In agreement with this, our results show that </w:t>
        </w:r>
      </w:ins>
      <w:ins w:id="33" w:author="Catherine Sayer" w:date="2016-05-16T18:13:00Z">
        <w:r>
          <w:rPr>
            <w:rFonts w:ascii="Times New Roman" w:eastAsia="Times New Roman" w:hAnsi="Times New Roman" w:cs="Times New Roman"/>
            <w:color w:val="auto"/>
            <w:sz w:val="24"/>
            <w:szCs w:val="24"/>
          </w:rPr>
          <w:t xml:space="preserve"> </w:t>
        </w:r>
      </w:ins>
      <w:del w:id="34" w:author="Catherine Sayer" w:date="2016-05-16T18:14:00Z">
        <w:r w:rsidR="003E27F8" w:rsidRPr="00585723" w:rsidDel="00140AE2">
          <w:rPr>
            <w:rFonts w:ascii="Times New Roman" w:eastAsia="Times New Roman" w:hAnsi="Times New Roman" w:cs="Times New Roman"/>
            <w:color w:val="auto"/>
            <w:sz w:val="24"/>
            <w:szCs w:val="24"/>
          </w:rPr>
          <w:delText>A</w:delText>
        </w:r>
      </w:del>
      <w:ins w:id="35" w:author="Catherine Sayer" w:date="2016-05-16T18:14:00Z">
        <w:r>
          <w:rPr>
            <w:rFonts w:ascii="Times New Roman" w:eastAsia="Times New Roman" w:hAnsi="Times New Roman" w:cs="Times New Roman"/>
            <w:color w:val="auto"/>
            <w:sz w:val="24"/>
            <w:szCs w:val="24"/>
          </w:rPr>
          <w:t>a</w:t>
        </w:r>
      </w:ins>
      <w:r w:rsidR="003E27F8" w:rsidRPr="00585723">
        <w:rPr>
          <w:rFonts w:ascii="Times New Roman" w:eastAsia="Times New Roman" w:hAnsi="Times New Roman" w:cs="Times New Roman"/>
          <w:color w:val="auto"/>
          <w:sz w:val="24"/>
          <w:szCs w:val="24"/>
        </w:rPr>
        <w:t xml:space="preserve">vian species richness increased with secondary forest age and </w:t>
      </w:r>
      <w:commentRangeStart w:id="36"/>
      <w:r w:rsidR="003E27F8" w:rsidRPr="00585723">
        <w:rPr>
          <w:rFonts w:ascii="Times New Roman" w:eastAsia="Times New Roman" w:hAnsi="Times New Roman" w:cs="Times New Roman"/>
          <w:color w:val="auto"/>
          <w:sz w:val="24"/>
          <w:szCs w:val="24"/>
        </w:rPr>
        <w:t>reached primary forest levels in approximately 50 years</w:t>
      </w:r>
      <w:commentRangeEnd w:id="36"/>
      <w:r w:rsidR="00A17324">
        <w:rPr>
          <w:rStyle w:val="CommentReference"/>
        </w:rPr>
        <w:commentReference w:id="36"/>
      </w:r>
      <w:r w:rsidR="003E27F8" w:rsidRPr="00585723">
        <w:rPr>
          <w:rFonts w:ascii="Times New Roman" w:eastAsia="Times New Roman" w:hAnsi="Times New Roman" w:cs="Times New Roman"/>
          <w:color w:val="auto"/>
          <w:sz w:val="24"/>
          <w:szCs w:val="24"/>
        </w:rPr>
        <w:t xml:space="preserve">, in line with tree species richness </w:t>
      </w:r>
      <w:r w:rsidR="001375E1" w:rsidRPr="00585723">
        <w:rPr>
          <w:rFonts w:ascii="Times New Roman" w:eastAsia="Times New Roman" w:hAnsi="Times New Roman" w:cs="Times New Roman"/>
          <w:color w:val="auto"/>
          <w:sz w:val="24"/>
          <w:szCs w:val="24"/>
        </w:rPr>
        <w:fldChar w:fldCharType="begin" w:fldLock="1"/>
      </w:r>
      <w:r w:rsidR="007B48E3" w:rsidRPr="00585723">
        <w:rPr>
          <w:rFonts w:ascii="Times New Roman" w:eastAsia="Times New Roman" w:hAnsi="Times New Roman" w:cs="Times New Roman"/>
          <w:color w:val="auto"/>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585723">
        <w:rPr>
          <w:rFonts w:ascii="Times New Roman" w:eastAsia="Times New Roman" w:hAnsi="Times New Roman" w:cs="Times New Roman"/>
          <w:color w:val="auto"/>
          <w:sz w:val="24"/>
          <w:szCs w:val="24"/>
        </w:rPr>
        <w:fldChar w:fldCharType="separate"/>
      </w:r>
      <w:r w:rsidR="007B3AF8" w:rsidRPr="00585723">
        <w:rPr>
          <w:rFonts w:ascii="Times New Roman" w:hAnsi="Times New Roman" w:cs="Times New Roman"/>
          <w:noProof/>
          <w:color w:val="auto"/>
          <w:sz w:val="24"/>
          <w:szCs w:val="24"/>
        </w:rPr>
        <w:t>(Martin, Newton &amp; Bullock 2013)</w:t>
      </w:r>
      <w:r w:rsidR="001375E1" w:rsidRPr="00585723">
        <w:rPr>
          <w:rFonts w:ascii="Times New Roman" w:eastAsia="Times New Roman" w:hAnsi="Times New Roman" w:cs="Times New Roman"/>
          <w:color w:val="auto"/>
          <w:sz w:val="24"/>
          <w:szCs w:val="24"/>
        </w:rPr>
        <w:fldChar w:fldCharType="end"/>
      </w:r>
      <w:r w:rsidR="003E27F8" w:rsidRPr="00585723">
        <w:rPr>
          <w:rFonts w:ascii="Times New Roman" w:eastAsia="Times New Roman" w:hAnsi="Times New Roman" w:cs="Times New Roman"/>
          <w:color w:val="auto"/>
          <w:sz w:val="24"/>
          <w:szCs w:val="24"/>
        </w:rPr>
        <w:t xml:space="preserve">. In contrast, Dunn </w:t>
      </w:r>
      <w:r w:rsidR="001375E1" w:rsidRPr="00585723">
        <w:rPr>
          <w:rFonts w:ascii="Times New Roman" w:eastAsia="Times New Roman" w:hAnsi="Times New Roman" w:cs="Times New Roman"/>
          <w:color w:val="auto"/>
          <w:sz w:val="24"/>
          <w:szCs w:val="24"/>
        </w:rPr>
        <w:fldChar w:fldCharType="begin" w:fldLock="1"/>
      </w:r>
      <w:r w:rsidR="007B48E3" w:rsidRPr="00585723">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585723">
        <w:rPr>
          <w:rFonts w:ascii="Times New Roman" w:eastAsia="Times New Roman" w:hAnsi="Times New Roman" w:cs="Times New Roman"/>
          <w:color w:val="auto"/>
          <w:sz w:val="24"/>
          <w:szCs w:val="24"/>
        </w:rPr>
        <w:fldChar w:fldCharType="separate"/>
      </w:r>
      <w:r w:rsidR="007B3AF8" w:rsidRPr="00585723">
        <w:rPr>
          <w:rFonts w:ascii="Times New Roman" w:hAnsi="Times New Roman" w:cs="Times New Roman"/>
          <w:noProof/>
          <w:color w:val="auto"/>
          <w:sz w:val="24"/>
          <w:szCs w:val="24"/>
        </w:rPr>
        <w:t>(Dunn 2004a)</w:t>
      </w:r>
      <w:r w:rsidR="001375E1" w:rsidRPr="00585723">
        <w:rPr>
          <w:rFonts w:ascii="Times New Roman" w:eastAsia="Times New Roman" w:hAnsi="Times New Roman" w:cs="Times New Roman"/>
          <w:color w:val="auto"/>
          <w:sz w:val="24"/>
          <w:szCs w:val="24"/>
        </w:rPr>
        <w:fldChar w:fldCharType="end"/>
      </w:r>
      <w:r w:rsidR="003E27F8" w:rsidRPr="00585723">
        <w:rPr>
          <w:rFonts w:ascii="Times New Roman" w:eastAsia="Times New Roman" w:hAnsi="Times New Roman" w:cs="Times New Roman"/>
          <w:color w:val="auto"/>
          <w:sz w:val="24"/>
          <w:szCs w:val="24"/>
        </w:rPr>
        <w:t xml:space="preserve"> </w:t>
      </w:r>
      <w:r w:rsidR="001E0F88" w:rsidRPr="00585723">
        <w:rPr>
          <w:rFonts w:ascii="Times New Roman" w:eastAsia="Times New Roman" w:hAnsi="Times New Roman" w:cs="Times New Roman"/>
          <w:color w:val="auto"/>
          <w:sz w:val="24"/>
          <w:szCs w:val="24"/>
        </w:rPr>
        <w:t xml:space="preserve">in reviewing </w:t>
      </w:r>
      <w:r w:rsidR="003E27F8" w:rsidRPr="00585723">
        <w:rPr>
          <w:rFonts w:ascii="Times New Roman" w:eastAsia="Times New Roman" w:hAnsi="Times New Roman" w:cs="Times New Roman"/>
          <w:color w:val="auto"/>
          <w:sz w:val="24"/>
          <w:szCs w:val="24"/>
        </w:rPr>
        <w:t xml:space="preserve">the recovery of faunal communities during tropical forest </w:t>
      </w:r>
      <w:r w:rsidR="00161919" w:rsidRPr="00585723">
        <w:rPr>
          <w:rFonts w:ascii="Times New Roman" w:eastAsia="Times New Roman" w:hAnsi="Times New Roman" w:cs="Times New Roman"/>
          <w:color w:val="auto"/>
          <w:sz w:val="24"/>
          <w:szCs w:val="24"/>
        </w:rPr>
        <w:t xml:space="preserve">regeneration, </w:t>
      </w:r>
      <w:r w:rsidR="003E27F8" w:rsidRPr="00585723">
        <w:rPr>
          <w:rFonts w:ascii="Times New Roman" w:eastAsia="Times New Roman" w:hAnsi="Times New Roman" w:cs="Times New Roman"/>
          <w:color w:val="auto"/>
          <w:sz w:val="24"/>
          <w:szCs w:val="24"/>
        </w:rPr>
        <w:t xml:space="preserve">found avian species richness recovered </w:t>
      </w:r>
      <w:r w:rsidR="001E0F88" w:rsidRPr="00585723">
        <w:rPr>
          <w:rFonts w:ascii="Times New Roman" w:eastAsia="Times New Roman" w:hAnsi="Times New Roman" w:cs="Times New Roman"/>
          <w:color w:val="auto"/>
          <w:sz w:val="24"/>
          <w:szCs w:val="24"/>
        </w:rPr>
        <w:t xml:space="preserve">over a shorter time </w:t>
      </w:r>
      <w:r w:rsidR="001E0F88" w:rsidRPr="00585723">
        <w:rPr>
          <w:rFonts w:ascii="Times New Roman" w:eastAsia="Times New Roman" w:hAnsi="Times New Roman" w:cs="Times New Roman"/>
          <w:color w:val="auto"/>
          <w:sz w:val="24"/>
          <w:szCs w:val="24"/>
        </w:rPr>
        <w:lastRenderedPageBreak/>
        <w:t>period of</w:t>
      </w:r>
      <w:r w:rsidR="003E27F8" w:rsidRPr="00585723">
        <w:rPr>
          <w:rFonts w:ascii="Times New Roman" w:eastAsia="Times New Roman" w:hAnsi="Times New Roman" w:cs="Times New Roman"/>
          <w:color w:val="auto"/>
          <w:sz w:val="24"/>
          <w:szCs w:val="24"/>
        </w:rPr>
        <w:t xml:space="preserve"> 20 years. The wider range of site conditions and greater sample size of our study (45 compared to 22 secondary forest sites) mean it is likely to give a more </w:t>
      </w:r>
      <w:r w:rsidR="001E0F88" w:rsidRPr="00585723">
        <w:rPr>
          <w:rFonts w:ascii="Times New Roman" w:eastAsia="Times New Roman" w:hAnsi="Times New Roman" w:cs="Times New Roman"/>
          <w:color w:val="auto"/>
          <w:sz w:val="24"/>
          <w:szCs w:val="24"/>
        </w:rPr>
        <w:t xml:space="preserve">robust </w:t>
      </w:r>
      <w:r w:rsidR="003E27F8" w:rsidRPr="00585723">
        <w:rPr>
          <w:rFonts w:ascii="Times New Roman" w:eastAsia="Times New Roman" w:hAnsi="Times New Roman" w:cs="Times New Roman"/>
          <w:color w:val="auto"/>
          <w:sz w:val="24"/>
          <w:szCs w:val="24"/>
        </w:rPr>
        <w:t>representation of this relationship.</w:t>
      </w:r>
    </w:p>
    <w:p w14:paraId="0A99DC6D" w14:textId="0644DC94" w:rsidR="004D19A5" w:rsidRPr="00585723" w:rsidRDefault="003E27F8" w:rsidP="00B55543">
      <w:pPr>
        <w:spacing w:line="480" w:lineRule="auto"/>
        <w:ind w:firstLine="720"/>
        <w:jc w:val="both"/>
        <w:rPr>
          <w:rFonts w:ascii="Times New Roman" w:hAnsi="Times New Roman" w:cs="Times New Roman"/>
          <w:color w:val="auto"/>
          <w:sz w:val="24"/>
          <w:szCs w:val="24"/>
        </w:rPr>
      </w:pPr>
      <w:commentRangeStart w:id="37"/>
      <w:r w:rsidRPr="00CA3D56">
        <w:rPr>
          <w:rFonts w:ascii="Times New Roman" w:eastAsia="Times New Roman" w:hAnsi="Times New Roman" w:cs="Times New Roman"/>
          <w:color w:val="auto"/>
          <w:sz w:val="24"/>
          <w:szCs w:val="24"/>
          <w:highlight w:val="yellow"/>
        </w:rPr>
        <w:t xml:space="preserve">Changes in community composition with age were the result of species turnover and replacement of species from the early successional community, a pattern consistent with that of site-level studies of regenerating forest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(Blankespoor 1991; Serong &amp; Lill 2012)</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w:t>
      </w:r>
      <w:commentRangeEnd w:id="37"/>
      <w:r w:rsidR="0091787D">
        <w:rPr>
          <w:rStyle w:val="CommentReference"/>
        </w:rPr>
        <w:commentReference w:id="37"/>
      </w:r>
      <w:r w:rsidRPr="00CA3D56">
        <w:rPr>
          <w:rFonts w:ascii="Times New Roman" w:eastAsia="Times New Roman" w:hAnsi="Times New Roman" w:cs="Times New Roman"/>
          <w:color w:val="auto"/>
          <w:sz w:val="24"/>
          <w:szCs w:val="24"/>
          <w:highlight w:val="yellow"/>
        </w:rPr>
        <w:t xml:space="preserve">Changes in avian communities and accumulation of forest specialists probably reflect changes in </w:t>
      </w:r>
      <w:r w:rsidR="00E05153" w:rsidRPr="00CA3D56">
        <w:rPr>
          <w:rFonts w:ascii="Times New Roman" w:eastAsia="Times New Roman" w:hAnsi="Times New Roman" w:cs="Times New Roman"/>
          <w:color w:val="auto"/>
          <w:sz w:val="24"/>
          <w:szCs w:val="24"/>
          <w:highlight w:val="yellow"/>
        </w:rPr>
        <w:t xml:space="preserve">vegetation </w:t>
      </w:r>
      <w:r w:rsidRPr="00CA3D56">
        <w:rPr>
          <w:rFonts w:ascii="Times New Roman" w:eastAsia="Times New Roman" w:hAnsi="Times New Roman" w:cs="Times New Roman"/>
          <w:color w:val="auto"/>
          <w:sz w:val="24"/>
          <w:szCs w:val="24"/>
          <w:highlight w:val="yellow"/>
        </w:rPr>
        <w:t xml:space="preserve">structure, in terms of floristic composition and horizontal and vertical complexity, leading to increased habitat suitability for forest species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(MacArthur &amp; MacArthur 1961; Terborgh 1985; Sodhi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2005)</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The greatest increase in the proportion of forest specialists relative to primary forest occurred in the first 30 years after disturbance, in line with the </w:t>
      </w:r>
      <w:r w:rsidR="00F35454" w:rsidRPr="00CA3D56">
        <w:rPr>
          <w:rFonts w:ascii="Times New Roman" w:eastAsia="Times New Roman" w:hAnsi="Times New Roman" w:cs="Times New Roman"/>
          <w:color w:val="auto"/>
          <w:sz w:val="24"/>
          <w:szCs w:val="24"/>
          <w:highlight w:val="yellow"/>
        </w:rPr>
        <w:t xml:space="preserve">rates of </w:t>
      </w:r>
      <w:r w:rsidRPr="00CA3D56">
        <w:rPr>
          <w:rFonts w:ascii="Times New Roman" w:eastAsia="Times New Roman" w:hAnsi="Times New Roman" w:cs="Times New Roman"/>
          <w:color w:val="auto"/>
          <w:sz w:val="24"/>
          <w:szCs w:val="24"/>
          <w:highlight w:val="yellow"/>
        </w:rPr>
        <w:t xml:space="preserve">increase in tree species richness and biomass </w:t>
      </w:r>
      <w:r w:rsidR="00F35454" w:rsidRPr="00CA3D56">
        <w:rPr>
          <w:rFonts w:ascii="Times New Roman" w:eastAsia="Times New Roman" w:hAnsi="Times New Roman" w:cs="Times New Roman"/>
          <w:color w:val="auto"/>
          <w:sz w:val="24"/>
          <w:szCs w:val="24"/>
          <w:highlight w:val="yellow"/>
        </w:rPr>
        <w:t xml:space="preserve">demonstrated in a meta-analysis by </w:t>
      </w:r>
      <w:r w:rsidRPr="00CA3D56">
        <w:rPr>
          <w:rFonts w:ascii="Times New Roman" w:eastAsia="Times New Roman" w:hAnsi="Times New Roman" w:cs="Times New Roman"/>
          <w:color w:val="auto"/>
          <w:sz w:val="24"/>
          <w:szCs w:val="24"/>
          <w:highlight w:val="yellow"/>
        </w:rPr>
        <w:t xml:space="preserve">Martin et al.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(Martin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2013)</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The predicted response beyond 40 years should be </w:t>
      </w:r>
      <w:r w:rsidR="00F35454" w:rsidRPr="00CA3D56">
        <w:rPr>
          <w:rFonts w:ascii="Times New Roman" w:eastAsia="Times New Roman" w:hAnsi="Times New Roman" w:cs="Times New Roman"/>
          <w:color w:val="auto"/>
          <w:sz w:val="24"/>
          <w:szCs w:val="24"/>
          <w:highlight w:val="yellow"/>
        </w:rPr>
        <w:t xml:space="preserve">treated </w:t>
      </w:r>
      <w:r w:rsidRPr="00CA3D56">
        <w:rPr>
          <w:rFonts w:ascii="Times New Roman" w:eastAsia="Times New Roman" w:hAnsi="Times New Roman" w:cs="Times New Roman"/>
          <w:color w:val="auto"/>
          <w:sz w:val="24"/>
          <w:szCs w:val="24"/>
          <w:highlight w:val="yellow"/>
        </w:rPr>
        <w:t>with caution due to the paucity of data</w:t>
      </w:r>
      <w:r w:rsidR="00F35454" w:rsidRPr="00CA3D56">
        <w:rPr>
          <w:rFonts w:ascii="Times New Roman" w:eastAsia="Times New Roman" w:hAnsi="Times New Roman" w:cs="Times New Roman"/>
          <w:color w:val="auto"/>
          <w:sz w:val="24"/>
          <w:szCs w:val="24"/>
          <w:highlight w:val="yellow"/>
        </w:rPr>
        <w:t>,</w:t>
      </w:r>
      <w:r w:rsidRPr="00CA3D56">
        <w:rPr>
          <w:rFonts w:ascii="Times New Roman" w:eastAsia="Times New Roman" w:hAnsi="Times New Roman" w:cs="Times New Roman"/>
          <w:color w:val="auto"/>
          <w:sz w:val="24"/>
          <w:szCs w:val="24"/>
          <w:highlight w:val="yellow"/>
        </w:rPr>
        <w:t xml:space="preserve"> but suggests that the proportion of specialists did not reach equivalence with primary forest</w:t>
      </w:r>
      <w:r w:rsidR="00F35454" w:rsidRPr="00CA3D56">
        <w:rPr>
          <w:rFonts w:ascii="Times New Roman" w:eastAsia="Times New Roman" w:hAnsi="Times New Roman" w:cs="Times New Roman"/>
          <w:color w:val="auto"/>
          <w:sz w:val="24"/>
          <w:szCs w:val="24"/>
          <w:highlight w:val="yellow"/>
        </w:rPr>
        <w:t xml:space="preserve"> over the period of a century, </w:t>
      </w:r>
      <w:r w:rsidR="00E05153" w:rsidRPr="00CA3D56">
        <w:rPr>
          <w:rFonts w:ascii="Times New Roman" w:eastAsia="Times New Roman" w:hAnsi="Times New Roman" w:cs="Times New Roman"/>
          <w:color w:val="auto"/>
          <w:sz w:val="24"/>
          <w:szCs w:val="24"/>
          <w:highlight w:val="yellow"/>
        </w:rPr>
        <w:t xml:space="preserve">which is </w:t>
      </w:r>
      <w:r w:rsidRPr="00CA3D56">
        <w:rPr>
          <w:rFonts w:ascii="Times New Roman" w:eastAsia="Times New Roman" w:hAnsi="Times New Roman" w:cs="Times New Roman"/>
          <w:color w:val="auto"/>
          <w:sz w:val="24"/>
          <w:szCs w:val="24"/>
          <w:highlight w:val="yellow"/>
        </w:rPr>
        <w:t xml:space="preserve">in agreement with other reviews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(Barlow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2007a; Bowen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2007)</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This </w:t>
      </w:r>
      <w:r w:rsidR="00F35454" w:rsidRPr="00CA3D56">
        <w:rPr>
          <w:rFonts w:ascii="Times New Roman" w:eastAsia="Times New Roman" w:hAnsi="Times New Roman" w:cs="Times New Roman"/>
          <w:color w:val="auto"/>
          <w:sz w:val="24"/>
          <w:szCs w:val="24"/>
          <w:highlight w:val="yellow"/>
        </w:rPr>
        <w:t>suggests</w:t>
      </w:r>
      <w:r w:rsidRPr="00CA3D56">
        <w:rPr>
          <w:rFonts w:ascii="Times New Roman" w:eastAsia="Times New Roman" w:hAnsi="Times New Roman" w:cs="Times New Roman"/>
          <w:color w:val="auto"/>
          <w:sz w:val="24"/>
          <w:szCs w:val="24"/>
          <w:highlight w:val="yellow"/>
        </w:rPr>
        <w:t xml:space="preserve"> that preservation of primary forest is important for the conservation of forest specialists.</w:t>
      </w:r>
    </w:p>
    <w:p w14:paraId="4BAA0362" w14:textId="6F0A767A" w:rsidR="004D19A5" w:rsidRPr="00A17324" w:rsidRDefault="003E27F8" w:rsidP="00B55543">
      <w:pPr>
        <w:spacing w:line="480" w:lineRule="auto"/>
        <w:ind w:firstLine="720"/>
        <w:jc w:val="both"/>
        <w:rPr>
          <w:rFonts w:ascii="Times New Roman" w:hAnsi="Times New Roman" w:cs="Times New Roman"/>
          <w:color w:val="auto"/>
          <w:sz w:val="24"/>
          <w:szCs w:val="24"/>
        </w:rPr>
      </w:pPr>
      <w:r w:rsidRPr="00A17324">
        <w:rPr>
          <w:rFonts w:ascii="Times New Roman" w:eastAsia="Times New Roman" w:hAnsi="Times New Roman" w:cs="Times New Roman"/>
          <w:color w:val="auto"/>
          <w:sz w:val="24"/>
          <w:szCs w:val="24"/>
        </w:rPr>
        <w:t xml:space="preserve">Previous qualitative reviews </w:t>
      </w:r>
      <w:r w:rsidR="008E39E7" w:rsidRPr="00A17324">
        <w:rPr>
          <w:rFonts w:ascii="Times New Roman" w:eastAsia="Times New Roman" w:hAnsi="Times New Roman" w:cs="Times New Roman"/>
          <w:color w:val="auto"/>
          <w:sz w:val="24"/>
          <w:szCs w:val="24"/>
        </w:rPr>
        <w:t xml:space="preserve">have </w:t>
      </w:r>
      <w:r w:rsidRPr="00A17324">
        <w:rPr>
          <w:rFonts w:ascii="Times New Roman" w:eastAsia="Times New Roman" w:hAnsi="Times New Roman" w:cs="Times New Roman"/>
          <w:color w:val="auto"/>
          <w:sz w:val="24"/>
          <w:szCs w:val="24"/>
        </w:rPr>
        <w:t>suggest</w:t>
      </w:r>
      <w:r w:rsidR="008E39E7" w:rsidRPr="00A17324">
        <w:rPr>
          <w:rFonts w:ascii="Times New Roman" w:eastAsia="Times New Roman" w:hAnsi="Times New Roman" w:cs="Times New Roman"/>
          <w:color w:val="auto"/>
          <w:sz w:val="24"/>
          <w:szCs w:val="24"/>
        </w:rPr>
        <w:t>ed</w:t>
      </w:r>
      <w:r w:rsidRPr="00A17324">
        <w:rPr>
          <w:rFonts w:ascii="Times New Roman" w:eastAsia="Times New Roman" w:hAnsi="Times New Roman" w:cs="Times New Roman"/>
          <w:color w:val="auto"/>
          <w:sz w:val="24"/>
          <w:szCs w:val="24"/>
        </w:rPr>
        <w:t xml:space="preserve"> that land use history and landscape factors influence the recovery of faunal communities </w:t>
      </w:r>
      <w:r w:rsidR="001375E1"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 xml:space="preserve">(Bowen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2007; Chazdon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2009)</w:t>
      </w:r>
      <w:r w:rsidR="001375E1"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but our results did not support such relationships. The floristic and structural recovery of vegetation </w:t>
      </w:r>
      <w:r w:rsidR="00E05153" w:rsidRPr="00A17324">
        <w:rPr>
          <w:rFonts w:ascii="Times New Roman" w:eastAsia="Times New Roman" w:hAnsi="Times New Roman" w:cs="Times New Roman"/>
          <w:color w:val="auto"/>
          <w:sz w:val="24"/>
          <w:szCs w:val="24"/>
        </w:rPr>
        <w:t xml:space="preserve">has been found to </w:t>
      </w:r>
      <w:r w:rsidRPr="00A17324">
        <w:rPr>
          <w:rFonts w:ascii="Times New Roman" w:eastAsia="Times New Roman" w:hAnsi="Times New Roman" w:cs="Times New Roman"/>
          <w:color w:val="auto"/>
          <w:sz w:val="24"/>
          <w:szCs w:val="24"/>
        </w:rPr>
        <w:t xml:space="preserve">differ depending on land use history in terms of disturbance duration, intensity and type, which particularly impacts the state of the seed bank and soil fertility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(Guariguata &amp; Ostertag 2001; Kammesheidt 2002)</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For example, Borges </w:t>
      </w:r>
      <w:r w:rsidR="00C93D4A" w:rsidRPr="00A17324">
        <w:rPr>
          <w:rFonts w:ascii="Times New Roman" w:eastAsia="Times New Roman" w:hAnsi="Times New Roman" w:cs="Times New Roman"/>
          <w:color w:val="auto"/>
          <w:sz w:val="24"/>
          <w:szCs w:val="24"/>
        </w:rPr>
        <w:t>and</w:t>
      </w:r>
      <w:r w:rsidRPr="00A17324">
        <w:rPr>
          <w:rFonts w:ascii="Times New Roman" w:eastAsia="Times New Roman" w:hAnsi="Times New Roman" w:cs="Times New Roman"/>
          <w:color w:val="auto"/>
          <w:sz w:val="24"/>
          <w:szCs w:val="24"/>
        </w:rPr>
        <w:t xml:space="preserve"> Stouffer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C93D4A" w:rsidRPr="00A17324">
        <w:rPr>
          <w:rFonts w:ascii="Times New Roman" w:hAnsi="Times New Roman" w:cs="Times New Roman"/>
          <w:noProof/>
          <w:color w:val="auto"/>
          <w:sz w:val="24"/>
          <w:szCs w:val="24"/>
        </w:rPr>
        <w:t>(1999)</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found that a small change in </w:t>
      </w:r>
      <w:r w:rsidRPr="00A17324">
        <w:rPr>
          <w:rFonts w:ascii="Times New Roman" w:eastAsia="Times New Roman" w:hAnsi="Times New Roman" w:cs="Times New Roman"/>
          <w:color w:val="auto"/>
          <w:sz w:val="24"/>
          <w:szCs w:val="24"/>
        </w:rPr>
        <w:lastRenderedPageBreak/>
        <w:t xml:space="preserve">disturbance regime resulted in distinct floral and avian communities. Details of disturbance history beyond broad classifications were largely absent from </w:t>
      </w:r>
      <w:r w:rsidR="008E39E7" w:rsidRPr="00A17324">
        <w:rPr>
          <w:rFonts w:ascii="Times New Roman" w:eastAsia="Times New Roman" w:hAnsi="Times New Roman" w:cs="Times New Roman"/>
          <w:color w:val="auto"/>
          <w:sz w:val="24"/>
          <w:szCs w:val="24"/>
        </w:rPr>
        <w:t>the publications we accessed</w:t>
      </w:r>
      <w:r w:rsidRPr="00A17324">
        <w:rPr>
          <w:rFonts w:ascii="Times New Roman" w:eastAsia="Times New Roman" w:hAnsi="Times New Roman" w:cs="Times New Roman"/>
          <w:color w:val="auto"/>
          <w:sz w:val="24"/>
          <w:szCs w:val="24"/>
        </w:rPr>
        <w:t xml:space="preserve">, which could explain the disparity and highlights the need for improved metadata collection. Forest specialists refrain from travelling through open or intensively used areas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 xml:space="preserve">(Laurance &amp; Gomez 2005; Stouffer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2006)</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to avoid risks posed by open and edge habitats where abiotic and biotic conditions differ </w:t>
      </w:r>
      <w:r w:rsidR="00C93D4A" w:rsidRPr="00430FDE">
        <w:rPr>
          <w:rFonts w:ascii="Times New Roman" w:eastAsia="Times New Roman" w:hAnsi="Times New Roman" w:cs="Times New Roman"/>
          <w:color w:val="auto"/>
          <w:sz w:val="24"/>
          <w:szCs w:val="24"/>
          <w:highlight w:val="yellow"/>
        </w:rPr>
        <w:fldChar w:fldCharType="begin" w:fldLock="1"/>
      </w:r>
      <w:r w:rsidR="007B48E3" w:rsidRPr="00430FDE">
        <w:rPr>
          <w:rFonts w:ascii="Times New Roman" w:eastAsia="Times New Roman" w:hAnsi="Times New Roman" w:cs="Times New Roman"/>
          <w:color w:val="auto"/>
          <w:sz w:val="24"/>
          <w:szCs w:val="24"/>
          <w:highlight w:val="yellow"/>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430FDE">
        <w:rPr>
          <w:rFonts w:ascii="Times New Roman" w:eastAsia="Times New Roman" w:hAnsi="Times New Roman" w:cs="Times New Roman"/>
          <w:color w:val="auto"/>
          <w:sz w:val="24"/>
          <w:szCs w:val="24"/>
          <w:highlight w:val="yellow"/>
        </w:rPr>
        <w:fldChar w:fldCharType="separate"/>
      </w:r>
      <w:r w:rsidR="007B3AF8" w:rsidRPr="00430FDE">
        <w:rPr>
          <w:rFonts w:ascii="Times New Roman" w:hAnsi="Times New Roman" w:cs="Times New Roman"/>
          <w:noProof/>
          <w:color w:val="auto"/>
          <w:sz w:val="24"/>
          <w:szCs w:val="24"/>
          <w:highlight w:val="yellow"/>
        </w:rPr>
        <w:t xml:space="preserve">(Laurance, Stouffer &amp; Laurance 2004; Aben </w:t>
      </w:r>
      <w:r w:rsidR="007B3AF8" w:rsidRPr="00430FDE">
        <w:rPr>
          <w:rFonts w:ascii="Times New Roman" w:hAnsi="Times New Roman" w:cs="Times New Roman"/>
          <w:i/>
          <w:noProof/>
          <w:color w:val="auto"/>
          <w:sz w:val="24"/>
          <w:szCs w:val="24"/>
          <w:highlight w:val="yellow"/>
        </w:rPr>
        <w:t>et al.</w:t>
      </w:r>
      <w:r w:rsidR="007B3AF8" w:rsidRPr="00430FDE">
        <w:rPr>
          <w:rFonts w:ascii="Times New Roman" w:hAnsi="Times New Roman" w:cs="Times New Roman"/>
          <w:noProof/>
          <w:color w:val="auto"/>
          <w:sz w:val="24"/>
          <w:szCs w:val="24"/>
          <w:highlight w:val="yellow"/>
        </w:rPr>
        <w:t xml:space="preserve"> 2012)</w:t>
      </w:r>
      <w:r w:rsidR="00C93D4A" w:rsidRPr="00430FDE">
        <w:rPr>
          <w:rFonts w:ascii="Times New Roman" w:eastAsia="Times New Roman" w:hAnsi="Times New Roman" w:cs="Times New Roman"/>
          <w:color w:val="auto"/>
          <w:sz w:val="24"/>
          <w:szCs w:val="24"/>
          <w:highlight w:val="yellow"/>
        </w:rPr>
        <w:fldChar w:fldCharType="end"/>
      </w:r>
      <w:ins w:id="38" w:author="Catherine Sayer" w:date="2016-05-05T14:15:00Z">
        <w:r w:rsidR="00A47D45" w:rsidRPr="00430FDE">
          <w:rPr>
            <w:rFonts w:ascii="Times New Roman" w:eastAsia="Times New Roman" w:hAnsi="Times New Roman" w:cs="Times New Roman"/>
            <w:color w:val="auto"/>
            <w:sz w:val="24"/>
            <w:szCs w:val="24"/>
            <w:highlight w:val="yellow"/>
          </w:rPr>
          <w:t>, suggesting these s</w:t>
        </w:r>
      </w:ins>
      <w:ins w:id="39" w:author="Catherine Sayer" w:date="2016-05-05T14:16:00Z">
        <w:r w:rsidR="00A47D45" w:rsidRPr="00430FDE">
          <w:rPr>
            <w:rFonts w:ascii="Times New Roman" w:eastAsia="Times New Roman" w:hAnsi="Times New Roman" w:cs="Times New Roman"/>
            <w:color w:val="auto"/>
            <w:sz w:val="24"/>
            <w:szCs w:val="24"/>
            <w:highlight w:val="yellow"/>
          </w:rPr>
          <w:t>pecies might be absent from isolated secondary forest patches</w:t>
        </w:r>
      </w:ins>
      <w:r w:rsidRPr="00430FDE">
        <w:rPr>
          <w:rFonts w:ascii="Times New Roman" w:eastAsia="Times New Roman" w:hAnsi="Times New Roman" w:cs="Times New Roman"/>
          <w:color w:val="auto"/>
          <w:sz w:val="24"/>
          <w:szCs w:val="24"/>
          <w:highlight w:val="yellow"/>
        </w:rPr>
        <w:t xml:space="preserve">. </w:t>
      </w:r>
      <w:del w:id="40" w:author="Catherine Sayer" w:date="2016-05-05T14:08:00Z">
        <w:r w:rsidRPr="00430FDE" w:rsidDel="002F36D9">
          <w:rPr>
            <w:rFonts w:ascii="Times New Roman" w:eastAsia="Times New Roman" w:hAnsi="Times New Roman" w:cs="Times New Roman"/>
            <w:color w:val="auto"/>
            <w:sz w:val="24"/>
            <w:szCs w:val="24"/>
            <w:highlight w:val="yellow"/>
          </w:rPr>
          <w:delText xml:space="preserve">However, the proportion of forest specialists in secondary forest relative to primary forest was not related to whether the secondary forest was continuous or discontinuous with primary forest. </w:delText>
        </w:r>
      </w:del>
      <w:ins w:id="41" w:author="Catherine Sayer" w:date="2016-05-05T14:10:00Z">
        <w:r w:rsidR="002F36D9" w:rsidRPr="00430FDE">
          <w:rPr>
            <w:rFonts w:ascii="Times New Roman" w:eastAsia="Times New Roman" w:hAnsi="Times New Roman" w:cs="Times New Roman"/>
            <w:color w:val="auto"/>
            <w:sz w:val="24"/>
            <w:szCs w:val="24"/>
            <w:highlight w:val="yellow"/>
          </w:rPr>
          <w:t>We found that whether secondary forest was continuou</w:t>
        </w:r>
      </w:ins>
      <w:ins w:id="42" w:author="Catherine Sayer" w:date="2016-05-05T14:11:00Z">
        <w:r w:rsidR="002F36D9" w:rsidRPr="00430FDE">
          <w:rPr>
            <w:rFonts w:ascii="Times New Roman" w:eastAsia="Times New Roman" w:hAnsi="Times New Roman" w:cs="Times New Roman"/>
            <w:color w:val="auto"/>
            <w:sz w:val="24"/>
            <w:szCs w:val="24"/>
            <w:highlight w:val="yellow"/>
          </w:rPr>
          <w:t>s or discontinuous with primary forest had no influence on species richness.</w:t>
        </w:r>
        <w:r w:rsidR="002F36D9">
          <w:rPr>
            <w:rFonts w:ascii="Times New Roman" w:eastAsia="Times New Roman" w:hAnsi="Times New Roman" w:cs="Times New Roman"/>
            <w:color w:val="auto"/>
            <w:sz w:val="24"/>
            <w:szCs w:val="24"/>
          </w:rPr>
          <w:t xml:space="preserve"> </w:t>
        </w:r>
      </w:ins>
      <w:r w:rsidR="008E39E7" w:rsidRPr="00A17324">
        <w:rPr>
          <w:rFonts w:ascii="Times New Roman" w:eastAsia="Times New Roman" w:hAnsi="Times New Roman" w:cs="Times New Roman"/>
          <w:color w:val="auto"/>
          <w:sz w:val="24"/>
          <w:szCs w:val="24"/>
        </w:rPr>
        <w:t>A</w:t>
      </w:r>
      <w:r w:rsidRPr="00A17324">
        <w:rPr>
          <w:rFonts w:ascii="Times New Roman" w:eastAsia="Times New Roman" w:hAnsi="Times New Roman" w:cs="Times New Roman"/>
          <w:color w:val="auto"/>
          <w:sz w:val="24"/>
          <w:szCs w:val="24"/>
        </w:rPr>
        <w:t xml:space="preserve"> better measure of isolation </w:t>
      </w:r>
      <w:r w:rsidR="008E39E7" w:rsidRPr="00A17324">
        <w:rPr>
          <w:rFonts w:ascii="Times New Roman" w:eastAsia="Times New Roman" w:hAnsi="Times New Roman" w:cs="Times New Roman"/>
          <w:color w:val="auto"/>
          <w:sz w:val="24"/>
          <w:szCs w:val="24"/>
        </w:rPr>
        <w:t xml:space="preserve">might </w:t>
      </w:r>
      <w:r w:rsidRPr="00A17324">
        <w:rPr>
          <w:rFonts w:ascii="Times New Roman" w:eastAsia="Times New Roman" w:hAnsi="Times New Roman" w:cs="Times New Roman"/>
          <w:color w:val="auto"/>
          <w:sz w:val="24"/>
          <w:szCs w:val="24"/>
        </w:rPr>
        <w:t xml:space="preserve">have been the distance to primary forest as some bird species are </w:t>
      </w:r>
      <w:proofErr w:type="spellStart"/>
      <w:r w:rsidRPr="00A17324">
        <w:rPr>
          <w:rFonts w:ascii="Times New Roman" w:eastAsia="Times New Roman" w:hAnsi="Times New Roman" w:cs="Times New Roman"/>
          <w:color w:val="auto"/>
          <w:sz w:val="24"/>
          <w:szCs w:val="24"/>
        </w:rPr>
        <w:t>vagile</w:t>
      </w:r>
      <w:proofErr w:type="spellEnd"/>
      <w:r w:rsidRPr="00A17324">
        <w:rPr>
          <w:rFonts w:ascii="Times New Roman" w:eastAsia="Times New Roman" w:hAnsi="Times New Roman" w:cs="Times New Roman"/>
          <w:color w:val="auto"/>
          <w:sz w:val="24"/>
          <w:szCs w:val="24"/>
        </w:rPr>
        <w:t xml:space="preserve"> and can disperse over gaps </w:t>
      </w:r>
      <w:r w:rsidR="007221BE"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(Lees &amp; Peres 2009)</w:t>
      </w:r>
      <w:r w:rsidR="007221BE" w:rsidRPr="00A17324">
        <w:rPr>
          <w:rFonts w:ascii="Times New Roman" w:eastAsia="Times New Roman" w:hAnsi="Times New Roman" w:cs="Times New Roman"/>
          <w:color w:val="auto"/>
          <w:sz w:val="24"/>
          <w:szCs w:val="24"/>
        </w:rPr>
        <w:fldChar w:fldCharType="end"/>
      </w:r>
      <w:r w:rsidR="008E39E7" w:rsidRPr="00A17324">
        <w:rPr>
          <w:rFonts w:ascii="Times New Roman" w:eastAsia="Times New Roman" w:hAnsi="Times New Roman" w:cs="Times New Roman"/>
          <w:color w:val="auto"/>
          <w:sz w:val="24"/>
          <w:szCs w:val="24"/>
        </w:rPr>
        <w:t>, but the relevant data were not available</w:t>
      </w:r>
      <w:r w:rsidRPr="00A17324">
        <w:rPr>
          <w:rFonts w:ascii="Times New Roman" w:eastAsia="Times New Roman" w:hAnsi="Times New Roman" w:cs="Times New Roman"/>
          <w:color w:val="auto"/>
          <w:sz w:val="24"/>
          <w:szCs w:val="24"/>
        </w:rPr>
        <w:t>.</w:t>
      </w:r>
    </w:p>
    <w:p w14:paraId="5450B2DF"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36EB00E9" w14:textId="77777777" w:rsidR="004D19A5" w:rsidRDefault="003E27F8" w:rsidP="00B55543">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61AB267F" w14:textId="77777777" w:rsidR="00822DCE" w:rsidRDefault="003E27F8" w:rsidP="00B55543">
      <w:pPr>
        <w:spacing w:line="480" w:lineRule="auto"/>
        <w:ind w:firstLine="720"/>
        <w:jc w:val="both"/>
        <w:rPr>
          <w:ins w:id="43" w:author="Catherine Sayer" w:date="2016-05-16T16:57:00Z"/>
          <w:rFonts w:ascii="Times New Roman" w:eastAsia="Times New Roman" w:hAnsi="Times New Roman" w:cs="Times New Roman"/>
          <w:color w:val="auto"/>
          <w:sz w:val="24"/>
          <w:szCs w:val="24"/>
        </w:rPr>
      </w:pPr>
      <w:del w:id="44" w:author="Catherine Sayer" w:date="2016-05-16T15:50:00Z">
        <w:r w:rsidRPr="00EF4FCF" w:rsidDel="00EF4FCF">
          <w:rPr>
            <w:rFonts w:ascii="Times New Roman" w:eastAsia="Times New Roman" w:hAnsi="Times New Roman" w:cs="Times New Roman"/>
            <w:color w:val="auto"/>
            <w:sz w:val="24"/>
            <w:szCs w:val="24"/>
          </w:rPr>
          <w:delText>Both SSR and FRic were comparable in primary forest and secondary forest of all ages. Together with our analyses of species richness</w:delText>
        </w:r>
        <w:r w:rsidR="00D2274D"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this suggests that although new species </w:delText>
        </w:r>
        <w:r w:rsidR="00D2274D" w:rsidRPr="00EF4FCF" w:rsidDel="00EF4FCF">
          <w:rPr>
            <w:rFonts w:ascii="Times New Roman" w:eastAsia="Times New Roman" w:hAnsi="Times New Roman" w:cs="Times New Roman"/>
            <w:color w:val="auto"/>
            <w:sz w:val="24"/>
            <w:szCs w:val="24"/>
          </w:rPr>
          <w:delText xml:space="preserve">colonise </w:delText>
        </w:r>
        <w:r w:rsidRPr="00EF4FCF" w:rsidDel="00EF4FCF">
          <w:rPr>
            <w:rFonts w:ascii="Times New Roman" w:eastAsia="Times New Roman" w:hAnsi="Times New Roman" w:cs="Times New Roman"/>
            <w:color w:val="auto"/>
            <w:sz w:val="24"/>
            <w:szCs w:val="24"/>
          </w:rPr>
          <w:delText xml:space="preserve">secondary forest over time these species are functionally similar </w:delText>
        </w:r>
        <w:r w:rsidR="00197E05" w:rsidRPr="00EF4FCF" w:rsidDel="00EF4FCF">
          <w:rPr>
            <w:rFonts w:ascii="Times New Roman" w:eastAsia="Times New Roman" w:hAnsi="Times New Roman" w:cs="Times New Roman"/>
            <w:color w:val="auto"/>
            <w:sz w:val="24"/>
            <w:szCs w:val="24"/>
          </w:rPr>
          <w:delText xml:space="preserve">in terms of their dietary preferences </w:delText>
        </w:r>
        <w:r w:rsidRPr="00EF4FCF" w:rsidDel="00EF4FCF">
          <w:rPr>
            <w:rFonts w:ascii="Times New Roman" w:eastAsia="Times New Roman" w:hAnsi="Times New Roman" w:cs="Times New Roman"/>
            <w:color w:val="auto"/>
            <w:sz w:val="24"/>
            <w:szCs w:val="24"/>
          </w:rPr>
          <w:delText>to those already within the avian community. As a result</w:delText>
        </w:r>
        <w:r w:rsidR="000D6859"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the identity of functional traits in the secondary forest community is not </w:delText>
        </w:r>
        <w:r w:rsidR="00D2274D" w:rsidRPr="00EF4FCF" w:rsidDel="00EF4FCF">
          <w:rPr>
            <w:rFonts w:ascii="Times New Roman" w:eastAsia="Times New Roman" w:hAnsi="Times New Roman" w:cs="Times New Roman"/>
            <w:color w:val="auto"/>
            <w:sz w:val="24"/>
            <w:szCs w:val="24"/>
          </w:rPr>
          <w:delText>altered</w:delText>
        </w:r>
        <w:r w:rsidRPr="00EF4FCF" w:rsidDel="00EF4FCF">
          <w:rPr>
            <w:rFonts w:ascii="Times New Roman" w:eastAsia="Times New Roman" w:hAnsi="Times New Roman" w:cs="Times New Roman"/>
            <w:color w:val="auto"/>
            <w:sz w:val="24"/>
            <w:szCs w:val="24"/>
          </w:rPr>
          <w:delText xml:space="preserve">. </w:delText>
        </w:r>
      </w:del>
    </w:p>
    <w:p w14:paraId="708EB3B2" w14:textId="635B58C8" w:rsidR="004D19A5" w:rsidRDefault="00D3118B" w:rsidP="00B55543">
      <w:pPr>
        <w:spacing w:line="480" w:lineRule="auto"/>
        <w:ind w:firstLine="720"/>
        <w:jc w:val="both"/>
        <w:rPr>
          <w:ins w:id="45" w:author="Catherine Sayer" w:date="2016-05-16T16:36:00Z"/>
          <w:rFonts w:ascii="Times New Roman" w:eastAsia="Times New Roman" w:hAnsi="Times New Roman" w:cs="Times New Roman"/>
          <w:color w:val="auto"/>
          <w:sz w:val="24"/>
          <w:szCs w:val="24"/>
        </w:rPr>
      </w:pPr>
      <w:ins w:id="46" w:author="Catherine Sayer" w:date="2016-05-16T16:36:00Z">
        <w:r>
          <w:rPr>
            <w:rFonts w:ascii="Times New Roman" w:eastAsia="Times New Roman" w:hAnsi="Times New Roman" w:cs="Times New Roman"/>
            <w:color w:val="auto"/>
            <w:sz w:val="24"/>
            <w:szCs w:val="24"/>
          </w:rPr>
          <w:t>FD</w:t>
        </w:r>
      </w:ins>
      <w:del w:id="47" w:author="Catherine Sayer" w:date="2016-05-16T16:36:00Z">
        <w:r w:rsidR="003810BB" w:rsidDel="00D3118B">
          <w:rPr>
            <w:rFonts w:ascii="Times New Roman" w:eastAsia="Times New Roman" w:hAnsi="Times New Roman" w:cs="Times New Roman"/>
            <w:color w:val="auto"/>
            <w:sz w:val="24"/>
            <w:szCs w:val="24"/>
          </w:rPr>
          <w:delText xml:space="preserve"> </w:delText>
        </w:r>
      </w:del>
      <w:ins w:id="48" w:author="Catherine Sayer" w:date="2016-05-16T16:10:00Z">
        <w:r w:rsidR="003810BB">
          <w:rPr>
            <w:rFonts w:ascii="Times New Roman" w:eastAsia="Times New Roman" w:hAnsi="Times New Roman" w:cs="Times New Roman"/>
            <w:color w:val="auto"/>
            <w:sz w:val="24"/>
            <w:szCs w:val="24"/>
          </w:rPr>
          <w:t xml:space="preserve">, </w:t>
        </w:r>
        <w:proofErr w:type="spellStart"/>
        <w:r w:rsidR="003810BB">
          <w:rPr>
            <w:rFonts w:ascii="Times New Roman" w:eastAsia="Times New Roman" w:hAnsi="Times New Roman" w:cs="Times New Roman"/>
            <w:color w:val="auto"/>
            <w:sz w:val="24"/>
            <w:szCs w:val="24"/>
          </w:rPr>
          <w:t>FEve</w:t>
        </w:r>
        <w:proofErr w:type="spellEnd"/>
        <w:r w:rsidR="003810BB">
          <w:rPr>
            <w:rFonts w:ascii="Times New Roman" w:eastAsia="Times New Roman" w:hAnsi="Times New Roman" w:cs="Times New Roman"/>
            <w:color w:val="auto"/>
            <w:sz w:val="24"/>
            <w:szCs w:val="24"/>
          </w:rPr>
          <w:t xml:space="preserve"> and </w:t>
        </w:r>
        <w:proofErr w:type="spellStart"/>
        <w:r w:rsidR="003810BB">
          <w:rPr>
            <w:rFonts w:ascii="Times New Roman" w:eastAsia="Times New Roman" w:hAnsi="Times New Roman" w:cs="Times New Roman"/>
            <w:color w:val="auto"/>
            <w:sz w:val="24"/>
            <w:szCs w:val="24"/>
          </w:rPr>
          <w:t>FDis</w:t>
        </w:r>
        <w:proofErr w:type="spellEnd"/>
        <w:r w:rsidR="003810BB">
          <w:rPr>
            <w:rFonts w:ascii="Times New Roman" w:eastAsia="Times New Roman" w:hAnsi="Times New Roman" w:cs="Times New Roman"/>
            <w:color w:val="auto"/>
            <w:sz w:val="24"/>
            <w:szCs w:val="24"/>
          </w:rPr>
          <w:t xml:space="preserve"> were found to be equivalent in primary and secondary tropical forests</w:t>
        </w:r>
      </w:ins>
      <w:ins w:id="49" w:author="Catherine Sayer" w:date="2016-05-16T18:01:00Z">
        <w:r w:rsidR="00163412">
          <w:rPr>
            <w:rFonts w:ascii="Times New Roman" w:eastAsia="Times New Roman" w:hAnsi="Times New Roman" w:cs="Times New Roman"/>
            <w:color w:val="auto"/>
            <w:sz w:val="24"/>
            <w:szCs w:val="24"/>
          </w:rPr>
          <w:t xml:space="preserve"> suggesting similar </w:t>
        </w:r>
      </w:ins>
      <w:ins w:id="50" w:author="Catherine Sayer" w:date="2016-05-16T18:02:00Z">
        <w:r w:rsidR="00163412">
          <w:rPr>
            <w:rFonts w:ascii="Times New Roman" w:eastAsia="Times New Roman" w:hAnsi="Times New Roman" w:cs="Times New Roman"/>
            <w:color w:val="auto"/>
            <w:sz w:val="24"/>
            <w:szCs w:val="24"/>
          </w:rPr>
          <w:t>efficiency in resource use and similar level</w:t>
        </w:r>
      </w:ins>
      <w:ins w:id="51" w:author="Catherine Sayer" w:date="2016-05-16T18:03:00Z">
        <w:r w:rsidR="00163412">
          <w:rPr>
            <w:rFonts w:ascii="Times New Roman" w:eastAsia="Times New Roman" w:hAnsi="Times New Roman" w:cs="Times New Roman"/>
            <w:color w:val="auto"/>
            <w:sz w:val="24"/>
            <w:szCs w:val="24"/>
          </w:rPr>
          <w:t xml:space="preserve">s of </w:t>
        </w:r>
      </w:ins>
      <w:ins w:id="52" w:author="Catherine Sayer" w:date="2016-05-16T18:01:00Z">
        <w:r w:rsidR="00163412">
          <w:rPr>
            <w:rFonts w:ascii="Times New Roman" w:eastAsia="Times New Roman" w:hAnsi="Times New Roman" w:cs="Times New Roman"/>
            <w:color w:val="auto"/>
            <w:sz w:val="24"/>
            <w:szCs w:val="24"/>
          </w:rPr>
          <w:t>ecosystem functioning in both types of forest</w:t>
        </w:r>
      </w:ins>
      <w:ins w:id="53" w:author="Catherine Sayer" w:date="2016-05-16T16:11:00Z">
        <w:r w:rsidR="003810BB">
          <w:rPr>
            <w:rFonts w:ascii="Times New Roman" w:eastAsia="Times New Roman" w:hAnsi="Times New Roman" w:cs="Times New Roman"/>
            <w:color w:val="auto"/>
            <w:sz w:val="24"/>
            <w:szCs w:val="24"/>
          </w:rPr>
          <w:t xml:space="preserve">. </w:t>
        </w:r>
      </w:ins>
      <w:r w:rsidR="003E27F8" w:rsidRPr="00EF4FCF">
        <w:rPr>
          <w:rFonts w:ascii="Times New Roman" w:eastAsia="Times New Roman" w:hAnsi="Times New Roman" w:cs="Times New Roman"/>
          <w:color w:val="auto"/>
          <w:sz w:val="24"/>
          <w:szCs w:val="24"/>
        </w:rPr>
        <w:t xml:space="preserve">Edwards et al. </w:t>
      </w:r>
      <w:r w:rsidR="00502F9B"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 xml:space="preserve">(Edwards </w:t>
      </w:r>
      <w:r w:rsidR="007B3AF8" w:rsidRPr="00EF4FCF">
        <w:rPr>
          <w:rFonts w:ascii="Times New Roman" w:hAnsi="Times New Roman" w:cs="Times New Roman"/>
          <w:i/>
          <w:noProof/>
          <w:color w:val="auto"/>
          <w:sz w:val="24"/>
          <w:szCs w:val="24"/>
        </w:rPr>
        <w:t>et al.</w:t>
      </w:r>
      <w:r w:rsidR="007B3AF8" w:rsidRPr="00EF4FCF">
        <w:rPr>
          <w:rFonts w:ascii="Times New Roman" w:hAnsi="Times New Roman" w:cs="Times New Roman"/>
          <w:noProof/>
          <w:color w:val="auto"/>
          <w:sz w:val="24"/>
          <w:szCs w:val="24"/>
        </w:rPr>
        <w:t xml:space="preserve"> 2013</w:t>
      </w:r>
      <w:r w:rsidR="00297E40">
        <w:rPr>
          <w:rFonts w:ascii="Times New Roman" w:hAnsi="Times New Roman" w:cs="Times New Roman"/>
          <w:noProof/>
          <w:color w:val="auto"/>
          <w:sz w:val="24"/>
          <w:szCs w:val="24"/>
        </w:rPr>
        <w:t>b</w:t>
      </w:r>
      <w:r w:rsidR="007B3AF8" w:rsidRPr="00EF4FCF">
        <w:rPr>
          <w:rFonts w:ascii="Times New Roman" w:hAnsi="Times New Roman" w:cs="Times New Roman"/>
          <w:noProof/>
          <w:color w:val="auto"/>
          <w:sz w:val="24"/>
          <w:szCs w:val="24"/>
        </w:rPr>
        <w:t>)</w:t>
      </w:r>
      <w:r w:rsidR="00502F9B" w:rsidRPr="00EF4FCF">
        <w:rPr>
          <w:rFonts w:ascii="Times New Roman" w:eastAsia="Times New Roman" w:hAnsi="Times New Roman" w:cs="Times New Roman"/>
          <w:color w:val="auto"/>
          <w:sz w:val="24"/>
          <w:szCs w:val="24"/>
        </w:rPr>
        <w:fldChar w:fldCharType="end"/>
      </w:r>
      <w:r w:rsidR="00502F9B" w:rsidRPr="00EF4FCF">
        <w:rPr>
          <w:rFonts w:ascii="Times New Roman" w:eastAsia="Times New Roman" w:hAnsi="Times New Roman" w:cs="Times New Roman"/>
          <w:color w:val="auto"/>
          <w:sz w:val="24"/>
          <w:szCs w:val="24"/>
        </w:rPr>
        <w:t xml:space="preserve"> </w:t>
      </w:r>
      <w:r w:rsidR="000D6859" w:rsidRPr="00EF4FCF">
        <w:rPr>
          <w:rFonts w:ascii="Times New Roman" w:eastAsia="Times New Roman" w:hAnsi="Times New Roman" w:cs="Times New Roman"/>
          <w:color w:val="auto"/>
          <w:sz w:val="24"/>
          <w:szCs w:val="24"/>
        </w:rPr>
        <w:t xml:space="preserve">also </w:t>
      </w:r>
      <w:r w:rsidR="003E27F8" w:rsidRPr="00EF4FCF">
        <w:rPr>
          <w:rFonts w:ascii="Times New Roman" w:eastAsia="Times New Roman" w:hAnsi="Times New Roman" w:cs="Times New Roman"/>
          <w:color w:val="auto"/>
          <w:sz w:val="24"/>
          <w:szCs w:val="24"/>
        </w:rPr>
        <w:t xml:space="preserve">found that functional diversity of birds was similar for selectively logged and primary forests in Borneo. Taken together with our results, </w:t>
      </w:r>
      <w:r w:rsidR="003E27F8" w:rsidRPr="00EF4FCF">
        <w:rPr>
          <w:rFonts w:ascii="Times New Roman" w:eastAsia="Times New Roman" w:hAnsi="Times New Roman" w:cs="Times New Roman"/>
          <w:color w:val="auto"/>
          <w:sz w:val="24"/>
          <w:szCs w:val="24"/>
        </w:rPr>
        <w:lastRenderedPageBreak/>
        <w:t xml:space="preserve">this suggests </w:t>
      </w:r>
      <w:r w:rsidR="000D6859" w:rsidRPr="00EF4FCF">
        <w:rPr>
          <w:rFonts w:ascii="Times New Roman" w:eastAsia="Times New Roman" w:hAnsi="Times New Roman" w:cs="Times New Roman"/>
          <w:color w:val="auto"/>
          <w:sz w:val="24"/>
          <w:szCs w:val="24"/>
        </w:rPr>
        <w:t xml:space="preserve">that </w:t>
      </w:r>
      <w:r w:rsidR="003E27F8" w:rsidRPr="00EF4FCF">
        <w:rPr>
          <w:rFonts w:ascii="Times New Roman" w:eastAsia="Times New Roman" w:hAnsi="Times New Roman" w:cs="Times New Roman"/>
          <w:color w:val="auto"/>
          <w:sz w:val="24"/>
          <w:szCs w:val="24"/>
        </w:rPr>
        <w:t xml:space="preserve">functions </w:t>
      </w:r>
      <w:r w:rsidR="000D6859" w:rsidRPr="00EF4FCF">
        <w:rPr>
          <w:rFonts w:ascii="Times New Roman" w:eastAsia="Times New Roman" w:hAnsi="Times New Roman" w:cs="Times New Roman"/>
          <w:color w:val="auto"/>
          <w:sz w:val="24"/>
          <w:szCs w:val="24"/>
        </w:rPr>
        <w:t xml:space="preserve">provided </w:t>
      </w:r>
      <w:r w:rsidR="003E27F8" w:rsidRPr="00EF4FCF">
        <w:rPr>
          <w:rFonts w:ascii="Times New Roman" w:eastAsia="Times New Roman" w:hAnsi="Times New Roman" w:cs="Times New Roman"/>
          <w:color w:val="auto"/>
          <w:sz w:val="24"/>
          <w:szCs w:val="24"/>
        </w:rPr>
        <w:t xml:space="preserve">by birds may be similar in </w:t>
      </w:r>
      <w:r w:rsidR="000D6859" w:rsidRPr="00EF4FCF">
        <w:rPr>
          <w:rFonts w:ascii="Times New Roman" w:eastAsia="Times New Roman" w:hAnsi="Times New Roman" w:cs="Times New Roman"/>
          <w:color w:val="auto"/>
          <w:sz w:val="24"/>
          <w:szCs w:val="24"/>
        </w:rPr>
        <w:t xml:space="preserve">recovering </w:t>
      </w:r>
      <w:r w:rsidR="003E27F8" w:rsidRPr="00EF4FCF">
        <w:rPr>
          <w:rFonts w:ascii="Times New Roman" w:eastAsia="Times New Roman" w:hAnsi="Times New Roman" w:cs="Times New Roman"/>
          <w:color w:val="auto"/>
          <w:sz w:val="24"/>
          <w:szCs w:val="24"/>
        </w:rPr>
        <w:t xml:space="preserve">tropical forests and those that have not been </w:t>
      </w:r>
      <w:r w:rsidR="002C371F" w:rsidRPr="00EF4FCF">
        <w:rPr>
          <w:rFonts w:ascii="Times New Roman" w:eastAsia="Times New Roman" w:hAnsi="Times New Roman" w:cs="Times New Roman"/>
          <w:color w:val="auto"/>
          <w:sz w:val="24"/>
          <w:szCs w:val="24"/>
        </w:rPr>
        <w:t>degraded</w:t>
      </w:r>
      <w:r w:rsidR="003E27F8" w:rsidRPr="00EF4FCF">
        <w:rPr>
          <w:rFonts w:ascii="Times New Roman" w:eastAsia="Times New Roman" w:hAnsi="Times New Roman" w:cs="Times New Roman"/>
          <w:color w:val="auto"/>
          <w:sz w:val="24"/>
          <w:szCs w:val="24"/>
        </w:rPr>
        <w:t>. However,</w:t>
      </w:r>
      <w:r w:rsidR="00DD3D76" w:rsidRPr="00EF4FCF">
        <w:rPr>
          <w:rFonts w:ascii="Times New Roman" w:eastAsia="Times New Roman" w:hAnsi="Times New Roman" w:cs="Times New Roman"/>
          <w:color w:val="auto"/>
          <w:sz w:val="24"/>
          <w:szCs w:val="24"/>
        </w:rPr>
        <w:t xml:space="preserve"> this will likely depend on the landscape within which the secondary forest is found. If degradation increases over large areas, due to processes including deforestation and climate change, then avian communities may become </w:t>
      </w:r>
      <w:proofErr w:type="spellStart"/>
      <w:r w:rsidR="00DD3D76" w:rsidRPr="00EF4FCF">
        <w:rPr>
          <w:rFonts w:ascii="Times New Roman" w:eastAsia="Times New Roman" w:hAnsi="Times New Roman" w:cs="Times New Roman"/>
          <w:color w:val="auto"/>
          <w:sz w:val="24"/>
          <w:szCs w:val="24"/>
        </w:rPr>
        <w:t>depauperate</w:t>
      </w:r>
      <w:proofErr w:type="spellEnd"/>
      <w:r w:rsidR="00DD3D76" w:rsidRPr="00EF4FCF">
        <w:rPr>
          <w:rFonts w:ascii="Times New Roman" w:eastAsia="Times New Roman" w:hAnsi="Times New Roman" w:cs="Times New Roman"/>
          <w:color w:val="auto"/>
          <w:sz w:val="24"/>
          <w:szCs w:val="24"/>
        </w:rPr>
        <w:t xml:space="preserve"> over these large areas, resulting in decreased functioning </w:t>
      </w:r>
      <w:r w:rsidR="004C5670"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(Mokany, Prasad &amp; Westcott 2014)</w:t>
      </w:r>
      <w:r w:rsidR="004C5670" w:rsidRPr="00EF4FCF">
        <w:rPr>
          <w:rFonts w:ascii="Times New Roman" w:eastAsia="Times New Roman" w:hAnsi="Times New Roman" w:cs="Times New Roman"/>
          <w:color w:val="auto"/>
          <w:sz w:val="24"/>
          <w:szCs w:val="24"/>
        </w:rPr>
        <w:fldChar w:fldCharType="end"/>
      </w:r>
      <w:r w:rsidR="00DD3D76" w:rsidRPr="00EF4FCF">
        <w:rPr>
          <w:rFonts w:ascii="Times New Roman" w:eastAsia="Times New Roman" w:hAnsi="Times New Roman" w:cs="Times New Roman"/>
          <w:color w:val="auto"/>
          <w:sz w:val="24"/>
          <w:szCs w:val="24"/>
        </w:rPr>
        <w:t>.</w:t>
      </w:r>
      <w:r w:rsidR="0050593B" w:rsidRPr="00EF4FCF">
        <w:rPr>
          <w:rFonts w:ascii="Times New Roman" w:eastAsia="Times New Roman" w:hAnsi="Times New Roman" w:cs="Times New Roman"/>
          <w:color w:val="auto"/>
          <w:sz w:val="24"/>
          <w:szCs w:val="24"/>
        </w:rPr>
        <w:t xml:space="preserve"> Additionally, </w:t>
      </w:r>
      <w:r w:rsidR="003E27F8" w:rsidRPr="00EF4FCF">
        <w:rPr>
          <w:rFonts w:ascii="Times New Roman" w:eastAsia="Times New Roman" w:hAnsi="Times New Roman" w:cs="Times New Roman"/>
          <w:color w:val="auto"/>
          <w:sz w:val="24"/>
          <w:szCs w:val="24"/>
        </w:rPr>
        <w:t xml:space="preserve">given </w:t>
      </w:r>
      <w:r w:rsidR="000D6859" w:rsidRPr="00EF4FCF">
        <w:rPr>
          <w:rFonts w:ascii="Times New Roman" w:eastAsia="Times New Roman" w:hAnsi="Times New Roman" w:cs="Times New Roman"/>
          <w:color w:val="auto"/>
          <w:sz w:val="24"/>
          <w:szCs w:val="24"/>
        </w:rPr>
        <w:t xml:space="preserve">that </w:t>
      </w:r>
      <w:r w:rsidR="003E27F8" w:rsidRPr="00EF4FCF">
        <w:rPr>
          <w:rFonts w:ascii="Times New Roman" w:eastAsia="Times New Roman" w:hAnsi="Times New Roman" w:cs="Times New Roman"/>
          <w:color w:val="auto"/>
          <w:sz w:val="24"/>
          <w:szCs w:val="24"/>
        </w:rPr>
        <w:t xml:space="preserve">tropical forest degradation may also alter the trophic level and breadth of bird species relative to primary forest </w:t>
      </w:r>
      <w:r w:rsidR="004C5670"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 xml:space="preserve">(Edwards </w:t>
      </w:r>
      <w:r w:rsidR="007B3AF8" w:rsidRPr="00EF4FCF">
        <w:rPr>
          <w:rFonts w:ascii="Times New Roman" w:hAnsi="Times New Roman" w:cs="Times New Roman"/>
          <w:i/>
          <w:noProof/>
          <w:color w:val="auto"/>
          <w:sz w:val="24"/>
          <w:szCs w:val="24"/>
        </w:rPr>
        <w:t>et al.</w:t>
      </w:r>
      <w:r w:rsidR="007B3AF8" w:rsidRPr="00EF4FCF">
        <w:rPr>
          <w:rFonts w:ascii="Times New Roman" w:hAnsi="Times New Roman" w:cs="Times New Roman"/>
          <w:noProof/>
          <w:color w:val="auto"/>
          <w:sz w:val="24"/>
          <w:szCs w:val="24"/>
        </w:rPr>
        <w:t xml:space="preserve"> 2013b)</w:t>
      </w:r>
      <w:r w:rsidR="004C5670" w:rsidRPr="00EF4FCF">
        <w:rPr>
          <w:rFonts w:ascii="Times New Roman" w:eastAsia="Times New Roman" w:hAnsi="Times New Roman" w:cs="Times New Roman"/>
          <w:color w:val="auto"/>
          <w:sz w:val="24"/>
          <w:szCs w:val="24"/>
        </w:rPr>
        <w:fldChar w:fldCharType="end"/>
      </w:r>
      <w:r w:rsidR="003E27F8" w:rsidRPr="00EF4FCF">
        <w:rPr>
          <w:rFonts w:ascii="Times New Roman" w:eastAsia="Times New Roman" w:hAnsi="Times New Roman" w:cs="Times New Roman"/>
          <w:color w:val="auto"/>
          <w:sz w:val="24"/>
          <w:szCs w:val="24"/>
        </w:rPr>
        <w:t xml:space="preserve">, any </w:t>
      </w:r>
      <w:r w:rsidR="00EB4C71" w:rsidRPr="00EF4FCF">
        <w:rPr>
          <w:rFonts w:ascii="Times New Roman" w:eastAsia="Times New Roman" w:hAnsi="Times New Roman" w:cs="Times New Roman"/>
          <w:color w:val="auto"/>
          <w:sz w:val="24"/>
          <w:szCs w:val="24"/>
        </w:rPr>
        <w:t xml:space="preserve">conclusions based on existing studies </w:t>
      </w:r>
      <w:r w:rsidR="003E27F8" w:rsidRPr="00EF4FCF">
        <w:rPr>
          <w:rFonts w:ascii="Times New Roman" w:eastAsia="Times New Roman" w:hAnsi="Times New Roman" w:cs="Times New Roman"/>
          <w:color w:val="auto"/>
          <w:sz w:val="24"/>
          <w:szCs w:val="24"/>
        </w:rPr>
        <w:t xml:space="preserve">that functioning may be similar should be treated with caution. </w:t>
      </w:r>
    </w:p>
    <w:p w14:paraId="3C93D771" w14:textId="35754AF0" w:rsidR="00D3118B" w:rsidRDefault="00D3118B" w:rsidP="00B55543">
      <w:pPr>
        <w:spacing w:line="480" w:lineRule="auto"/>
        <w:ind w:firstLine="720"/>
        <w:jc w:val="both"/>
        <w:rPr>
          <w:rFonts w:ascii="Times New Roman" w:eastAsia="Times New Roman" w:hAnsi="Times New Roman" w:cs="Times New Roman"/>
          <w:color w:val="auto"/>
          <w:sz w:val="24"/>
          <w:szCs w:val="24"/>
        </w:rPr>
      </w:pPr>
      <w:ins w:id="54" w:author="Catherine Sayer" w:date="2016-05-16T16:36:00Z">
        <w:r>
          <w:rPr>
            <w:rFonts w:ascii="Times New Roman" w:eastAsia="Times New Roman" w:hAnsi="Times New Roman" w:cs="Times New Roman"/>
            <w:color w:val="auto"/>
            <w:sz w:val="24"/>
            <w:szCs w:val="24"/>
          </w:rPr>
          <w:t xml:space="preserve">However,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significantly lower in secondary forest than in primary forest</w:t>
        </w:r>
      </w:ins>
      <w:ins w:id="55" w:author="Catherine Sayer" w:date="2016-05-16T16:41:00Z">
        <w:r w:rsidR="007E33C7">
          <w:rPr>
            <w:rFonts w:ascii="Times New Roman" w:eastAsia="Times New Roman" w:hAnsi="Times New Roman" w:cs="Times New Roman"/>
            <w:color w:val="auto"/>
            <w:sz w:val="24"/>
            <w:szCs w:val="24"/>
          </w:rPr>
          <w:t>, indicating</w:t>
        </w:r>
      </w:ins>
      <w:ins w:id="56" w:author="Catherine Sayer" w:date="2016-05-16T16:36:00Z">
        <w:r>
          <w:rPr>
            <w:rFonts w:ascii="Times New Roman" w:eastAsia="Times New Roman" w:hAnsi="Times New Roman" w:cs="Times New Roman"/>
            <w:color w:val="auto"/>
            <w:sz w:val="24"/>
            <w:szCs w:val="24"/>
          </w:rPr>
          <w:t xml:space="preserve"> </w:t>
        </w:r>
      </w:ins>
      <w:ins w:id="57" w:author="Catherine Sayer" w:date="2016-05-16T16:37:00Z">
        <w:r>
          <w:rPr>
            <w:rFonts w:ascii="Times New Roman" w:eastAsia="Times New Roman" w:hAnsi="Times New Roman" w:cs="Times New Roman"/>
            <w:color w:val="auto"/>
            <w:sz w:val="24"/>
            <w:szCs w:val="24"/>
          </w:rPr>
          <w:t>that some of the traits investigated were missing in the secondary forest communities</w:t>
        </w:r>
      </w:ins>
      <w:ins w:id="58" w:author="Catherine Sayer" w:date="2016-05-16T16:41:00Z">
        <w:r w:rsidR="007E33C7">
          <w:rPr>
            <w:rFonts w:ascii="Times New Roman" w:eastAsia="Times New Roman" w:hAnsi="Times New Roman" w:cs="Times New Roman"/>
            <w:color w:val="auto"/>
            <w:sz w:val="24"/>
            <w:szCs w:val="24"/>
          </w:rPr>
          <w:t xml:space="preserve">. </w:t>
        </w:r>
      </w:ins>
      <w:ins w:id="59" w:author="Catherine Sayer" w:date="2016-05-16T16:46:00Z">
        <w:r w:rsidR="003E5EA9">
          <w:rPr>
            <w:rFonts w:ascii="Times New Roman" w:eastAsia="Times New Roman" w:hAnsi="Times New Roman" w:cs="Times New Roman"/>
            <w:color w:val="auto"/>
            <w:sz w:val="24"/>
            <w:szCs w:val="24"/>
          </w:rPr>
          <w:t>As a result</w:t>
        </w:r>
      </w:ins>
      <w:ins w:id="60" w:author="Catherine Sayer" w:date="2016-05-16T16:38:00Z">
        <w:r w:rsidR="007E33C7">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some ecosystem processes provided by birds and related to their diet, for example pollination and seed dispersal, may be deficient in secondary forest </w:t>
        </w:r>
      </w:ins>
      <w:ins w:id="61" w:author="Catherine Sayer" w:date="2016-05-16T16:39:00Z">
        <w:r>
          <w:rPr>
            <w:rFonts w:ascii="Times New Roman" w:eastAsia="Times New Roman" w:hAnsi="Times New Roman" w:cs="Times New Roman"/>
            <w:color w:val="auto"/>
            <w:sz w:val="24"/>
            <w:szCs w:val="24"/>
          </w:rPr>
          <w:t xml:space="preserve">relative to primary forest. </w:t>
        </w:r>
      </w:ins>
      <w:ins w:id="62" w:author="Catherine Sayer" w:date="2016-05-16T16:44:00Z">
        <w:r w:rsidR="007E33C7">
          <w:rPr>
            <w:rFonts w:ascii="Times New Roman" w:eastAsia="Times New Roman" w:hAnsi="Times New Roman" w:cs="Times New Roman"/>
            <w:color w:val="auto"/>
            <w:sz w:val="24"/>
            <w:szCs w:val="24"/>
          </w:rPr>
          <w:t>Species with different traits may respond differently to environmental change meaning that more functionally rich communities can res</w:t>
        </w:r>
      </w:ins>
      <w:ins w:id="63" w:author="Catherine Sayer" w:date="2016-05-16T16:45:00Z">
        <w:r w:rsidR="007E33C7">
          <w:rPr>
            <w:rFonts w:ascii="Times New Roman" w:eastAsia="Times New Roman" w:hAnsi="Times New Roman" w:cs="Times New Roman"/>
            <w:color w:val="auto"/>
            <w:sz w:val="24"/>
            <w:szCs w:val="24"/>
          </w:rPr>
          <w:t>pond to environmental changes and maintain levels of functioning</w:t>
        </w:r>
      </w:ins>
      <w:ins w:id="64" w:author="Catherine Sayer" w:date="2016-05-16T17:15:00Z">
        <w:r w:rsidR="00450A87">
          <w:rPr>
            <w:rFonts w:ascii="Times New Roman" w:eastAsia="Times New Roman" w:hAnsi="Times New Roman" w:cs="Times New Roman"/>
            <w:color w:val="auto"/>
            <w:sz w:val="24"/>
            <w:szCs w:val="24"/>
          </w:rPr>
          <w:t xml:space="preserve"> (functional insurance</w:t>
        </w:r>
      </w:ins>
      <w:ins w:id="65" w:author="Catherine Sayer" w:date="2016-05-16T17:16:00Z">
        <w:r w:rsidR="00450A87">
          <w:rPr>
            <w:rFonts w:ascii="Times New Roman" w:eastAsia="Times New Roman" w:hAnsi="Times New Roman" w:cs="Times New Roman"/>
            <w:color w:val="auto"/>
            <w:sz w:val="24"/>
            <w:szCs w:val="24"/>
          </w:rPr>
          <w:t xml:space="preserve">; Diaz and </w:t>
        </w:r>
        <w:proofErr w:type="spellStart"/>
        <w:r w:rsidR="00450A87">
          <w:rPr>
            <w:rFonts w:ascii="Times New Roman" w:eastAsia="Times New Roman" w:hAnsi="Times New Roman" w:cs="Times New Roman"/>
            <w:color w:val="auto"/>
            <w:sz w:val="24"/>
            <w:szCs w:val="24"/>
          </w:rPr>
          <w:t>Cabido</w:t>
        </w:r>
        <w:proofErr w:type="spellEnd"/>
        <w:r w:rsidR="00450A87">
          <w:rPr>
            <w:rFonts w:ascii="Times New Roman" w:eastAsia="Times New Roman" w:hAnsi="Times New Roman" w:cs="Times New Roman"/>
            <w:color w:val="auto"/>
            <w:sz w:val="24"/>
            <w:szCs w:val="24"/>
          </w:rPr>
          <w:t xml:space="preserve"> 2001</w:t>
        </w:r>
      </w:ins>
      <w:ins w:id="66" w:author="Catherine Sayer" w:date="2016-05-16T17:15:00Z">
        <w:r w:rsidR="00450A87">
          <w:rPr>
            <w:rFonts w:ascii="Times New Roman" w:eastAsia="Times New Roman" w:hAnsi="Times New Roman" w:cs="Times New Roman"/>
            <w:color w:val="auto"/>
            <w:sz w:val="24"/>
            <w:szCs w:val="24"/>
          </w:rPr>
          <w:t>)</w:t>
        </w:r>
      </w:ins>
      <w:ins w:id="67" w:author="Catherine Sayer" w:date="2016-05-16T16:45:00Z">
        <w:r w:rsidR="007E33C7">
          <w:rPr>
            <w:rFonts w:ascii="Times New Roman" w:eastAsia="Times New Roman" w:hAnsi="Times New Roman" w:cs="Times New Roman"/>
            <w:color w:val="auto"/>
            <w:sz w:val="24"/>
            <w:szCs w:val="24"/>
          </w:rPr>
          <w:t xml:space="preserve">. Therefore, our results </w:t>
        </w:r>
      </w:ins>
      <w:ins w:id="68" w:author="Catherine Sayer" w:date="2016-05-16T16:51:00Z">
        <w:r w:rsidR="005A642B">
          <w:rPr>
            <w:rFonts w:ascii="Times New Roman" w:eastAsia="Times New Roman" w:hAnsi="Times New Roman" w:cs="Times New Roman"/>
            <w:color w:val="auto"/>
            <w:sz w:val="24"/>
            <w:szCs w:val="24"/>
          </w:rPr>
          <w:t xml:space="preserve">also </w:t>
        </w:r>
      </w:ins>
      <w:ins w:id="69" w:author="Catherine Sayer" w:date="2016-05-16T16:45:00Z">
        <w:r w:rsidR="007E33C7">
          <w:rPr>
            <w:rFonts w:ascii="Times New Roman" w:eastAsia="Times New Roman" w:hAnsi="Times New Roman" w:cs="Times New Roman"/>
            <w:color w:val="auto"/>
            <w:sz w:val="24"/>
            <w:szCs w:val="24"/>
          </w:rPr>
          <w:t>suggest that</w:t>
        </w:r>
      </w:ins>
      <w:ins w:id="70" w:author="Catherine Sayer" w:date="2016-05-16T16:39:00Z">
        <w:r>
          <w:rPr>
            <w:rFonts w:ascii="Times New Roman" w:eastAsia="Times New Roman" w:hAnsi="Times New Roman" w:cs="Times New Roman"/>
            <w:color w:val="auto"/>
            <w:sz w:val="24"/>
            <w:szCs w:val="24"/>
          </w:rPr>
          <w:t xml:space="preserve"> communities </w:t>
        </w:r>
      </w:ins>
      <w:ins w:id="71" w:author="Catherine Sayer" w:date="2016-05-16T16:45:00Z">
        <w:r w:rsidR="007E33C7">
          <w:rPr>
            <w:rFonts w:ascii="Times New Roman" w:eastAsia="Times New Roman" w:hAnsi="Times New Roman" w:cs="Times New Roman"/>
            <w:color w:val="auto"/>
            <w:sz w:val="24"/>
            <w:szCs w:val="24"/>
          </w:rPr>
          <w:t xml:space="preserve">in secondary forest </w:t>
        </w:r>
      </w:ins>
      <w:ins w:id="72" w:author="Catherine Sayer" w:date="2016-05-16T16:39:00Z">
        <w:r>
          <w:rPr>
            <w:rFonts w:ascii="Times New Roman" w:eastAsia="Times New Roman" w:hAnsi="Times New Roman" w:cs="Times New Roman"/>
            <w:color w:val="auto"/>
            <w:sz w:val="24"/>
            <w:szCs w:val="24"/>
          </w:rPr>
          <w:t xml:space="preserve">may be less stable through time and </w:t>
        </w:r>
      </w:ins>
      <w:ins w:id="73" w:author="Catherine Sayer" w:date="2016-05-16T16:46:00Z">
        <w:r w:rsidR="007E33C7">
          <w:rPr>
            <w:rFonts w:ascii="Times New Roman" w:eastAsia="Times New Roman" w:hAnsi="Times New Roman" w:cs="Times New Roman"/>
            <w:color w:val="auto"/>
            <w:sz w:val="24"/>
            <w:szCs w:val="24"/>
          </w:rPr>
          <w:t xml:space="preserve">ecosystem </w:t>
        </w:r>
      </w:ins>
      <w:ins w:id="74" w:author="Catherine Sayer" w:date="2016-05-16T16:41:00Z">
        <w:r w:rsidR="007E33C7">
          <w:rPr>
            <w:rFonts w:ascii="Times New Roman" w:eastAsia="Times New Roman" w:hAnsi="Times New Roman" w:cs="Times New Roman"/>
            <w:color w:val="auto"/>
            <w:sz w:val="24"/>
            <w:szCs w:val="24"/>
          </w:rPr>
          <w:t xml:space="preserve">functioning may </w:t>
        </w:r>
      </w:ins>
      <w:ins w:id="75" w:author="Catherine Sayer" w:date="2016-05-16T16:42:00Z">
        <w:r w:rsidR="007E33C7">
          <w:rPr>
            <w:rFonts w:ascii="Times New Roman" w:eastAsia="Times New Roman" w:hAnsi="Times New Roman" w:cs="Times New Roman"/>
            <w:color w:val="auto"/>
            <w:sz w:val="24"/>
            <w:szCs w:val="24"/>
          </w:rPr>
          <w:t xml:space="preserve">be </w:t>
        </w:r>
      </w:ins>
      <w:ins w:id="76" w:author="Catherine Sayer" w:date="2016-05-16T16:39:00Z">
        <w:r>
          <w:rPr>
            <w:rFonts w:ascii="Times New Roman" w:eastAsia="Times New Roman" w:hAnsi="Times New Roman" w:cs="Times New Roman"/>
            <w:color w:val="auto"/>
            <w:sz w:val="24"/>
            <w:szCs w:val="24"/>
          </w:rPr>
          <w:t xml:space="preserve">more open to </w:t>
        </w:r>
        <w:r w:rsidR="00FA318C">
          <w:rPr>
            <w:rFonts w:ascii="Times New Roman" w:eastAsia="Times New Roman" w:hAnsi="Times New Roman" w:cs="Times New Roman"/>
            <w:color w:val="auto"/>
            <w:sz w:val="24"/>
            <w:szCs w:val="24"/>
          </w:rPr>
          <w:t>variat</w:t>
        </w:r>
      </w:ins>
      <w:ins w:id="77" w:author="Catherine Sayer" w:date="2016-05-16T16:40:00Z">
        <w:r w:rsidR="00FA318C">
          <w:rPr>
            <w:rFonts w:ascii="Times New Roman" w:eastAsia="Times New Roman" w:hAnsi="Times New Roman" w:cs="Times New Roman"/>
            <w:color w:val="auto"/>
            <w:sz w:val="24"/>
            <w:szCs w:val="24"/>
          </w:rPr>
          <w:t>ion in the abiotic environment.</w:t>
        </w:r>
      </w:ins>
      <w:ins w:id="78" w:author="Catherine Sayer" w:date="2016-05-16T17:47:00Z">
        <w:r w:rsidR="009A169B">
          <w:rPr>
            <w:rFonts w:ascii="Times New Roman" w:eastAsia="Times New Roman" w:hAnsi="Times New Roman" w:cs="Times New Roman"/>
            <w:color w:val="auto"/>
            <w:sz w:val="24"/>
            <w:szCs w:val="24"/>
          </w:rPr>
          <w:t xml:space="preserve"> Prescott et al. (2016) found </w:t>
        </w:r>
      </w:ins>
      <w:ins w:id="79" w:author="Catherine Sayer" w:date="2016-05-16T17:48:00Z">
        <w:r w:rsidR="009A169B">
          <w:rPr>
            <w:rFonts w:ascii="Times New Roman" w:eastAsia="Times New Roman" w:hAnsi="Times New Roman" w:cs="Times New Roman"/>
            <w:color w:val="auto"/>
            <w:sz w:val="24"/>
            <w:szCs w:val="24"/>
          </w:rPr>
          <w:t xml:space="preserve">a similar relationship in </w:t>
        </w:r>
        <w:proofErr w:type="spellStart"/>
        <w:r w:rsidR="009A169B">
          <w:rPr>
            <w:rFonts w:ascii="Times New Roman" w:eastAsia="Times New Roman" w:hAnsi="Times New Roman" w:cs="Times New Roman"/>
            <w:color w:val="auto"/>
            <w:sz w:val="24"/>
            <w:szCs w:val="24"/>
          </w:rPr>
          <w:t>FRic</w:t>
        </w:r>
        <w:proofErr w:type="spellEnd"/>
        <w:r w:rsidR="009A169B">
          <w:rPr>
            <w:rFonts w:ascii="Times New Roman" w:eastAsia="Times New Roman" w:hAnsi="Times New Roman" w:cs="Times New Roman"/>
            <w:color w:val="auto"/>
            <w:sz w:val="24"/>
            <w:szCs w:val="24"/>
          </w:rPr>
          <w:t xml:space="preserve"> when forests converted to </w:t>
        </w:r>
      </w:ins>
      <w:ins w:id="80" w:author="Catherine Sayer" w:date="2016-05-16T17:49:00Z">
        <w:r w:rsidR="009A169B" w:rsidRPr="004C0E41">
          <w:rPr>
            <w:rFonts w:ascii="Times New Roman" w:eastAsia="Times New Roman" w:hAnsi="Times New Roman" w:cs="Times New Roman"/>
            <w:color w:val="auto"/>
            <w:sz w:val="24"/>
            <w:szCs w:val="24"/>
          </w:rPr>
          <w:t>oil palm plantation</w:t>
        </w:r>
        <w:r w:rsidR="009A169B">
          <w:rPr>
            <w:rFonts w:ascii="Times New Roman" w:eastAsia="Times New Roman" w:hAnsi="Times New Roman" w:cs="Times New Roman"/>
            <w:color w:val="auto"/>
            <w:sz w:val="24"/>
            <w:szCs w:val="24"/>
          </w:rPr>
          <w:t>s</w:t>
        </w:r>
        <w:r w:rsidR="009A169B" w:rsidRPr="004C0E41">
          <w:rPr>
            <w:rFonts w:ascii="Times New Roman" w:eastAsia="Times New Roman" w:hAnsi="Times New Roman" w:cs="Times New Roman"/>
            <w:color w:val="auto"/>
            <w:sz w:val="24"/>
            <w:szCs w:val="24"/>
          </w:rPr>
          <w:t xml:space="preserve"> </w:t>
        </w:r>
        <w:r w:rsidR="009A169B">
          <w:rPr>
            <w:rFonts w:ascii="Times New Roman" w:eastAsia="Times New Roman" w:hAnsi="Times New Roman" w:cs="Times New Roman"/>
            <w:color w:val="auto"/>
            <w:sz w:val="24"/>
            <w:szCs w:val="24"/>
          </w:rPr>
          <w:t>and pastures with forest remnants.</w:t>
        </w:r>
      </w:ins>
      <w:ins w:id="81" w:author="Catherine Sayer" w:date="2016-05-16T17:55:00Z">
        <w:r w:rsidR="00954FCB">
          <w:rPr>
            <w:rFonts w:ascii="Times New Roman" w:eastAsia="Times New Roman" w:hAnsi="Times New Roman" w:cs="Times New Roman"/>
            <w:color w:val="auto"/>
            <w:sz w:val="24"/>
            <w:szCs w:val="24"/>
          </w:rPr>
          <w:t xml:space="preserve"> </w:t>
        </w:r>
      </w:ins>
      <w:ins w:id="82" w:author="Catherine Sayer" w:date="2016-05-16T17:57:00Z">
        <w:r w:rsidR="00954FCB">
          <w:rPr>
            <w:rFonts w:ascii="Times New Roman" w:eastAsia="Times New Roman" w:hAnsi="Times New Roman" w:cs="Times New Roman"/>
            <w:color w:val="auto"/>
            <w:sz w:val="24"/>
            <w:szCs w:val="24"/>
          </w:rPr>
          <w:t>L</w:t>
        </w:r>
        <w:r w:rsidR="00EA41F0">
          <w:rPr>
            <w:rFonts w:ascii="Times New Roman" w:eastAsia="Times New Roman" w:hAnsi="Times New Roman" w:cs="Times New Roman"/>
            <w:color w:val="auto"/>
            <w:sz w:val="24"/>
            <w:szCs w:val="24"/>
          </w:rPr>
          <w:t>ower</w:t>
        </w:r>
      </w:ins>
      <w:ins w:id="83" w:author="Catherine Sayer" w:date="2016-05-16T17:55:00Z">
        <w:r w:rsidR="00EA41F0">
          <w:rPr>
            <w:rFonts w:ascii="Times New Roman" w:eastAsia="Times New Roman" w:hAnsi="Times New Roman" w:cs="Times New Roman"/>
            <w:color w:val="auto"/>
            <w:sz w:val="24"/>
            <w:szCs w:val="24"/>
          </w:rPr>
          <w:t xml:space="preserve"> </w:t>
        </w:r>
        <w:proofErr w:type="spellStart"/>
        <w:r w:rsidR="00EA41F0">
          <w:rPr>
            <w:rFonts w:ascii="Times New Roman" w:eastAsia="Times New Roman" w:hAnsi="Times New Roman" w:cs="Times New Roman"/>
            <w:color w:val="auto"/>
            <w:sz w:val="24"/>
            <w:szCs w:val="24"/>
          </w:rPr>
          <w:t>FRic</w:t>
        </w:r>
        <w:proofErr w:type="spellEnd"/>
        <w:r w:rsidR="00EA41F0">
          <w:rPr>
            <w:rFonts w:ascii="Times New Roman" w:eastAsia="Times New Roman" w:hAnsi="Times New Roman" w:cs="Times New Roman"/>
            <w:color w:val="auto"/>
            <w:sz w:val="24"/>
            <w:szCs w:val="24"/>
          </w:rPr>
          <w:t xml:space="preserve"> may </w:t>
        </w:r>
      </w:ins>
      <w:ins w:id="84" w:author="Catherine Sayer" w:date="2016-05-16T17:57:00Z">
        <w:r w:rsidR="00C3311D">
          <w:rPr>
            <w:rFonts w:ascii="Times New Roman" w:eastAsia="Times New Roman" w:hAnsi="Times New Roman" w:cs="Times New Roman"/>
            <w:color w:val="auto"/>
            <w:sz w:val="24"/>
            <w:szCs w:val="24"/>
          </w:rPr>
          <w:t xml:space="preserve">be </w:t>
        </w:r>
      </w:ins>
      <w:ins w:id="85" w:author="Catherine Sayer" w:date="2016-05-16T17:58:00Z">
        <w:r w:rsidR="00C3311D">
          <w:rPr>
            <w:rFonts w:ascii="Times New Roman" w:eastAsia="Times New Roman" w:hAnsi="Times New Roman" w:cs="Times New Roman"/>
            <w:color w:val="auto"/>
            <w:sz w:val="24"/>
            <w:szCs w:val="24"/>
          </w:rPr>
          <w:t>the</w:t>
        </w:r>
      </w:ins>
      <w:ins w:id="86" w:author="Catherine Sayer" w:date="2016-05-16T17:57:00Z">
        <w:r w:rsidR="00C3311D">
          <w:rPr>
            <w:rFonts w:ascii="Times New Roman" w:eastAsia="Times New Roman" w:hAnsi="Times New Roman" w:cs="Times New Roman"/>
            <w:color w:val="auto"/>
            <w:sz w:val="24"/>
            <w:szCs w:val="24"/>
          </w:rPr>
          <w:t xml:space="preserve"> result </w:t>
        </w:r>
      </w:ins>
      <w:ins w:id="87" w:author="Catherine Sayer" w:date="2016-05-16T17:58:00Z">
        <w:r w:rsidR="00C3311D">
          <w:rPr>
            <w:rFonts w:ascii="Times New Roman" w:eastAsia="Times New Roman" w:hAnsi="Times New Roman" w:cs="Times New Roman"/>
            <w:color w:val="auto"/>
            <w:sz w:val="24"/>
            <w:szCs w:val="24"/>
          </w:rPr>
          <w:t>of</w:t>
        </w:r>
      </w:ins>
      <w:ins w:id="88" w:author="Catherine Sayer" w:date="2016-05-16T17:55:00Z">
        <w:r w:rsidR="00EA41F0">
          <w:rPr>
            <w:rFonts w:ascii="Times New Roman" w:eastAsia="Times New Roman" w:hAnsi="Times New Roman" w:cs="Times New Roman"/>
            <w:color w:val="auto"/>
            <w:sz w:val="24"/>
            <w:szCs w:val="24"/>
          </w:rPr>
          <w:t xml:space="preserve"> a decline in functional roles available in the </w:t>
        </w:r>
      </w:ins>
      <w:ins w:id="89" w:author="Catherine Sayer" w:date="2016-05-16T17:57:00Z">
        <w:r w:rsidR="00EA41F0">
          <w:rPr>
            <w:rFonts w:ascii="Times New Roman" w:eastAsia="Times New Roman" w:hAnsi="Times New Roman" w:cs="Times New Roman"/>
            <w:color w:val="auto"/>
            <w:sz w:val="24"/>
            <w:szCs w:val="24"/>
          </w:rPr>
          <w:t xml:space="preserve">more </w:t>
        </w:r>
      </w:ins>
      <w:ins w:id="90" w:author="Catherine Sayer" w:date="2016-05-16T17:56:00Z">
        <w:r w:rsidR="00EA41F0">
          <w:rPr>
            <w:rFonts w:ascii="Times New Roman" w:eastAsia="Times New Roman" w:hAnsi="Times New Roman" w:cs="Times New Roman"/>
            <w:color w:val="auto"/>
            <w:sz w:val="24"/>
            <w:szCs w:val="24"/>
          </w:rPr>
          <w:t xml:space="preserve">structurally simple </w:t>
        </w:r>
      </w:ins>
      <w:ins w:id="91" w:author="Catherine Sayer" w:date="2016-05-16T17:57:00Z">
        <w:r w:rsidR="00825782">
          <w:rPr>
            <w:rFonts w:ascii="Times New Roman" w:eastAsia="Times New Roman" w:hAnsi="Times New Roman" w:cs="Times New Roman"/>
            <w:color w:val="auto"/>
            <w:sz w:val="24"/>
            <w:szCs w:val="24"/>
          </w:rPr>
          <w:t xml:space="preserve">degraded </w:t>
        </w:r>
      </w:ins>
      <w:ins w:id="92" w:author="Catherine Sayer" w:date="2016-05-16T17:56:00Z">
        <w:r w:rsidR="00EA41F0">
          <w:rPr>
            <w:rFonts w:ascii="Times New Roman" w:eastAsia="Times New Roman" w:hAnsi="Times New Roman" w:cs="Times New Roman"/>
            <w:color w:val="auto"/>
            <w:sz w:val="24"/>
            <w:szCs w:val="24"/>
          </w:rPr>
          <w:t>habitats.</w:t>
        </w:r>
      </w:ins>
    </w:p>
    <w:p w14:paraId="0DE53D08" w14:textId="74951561" w:rsidR="00822DCE" w:rsidRPr="004C0E41" w:rsidRDefault="00822DCE" w:rsidP="00B55543">
      <w:pPr>
        <w:spacing w:line="480" w:lineRule="auto"/>
        <w:ind w:firstLine="720"/>
        <w:jc w:val="both"/>
        <w:rPr>
          <w:rFonts w:ascii="Times New Roman" w:eastAsia="Times New Roman" w:hAnsi="Times New Roman" w:cs="Times New Roman"/>
          <w:i/>
          <w:color w:val="auto"/>
          <w:sz w:val="24"/>
          <w:szCs w:val="24"/>
        </w:rPr>
      </w:pPr>
      <w:commentRangeStart w:id="93"/>
      <w:proofErr w:type="spellStart"/>
      <w:ins w:id="94" w:author="Catherine Sayer" w:date="2016-05-16T16:55:00Z">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found to be highest in young secondary forest and declined with time since dist</w:t>
        </w:r>
      </w:ins>
      <w:ins w:id="95" w:author="Catherine Sayer" w:date="2016-05-16T16:56:00Z">
        <w:r>
          <w:rPr>
            <w:rFonts w:ascii="Times New Roman" w:eastAsia="Times New Roman" w:hAnsi="Times New Roman" w:cs="Times New Roman"/>
            <w:color w:val="auto"/>
            <w:sz w:val="24"/>
            <w:szCs w:val="24"/>
          </w:rPr>
          <w:t xml:space="preserve">urbance, suggesting higher niche differentiation </w:t>
        </w:r>
      </w:ins>
      <w:ins w:id="96" w:author="Catherine Sayer" w:date="2016-05-16T17:39:00Z">
        <w:r w:rsidR="000B4D64">
          <w:rPr>
            <w:rFonts w:ascii="Times New Roman" w:eastAsia="Times New Roman" w:hAnsi="Times New Roman" w:cs="Times New Roman"/>
            <w:color w:val="auto"/>
            <w:sz w:val="24"/>
            <w:szCs w:val="24"/>
          </w:rPr>
          <w:t xml:space="preserve">and potentially lower competition for resources </w:t>
        </w:r>
      </w:ins>
      <w:ins w:id="97" w:author="Catherine Sayer" w:date="2016-05-16T16:56:00Z">
        <w:r>
          <w:rPr>
            <w:rFonts w:ascii="Times New Roman" w:eastAsia="Times New Roman" w:hAnsi="Times New Roman" w:cs="Times New Roman"/>
            <w:color w:val="auto"/>
            <w:sz w:val="24"/>
            <w:szCs w:val="24"/>
          </w:rPr>
          <w:t xml:space="preserve">in young secondary forest. </w:t>
        </w:r>
        <w:r w:rsidRPr="004C0E41">
          <w:rPr>
            <w:rFonts w:ascii="Times New Roman" w:eastAsia="Times New Roman" w:hAnsi="Times New Roman" w:cs="Times New Roman"/>
            <w:color w:val="auto"/>
            <w:sz w:val="24"/>
            <w:szCs w:val="24"/>
          </w:rPr>
          <w:t>This</w:t>
        </w:r>
      </w:ins>
      <w:ins w:id="98" w:author="Catherine Sayer" w:date="2016-05-16T16:57:00Z">
        <w:r w:rsidRPr="004C0E41">
          <w:rPr>
            <w:rFonts w:ascii="Times New Roman" w:eastAsia="Times New Roman" w:hAnsi="Times New Roman" w:cs="Times New Roman"/>
            <w:color w:val="auto"/>
            <w:sz w:val="24"/>
            <w:szCs w:val="24"/>
          </w:rPr>
          <w:t xml:space="preserve"> </w:t>
        </w:r>
      </w:ins>
      <w:ins w:id="99" w:author="Catherine Sayer" w:date="2016-05-16T17:35:00Z">
        <w:r w:rsidR="004C0E41" w:rsidRPr="004C0E41">
          <w:rPr>
            <w:rFonts w:ascii="Times New Roman" w:eastAsia="Times New Roman" w:hAnsi="Times New Roman" w:cs="Times New Roman"/>
            <w:color w:val="auto"/>
            <w:sz w:val="24"/>
            <w:szCs w:val="24"/>
          </w:rPr>
          <w:t>response is</w:t>
        </w:r>
      </w:ins>
      <w:ins w:id="100" w:author="Catherine Sayer" w:date="2016-05-16T16:56:00Z">
        <w:r w:rsidRPr="004C0E41">
          <w:rPr>
            <w:rFonts w:ascii="Times New Roman" w:eastAsia="Times New Roman" w:hAnsi="Times New Roman" w:cs="Times New Roman"/>
            <w:color w:val="auto"/>
            <w:sz w:val="24"/>
            <w:szCs w:val="24"/>
          </w:rPr>
          <w:t xml:space="preserve"> in contrast with </w:t>
        </w:r>
      </w:ins>
      <w:ins w:id="101" w:author="Catherine Sayer" w:date="2016-05-16T17:44:00Z">
        <w:r w:rsidR="000B4D64">
          <w:rPr>
            <w:rFonts w:ascii="Times New Roman" w:eastAsia="Times New Roman" w:hAnsi="Times New Roman" w:cs="Times New Roman"/>
            <w:color w:val="auto"/>
            <w:sz w:val="24"/>
            <w:szCs w:val="24"/>
          </w:rPr>
          <w:t xml:space="preserve">that found in other types of </w:t>
        </w:r>
        <w:r w:rsidR="000B4D64">
          <w:rPr>
            <w:rFonts w:ascii="Times New Roman" w:eastAsia="Times New Roman" w:hAnsi="Times New Roman" w:cs="Times New Roman"/>
            <w:color w:val="auto"/>
            <w:sz w:val="24"/>
            <w:szCs w:val="24"/>
          </w:rPr>
          <w:lastRenderedPageBreak/>
          <w:t xml:space="preserve">degraded forest; in </w:t>
        </w:r>
      </w:ins>
      <w:ins w:id="102" w:author="Catherine Sayer" w:date="2016-05-16T17:36:00Z">
        <w:r w:rsidR="004C0E41" w:rsidRPr="004C0E41">
          <w:rPr>
            <w:rFonts w:ascii="Times New Roman" w:eastAsia="Times New Roman" w:hAnsi="Times New Roman" w:cs="Times New Roman"/>
            <w:color w:val="auto"/>
            <w:sz w:val="24"/>
            <w:szCs w:val="24"/>
          </w:rPr>
          <w:t>selectively logged forests and those converted to oil palm plantation</w:t>
        </w:r>
      </w:ins>
      <w:ins w:id="103" w:author="Catherine Sayer" w:date="2016-05-16T17:42:00Z">
        <w:r w:rsidR="000B4D64">
          <w:rPr>
            <w:rFonts w:ascii="Times New Roman" w:eastAsia="Times New Roman" w:hAnsi="Times New Roman" w:cs="Times New Roman"/>
            <w:color w:val="auto"/>
            <w:sz w:val="24"/>
            <w:szCs w:val="24"/>
          </w:rPr>
          <w:t>s</w:t>
        </w:r>
      </w:ins>
      <w:ins w:id="104" w:author="Catherine Sayer" w:date="2016-05-16T17:36:00Z">
        <w:r w:rsidR="004C0E41" w:rsidRPr="004C0E41">
          <w:rPr>
            <w:rFonts w:ascii="Times New Roman" w:eastAsia="Times New Roman" w:hAnsi="Times New Roman" w:cs="Times New Roman"/>
            <w:color w:val="auto"/>
            <w:sz w:val="24"/>
            <w:szCs w:val="24"/>
          </w:rPr>
          <w:t xml:space="preserve"> </w:t>
        </w:r>
      </w:ins>
      <w:ins w:id="105" w:author="Catherine Sayer" w:date="2016-05-16T17:42:00Z">
        <w:r w:rsidR="000B4D64">
          <w:rPr>
            <w:rFonts w:ascii="Times New Roman" w:eastAsia="Times New Roman" w:hAnsi="Times New Roman" w:cs="Times New Roman"/>
            <w:color w:val="auto"/>
            <w:sz w:val="24"/>
            <w:szCs w:val="24"/>
          </w:rPr>
          <w:t>and pastures</w:t>
        </w:r>
      </w:ins>
      <w:ins w:id="106" w:author="Catherine Sayer" w:date="2016-05-16T17:44:00Z">
        <w:r w:rsidR="000B4D64">
          <w:rPr>
            <w:rFonts w:ascii="Times New Roman" w:eastAsia="Times New Roman" w:hAnsi="Times New Roman" w:cs="Times New Roman"/>
            <w:color w:val="auto"/>
            <w:sz w:val="24"/>
            <w:szCs w:val="24"/>
          </w:rPr>
          <w:t xml:space="preserve"> </w:t>
        </w:r>
      </w:ins>
      <w:proofErr w:type="spellStart"/>
      <w:ins w:id="107" w:author="Catherine Sayer" w:date="2016-05-16T17:38:00Z">
        <w:r w:rsidR="004C0E41">
          <w:rPr>
            <w:rFonts w:ascii="Times New Roman" w:eastAsia="Times New Roman" w:hAnsi="Times New Roman" w:cs="Times New Roman"/>
            <w:color w:val="auto"/>
            <w:sz w:val="24"/>
            <w:szCs w:val="24"/>
          </w:rPr>
          <w:t>FDiv</w:t>
        </w:r>
      </w:ins>
      <w:proofErr w:type="spellEnd"/>
      <w:ins w:id="108" w:author="Catherine Sayer" w:date="2016-05-16T17:36:00Z">
        <w:r w:rsidR="004C0E41" w:rsidRPr="004C0E41">
          <w:rPr>
            <w:rFonts w:ascii="Times New Roman" w:eastAsia="Times New Roman" w:hAnsi="Times New Roman" w:cs="Times New Roman"/>
            <w:color w:val="auto"/>
            <w:sz w:val="24"/>
            <w:szCs w:val="24"/>
          </w:rPr>
          <w:t xml:space="preserve"> </w:t>
        </w:r>
      </w:ins>
      <w:ins w:id="109" w:author="Catherine Sayer" w:date="2016-05-16T17:42:00Z">
        <w:r w:rsidR="000B4D64">
          <w:rPr>
            <w:rFonts w:ascii="Times New Roman" w:eastAsia="Times New Roman" w:hAnsi="Times New Roman" w:cs="Times New Roman"/>
            <w:color w:val="auto"/>
            <w:sz w:val="24"/>
            <w:szCs w:val="24"/>
          </w:rPr>
          <w:t xml:space="preserve">has been </w:t>
        </w:r>
      </w:ins>
      <w:ins w:id="110" w:author="Catherine Sayer" w:date="2016-05-16T17:45:00Z">
        <w:r w:rsidR="000B4D64">
          <w:rPr>
            <w:rFonts w:ascii="Times New Roman" w:eastAsia="Times New Roman" w:hAnsi="Times New Roman" w:cs="Times New Roman"/>
            <w:color w:val="auto"/>
            <w:sz w:val="24"/>
            <w:szCs w:val="24"/>
          </w:rPr>
          <w:t>found</w:t>
        </w:r>
      </w:ins>
      <w:ins w:id="111" w:author="Catherine Sayer" w:date="2016-05-16T17:42:00Z">
        <w:r w:rsidR="000B4D64">
          <w:rPr>
            <w:rFonts w:ascii="Times New Roman" w:eastAsia="Times New Roman" w:hAnsi="Times New Roman" w:cs="Times New Roman"/>
            <w:color w:val="auto"/>
            <w:sz w:val="24"/>
            <w:szCs w:val="24"/>
          </w:rPr>
          <w:t xml:space="preserve"> to be</w:t>
        </w:r>
      </w:ins>
      <w:ins w:id="112" w:author="Catherine Sayer" w:date="2016-05-16T17:36:00Z">
        <w:r w:rsidR="004C0E41" w:rsidRPr="004C0E41">
          <w:rPr>
            <w:rFonts w:ascii="Times New Roman" w:eastAsia="Times New Roman" w:hAnsi="Times New Roman" w:cs="Times New Roman"/>
            <w:color w:val="auto"/>
            <w:sz w:val="24"/>
            <w:szCs w:val="24"/>
          </w:rPr>
          <w:t xml:space="preserve"> </w:t>
        </w:r>
      </w:ins>
      <w:ins w:id="113" w:author="Catherine Sayer" w:date="2016-05-16T17:38:00Z">
        <w:r w:rsidR="004C0E41">
          <w:rPr>
            <w:rFonts w:ascii="Times New Roman" w:eastAsia="Times New Roman" w:hAnsi="Times New Roman" w:cs="Times New Roman"/>
            <w:color w:val="auto"/>
            <w:sz w:val="24"/>
            <w:szCs w:val="24"/>
          </w:rPr>
          <w:t>equivalent to</w:t>
        </w:r>
      </w:ins>
      <w:ins w:id="114" w:author="Catherine Sayer" w:date="2016-05-16T17:37:00Z">
        <w:r w:rsidR="004C0E41" w:rsidRPr="004C0E41">
          <w:rPr>
            <w:rFonts w:ascii="Times New Roman" w:eastAsia="Times New Roman" w:hAnsi="Times New Roman" w:cs="Times New Roman"/>
            <w:color w:val="auto"/>
            <w:sz w:val="24"/>
            <w:szCs w:val="24"/>
          </w:rPr>
          <w:t xml:space="preserve"> primary forest (</w:t>
        </w:r>
      </w:ins>
      <w:ins w:id="115" w:author="Catherine Sayer" w:date="2016-05-16T16:56:00Z">
        <w:r w:rsidR="004C0E41" w:rsidRPr="004C0E41">
          <w:rPr>
            <w:rFonts w:ascii="Times New Roman" w:eastAsia="Times New Roman" w:hAnsi="Times New Roman" w:cs="Times New Roman"/>
            <w:color w:val="auto"/>
            <w:sz w:val="24"/>
            <w:szCs w:val="24"/>
          </w:rPr>
          <w:t xml:space="preserve">Edwards et al. </w:t>
        </w:r>
        <w:r w:rsidRPr="004C0E41">
          <w:rPr>
            <w:rFonts w:ascii="Times New Roman" w:eastAsia="Times New Roman" w:hAnsi="Times New Roman" w:cs="Times New Roman"/>
            <w:color w:val="auto"/>
            <w:sz w:val="24"/>
            <w:szCs w:val="24"/>
          </w:rPr>
          <w:t>2013b</w:t>
        </w:r>
      </w:ins>
      <w:ins w:id="116" w:author="Catherine Sayer" w:date="2016-05-16T17:42:00Z">
        <w:r w:rsidR="000B4D64">
          <w:rPr>
            <w:rFonts w:ascii="Times New Roman" w:eastAsia="Times New Roman" w:hAnsi="Times New Roman" w:cs="Times New Roman"/>
            <w:color w:val="auto"/>
            <w:sz w:val="24"/>
            <w:szCs w:val="24"/>
          </w:rPr>
          <w:t>, Prescott et al. 2016</w:t>
        </w:r>
      </w:ins>
      <w:ins w:id="117" w:author="Catherine Sayer" w:date="2016-05-16T16:56:00Z">
        <w:r w:rsidRPr="004C0E41">
          <w:rPr>
            <w:rFonts w:ascii="Times New Roman" w:eastAsia="Times New Roman" w:hAnsi="Times New Roman" w:cs="Times New Roman"/>
            <w:color w:val="auto"/>
            <w:sz w:val="24"/>
            <w:szCs w:val="24"/>
          </w:rPr>
          <w:t>)</w:t>
        </w:r>
      </w:ins>
      <w:ins w:id="118" w:author="Catherine Sayer" w:date="2016-05-16T17:37:00Z">
        <w:r w:rsidR="004C0E41" w:rsidRPr="004C0E41">
          <w:rPr>
            <w:rFonts w:ascii="Times New Roman" w:eastAsia="Times New Roman" w:hAnsi="Times New Roman" w:cs="Times New Roman"/>
            <w:color w:val="auto"/>
            <w:sz w:val="24"/>
            <w:szCs w:val="24"/>
          </w:rPr>
          <w:t>.</w:t>
        </w:r>
      </w:ins>
      <w:commentRangeEnd w:id="93"/>
      <w:r w:rsidR="0059505E">
        <w:rPr>
          <w:rStyle w:val="CommentReference"/>
        </w:rPr>
        <w:commentReference w:id="93"/>
      </w:r>
    </w:p>
    <w:p w14:paraId="780AC051" w14:textId="16808A7A" w:rsidR="00BB0E2D" w:rsidRPr="003975F6" w:rsidDel="003975F6" w:rsidRDefault="003E27F8" w:rsidP="00B55543">
      <w:pPr>
        <w:spacing w:line="480" w:lineRule="auto"/>
        <w:ind w:firstLine="720"/>
        <w:jc w:val="both"/>
        <w:rPr>
          <w:del w:id="119" w:author="Catherine Sayer" w:date="2016-05-16T15:42:00Z"/>
          <w:rFonts w:ascii="Times New Roman" w:eastAsia="Times New Roman" w:hAnsi="Times New Roman" w:cs="Times New Roman"/>
          <w:color w:val="auto"/>
          <w:sz w:val="24"/>
          <w:szCs w:val="24"/>
        </w:rPr>
      </w:pPr>
      <w:del w:id="120" w:author="Catherine Sayer" w:date="2016-05-16T15:42:00Z">
        <w:r w:rsidRPr="003975F6" w:rsidDel="003975F6">
          <w:rPr>
            <w:rFonts w:ascii="Times New Roman" w:eastAsia="Times New Roman" w:hAnsi="Times New Roman" w:cs="Times New Roman"/>
            <w:color w:val="auto"/>
            <w:sz w:val="24"/>
            <w:szCs w:val="24"/>
          </w:rPr>
          <w:delText xml:space="preserve">While FRic remained constant in secondary forests over time, FEve decreased with forest age and was predicted to reach equivalence with primary forest approximately 30 years post disturbance. A constant FRic suggests that bird species </w:delText>
        </w:r>
        <w:r w:rsidR="00645DD0" w:rsidRPr="003975F6" w:rsidDel="003975F6">
          <w:rPr>
            <w:rFonts w:ascii="Times New Roman" w:eastAsia="Times New Roman" w:hAnsi="Times New Roman" w:cs="Times New Roman"/>
            <w:color w:val="auto"/>
            <w:sz w:val="24"/>
            <w:szCs w:val="24"/>
          </w:rPr>
          <w:delText>joining</w:delText>
        </w:r>
        <w:r w:rsidRPr="003975F6" w:rsidDel="003975F6">
          <w:rPr>
            <w:rFonts w:ascii="Times New Roman" w:eastAsia="Times New Roman" w:hAnsi="Times New Roman" w:cs="Times New Roman"/>
            <w:color w:val="auto"/>
            <w:sz w:val="24"/>
            <w:szCs w:val="24"/>
          </w:rPr>
          <w:delText xml:space="preserve"> the community are functionally similar to those already </w:delText>
        </w:r>
        <w:r w:rsidR="00645DD0" w:rsidRPr="003975F6" w:rsidDel="003975F6">
          <w:rPr>
            <w:rFonts w:ascii="Times New Roman" w:eastAsia="Times New Roman" w:hAnsi="Times New Roman" w:cs="Times New Roman"/>
            <w:color w:val="auto"/>
            <w:sz w:val="24"/>
            <w:szCs w:val="24"/>
          </w:rPr>
          <w:delText>present</w:delText>
        </w:r>
        <w:r w:rsidR="00B82652" w:rsidRPr="003975F6" w:rsidDel="003975F6">
          <w:rPr>
            <w:rFonts w:ascii="Times New Roman" w:eastAsia="Times New Roman" w:hAnsi="Times New Roman" w:cs="Times New Roman"/>
            <w:color w:val="auto"/>
            <w:sz w:val="24"/>
            <w:szCs w:val="24"/>
          </w:rPr>
          <w:delText>. If resource availability were to be even throughout the niche space,</w:delText>
        </w:r>
        <w:r w:rsidR="00645DD0" w:rsidRPr="003975F6" w:rsidDel="003975F6">
          <w:rPr>
            <w:rFonts w:ascii="Times New Roman" w:eastAsia="Times New Roman" w:hAnsi="Times New Roman" w:cs="Times New Roman"/>
            <w:color w:val="auto"/>
            <w:sz w:val="24"/>
            <w:szCs w:val="24"/>
          </w:rPr>
          <w:delText xml:space="preserve"> </w:delText>
        </w:r>
        <w:r w:rsidRPr="003975F6" w:rsidDel="003975F6">
          <w:rPr>
            <w:rFonts w:ascii="Times New Roman" w:eastAsia="Times New Roman" w:hAnsi="Times New Roman" w:cs="Times New Roman"/>
            <w:color w:val="auto"/>
            <w:sz w:val="24"/>
            <w:szCs w:val="24"/>
          </w:rPr>
          <w:delText xml:space="preserve">the change in FEve </w:delText>
        </w:r>
        <w:r w:rsidR="00B82652" w:rsidRPr="003975F6" w:rsidDel="003975F6">
          <w:rPr>
            <w:rFonts w:ascii="Times New Roman" w:eastAsia="Times New Roman" w:hAnsi="Times New Roman" w:cs="Times New Roman"/>
            <w:color w:val="auto"/>
            <w:sz w:val="24"/>
            <w:szCs w:val="24"/>
          </w:rPr>
          <w:delText xml:space="preserve">would </w:delText>
        </w:r>
        <w:r w:rsidRPr="003975F6" w:rsidDel="003975F6">
          <w:rPr>
            <w:rFonts w:ascii="Times New Roman" w:eastAsia="Times New Roman" w:hAnsi="Times New Roman" w:cs="Times New Roman"/>
            <w:color w:val="auto"/>
            <w:sz w:val="24"/>
            <w:szCs w:val="24"/>
          </w:rPr>
          <w:delText xml:space="preserve">suggest that as the age of secondary forest increases some parts of the occupied niche space become less utilised by the avian community. We </w:delText>
        </w:r>
        <w:r w:rsidR="00C03E56" w:rsidRPr="003975F6" w:rsidDel="003975F6">
          <w:rPr>
            <w:rFonts w:ascii="Times New Roman" w:eastAsia="Times New Roman" w:hAnsi="Times New Roman" w:cs="Times New Roman"/>
            <w:color w:val="auto"/>
            <w:sz w:val="24"/>
            <w:szCs w:val="24"/>
          </w:rPr>
          <w:delText xml:space="preserve">might </w:delText>
        </w:r>
        <w:r w:rsidRPr="003975F6" w:rsidDel="003975F6">
          <w:rPr>
            <w:rFonts w:ascii="Times New Roman" w:eastAsia="Times New Roman" w:hAnsi="Times New Roman" w:cs="Times New Roman"/>
            <w:color w:val="auto"/>
            <w:sz w:val="24"/>
            <w:szCs w:val="24"/>
          </w:rPr>
          <w:delText xml:space="preserve">therefore expect younger forests to have increased functional redundancy, as species are regularly distributed amongst functional groups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(Fonseca &amp; Ganade 2001)</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and this can increase the resilience of a community to environmental change. However, this </w:delText>
        </w:r>
        <w:r w:rsidR="00C03E56" w:rsidRPr="003975F6" w:rsidDel="003975F6">
          <w:rPr>
            <w:rFonts w:ascii="Times New Roman" w:eastAsia="Times New Roman" w:hAnsi="Times New Roman" w:cs="Times New Roman"/>
            <w:color w:val="auto"/>
            <w:sz w:val="24"/>
            <w:szCs w:val="24"/>
          </w:rPr>
          <w:delText>outcome</w:delText>
        </w:r>
        <w:r w:rsidR="00EE1238" w:rsidRPr="003975F6" w:rsidDel="003975F6">
          <w:rPr>
            <w:rFonts w:ascii="Times New Roman" w:eastAsia="Times New Roman" w:hAnsi="Times New Roman" w:cs="Times New Roman"/>
            <w:color w:val="auto"/>
            <w:sz w:val="24"/>
            <w:szCs w:val="24"/>
          </w:rPr>
          <w:delText xml:space="preserve"> may be</w:delText>
        </w:r>
        <w:r w:rsidRPr="003975F6" w:rsidDel="003975F6">
          <w:rPr>
            <w:rFonts w:ascii="Times New Roman" w:eastAsia="Times New Roman" w:hAnsi="Times New Roman" w:cs="Times New Roman"/>
            <w:color w:val="auto"/>
            <w:sz w:val="24"/>
            <w:szCs w:val="24"/>
          </w:rPr>
          <w:delText xml:space="preserve"> the result of effects of other </w:delText>
        </w:r>
        <w:r w:rsidR="00EE1238" w:rsidRPr="003975F6" w:rsidDel="003975F6">
          <w:rPr>
            <w:rFonts w:ascii="Times New Roman" w:eastAsia="Times New Roman" w:hAnsi="Times New Roman" w:cs="Times New Roman"/>
            <w:color w:val="auto"/>
            <w:sz w:val="24"/>
            <w:szCs w:val="24"/>
          </w:rPr>
          <w:delText>taxa</w:delText>
        </w:r>
        <w:r w:rsidRPr="003975F6" w:rsidDel="003975F6">
          <w:rPr>
            <w:rFonts w:ascii="Times New Roman" w:eastAsia="Times New Roman" w:hAnsi="Times New Roman" w:cs="Times New Roman"/>
            <w:color w:val="auto"/>
            <w:sz w:val="24"/>
            <w:szCs w:val="24"/>
          </w:rPr>
          <w:delText xml:space="preserve"> in the overall forest community, which </w:delText>
        </w:r>
        <w:r w:rsidR="00EE1238" w:rsidRPr="003975F6" w:rsidDel="003975F6">
          <w:rPr>
            <w:rFonts w:ascii="Times New Roman" w:eastAsia="Times New Roman" w:hAnsi="Times New Roman" w:cs="Times New Roman"/>
            <w:color w:val="auto"/>
            <w:sz w:val="24"/>
            <w:szCs w:val="24"/>
          </w:rPr>
          <w:delText>were not</w:delText>
        </w:r>
        <w:r w:rsidRPr="003975F6" w:rsidDel="003975F6">
          <w:rPr>
            <w:rFonts w:ascii="Times New Roman" w:eastAsia="Times New Roman" w:hAnsi="Times New Roman" w:cs="Times New Roman"/>
            <w:color w:val="auto"/>
            <w:sz w:val="24"/>
            <w:szCs w:val="24"/>
          </w:rPr>
          <w:delText xml:space="preserve"> investigated in this study</w:delText>
        </w:r>
        <w:r w:rsidR="00C03E56" w:rsidRPr="003975F6" w:rsidDel="003975F6">
          <w:rPr>
            <w:rFonts w:ascii="Times New Roman" w:eastAsia="Times New Roman" w:hAnsi="Times New Roman" w:cs="Times New Roman"/>
            <w:color w:val="auto"/>
            <w:sz w:val="24"/>
            <w:szCs w:val="24"/>
          </w:rPr>
          <w:delText xml:space="preserve">. </w:delText>
        </w:r>
        <w:r w:rsidRPr="003975F6" w:rsidDel="003975F6">
          <w:rPr>
            <w:rFonts w:ascii="Times New Roman" w:eastAsia="Times New Roman" w:hAnsi="Times New Roman" w:cs="Times New Roman"/>
            <w:color w:val="auto"/>
            <w:sz w:val="24"/>
            <w:szCs w:val="24"/>
          </w:rPr>
          <w:delText>For example, birds may make up a greater proportion of the early successional faunal community</w:delText>
        </w:r>
        <w:r w:rsidR="00DF4DC9" w:rsidRPr="003975F6" w:rsidDel="003975F6">
          <w:rPr>
            <w:rFonts w:ascii="Times New Roman" w:eastAsia="Times New Roman" w:hAnsi="Times New Roman" w:cs="Times New Roman"/>
            <w:color w:val="auto"/>
            <w:sz w:val="24"/>
            <w:szCs w:val="24"/>
          </w:rPr>
          <w:delText xml:space="preserve">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(Dent &amp; Wright 2009)</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due to their vagile nature, whereas </w:delText>
        </w:r>
        <w:r w:rsidR="00C03E56" w:rsidRPr="003975F6" w:rsidDel="003975F6">
          <w:rPr>
            <w:rFonts w:ascii="Times New Roman" w:eastAsia="Times New Roman" w:hAnsi="Times New Roman" w:cs="Times New Roman"/>
            <w:color w:val="auto"/>
            <w:sz w:val="24"/>
            <w:szCs w:val="24"/>
          </w:rPr>
          <w:delText>mammals</w:delText>
        </w:r>
        <w:r w:rsidRPr="003975F6" w:rsidDel="003975F6">
          <w:rPr>
            <w:rFonts w:ascii="Times New Roman" w:eastAsia="Times New Roman" w:hAnsi="Times New Roman" w:cs="Times New Roman"/>
            <w:color w:val="auto"/>
            <w:sz w:val="24"/>
            <w:szCs w:val="24"/>
          </w:rPr>
          <w:delText xml:space="preserve"> may arrive later, leading to competition for food resources and redistribution of functional roles. </w:delText>
        </w:r>
        <w:r w:rsidR="00BB0E2D" w:rsidRPr="003975F6" w:rsidDel="003975F6">
          <w:rPr>
            <w:rFonts w:ascii="Times New Roman" w:eastAsia="Times New Roman" w:hAnsi="Times New Roman" w:cs="Times New Roman"/>
            <w:color w:val="auto"/>
            <w:sz w:val="24"/>
            <w:szCs w:val="24"/>
          </w:rPr>
          <w:delText xml:space="preserve">This analysis did not consider mammalian communities </w:delText>
        </w:r>
        <w:r w:rsidR="00EB4C71" w:rsidRPr="003975F6" w:rsidDel="003975F6">
          <w:rPr>
            <w:rFonts w:ascii="Times New Roman" w:eastAsia="Times New Roman" w:hAnsi="Times New Roman" w:cs="Times New Roman"/>
            <w:color w:val="auto"/>
            <w:sz w:val="24"/>
            <w:szCs w:val="24"/>
          </w:rPr>
          <w:delText xml:space="preserve">because </w:delText>
        </w:r>
        <w:r w:rsidR="00BB0E2D" w:rsidRPr="003975F6" w:rsidDel="003975F6">
          <w:rPr>
            <w:rFonts w:ascii="Times New Roman" w:eastAsia="Times New Roman" w:hAnsi="Times New Roman" w:cs="Times New Roman"/>
            <w:color w:val="auto"/>
            <w:sz w:val="24"/>
            <w:szCs w:val="24"/>
          </w:rPr>
          <w:delText xml:space="preserve">they have not been as well studied </w:delText>
        </w:r>
        <w:r w:rsidR="00EB4C71" w:rsidRPr="003975F6" w:rsidDel="003975F6">
          <w:rPr>
            <w:rFonts w:ascii="Times New Roman" w:eastAsia="Times New Roman" w:hAnsi="Times New Roman" w:cs="Times New Roman"/>
            <w:color w:val="auto"/>
            <w:sz w:val="24"/>
            <w:szCs w:val="24"/>
          </w:rPr>
          <w:delText xml:space="preserve">in the tropics </w:delText>
        </w:r>
        <w:r w:rsidR="00BB0E2D" w:rsidRPr="003975F6" w:rsidDel="003975F6">
          <w:rPr>
            <w:rFonts w:ascii="Times New Roman" w:eastAsia="Times New Roman" w:hAnsi="Times New Roman" w:cs="Times New Roman"/>
            <w:color w:val="auto"/>
            <w:sz w:val="24"/>
            <w:szCs w:val="24"/>
          </w:rPr>
          <w:delText xml:space="preserve">as birds and data on their ecological traits, including dietary preferences, </w:delText>
        </w:r>
        <w:r w:rsidR="002A4711" w:rsidRPr="003975F6" w:rsidDel="003975F6">
          <w:rPr>
            <w:rFonts w:ascii="Times New Roman" w:eastAsia="Times New Roman" w:hAnsi="Times New Roman" w:cs="Times New Roman"/>
            <w:color w:val="auto"/>
            <w:sz w:val="24"/>
            <w:szCs w:val="24"/>
          </w:rPr>
          <w:delText>were</w:delText>
        </w:r>
        <w:r w:rsidR="00BB0E2D" w:rsidRPr="003975F6" w:rsidDel="003975F6">
          <w:rPr>
            <w:rFonts w:ascii="Times New Roman" w:eastAsia="Times New Roman" w:hAnsi="Times New Roman" w:cs="Times New Roman"/>
            <w:color w:val="auto"/>
            <w:sz w:val="24"/>
            <w:szCs w:val="24"/>
          </w:rPr>
          <w:delText xml:space="preserve"> </w:delText>
        </w:r>
        <w:r w:rsidR="00EB4C71" w:rsidRPr="003975F6" w:rsidDel="003975F6">
          <w:rPr>
            <w:rFonts w:ascii="Times New Roman" w:eastAsia="Times New Roman" w:hAnsi="Times New Roman" w:cs="Times New Roman"/>
            <w:color w:val="auto"/>
            <w:sz w:val="24"/>
            <w:szCs w:val="24"/>
          </w:rPr>
          <w:delText>not available</w:delText>
        </w:r>
        <w:r w:rsidR="00BB0E2D" w:rsidRPr="003975F6" w:rsidDel="003975F6">
          <w:rPr>
            <w:rFonts w:ascii="Times New Roman" w:eastAsia="Times New Roman" w:hAnsi="Times New Roman" w:cs="Times New Roman"/>
            <w:color w:val="auto"/>
            <w:sz w:val="24"/>
            <w:szCs w:val="24"/>
          </w:rPr>
          <w:delText>.</w:delText>
        </w:r>
      </w:del>
    </w:p>
    <w:p w14:paraId="2D90B7B0" w14:textId="0728FF1B" w:rsidR="004D19A5" w:rsidRPr="003975F6" w:rsidDel="003975F6" w:rsidRDefault="003E27F8" w:rsidP="00B55543">
      <w:pPr>
        <w:spacing w:line="480" w:lineRule="auto"/>
        <w:ind w:firstLine="720"/>
        <w:jc w:val="both"/>
        <w:rPr>
          <w:del w:id="121" w:author="Catherine Sayer" w:date="2016-05-16T15:42:00Z"/>
          <w:rFonts w:ascii="Times New Roman" w:hAnsi="Times New Roman" w:cs="Times New Roman"/>
          <w:color w:val="auto"/>
          <w:sz w:val="24"/>
          <w:szCs w:val="24"/>
        </w:rPr>
      </w:pPr>
      <w:del w:id="122" w:author="Catherine Sayer" w:date="2016-05-16T15:42:00Z">
        <w:r w:rsidRPr="003975F6" w:rsidDel="003975F6">
          <w:rPr>
            <w:rFonts w:ascii="Times New Roman" w:eastAsia="Times New Roman" w:hAnsi="Times New Roman" w:cs="Times New Roman"/>
            <w:color w:val="auto"/>
            <w:sz w:val="24"/>
            <w:szCs w:val="24"/>
          </w:rPr>
          <w:delTex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with primary forest. This relationship is in agreement with Audino et al.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(Audino, Louzada &amp; Comita 2014)</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and Katovai et al.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(Katovai, Burley &amp; Mayfield 2012)</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who found no difference in </w:delText>
        </w:r>
        <w:r w:rsidRPr="003975F6" w:rsidDel="003975F6">
          <w:rPr>
            <w:rFonts w:ascii="Times New Roman" w:eastAsia="Times New Roman" w:hAnsi="Times New Roman" w:cs="Times New Roman"/>
            <w:color w:val="auto"/>
            <w:sz w:val="24"/>
            <w:szCs w:val="24"/>
          </w:rPr>
          <w:lastRenderedPageBreak/>
          <w:delText>FEve in communities of dung beetles and understory plant species, respectively, between primary forest and secondary forest of close to 30 years of age or greater.</w:delText>
        </w:r>
      </w:del>
    </w:p>
    <w:p w14:paraId="23E3B6E0"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1F39013E" w14:textId="01FD14BD" w:rsidR="004D19A5" w:rsidRPr="006E43D5" w:rsidRDefault="000A6DEF" w:rsidP="00B55543">
      <w:pPr>
        <w:spacing w:line="480" w:lineRule="auto"/>
        <w:ind w:firstLine="720"/>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Any meta-analysis is affected by the quality and consistency of approaches across the studies used</w:t>
      </w:r>
      <w:r w:rsidR="00B43DC5" w:rsidRPr="006E43D5">
        <w:rPr>
          <w:rFonts w:ascii="Times New Roman" w:eastAsia="Times New Roman" w:hAnsi="Times New Roman" w:cs="Times New Roman"/>
          <w:color w:val="auto"/>
          <w:sz w:val="24"/>
          <w:szCs w:val="24"/>
        </w:rPr>
        <w:t xml:space="preserve"> </w:t>
      </w:r>
      <w:r w:rsidR="00B43DC5"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 xml:space="preserve">(Martin </w:t>
      </w:r>
      <w:r w:rsidR="007B3AF8" w:rsidRPr="006E43D5">
        <w:rPr>
          <w:rFonts w:ascii="Times New Roman" w:hAnsi="Times New Roman" w:cs="Times New Roman"/>
          <w:i/>
          <w:noProof/>
          <w:color w:val="auto"/>
          <w:sz w:val="24"/>
          <w:szCs w:val="24"/>
        </w:rPr>
        <w:t>et al.</w:t>
      </w:r>
      <w:r w:rsidR="007B3AF8" w:rsidRPr="006E43D5">
        <w:rPr>
          <w:rFonts w:ascii="Times New Roman" w:hAnsi="Times New Roman" w:cs="Times New Roman"/>
          <w:noProof/>
          <w:color w:val="auto"/>
          <w:sz w:val="24"/>
          <w:szCs w:val="24"/>
        </w:rPr>
        <w:t xml:space="preserve"> 2013)</w:t>
      </w:r>
      <w:r w:rsidR="00B43DC5" w:rsidRPr="006E43D5">
        <w:rPr>
          <w:rFonts w:ascii="Times New Roman" w:eastAsia="Times New Roman" w:hAnsi="Times New Roman" w:cs="Times New Roman"/>
          <w:color w:val="auto"/>
          <w:sz w:val="24"/>
          <w:szCs w:val="24"/>
        </w:rPr>
        <w:fldChar w:fldCharType="end"/>
      </w:r>
      <w:r w:rsidRPr="006E43D5">
        <w:rPr>
          <w:rFonts w:ascii="Times New Roman" w:eastAsia="Times New Roman" w:hAnsi="Times New Roman" w:cs="Times New Roman"/>
          <w:color w:val="auto"/>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6E43D5">
        <w:rPr>
          <w:rFonts w:ascii="Times New Roman" w:eastAsia="Times New Roman" w:hAnsi="Times New Roman" w:cs="Times New Roman"/>
          <w:color w:val="auto"/>
          <w:sz w:val="24"/>
          <w:szCs w:val="24"/>
        </w:rPr>
        <w:t>It is a possibility that the species data extracted from studies were biased by edge effects and area effects. Based only</w:t>
      </w:r>
      <w:r w:rsidR="00B43DC5" w:rsidRPr="006E43D5">
        <w:rPr>
          <w:rFonts w:ascii="Times New Roman" w:eastAsia="Times New Roman" w:hAnsi="Times New Roman" w:cs="Times New Roman"/>
          <w:color w:val="auto"/>
          <w:sz w:val="24"/>
          <w:szCs w:val="24"/>
        </w:rPr>
        <w:t xml:space="preserve"> </w:t>
      </w:r>
      <w:r w:rsidR="003E27F8" w:rsidRPr="006E43D5">
        <w:rPr>
          <w:rFonts w:ascii="Times New Roman" w:eastAsia="Times New Roman" w:hAnsi="Times New Roman" w:cs="Times New Roman"/>
          <w:color w:val="auto"/>
          <w:sz w:val="24"/>
          <w:szCs w:val="24"/>
        </w:rPr>
        <w:t xml:space="preserve">on the species-area relationship, larger areas of forest would have greater predicted species richness than smaller areas </w:t>
      </w:r>
      <w:r w:rsidR="003E4A9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(MacArthur &amp; Wilson 2001)</w:t>
      </w:r>
      <w:r w:rsidR="003E4A9D" w:rsidRPr="006E43D5">
        <w:rPr>
          <w:rFonts w:ascii="Times New Roman" w:eastAsia="Times New Roman" w:hAnsi="Times New Roman" w:cs="Times New Roman"/>
          <w:color w:val="auto"/>
          <w:sz w:val="24"/>
          <w:szCs w:val="24"/>
        </w:rPr>
        <w:fldChar w:fldCharType="end"/>
      </w:r>
      <w:r w:rsidR="003E27F8" w:rsidRPr="006E43D5">
        <w:rPr>
          <w:rFonts w:ascii="Times New Roman" w:eastAsia="Times New Roman" w:hAnsi="Times New Roman" w:cs="Times New Roman"/>
          <w:color w:val="auto"/>
          <w:sz w:val="24"/>
          <w:szCs w:val="24"/>
        </w:rPr>
        <w:t xml:space="preserve">, regardless of disturbance history, and small fragments of forest are also likely to be influenced by edge effects </w:t>
      </w:r>
      <w:r w:rsidR="003E4A9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(Banks-Leite, Ewers &amp; Metzger 2010)</w:t>
      </w:r>
      <w:r w:rsidR="003E4A9D" w:rsidRPr="006E43D5">
        <w:rPr>
          <w:rFonts w:ascii="Times New Roman" w:eastAsia="Times New Roman" w:hAnsi="Times New Roman" w:cs="Times New Roman"/>
          <w:color w:val="auto"/>
          <w:sz w:val="24"/>
          <w:szCs w:val="24"/>
        </w:rPr>
        <w:fldChar w:fldCharType="end"/>
      </w:r>
      <w:r w:rsidR="003E27F8" w:rsidRPr="006E43D5">
        <w:rPr>
          <w:rFonts w:ascii="Times New Roman" w:eastAsia="Times New Roman" w:hAnsi="Times New Roman" w:cs="Times New Roman"/>
          <w:color w:val="auto"/>
          <w:sz w:val="24"/>
          <w:szCs w:val="24"/>
        </w:rPr>
        <w:t>. In all studies the sampling patch size was consistent across habitat types</w:t>
      </w:r>
      <w:r w:rsidR="003E4A9D" w:rsidRPr="006E43D5">
        <w:rPr>
          <w:rFonts w:ascii="Times New Roman" w:eastAsia="Times New Roman" w:hAnsi="Times New Roman" w:cs="Times New Roman"/>
          <w:color w:val="auto"/>
          <w:sz w:val="24"/>
          <w:szCs w:val="24"/>
        </w:rPr>
        <w:t>,</w:t>
      </w:r>
      <w:r w:rsidR="003E27F8" w:rsidRPr="006E43D5">
        <w:rPr>
          <w:rFonts w:ascii="Times New Roman" w:eastAsia="Times New Roman" w:hAnsi="Times New Roman" w:cs="Times New Roman"/>
          <w:color w:val="auto"/>
          <w:sz w:val="24"/>
          <w:szCs w:val="24"/>
        </w:rPr>
        <w:t xml:space="preserve"> but it was not possible to correct </w:t>
      </w:r>
      <w:r w:rsidR="00E60E7A" w:rsidRPr="006E43D5">
        <w:rPr>
          <w:rFonts w:ascii="Times New Roman" w:eastAsia="Times New Roman" w:hAnsi="Times New Roman" w:cs="Times New Roman"/>
          <w:color w:val="auto"/>
          <w:sz w:val="24"/>
          <w:szCs w:val="24"/>
        </w:rPr>
        <w:t xml:space="preserve">statistically </w:t>
      </w:r>
      <w:r w:rsidR="003E27F8" w:rsidRPr="006E43D5">
        <w:rPr>
          <w:rFonts w:ascii="Times New Roman" w:eastAsia="Times New Roman" w:hAnsi="Times New Roman" w:cs="Times New Roman"/>
          <w:color w:val="auto"/>
          <w:sz w:val="24"/>
          <w:szCs w:val="24"/>
        </w:rPr>
        <w:t>for these effects based on data presented in source articles.</w:t>
      </w:r>
    </w:p>
    <w:p w14:paraId="68F16470" w14:textId="42722CE6" w:rsidR="004D19A5" w:rsidRPr="006E43D5" w:rsidRDefault="003E27F8" w:rsidP="00B55543">
      <w:pPr>
        <w:spacing w:line="480" w:lineRule="auto"/>
        <w:ind w:firstLine="720"/>
        <w:jc w:val="both"/>
        <w:rPr>
          <w:rFonts w:ascii="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Primary forest </w:t>
      </w:r>
      <w:r w:rsidR="000A6DEF" w:rsidRPr="006E43D5">
        <w:rPr>
          <w:rFonts w:ascii="Times New Roman" w:eastAsia="Times New Roman" w:hAnsi="Times New Roman" w:cs="Times New Roman"/>
          <w:color w:val="auto"/>
          <w:sz w:val="24"/>
          <w:szCs w:val="24"/>
        </w:rPr>
        <w:t xml:space="preserve">sites </w:t>
      </w:r>
      <w:r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sidRPr="006E43D5">
        <w:rPr>
          <w:rFonts w:ascii="Times New Roman" w:eastAsia="Times New Roman" w:hAnsi="Times New Roman" w:cs="Times New Roman"/>
          <w:color w:val="auto"/>
          <w:sz w:val="24"/>
          <w:szCs w:val="24"/>
        </w:rPr>
        <w:t xml:space="preserve">. As community similarity decreases with geographic distance </w:t>
      </w:r>
      <w:r w:rsidR="00722B6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 xml:space="preserve">(Steinitz </w:t>
      </w:r>
      <w:r w:rsidR="007B3AF8" w:rsidRPr="006E43D5">
        <w:rPr>
          <w:rFonts w:ascii="Times New Roman" w:hAnsi="Times New Roman" w:cs="Times New Roman"/>
          <w:i/>
          <w:noProof/>
          <w:color w:val="auto"/>
          <w:sz w:val="24"/>
          <w:szCs w:val="24"/>
        </w:rPr>
        <w:t>et al.</w:t>
      </w:r>
      <w:r w:rsidR="007B3AF8" w:rsidRPr="006E43D5">
        <w:rPr>
          <w:rFonts w:ascii="Times New Roman" w:hAnsi="Times New Roman" w:cs="Times New Roman"/>
          <w:noProof/>
          <w:color w:val="auto"/>
          <w:sz w:val="24"/>
          <w:szCs w:val="24"/>
        </w:rPr>
        <w:t xml:space="preserve"> 2006)</w:t>
      </w:r>
      <w:r w:rsidR="00722B6D" w:rsidRPr="006E43D5">
        <w:rPr>
          <w:rFonts w:ascii="Times New Roman" w:eastAsia="Times New Roman" w:hAnsi="Times New Roman" w:cs="Times New Roman"/>
          <w:color w:val="auto"/>
          <w:sz w:val="24"/>
          <w:szCs w:val="24"/>
        </w:rPr>
        <w:fldChar w:fldCharType="end"/>
      </w:r>
      <w:r w:rsidRPr="006E43D5">
        <w:rPr>
          <w:rFonts w:ascii="Times New Roman" w:eastAsia="Times New Roman" w:hAnsi="Times New Roman" w:cs="Times New Roman"/>
          <w:color w:val="auto"/>
          <w:sz w:val="24"/>
          <w:szCs w:val="24"/>
        </w:rPr>
        <w:t xml:space="preserve">, the </w:t>
      </w:r>
      <w:r w:rsidR="00E60E7A" w:rsidRPr="006E43D5">
        <w:rPr>
          <w:rFonts w:ascii="Times New Roman" w:eastAsia="Times New Roman" w:hAnsi="Times New Roman" w:cs="Times New Roman"/>
          <w:color w:val="auto"/>
          <w:sz w:val="24"/>
          <w:szCs w:val="24"/>
        </w:rPr>
        <w:t xml:space="preserve">relevance </w:t>
      </w:r>
      <w:r w:rsidRPr="006E43D5">
        <w:rPr>
          <w:rFonts w:ascii="Times New Roman" w:eastAsia="Times New Roman" w:hAnsi="Times New Roman" w:cs="Times New Roman"/>
          <w:color w:val="auto"/>
          <w:sz w:val="24"/>
          <w:szCs w:val="24"/>
        </w:rPr>
        <w:t xml:space="preserve">of primary forest controls </w:t>
      </w:r>
      <w:r w:rsidR="000A6DEF" w:rsidRPr="006E43D5">
        <w:rPr>
          <w:rFonts w:ascii="Times New Roman" w:eastAsia="Times New Roman" w:hAnsi="Times New Roman" w:cs="Times New Roman"/>
          <w:color w:val="auto"/>
          <w:sz w:val="24"/>
          <w:szCs w:val="24"/>
        </w:rPr>
        <w:t xml:space="preserve">will </w:t>
      </w:r>
      <w:r w:rsidRPr="006E43D5">
        <w:rPr>
          <w:rFonts w:ascii="Times New Roman" w:eastAsia="Times New Roman" w:hAnsi="Times New Roman" w:cs="Times New Roman"/>
          <w:color w:val="auto"/>
          <w:sz w:val="24"/>
          <w:szCs w:val="24"/>
        </w:rPr>
        <w:t xml:space="preserve">decrease with increasing distance between </w:t>
      </w:r>
      <w:r w:rsidR="000A6DEF" w:rsidRPr="006E43D5">
        <w:rPr>
          <w:rFonts w:ascii="Times New Roman" w:eastAsia="Times New Roman" w:hAnsi="Times New Roman" w:cs="Times New Roman"/>
          <w:color w:val="auto"/>
          <w:sz w:val="24"/>
          <w:szCs w:val="24"/>
        </w:rPr>
        <w:t xml:space="preserve">primary </w:t>
      </w:r>
      <w:r w:rsidRPr="006E43D5">
        <w:rPr>
          <w:rFonts w:ascii="Times New Roman" w:eastAsia="Times New Roman" w:hAnsi="Times New Roman" w:cs="Times New Roman"/>
          <w:color w:val="auto"/>
          <w:sz w:val="24"/>
          <w:szCs w:val="24"/>
        </w:rPr>
        <w:t xml:space="preserve">and secondary forest sites. Additionally, definitions of primary forest differed between studies and it was hard to </w:t>
      </w:r>
      <w:r w:rsidR="00E60E7A" w:rsidRPr="006E43D5">
        <w:rPr>
          <w:rFonts w:ascii="Times New Roman" w:eastAsia="Times New Roman" w:hAnsi="Times New Roman" w:cs="Times New Roman"/>
          <w:color w:val="auto"/>
          <w:sz w:val="24"/>
          <w:szCs w:val="24"/>
        </w:rPr>
        <w:t xml:space="preserve">determine </w:t>
      </w:r>
      <w:r w:rsidRPr="006E43D5">
        <w:rPr>
          <w:rFonts w:ascii="Times New Roman" w:eastAsia="Times New Roman" w:hAnsi="Times New Roman" w:cs="Times New Roman"/>
          <w:color w:val="auto"/>
          <w:sz w:val="24"/>
          <w:szCs w:val="24"/>
        </w:rPr>
        <w:t>the true history of sites, particularly in terms of small-scale disturbance such as historical timber extraction. Again</w:t>
      </w:r>
      <w:r w:rsidR="00E60E7A" w:rsidRPr="006E43D5">
        <w:rPr>
          <w:rFonts w:ascii="Times New Roman" w:eastAsia="Times New Roman" w:hAnsi="Times New Roman" w:cs="Times New Roman"/>
          <w:color w:val="auto"/>
          <w:sz w:val="24"/>
          <w:szCs w:val="24"/>
        </w:rPr>
        <w:t>,</w:t>
      </w:r>
      <w:r w:rsidRPr="006E43D5">
        <w:rPr>
          <w:rFonts w:ascii="Times New Roman" w:eastAsia="Times New Roman" w:hAnsi="Times New Roman" w:cs="Times New Roman"/>
          <w:color w:val="auto"/>
          <w:sz w:val="24"/>
          <w:szCs w:val="24"/>
        </w:rPr>
        <w:t xml:space="preserve"> based on data presented in source articles, it was not possible to account for this variation.</w:t>
      </w:r>
    </w:p>
    <w:p w14:paraId="0FA71061"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172C1E1A" w14:textId="77777777" w:rsidR="004D19A5" w:rsidRPr="00A650BA" w:rsidRDefault="003E27F8" w:rsidP="00B55543">
      <w:pPr>
        <w:spacing w:line="480" w:lineRule="auto"/>
        <w:jc w:val="both"/>
        <w:rPr>
          <w:rFonts w:ascii="Times New Roman" w:hAnsi="Times New Roman" w:cs="Times New Roman"/>
          <w:color w:val="auto"/>
          <w:sz w:val="24"/>
          <w:szCs w:val="24"/>
        </w:rPr>
      </w:pPr>
      <w:r w:rsidRPr="00A650BA">
        <w:rPr>
          <w:rFonts w:ascii="Times New Roman" w:eastAsia="Times New Roman" w:hAnsi="Times New Roman" w:cs="Times New Roman"/>
          <w:b/>
          <w:i/>
          <w:color w:val="auto"/>
          <w:sz w:val="24"/>
          <w:szCs w:val="24"/>
        </w:rPr>
        <w:t>Implications for conservation</w:t>
      </w:r>
    </w:p>
    <w:p w14:paraId="128B7C27" w14:textId="40DDC48A" w:rsidR="004D19A5" w:rsidRPr="00A650BA" w:rsidRDefault="003E27F8" w:rsidP="00B55543">
      <w:pPr>
        <w:spacing w:line="480" w:lineRule="auto"/>
        <w:ind w:firstLine="720"/>
        <w:jc w:val="both"/>
        <w:rPr>
          <w:rFonts w:ascii="Times New Roman" w:hAnsi="Times New Roman" w:cs="Times New Roman"/>
          <w:color w:val="auto"/>
          <w:sz w:val="24"/>
          <w:szCs w:val="24"/>
        </w:rPr>
      </w:pPr>
      <w:commentRangeStart w:id="123"/>
      <w:r w:rsidRPr="00A650BA">
        <w:rPr>
          <w:rFonts w:ascii="Times New Roman" w:eastAsia="Times New Roman" w:hAnsi="Times New Roman" w:cs="Times New Roman"/>
          <w:color w:val="auto"/>
          <w:sz w:val="24"/>
          <w:szCs w:val="24"/>
        </w:rPr>
        <w:lastRenderedPageBreak/>
        <w:t xml:space="preserve">The secondary forest sites investigated in this study are broadly representative of tropical secondary forest. </w:t>
      </w:r>
      <w:commentRangeEnd w:id="123"/>
      <w:r w:rsidR="0028385B">
        <w:rPr>
          <w:rStyle w:val="CommentReference"/>
        </w:rPr>
        <w:commentReference w:id="123"/>
      </w:r>
      <w:r w:rsidRPr="00A650BA">
        <w:rPr>
          <w:rFonts w:ascii="Times New Roman" w:eastAsia="Times New Roman" w:hAnsi="Times New Roman" w:cs="Times New Roman"/>
          <w:color w:val="auto"/>
          <w:sz w:val="24"/>
          <w:szCs w:val="24"/>
        </w:rPr>
        <w:t>Few sites were previously intensively farmed</w:t>
      </w:r>
      <w:r w:rsidR="00FA4227" w:rsidRPr="00A650BA">
        <w:rPr>
          <w:rFonts w:ascii="Times New Roman" w:eastAsia="Times New Roman" w:hAnsi="Times New Roman" w:cs="Times New Roman"/>
          <w:color w:val="auto"/>
          <w:sz w:val="24"/>
          <w:szCs w:val="24"/>
        </w:rPr>
        <w:t>,</w:t>
      </w:r>
      <w:r w:rsidRPr="00A650BA">
        <w:rPr>
          <w:rFonts w:ascii="Times New Roman" w:eastAsia="Times New Roman" w:hAnsi="Times New Roman" w:cs="Times New Roman"/>
          <w:color w:val="auto"/>
          <w:sz w:val="24"/>
          <w:szCs w:val="24"/>
        </w:rPr>
        <w:t xml:space="preserve"> but most regrowth is in hilly, upland areas that are unsuitable for large-scale agriculture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(Asner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2009)</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Approximately half of the sites were continuous and half were discontinuous with primary forest. The age distribution of forests </w:t>
      </w:r>
      <w:r w:rsidR="0012389A" w:rsidRPr="00A650BA">
        <w:rPr>
          <w:rFonts w:ascii="Times New Roman" w:eastAsia="Times New Roman" w:hAnsi="Times New Roman" w:cs="Times New Roman"/>
          <w:color w:val="auto"/>
          <w:sz w:val="24"/>
          <w:szCs w:val="24"/>
        </w:rPr>
        <w:t>available for</w:t>
      </w:r>
      <w:r w:rsidRPr="00A650BA">
        <w:rPr>
          <w:rFonts w:ascii="Times New Roman" w:eastAsia="Times New Roman" w:hAnsi="Times New Roman" w:cs="Times New Roman"/>
          <w:color w:val="auto"/>
          <w:sz w:val="24"/>
          <w:szCs w:val="24"/>
        </w:rPr>
        <w:t xml:space="preserve"> this study was skewed with only </w:t>
      </w:r>
      <w:r w:rsidR="001D6455" w:rsidRPr="00A650BA">
        <w:rPr>
          <w:rFonts w:ascii="Times New Roman" w:eastAsia="Times New Roman" w:hAnsi="Times New Roman" w:cs="Times New Roman"/>
          <w:color w:val="auto"/>
          <w:sz w:val="24"/>
          <w:szCs w:val="24"/>
        </w:rPr>
        <w:t>5</w:t>
      </w:r>
      <w:r w:rsidRPr="00A650BA">
        <w:rPr>
          <w:rFonts w:ascii="Times New Roman" w:eastAsia="Times New Roman" w:hAnsi="Times New Roman" w:cs="Times New Roman"/>
          <w:color w:val="auto"/>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(Smith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2003)</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Barlow et al.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(Barlow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2007a)</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A650BA">
        <w:rPr>
          <w:rFonts w:ascii="Times New Roman" w:eastAsia="Times New Roman" w:hAnsi="Times New Roman" w:cs="Times New Roman"/>
          <w:color w:val="auto"/>
          <w:sz w:val="24"/>
          <w:szCs w:val="24"/>
        </w:rPr>
        <w:t xml:space="preserve">may </w:t>
      </w:r>
      <w:r w:rsidRPr="00A650BA">
        <w:rPr>
          <w:rFonts w:ascii="Times New Roman" w:eastAsia="Times New Roman" w:hAnsi="Times New Roman" w:cs="Times New Roman"/>
          <w:color w:val="auto"/>
          <w:sz w:val="24"/>
          <w:szCs w:val="24"/>
        </w:rPr>
        <w:t>be broadly applicable to secondary tropical forest communities in general.</w:t>
      </w:r>
    </w:p>
    <w:p w14:paraId="3FF62237" w14:textId="7DE4B4F4" w:rsidR="004D19A5" w:rsidRPr="00B05040" w:rsidRDefault="003E27F8" w:rsidP="00B55543">
      <w:pPr>
        <w:spacing w:line="480" w:lineRule="auto"/>
        <w:ind w:firstLine="720"/>
        <w:jc w:val="both"/>
        <w:rPr>
          <w:rFonts w:ascii="Times New Roman" w:hAnsi="Times New Roman" w:cs="Times New Roman"/>
          <w:color w:val="auto"/>
          <w:sz w:val="24"/>
          <w:szCs w:val="24"/>
        </w:rPr>
      </w:pPr>
      <w:r w:rsidRPr="001D559E">
        <w:rPr>
          <w:rFonts w:ascii="Times New Roman" w:eastAsia="Times New Roman" w:hAnsi="Times New Roman" w:cs="Times New Roman"/>
          <w:color w:val="auto"/>
          <w:sz w:val="24"/>
          <w:szCs w:val="24"/>
          <w:highlight w:val="red"/>
        </w:rPr>
        <w:t xml:space="preserve">Our results suggest that secondary tropical forests retain similar levels of functional diversity </w:t>
      </w:r>
      <w:r w:rsidR="001D6455" w:rsidRPr="001D559E">
        <w:rPr>
          <w:rFonts w:ascii="Times New Roman" w:eastAsia="Times New Roman" w:hAnsi="Times New Roman" w:cs="Times New Roman"/>
          <w:color w:val="auto"/>
          <w:sz w:val="24"/>
          <w:szCs w:val="24"/>
          <w:highlight w:val="red"/>
        </w:rPr>
        <w:t xml:space="preserve">with regards to dietary preferences </w:t>
      </w:r>
      <w:r w:rsidRPr="001D559E">
        <w:rPr>
          <w:rFonts w:ascii="Times New Roman" w:eastAsia="Times New Roman" w:hAnsi="Times New Roman" w:cs="Times New Roman"/>
          <w:color w:val="auto"/>
          <w:sz w:val="24"/>
          <w:szCs w:val="24"/>
          <w:highlight w:val="red"/>
        </w:rPr>
        <w:t>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However, secondary tropical forests are at high risk of conversion to other land uses. In South America, mid-age stands are often converted back to agriculture or regularly disturbed for </w:t>
      </w:r>
      <w:proofErr w:type="spellStart"/>
      <w:r w:rsidRPr="00B05040">
        <w:rPr>
          <w:rFonts w:ascii="Times New Roman" w:eastAsia="Times New Roman" w:hAnsi="Times New Roman" w:cs="Times New Roman"/>
          <w:color w:val="auto"/>
          <w:sz w:val="24"/>
          <w:szCs w:val="24"/>
        </w:rPr>
        <w:t>bushmeat</w:t>
      </w:r>
      <w:proofErr w:type="spellEnd"/>
      <w:r w:rsidRPr="00B05040">
        <w:rPr>
          <w:rFonts w:ascii="Times New Roman" w:eastAsia="Times New Roman" w:hAnsi="Times New Roman" w:cs="Times New Roman"/>
          <w:color w:val="auto"/>
          <w:sz w:val="24"/>
          <w:szCs w:val="24"/>
        </w:rPr>
        <w:t xml:space="preserve">, timber or fruit extraction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 xml:space="preserve">(Smith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in Southeast Asia, degraded forests are likely to be converted to oil palm plantations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(Koh &amp; Wilcove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For avian communities, functional diversity has been shown to be lower in both oil palm plantations and agroecosystems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 xml:space="preserve">(Tscharntke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2008; Edwards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2013a)</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91787D">
        <w:rPr>
          <w:rFonts w:ascii="Times New Roman" w:eastAsia="Times New Roman" w:hAnsi="Times New Roman" w:cs="Times New Roman"/>
          <w:color w:val="auto"/>
          <w:sz w:val="24"/>
          <w:szCs w:val="24"/>
          <w:highlight w:val="yellow"/>
        </w:rPr>
        <w:t>Young secondary forest retains high species richness</w:t>
      </w:r>
      <w:r w:rsidR="005C5491" w:rsidRPr="0091787D">
        <w:rPr>
          <w:rFonts w:ascii="Times New Roman" w:eastAsia="Times New Roman" w:hAnsi="Times New Roman" w:cs="Times New Roman"/>
          <w:color w:val="auto"/>
          <w:sz w:val="24"/>
          <w:szCs w:val="24"/>
          <w:highlight w:val="yellow"/>
        </w:rPr>
        <w:t>,</w:t>
      </w:r>
      <w:r w:rsidRPr="0091787D">
        <w:rPr>
          <w:rFonts w:ascii="Times New Roman" w:eastAsia="Times New Roman" w:hAnsi="Times New Roman" w:cs="Times New Roman"/>
          <w:color w:val="auto"/>
          <w:sz w:val="24"/>
          <w:szCs w:val="24"/>
          <w:highlight w:val="yellow"/>
        </w:rPr>
        <w:t xml:space="preserve"> but regrowth cannot support as many forest </w:t>
      </w:r>
      <w:r w:rsidRPr="0091787D">
        <w:rPr>
          <w:rFonts w:ascii="Times New Roman" w:eastAsia="Times New Roman" w:hAnsi="Times New Roman" w:cs="Times New Roman"/>
          <w:color w:val="auto"/>
          <w:sz w:val="24"/>
          <w:szCs w:val="24"/>
          <w:highlight w:val="yellow"/>
        </w:rPr>
        <w:lastRenderedPageBreak/>
        <w:t>specialists as primary forest. It is vital to preserve primary forest for protection of these species.</w:t>
      </w:r>
      <w:r w:rsidRPr="00B05040">
        <w:rPr>
          <w:rFonts w:ascii="Times New Roman" w:eastAsia="Times New Roman" w:hAnsi="Times New Roman" w:cs="Times New Roman"/>
          <w:color w:val="auto"/>
          <w:sz w:val="24"/>
          <w:szCs w:val="24"/>
        </w:rPr>
        <w:t xml:space="preserve"> Although sp</w:t>
      </w:r>
      <w:r w:rsidR="00D50E5D" w:rsidRPr="00B05040">
        <w:rPr>
          <w:rFonts w:ascii="Times New Roman" w:eastAsia="Times New Roman" w:hAnsi="Times New Roman" w:cs="Times New Roman"/>
          <w:color w:val="auto"/>
          <w:sz w:val="24"/>
          <w:szCs w:val="24"/>
        </w:rPr>
        <w:t xml:space="preserve">ecies richness is high in new 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Pr="00B05040">
        <w:rPr>
          <w:rFonts w:ascii="Times New Roman" w:eastAsia="Times New Roman" w:hAnsi="Times New Roman" w:cs="Times New Roman"/>
          <w:color w:val="auto"/>
          <w:sz w:val="24"/>
          <w:szCs w:val="24"/>
        </w:rPr>
        <w:t xml:space="preserve"> if regrowth is deforested or disturbed. </w:t>
      </w:r>
    </w:p>
    <w:p w14:paraId="335619F4" w14:textId="6671D0C0"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(Lamb, Erskine &amp; Parrotta 2005; Griscom &amp; Ashton 2011)</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Assisting vegetative recovery to a late-successional species composition could improve habitat suitability for forest birds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Pr="001651FC"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303C094D" w14:textId="0A3DA512" w:rsidR="00E73EB1" w:rsidRPr="001651FC" w:rsidRDefault="00E73EB1">
      <w:pPr>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br w:type="page"/>
      </w:r>
    </w:p>
    <w:p w14:paraId="517A36A4" w14:textId="7257E012" w:rsidR="004D19A5" w:rsidRPr="001651FC" w:rsidRDefault="003E27F8" w:rsidP="00B55543">
      <w:pPr>
        <w:spacing w:line="480" w:lineRule="auto"/>
        <w:rPr>
          <w:rFonts w:ascii="Times New Roman" w:eastAsia="Times New Roman" w:hAnsi="Times New Roman" w:cs="Times New Roman"/>
          <w:b/>
          <w:sz w:val="24"/>
          <w:szCs w:val="24"/>
        </w:rPr>
      </w:pPr>
      <w:commentRangeStart w:id="124"/>
      <w:r w:rsidRPr="001651FC">
        <w:rPr>
          <w:rFonts w:ascii="Times New Roman" w:eastAsia="Times New Roman" w:hAnsi="Times New Roman" w:cs="Times New Roman"/>
          <w:b/>
          <w:sz w:val="24"/>
          <w:szCs w:val="24"/>
        </w:rPr>
        <w:lastRenderedPageBreak/>
        <w:t>References</w:t>
      </w:r>
      <w:commentRangeEnd w:id="124"/>
      <w:r w:rsidR="0061719A">
        <w:rPr>
          <w:rStyle w:val="CommentReference"/>
        </w:rPr>
        <w:commentReference w:id="124"/>
      </w:r>
    </w:p>
    <w:p w14:paraId="32AB1BC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fldChar w:fldCharType="begin"/>
      </w:r>
      <w:r w:rsidRPr="001651FC">
        <w:rPr>
          <w:rFonts w:ascii="Times New Roman" w:hAnsi="Times New Roman" w:cs="Times New Roman"/>
          <w:sz w:val="24"/>
          <w:szCs w:val="24"/>
        </w:rPr>
        <w:instrText xml:space="preserve"> ADDIN ZOTERO_BIBL {"custom":[]} CSL_BIBLIOGRAPHY </w:instrText>
      </w:r>
      <w:r w:rsidRPr="001651FC">
        <w:rPr>
          <w:rFonts w:ascii="Times New Roman" w:hAnsi="Times New Roman" w:cs="Times New Roman"/>
          <w:sz w:val="24"/>
          <w:szCs w:val="24"/>
        </w:rPr>
        <w:fldChar w:fldCharType="separate"/>
      </w:r>
      <w:r w:rsidRPr="001651FC">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Barton K (2015) MuMIn: Multi-Model Inference. </w:t>
      </w:r>
    </w:p>
    <w:p w14:paraId="382A3E8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Corlett RT (1994) What is Secondary Forest? J Trop Ecol 10:445–447. doi: 10.2307/2560329</w:t>
      </w:r>
    </w:p>
    <w:p w14:paraId="4B20866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Dudley N (2008) Guidelines for Applying Protected  Area Management Categories. IUCN, Gland, Switzerland</w:t>
      </w:r>
    </w:p>
    <w:p w14:paraId="3790D4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MacArthur RH, MacArthur JW (1961) On Bird Species Diversity. Ecology 42:594–598. doi: 10.2307/1932254</w:t>
      </w:r>
    </w:p>
    <w:p w14:paraId="09BB7A6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MacArthur RH, Wilson EO (2001) The theory of island biogeography. Princeton University Press, Princeton</w:t>
      </w:r>
    </w:p>
    <w:p w14:paraId="7854211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 xml:space="preserve">Nakagawa S, Schielzeth H (2013) A general and simple method for obtaining </w:t>
      </w:r>
      <w:r w:rsidRPr="001651FC">
        <w:rPr>
          <w:rFonts w:ascii="Times New Roman" w:hAnsi="Times New Roman" w:cs="Times New Roman"/>
          <w:i/>
          <w:iCs/>
          <w:sz w:val="24"/>
          <w:szCs w:val="24"/>
        </w:rPr>
        <w:t>R</w:t>
      </w:r>
      <w:r w:rsidRPr="001651FC">
        <w:rPr>
          <w:rFonts w:ascii="Times New Roman" w:hAnsi="Times New Roman" w:cs="Times New Roman"/>
          <w:sz w:val="24"/>
          <w:szCs w:val="24"/>
        </w:rPr>
        <w:t xml:space="preserve"> </w:t>
      </w:r>
      <w:r w:rsidRPr="001651FC">
        <w:rPr>
          <w:rFonts w:ascii="Times New Roman" w:hAnsi="Times New Roman" w:cs="Times New Roman"/>
          <w:sz w:val="24"/>
          <w:szCs w:val="24"/>
          <w:vertAlign w:val="superscript"/>
        </w:rPr>
        <w:t>2</w:t>
      </w:r>
      <w:r w:rsidRPr="001651FC">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Terborgh J (1985) Habitat selection in Amazonian birds. Academic Press, Inc., Orlando, Florida &amp; London</w:t>
      </w:r>
    </w:p>
    <w:p w14:paraId="78B1D31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1651FC" w:rsidRDefault="00035D60"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fldChar w:fldCharType="end"/>
      </w:r>
    </w:p>
    <w:p w14:paraId="03D82C7C"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bookmarkStart w:id="125" w:name="_GoBack"/>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bookmarkEnd w:id="125"/>
    </w:p>
    <w:p w14:paraId="5D81016C" w14:textId="77777777" w:rsidR="00360F52" w:rsidRDefault="00360F52" w:rsidP="00B55543">
      <w:pPr>
        <w:spacing w:line="480" w:lineRule="auto"/>
        <w:jc w:val="both"/>
        <w:rPr>
          <w:rFonts w:ascii="Times New Roman" w:eastAsia="Times New Roman" w:hAnsi="Times New Roman" w:cs="Times New Roman"/>
          <w:b/>
          <w:sz w:val="24"/>
          <w:szCs w:val="24"/>
        </w:rPr>
      </w:pPr>
    </w:p>
    <w:p w14:paraId="07584CAB" w14:textId="7DFC03AE" w:rsidR="005D2B11" w:rsidRPr="001651FC" w:rsidRDefault="005D2B11"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Fig. 2</w:t>
      </w:r>
      <w:r w:rsidRPr="001651FC">
        <w:rPr>
          <w:rFonts w:ascii="Times New Roman" w:eastAsia="Times New Roman" w:hAnsi="Times New Roman" w:cs="Times New Roman"/>
          <w:sz w:val="24"/>
          <w:szCs w:val="24"/>
        </w:rPr>
        <w:t xml:space="preserve"> The relationship between secondary forest age and </w:t>
      </w:r>
      <w:r w:rsidR="003975A9" w:rsidRPr="001651FC">
        <w:rPr>
          <w:rFonts w:ascii="Times New Roman" w:eastAsia="Times New Roman" w:hAnsi="Times New Roman" w:cs="Times New Roman"/>
          <w:sz w:val="24"/>
          <w:szCs w:val="24"/>
        </w:rPr>
        <w:t xml:space="preserve">(a) </w:t>
      </w:r>
      <w:r w:rsidR="00360F52">
        <w:rPr>
          <w:rFonts w:ascii="Times New Roman" w:eastAsia="Times New Roman" w:hAnsi="Times New Roman" w:cs="Times New Roman"/>
          <w:sz w:val="24"/>
          <w:szCs w:val="24"/>
        </w:rPr>
        <w:t xml:space="preserve">species richness (b) specialist species richness and (c) </w:t>
      </w:r>
      <w:r w:rsidR="003975A9" w:rsidRPr="001651FC">
        <w:rPr>
          <w:rFonts w:ascii="Times New Roman" w:eastAsia="Times New Roman" w:hAnsi="Times New Roman" w:cs="Times New Roman"/>
          <w:sz w:val="24"/>
          <w:szCs w:val="24"/>
        </w:rPr>
        <w:t xml:space="preserve">functional divergence </w:t>
      </w:r>
      <w:r w:rsidR="00E64737" w:rsidRPr="001651FC">
        <w:rPr>
          <w:rFonts w:ascii="Times New Roman" w:eastAsia="Times New Roman" w:hAnsi="Times New Roman" w:cs="Times New Roman"/>
          <w:sz w:val="24"/>
          <w:szCs w:val="24"/>
        </w:rPr>
        <w:t>(</w:t>
      </w:r>
      <w:proofErr w:type="spellStart"/>
      <w:r w:rsidR="00E64737" w:rsidRPr="001651FC">
        <w:rPr>
          <w:rFonts w:ascii="Times New Roman" w:eastAsia="Times New Roman" w:hAnsi="Times New Roman" w:cs="Times New Roman"/>
          <w:sz w:val="24"/>
          <w:szCs w:val="24"/>
        </w:rPr>
        <w:t>FDiv</w:t>
      </w:r>
      <w:proofErr w:type="spellEnd"/>
      <w:r w:rsidR="00E64737"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in secondary forest relative to primary forest. The dotted black line represents the point at which </w:t>
      </w:r>
      <w:r w:rsidR="003975A9" w:rsidRPr="001651FC">
        <w:rPr>
          <w:rFonts w:ascii="Times New Roman" w:eastAsia="Times New Roman" w:hAnsi="Times New Roman" w:cs="Times New Roman"/>
          <w:sz w:val="24"/>
          <w:szCs w:val="24"/>
        </w:rPr>
        <w:t>metrics are</w:t>
      </w:r>
      <w:r w:rsidRPr="001651FC">
        <w:rPr>
          <w:rFonts w:ascii="Times New Roman" w:eastAsia="Times New Roman" w:hAnsi="Times New Roman" w:cs="Times New Roman"/>
          <w:sz w:val="24"/>
          <w:szCs w:val="24"/>
        </w:rPr>
        <w:t xml:space="preserve"> equal in secondary and primary forest sites</w:t>
      </w:r>
      <w:r w:rsidR="003975A9" w:rsidRPr="001651FC">
        <w:rPr>
          <w:rFonts w:ascii="Times New Roman" w:eastAsia="Times New Roman" w:hAnsi="Times New Roman" w:cs="Times New Roman"/>
          <w:sz w:val="24"/>
          <w:szCs w:val="24"/>
        </w:rPr>
        <w:t xml:space="preserve">. Solid lines represent predictions from models with the lowest </w:t>
      </w:r>
      <w:proofErr w:type="spellStart"/>
      <w:r w:rsidR="003975A9" w:rsidRPr="001651FC">
        <w:rPr>
          <w:rFonts w:ascii="Times New Roman" w:eastAsia="Times New Roman" w:hAnsi="Times New Roman" w:cs="Times New Roman"/>
          <w:sz w:val="24"/>
          <w:szCs w:val="24"/>
        </w:rPr>
        <w:t>AICc</w:t>
      </w:r>
      <w:proofErr w:type="spellEnd"/>
      <w:r w:rsidR="003975A9" w:rsidRPr="001651FC">
        <w:rPr>
          <w:rFonts w:ascii="Times New Roman" w:eastAsia="Times New Roman" w:hAnsi="Times New Roman" w:cs="Times New Roman"/>
          <w:sz w:val="24"/>
          <w:szCs w:val="24"/>
        </w:rPr>
        <w:t xml:space="preserve"> and grey shaded areas represent the 95% confidence intervals for these predictions.</w:t>
      </w:r>
    </w:p>
    <w:p w14:paraId="72661C40" w14:textId="4EBC31B8" w:rsidR="005D2B11" w:rsidRPr="001651FC" w:rsidRDefault="005D2B11" w:rsidP="00AC714A">
      <w:pPr>
        <w:spacing w:line="480" w:lineRule="auto"/>
        <w:jc w:val="both"/>
        <w:rPr>
          <w:rFonts w:ascii="Times New Roman" w:hAnsi="Times New Roman" w:cs="Times New Roman"/>
          <w:sz w:val="24"/>
          <w:szCs w:val="24"/>
        </w:rPr>
      </w:pPr>
    </w:p>
    <w:p w14:paraId="014E8B6F" w14:textId="066A6EE2" w:rsidR="005D2B11" w:rsidRPr="001651FC" w:rsidRDefault="005D2B11" w:rsidP="00B55543">
      <w:pPr>
        <w:spacing w:line="480" w:lineRule="auto"/>
        <w:rPr>
          <w:rFonts w:ascii="Times New Roman" w:hAnsi="Times New Roman" w:cs="Times New Roman"/>
          <w:sz w:val="24"/>
          <w:szCs w:val="24"/>
        </w:rPr>
      </w:pP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lastRenderedPageBreak/>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02B249EF" w14:textId="77777777" w:rsidR="00360F52" w:rsidRPr="001651FC" w:rsidRDefault="00360F52" w:rsidP="00360F52">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 xml:space="preserve">Fig. 3 </w:t>
      </w:r>
      <w:r w:rsidRPr="001651FC">
        <w:rPr>
          <w:rFonts w:ascii="Times New Roman" w:eastAsia="Times New Roman" w:hAnsi="Times New Roman" w:cs="Times New Roman"/>
          <w:sz w:val="24"/>
          <w:szCs w:val="24"/>
        </w:rPr>
        <w:t>Difference between secondary and primary forest site diversity for variables where the null model was considered most parsimonious. Dots represent mean differences between secondary and primary sites and error bars represent 95% confidence intervals. Only functional richness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was significantly different (P&lt;0.05).</w:t>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w:t>
            </w:r>
            <w:proofErr w:type="spellStart"/>
            <w:r w:rsidRPr="001651FC">
              <w:rPr>
                <w:rFonts w:ascii="Times New Roman" w:eastAsia="Times New Roman" w:hAnsi="Times New Roman" w:cs="Times New Roman"/>
                <w:sz w:val="24"/>
                <w:szCs w:val="24"/>
              </w:rPr>
              <w:t>Torgler</w:t>
            </w:r>
            <w:proofErr w:type="spellEnd"/>
            <w:r w:rsidRPr="001651FC">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8:545–554.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Barlow J, </w:t>
            </w:r>
            <w:proofErr w:type="spellStart"/>
            <w:r w:rsidRPr="001651FC">
              <w:rPr>
                <w:rFonts w:ascii="Times New Roman" w:eastAsia="Times New Roman" w:hAnsi="Times New Roman" w:cs="Times New Roman"/>
                <w:sz w:val="24"/>
                <w:szCs w:val="24"/>
              </w:rPr>
              <w:t>Mestre</w:t>
            </w:r>
            <w:proofErr w:type="spellEnd"/>
            <w:r w:rsidRPr="001651FC">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136:212 – 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Becker CD, </w:t>
            </w:r>
            <w:proofErr w:type="spellStart"/>
            <w:r w:rsidRPr="001651FC">
              <w:rPr>
                <w:rFonts w:ascii="Times New Roman" w:eastAsia="Times New Roman" w:hAnsi="Times New Roman" w:cs="Times New Roman"/>
                <w:sz w:val="24"/>
                <w:szCs w:val="24"/>
              </w:rPr>
              <w:t>Agreda</w:t>
            </w:r>
            <w:proofErr w:type="spellEnd"/>
            <w:r w:rsidRPr="001651FC">
              <w:rPr>
                <w:rFonts w:ascii="Times New Roman" w:eastAsia="Times New Roman" w:hAnsi="Times New Roman" w:cs="Times New Roman"/>
                <w:sz w:val="24"/>
                <w:szCs w:val="24"/>
              </w:rPr>
              <w:t xml:space="preserve"> A Bird community differences in mature and second growth </w:t>
            </w:r>
            <w:proofErr w:type="spellStart"/>
            <w:r w:rsidRPr="001651FC">
              <w:rPr>
                <w:rFonts w:ascii="Times New Roman" w:eastAsia="Times New Roman" w:hAnsi="Times New Roman" w:cs="Times New Roman"/>
                <w:sz w:val="24"/>
                <w:szCs w:val="24"/>
              </w:rPr>
              <w:t>Garua</w:t>
            </w:r>
            <w:proofErr w:type="spellEnd"/>
            <w:r w:rsidRPr="001651FC">
              <w:rPr>
                <w:rFonts w:ascii="Times New Roman" w:eastAsia="Times New Roman" w:hAnsi="Times New Roman" w:cs="Times New Roman"/>
                <w:sz w:val="24"/>
                <w:szCs w:val="24"/>
              </w:rPr>
              <w:t xml:space="preserve"> forest in </w:t>
            </w:r>
            <w:proofErr w:type="spellStart"/>
            <w:r w:rsidRPr="001651FC">
              <w:rPr>
                <w:rFonts w:ascii="Times New Roman" w:eastAsia="Times New Roman" w:hAnsi="Times New Roman" w:cs="Times New Roman"/>
                <w:sz w:val="24"/>
                <w:szCs w:val="24"/>
              </w:rPr>
              <w:t>Machalilla</w:t>
            </w:r>
            <w:proofErr w:type="spellEnd"/>
            <w:r w:rsidRPr="001651FC">
              <w:rPr>
                <w:rFonts w:ascii="Times New Roman" w:eastAsia="Times New Roman" w:hAnsi="Times New Roman" w:cs="Times New Roman"/>
                <w:sz w:val="24"/>
                <w:szCs w:val="24"/>
              </w:rPr>
              <w:t xml:space="preserve"> National Park, Ecuador. </w:t>
            </w:r>
            <w:proofErr w:type="spellStart"/>
            <w:r w:rsidRPr="001651FC">
              <w:rPr>
                <w:rFonts w:ascii="Times New Roman" w:eastAsia="Times New Roman" w:hAnsi="Times New Roman" w:cs="Times New Roman"/>
                <w:sz w:val="24"/>
                <w:szCs w:val="24"/>
              </w:rPr>
              <w:t>Ornitol</w:t>
            </w:r>
            <w:proofErr w:type="spellEnd"/>
            <w:r w:rsidRPr="001651FC">
              <w:rPr>
                <w:rFonts w:ascii="Times New Roman" w:eastAsia="Times New Roman" w:hAnsi="Times New Roman" w:cs="Times New Roman"/>
                <w:sz w:val="24"/>
                <w:szCs w:val="24"/>
              </w:rPr>
              <w:t xml:space="preserve">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Becker CD, </w:t>
            </w:r>
            <w:proofErr w:type="spellStart"/>
            <w:r w:rsidRPr="001651FC">
              <w:rPr>
                <w:rFonts w:ascii="Times New Roman" w:eastAsia="Times New Roman" w:hAnsi="Times New Roman" w:cs="Times New Roman"/>
                <w:sz w:val="24"/>
                <w:szCs w:val="24"/>
              </w:rPr>
              <w:t>Loughin</w:t>
            </w:r>
            <w:proofErr w:type="spellEnd"/>
            <w:r w:rsidRPr="001651FC">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1651FC">
              <w:rPr>
                <w:rFonts w:ascii="Times New Roman" w:eastAsia="Times New Roman" w:hAnsi="Times New Roman" w:cs="Times New Roman"/>
                <w:sz w:val="24"/>
                <w:szCs w:val="24"/>
              </w:rPr>
              <w:t>Ornithol</w:t>
            </w:r>
            <w:proofErr w:type="spellEnd"/>
            <w:r w:rsidRPr="001651FC">
              <w:rPr>
                <w:rFonts w:ascii="Times New Roman" w:eastAsia="Times New Roman" w:hAnsi="Times New Roman" w:cs="Times New Roman"/>
                <w:sz w:val="24"/>
                <w:szCs w:val="24"/>
              </w:rPr>
              <w:t xml:space="preserve"> 79:229–244.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Blake JG, </w:t>
            </w:r>
            <w:proofErr w:type="spellStart"/>
            <w:r w:rsidRPr="001651FC">
              <w:rPr>
                <w:rFonts w:ascii="Times New Roman" w:eastAsia="Times New Roman" w:hAnsi="Times New Roman" w:cs="Times New Roman"/>
                <w:sz w:val="24"/>
                <w:szCs w:val="24"/>
              </w:rPr>
              <w:t>Loiselle</w:t>
            </w:r>
            <w:proofErr w:type="spellEnd"/>
            <w:r w:rsidRPr="001651FC">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23:469–477.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Parnell M, Bicknell JE, </w:t>
            </w:r>
            <w:proofErr w:type="spellStart"/>
            <w:r w:rsidRPr="001651FC">
              <w:rPr>
                <w:rFonts w:ascii="Times New Roman" w:eastAsia="Times New Roman" w:hAnsi="Times New Roman" w:cs="Times New Roman"/>
                <w:sz w:val="24"/>
                <w:szCs w:val="24"/>
              </w:rPr>
              <w:t>Melo</w:t>
            </w:r>
            <w:proofErr w:type="spellEnd"/>
            <w:r w:rsidRPr="001651FC">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20:191–199.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Dawson J, Turner C, </w:t>
            </w:r>
            <w:proofErr w:type="spellStart"/>
            <w:r w:rsidRPr="001651FC">
              <w:rPr>
                <w:rFonts w:ascii="Times New Roman" w:eastAsia="Times New Roman" w:hAnsi="Times New Roman" w:cs="Times New Roman"/>
                <w:sz w:val="24"/>
                <w:szCs w:val="24"/>
              </w:rPr>
              <w:t>Pileng</w:t>
            </w:r>
            <w:proofErr w:type="spellEnd"/>
            <w:r w:rsidRPr="001651FC">
              <w:rPr>
                <w:rFonts w:ascii="Times New Roman" w:eastAsia="Times New Roman" w:hAnsi="Times New Roman" w:cs="Times New Roman"/>
                <w:sz w:val="24"/>
                <w:szCs w:val="24"/>
              </w:rPr>
              <w:t xml:space="preserve"> O, et al Bird communities of the lower </w:t>
            </w:r>
            <w:proofErr w:type="spellStart"/>
            <w:r w:rsidRPr="001651FC">
              <w:rPr>
                <w:rFonts w:ascii="Times New Roman" w:eastAsia="Times New Roman" w:hAnsi="Times New Roman" w:cs="Times New Roman"/>
                <w:sz w:val="24"/>
                <w:szCs w:val="24"/>
              </w:rPr>
              <w:t>Waria</w:t>
            </w:r>
            <w:proofErr w:type="spellEnd"/>
            <w:r w:rsidRPr="001651FC">
              <w:rPr>
                <w:rFonts w:ascii="Times New Roman" w:eastAsia="Times New Roman" w:hAnsi="Times New Roman" w:cs="Times New Roman"/>
                <w:sz w:val="24"/>
                <w:szCs w:val="24"/>
              </w:rPr>
              <w:t xml:space="preserve"> Valley, </w:t>
            </w:r>
            <w:proofErr w:type="spellStart"/>
            <w:r w:rsidRPr="001651FC">
              <w:rPr>
                <w:rFonts w:ascii="Times New Roman" w:eastAsia="Times New Roman" w:hAnsi="Times New Roman" w:cs="Times New Roman"/>
                <w:sz w:val="24"/>
                <w:szCs w:val="24"/>
              </w:rPr>
              <w:t>Morobe</w:t>
            </w:r>
            <w:proofErr w:type="spellEnd"/>
            <w:r w:rsidRPr="001651FC">
              <w:rPr>
                <w:rFonts w:ascii="Times New Roman" w:eastAsia="Times New Roman" w:hAnsi="Times New Roman" w:cs="Times New Roman"/>
                <w:sz w:val="24"/>
                <w:szCs w:val="24"/>
              </w:rPr>
              <w:t xml:space="preserve"> Province, Papua New Guinea: a comparison between habitat types.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De Lima RF, </w:t>
            </w: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1651FC">
              <w:rPr>
                <w:rFonts w:ascii="Times New Roman" w:eastAsia="Times New Roman" w:hAnsi="Times New Roman" w:cs="Times New Roman"/>
                <w:sz w:val="24"/>
                <w:szCs w:val="24"/>
              </w:rPr>
              <w:t>Distrib</w:t>
            </w:r>
            <w:proofErr w:type="spellEnd"/>
            <w:r w:rsidRPr="001651FC">
              <w:rPr>
                <w:rFonts w:ascii="Times New Roman" w:eastAsia="Times New Roman" w:hAnsi="Times New Roman" w:cs="Times New Roman"/>
                <w:sz w:val="24"/>
                <w:szCs w:val="24"/>
              </w:rPr>
              <w:t xml:space="preserve"> 19:411–422.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Hutto</w:t>
            </w:r>
            <w:proofErr w:type="spellEnd"/>
            <w:r w:rsidRPr="001651FC">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3:138–148.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7:417–437.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Maas B, Putra DD,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142:2665–2671.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Mallari NAD, Collar NJ, Lee DC, et al (2011) Population densities of </w:t>
            </w:r>
            <w:proofErr w:type="spellStart"/>
            <w:r w:rsidRPr="001651FC">
              <w:rPr>
                <w:rFonts w:ascii="Times New Roman" w:eastAsia="Times New Roman" w:hAnsi="Times New Roman" w:cs="Times New Roman"/>
                <w:sz w:val="24"/>
                <w:szCs w:val="24"/>
              </w:rPr>
              <w:t>understorey</w:t>
            </w:r>
            <w:proofErr w:type="spellEnd"/>
            <w:r w:rsidRPr="001651FC">
              <w:rPr>
                <w:rFonts w:ascii="Times New Roman" w:eastAsia="Times New Roman" w:hAnsi="Times New Roman" w:cs="Times New Roman"/>
                <w:sz w:val="24"/>
                <w:szCs w:val="24"/>
              </w:rPr>
              <w:t xml:space="preserve"> birds across a habitat gradient in Palawan, Philippines: implications for conservation. Oryx 45:234–242.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Marsden SJ, </w:t>
            </w:r>
            <w:proofErr w:type="spellStart"/>
            <w:r w:rsidRPr="001651FC">
              <w:rPr>
                <w:rFonts w:ascii="Times New Roman" w:eastAsia="Times New Roman" w:hAnsi="Times New Roman" w:cs="Times New Roman"/>
                <w:sz w:val="24"/>
                <w:szCs w:val="24"/>
              </w:rPr>
              <w:t>Symes</w:t>
            </w:r>
            <w:proofErr w:type="spellEnd"/>
            <w:r w:rsidRPr="001651FC">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RK, </w:t>
            </w:r>
            <w:proofErr w:type="spellStart"/>
            <w:r w:rsidRPr="001651FC">
              <w:rPr>
                <w:rFonts w:ascii="Times New Roman" w:eastAsia="Times New Roman" w:hAnsi="Times New Roman" w:cs="Times New Roman"/>
                <w:sz w:val="24"/>
                <w:szCs w:val="24"/>
              </w:rPr>
              <w:t>Böhning-Gaese</w:t>
            </w:r>
            <w:proofErr w:type="spellEnd"/>
            <w:r w:rsidRPr="001651FC">
              <w:rPr>
                <w:rFonts w:ascii="Times New Roman" w:eastAsia="Times New Roman" w:hAnsi="Times New Roman" w:cs="Times New Roman"/>
                <w:sz w:val="24"/>
                <w:szCs w:val="24"/>
              </w:rPr>
              <w:t xml:space="preserve"> K, </w:t>
            </w:r>
            <w:proofErr w:type="spellStart"/>
            <w:r w:rsidRPr="001651FC">
              <w:rPr>
                <w:rFonts w:ascii="Times New Roman" w:eastAsia="Times New Roman" w:hAnsi="Times New Roman" w:cs="Times New Roman"/>
                <w:sz w:val="24"/>
                <w:szCs w:val="24"/>
              </w:rPr>
              <w:t>Schleuning</w:t>
            </w:r>
            <w:proofErr w:type="spellEnd"/>
            <w:r w:rsidRPr="001651FC">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44:801–809.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Naidoo R (2004) Species richness and community composition of songbirds in a tropical forest-agricultural landscape.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7:93–105.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Botzat</w:t>
            </w:r>
            <w:proofErr w:type="spellEnd"/>
            <w:r w:rsidRPr="001651FC">
              <w:rPr>
                <w:rFonts w:ascii="Times New Roman" w:eastAsia="Times New Roman" w:hAnsi="Times New Roman" w:cs="Times New Roman"/>
                <w:sz w:val="24"/>
                <w:szCs w:val="24"/>
              </w:rPr>
              <w:t xml:space="preserve"> A, </w:t>
            </w:r>
            <w:proofErr w:type="spellStart"/>
            <w:r w:rsidRPr="001651FC">
              <w:rPr>
                <w:rFonts w:ascii="Times New Roman" w:eastAsia="Times New Roman" w:hAnsi="Times New Roman" w:cs="Times New Roman"/>
                <w:sz w:val="24"/>
                <w:szCs w:val="24"/>
              </w:rPr>
              <w:t>Farwig</w:t>
            </w:r>
            <w:proofErr w:type="spellEnd"/>
            <w:r w:rsidRPr="001651FC">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1651FC">
              <w:rPr>
                <w:rFonts w:ascii="Times New Roman" w:eastAsia="Times New Roman" w:hAnsi="Times New Roman" w:cs="Times New Roman"/>
                <w:sz w:val="24"/>
                <w:szCs w:val="24"/>
              </w:rPr>
              <w:t>Oikos</w:t>
            </w:r>
            <w:proofErr w:type="spellEnd"/>
            <w:r w:rsidRPr="001651FC">
              <w:rPr>
                <w:rFonts w:ascii="Times New Roman" w:eastAsia="Times New Roman" w:hAnsi="Times New Roman" w:cs="Times New Roman"/>
                <w:sz w:val="24"/>
                <w:szCs w:val="24"/>
              </w:rPr>
              <w:t xml:space="preserve"> 120:1371–1379.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O’Dea N, Whittaker R (2007) How resilient are Andean montane forest bird communities to habitat degradation?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16:1131–1159.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Rawat</w:t>
            </w:r>
            <w:proofErr w:type="spellEnd"/>
            <w:r w:rsidRPr="001651FC">
              <w:rPr>
                <w:rFonts w:ascii="Times New Roman" w:eastAsia="Times New Roman" w:hAnsi="Times New Roman" w:cs="Times New Roman"/>
                <w:sz w:val="24"/>
                <w:szCs w:val="24"/>
              </w:rPr>
              <w:t xml:space="preserve"> GS, </w:t>
            </w:r>
            <w:proofErr w:type="spellStart"/>
            <w:r w:rsidRPr="001651FC">
              <w:rPr>
                <w:rFonts w:ascii="Times New Roman" w:eastAsia="Times New Roman" w:hAnsi="Times New Roman" w:cs="Times New Roman"/>
                <w:sz w:val="24"/>
                <w:szCs w:val="24"/>
              </w:rPr>
              <w:t>Johnsingh</w:t>
            </w:r>
            <w:proofErr w:type="spellEnd"/>
            <w:r w:rsidRPr="001651FC">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1651FC">
              <w:rPr>
                <w:rFonts w:ascii="Times New Roman" w:eastAsia="Times New Roman" w:hAnsi="Times New Roman" w:cs="Times New Roman"/>
                <w:sz w:val="24"/>
                <w:szCs w:val="24"/>
              </w:rPr>
              <w:t>Appl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35:214–231.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Sukumar</w:t>
            </w:r>
            <w:proofErr w:type="spellEnd"/>
            <w:r w:rsidRPr="001651FC">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5:201–216.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Reid JL, Harris JBC, </w:t>
            </w:r>
            <w:proofErr w:type="spellStart"/>
            <w:r w:rsidRPr="001651FC">
              <w:rPr>
                <w:rFonts w:ascii="Times New Roman" w:eastAsia="Times New Roman" w:hAnsi="Times New Roman" w:cs="Times New Roman"/>
                <w:sz w:val="24"/>
                <w:szCs w:val="24"/>
              </w:rPr>
              <w:t>Zahawi</w:t>
            </w:r>
            <w:proofErr w:type="spellEnd"/>
            <w:r w:rsidRPr="001651FC">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44:350–359.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Renner S,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w:t>
            </w:r>
            <w:proofErr w:type="spellStart"/>
            <w:r w:rsidRPr="001651FC">
              <w:rPr>
                <w:rFonts w:ascii="Times New Roman" w:eastAsia="Times New Roman" w:hAnsi="Times New Roman" w:cs="Times New Roman"/>
                <w:sz w:val="24"/>
                <w:szCs w:val="24"/>
              </w:rPr>
              <w:t>Mühlenberg</w:t>
            </w:r>
            <w:proofErr w:type="spellEnd"/>
            <w:r w:rsidRPr="001651FC">
              <w:rPr>
                <w:rFonts w:ascii="Times New Roman" w:eastAsia="Times New Roman" w:hAnsi="Times New Roman" w:cs="Times New Roman"/>
                <w:sz w:val="24"/>
                <w:szCs w:val="24"/>
              </w:rPr>
              <w:t xml:space="preserve"> M (2006) Comparison of Bird Communities in Primary vs. Young Secondary Tropical Montane Cloud Forest in Guatemala.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15:1545–1575.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lastRenderedPageBreak/>
              <w:t>Slik</w:t>
            </w:r>
            <w:proofErr w:type="spellEnd"/>
            <w:r w:rsidRPr="001651FC">
              <w:rPr>
                <w:rFonts w:ascii="Times New Roman" w:eastAsia="Times New Roman" w:hAnsi="Times New Roman" w:cs="Times New Roman"/>
                <w:sz w:val="24"/>
                <w:szCs w:val="24"/>
              </w:rPr>
              <w:t xml:space="preserve"> JWF, Van </w:t>
            </w:r>
            <w:proofErr w:type="spellStart"/>
            <w:r w:rsidRPr="001651FC">
              <w:rPr>
                <w:rFonts w:ascii="Times New Roman" w:eastAsia="Times New Roman" w:hAnsi="Times New Roman" w:cs="Times New Roman"/>
                <w:sz w:val="24"/>
                <w:szCs w:val="24"/>
              </w:rPr>
              <w:t>Balen</w:t>
            </w:r>
            <w:proofErr w:type="spellEnd"/>
            <w:r w:rsidRPr="001651FC">
              <w:rPr>
                <w:rFonts w:ascii="Times New Roman" w:eastAsia="Times New Roman" w:hAnsi="Times New Roman" w:cs="Times New Roman"/>
                <w:sz w:val="24"/>
                <w:szCs w:val="24"/>
              </w:rPr>
              <w:t xml:space="preserve"> S (2006) Bird Community Changes in Response to Single and Repeated Fires in a Lowland Tropical Rainforest of Eastern Borneo.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15:4425–4451.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Sodhi</w:t>
            </w:r>
            <w:proofErr w:type="spellEnd"/>
            <w:r w:rsidRPr="001651FC">
              <w:rPr>
                <w:rFonts w:ascii="Times New Roman" w:eastAsia="Times New Roman" w:hAnsi="Times New Roman" w:cs="Times New Roman"/>
                <w:sz w:val="24"/>
                <w:szCs w:val="24"/>
              </w:rPr>
              <w:t xml:space="preserve"> NS, </w:t>
            </w:r>
            <w:proofErr w:type="spellStart"/>
            <w:r w:rsidRPr="001651FC">
              <w:rPr>
                <w:rFonts w:ascii="Times New Roman" w:eastAsia="Times New Roman" w:hAnsi="Times New Roman" w:cs="Times New Roman"/>
                <w:sz w:val="24"/>
                <w:szCs w:val="24"/>
              </w:rPr>
              <w:t>Koh</w:t>
            </w:r>
            <w:proofErr w:type="spellEnd"/>
            <w:r w:rsidRPr="001651FC">
              <w:rPr>
                <w:rFonts w:ascii="Times New Roman" w:eastAsia="Times New Roman" w:hAnsi="Times New Roman" w:cs="Times New Roman"/>
                <w:sz w:val="24"/>
                <w:szCs w:val="24"/>
              </w:rPr>
              <w:t xml:space="preserve"> LP, </w:t>
            </w:r>
            <w:proofErr w:type="spellStart"/>
            <w:r w:rsidRPr="001651FC">
              <w:rPr>
                <w:rFonts w:ascii="Times New Roman" w:eastAsia="Times New Roman" w:hAnsi="Times New Roman" w:cs="Times New Roman"/>
                <w:sz w:val="24"/>
                <w:szCs w:val="24"/>
              </w:rPr>
              <w:t>Prawiradilaga</w:t>
            </w:r>
            <w:proofErr w:type="spellEnd"/>
            <w:r w:rsidRPr="001651FC">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122:547–558.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Terborgh</w:t>
            </w:r>
            <w:proofErr w:type="spellEnd"/>
            <w:r w:rsidRPr="001651FC">
              <w:rPr>
                <w:rFonts w:ascii="Times New Roman" w:eastAsia="Times New Roman" w:hAnsi="Times New Roman" w:cs="Times New Roman"/>
                <w:sz w:val="24"/>
                <w:szCs w:val="24"/>
              </w:rPr>
              <w:t xml:space="preserve"> J, </w:t>
            </w:r>
            <w:proofErr w:type="spellStart"/>
            <w:r w:rsidRPr="001651FC">
              <w:rPr>
                <w:rFonts w:ascii="Times New Roman" w:eastAsia="Times New Roman" w:hAnsi="Times New Roman" w:cs="Times New Roman"/>
                <w:sz w:val="24"/>
                <w:szCs w:val="24"/>
              </w:rPr>
              <w:t>Weske</w:t>
            </w:r>
            <w:proofErr w:type="spellEnd"/>
            <w:r w:rsidRPr="001651FC">
              <w:rPr>
                <w:rFonts w:ascii="Times New Roman" w:eastAsia="Times New Roman" w:hAnsi="Times New Roman" w:cs="Times New Roman"/>
                <w:sz w:val="24"/>
                <w:szCs w:val="24"/>
              </w:rPr>
              <w:t xml:space="preserve"> JS (1969) Colonization of Secondary Habitats by Peruvian Birds. Ecology 50:765–782.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Tvardikova</w:t>
            </w:r>
            <w:proofErr w:type="spellEnd"/>
            <w:r w:rsidRPr="001651FC">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Wijesinghe</w:t>
            </w:r>
            <w:proofErr w:type="spellEnd"/>
            <w:r w:rsidRPr="001651FC">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21:661–668.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17F27DB"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w:t>
      </w:r>
      <w:proofErr w:type="spellStart"/>
      <w:r w:rsidRPr="001651FC">
        <w:rPr>
          <w:rFonts w:ascii="Times New Roman" w:eastAsia="Times New Roman" w:hAnsi="Times New Roman" w:cs="Times New Roman"/>
          <w:sz w:val="24"/>
          <w:szCs w:val="24"/>
        </w:rPr>
        <w:t>AIC</w:t>
      </w:r>
      <w:r w:rsidR="00182ECB">
        <w:rPr>
          <w:rFonts w:ascii="Times New Roman" w:eastAsia="Times New Roman" w:hAnsi="Times New Roman" w:cs="Times New Roman"/>
          <w:sz w:val="24"/>
          <w:szCs w:val="24"/>
        </w:rPr>
        <w:t>c</w:t>
      </w:r>
      <w:proofErr w:type="spellEnd"/>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4FE34736"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Specialist s</w:t>
            </w:r>
            <w:r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67481D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-0.9503</w:t>
            </w:r>
            <w:r>
              <w:rPr>
                <w:rFonts w:ascii="Times New Roman" w:eastAsia="Times New Roman" w:hAnsi="Times New Roman" w:cs="Times New Roman"/>
                <w:sz w:val="24"/>
                <w:szCs w:val="24"/>
                <w:lang w:val="en-GB" w:eastAsia="en-GB"/>
              </w:rPr>
              <w:t>1</w:t>
            </w:r>
          </w:p>
        </w:tc>
        <w:tc>
          <w:tcPr>
            <w:tcW w:w="1564" w:type="dxa"/>
            <w:noWrap/>
          </w:tcPr>
          <w:p w14:paraId="04579619" w14:textId="5C9FAE6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0.18766</w:t>
            </w:r>
          </w:p>
        </w:tc>
        <w:tc>
          <w:tcPr>
            <w:tcW w:w="1526" w:type="dxa"/>
            <w:noWrap/>
          </w:tcPr>
          <w:p w14:paraId="2F25E3BF" w14:textId="2D7FD1DF"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-5.064</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338097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0.18780</w:t>
            </w:r>
          </w:p>
        </w:tc>
        <w:tc>
          <w:tcPr>
            <w:tcW w:w="1564" w:type="dxa"/>
            <w:noWrap/>
          </w:tcPr>
          <w:p w14:paraId="3FB0C5B0" w14:textId="3B136E8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0.06691</w:t>
            </w:r>
          </w:p>
        </w:tc>
        <w:tc>
          <w:tcPr>
            <w:tcW w:w="1526" w:type="dxa"/>
            <w:noWrap/>
          </w:tcPr>
          <w:p w14:paraId="7B9CD87C" w14:textId="47640134"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2.807</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47D0D86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tcPr>
          <w:p w14:paraId="135E7321" w14:textId="320AD364"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36E862F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BF4AFFF"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Specialist species richness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2288CB22"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71.67288</w:t>
            </w:r>
          </w:p>
        </w:tc>
        <w:tc>
          <w:tcPr>
            <w:tcW w:w="1665" w:type="dxa"/>
            <w:noWrap/>
          </w:tcPr>
          <w:p w14:paraId="38B0BC01" w14:textId="74E5ABDE"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E539B07"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70.58519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47" w:type="dxa"/>
        <w:tblLook w:val="04A0" w:firstRow="1" w:lastRow="0" w:firstColumn="1" w:lastColumn="0" w:noHBand="0" w:noVBand="1"/>
      </w:tblPr>
      <w:tblGrid>
        <w:gridCol w:w="2235"/>
        <w:gridCol w:w="5386"/>
        <w:gridCol w:w="1276"/>
        <w:gridCol w:w="1483"/>
      </w:tblGrid>
      <w:tr w:rsidR="00D41A2A" w:rsidRPr="001651FC" w14:paraId="43C4E03F" w14:textId="77777777" w:rsidTr="001651FC">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5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commentRangeStart w:id="126"/>
            <w:r w:rsidRPr="001651FC">
              <w:rPr>
                <w:rFonts w:ascii="Times New Roman" w:hAnsi="Times New Roman" w:cs="Times New Roman"/>
                <w:b/>
                <w:sz w:val="24"/>
                <w:szCs w:val="24"/>
              </w:rPr>
              <w:t>Model Rank</w:t>
            </w:r>
            <w:commentRangeEnd w:id="126"/>
            <w:r w:rsidR="001651FC" w:rsidRPr="001651FC">
              <w:rPr>
                <w:rStyle w:val="CommentReference"/>
                <w:rFonts w:ascii="Times New Roman" w:hAnsi="Times New Roman" w:cs="Times New Roman"/>
                <w:b/>
                <w:sz w:val="24"/>
                <w:szCs w:val="24"/>
              </w:rPr>
              <w:commentReference w:id="126"/>
            </w:r>
          </w:p>
        </w:tc>
      </w:tr>
      <w:tr w:rsidR="00D41A2A" w:rsidRPr="001651FC" w14:paraId="7730E03C" w14:textId="77777777" w:rsidTr="001651FC">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5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1651FC">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1651FC">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1651FC">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5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1651FC">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5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1651FC">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5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08D00E2" w14:textId="77777777" w:rsidTr="001651FC">
        <w:trPr>
          <w:trHeight w:val="288"/>
        </w:trPr>
        <w:tc>
          <w:tcPr>
            <w:tcW w:w="2235" w:type="dxa"/>
            <w:vMerge w:val="restart"/>
            <w:noWrap/>
            <w:hideMark/>
          </w:tcPr>
          <w:p w14:paraId="43960722" w14:textId="79A593F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50" w:type="dxa"/>
            <w:noWrap/>
            <w:hideMark/>
          </w:tcPr>
          <w:p w14:paraId="267A65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A4FB7AD" w14:textId="77777777" w:rsidTr="001651FC">
        <w:trPr>
          <w:trHeight w:val="288"/>
        </w:trPr>
        <w:tc>
          <w:tcPr>
            <w:tcW w:w="2235" w:type="dxa"/>
            <w:vMerge/>
            <w:noWrap/>
            <w:hideMark/>
          </w:tcPr>
          <w:p w14:paraId="7C67A3A2" w14:textId="7FECDEA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EFD6D45"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64A5DE5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67604970" w14:textId="77777777" w:rsidTr="001651FC">
        <w:trPr>
          <w:trHeight w:val="288"/>
        </w:trPr>
        <w:tc>
          <w:tcPr>
            <w:tcW w:w="2235" w:type="dxa"/>
            <w:vMerge/>
            <w:noWrap/>
            <w:hideMark/>
          </w:tcPr>
          <w:p w14:paraId="6F463C4A" w14:textId="7CB8847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483D7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4A70E07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04F1D968" w14:textId="77777777" w:rsidTr="001651FC">
        <w:trPr>
          <w:trHeight w:val="288"/>
        </w:trPr>
        <w:tc>
          <w:tcPr>
            <w:tcW w:w="2235" w:type="dxa"/>
            <w:vMerge/>
            <w:noWrap/>
            <w:hideMark/>
          </w:tcPr>
          <w:p w14:paraId="73EE3277" w14:textId="3FC2F9A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412E4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50" w:type="dxa"/>
            <w:noWrap/>
            <w:hideMark/>
          </w:tcPr>
          <w:p w14:paraId="3BC4B8C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1F39931F" w14:textId="77777777" w:rsidTr="001651FC">
        <w:trPr>
          <w:trHeight w:val="288"/>
        </w:trPr>
        <w:tc>
          <w:tcPr>
            <w:tcW w:w="2235" w:type="dxa"/>
            <w:vMerge/>
            <w:noWrap/>
            <w:hideMark/>
          </w:tcPr>
          <w:p w14:paraId="4D2E0ADA" w14:textId="440357B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A631D2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50" w:type="dxa"/>
            <w:noWrap/>
            <w:hideMark/>
          </w:tcPr>
          <w:p w14:paraId="15B36B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7400F84" w14:textId="77777777" w:rsidTr="001651FC">
        <w:trPr>
          <w:trHeight w:val="288"/>
        </w:trPr>
        <w:tc>
          <w:tcPr>
            <w:tcW w:w="2235" w:type="dxa"/>
            <w:vMerge/>
            <w:noWrap/>
            <w:hideMark/>
          </w:tcPr>
          <w:p w14:paraId="7ECDD517" w14:textId="228D879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974C27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50" w:type="dxa"/>
            <w:noWrap/>
            <w:hideMark/>
          </w:tcPr>
          <w:p w14:paraId="4BE9110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6905B4B5" w14:textId="77777777" w:rsidTr="001651FC">
        <w:trPr>
          <w:trHeight w:val="288"/>
        </w:trPr>
        <w:tc>
          <w:tcPr>
            <w:tcW w:w="2235" w:type="dxa"/>
            <w:vMerge w:val="restart"/>
            <w:noWrap/>
            <w:hideMark/>
          </w:tcPr>
          <w:p w14:paraId="7FA01517" w14:textId="1940CBA0"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50" w:type="dxa"/>
            <w:noWrap/>
            <w:hideMark/>
          </w:tcPr>
          <w:p w14:paraId="385326D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7A552D92" w14:textId="77777777" w:rsidTr="001651FC">
        <w:trPr>
          <w:trHeight w:val="288"/>
        </w:trPr>
        <w:tc>
          <w:tcPr>
            <w:tcW w:w="2235" w:type="dxa"/>
            <w:vMerge/>
            <w:noWrap/>
            <w:hideMark/>
          </w:tcPr>
          <w:p w14:paraId="1AF28336" w14:textId="6FF000A3"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4A060F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6241332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83BE054" w14:textId="77777777" w:rsidTr="001651FC">
        <w:trPr>
          <w:trHeight w:val="288"/>
        </w:trPr>
        <w:tc>
          <w:tcPr>
            <w:tcW w:w="2235" w:type="dxa"/>
            <w:vMerge/>
            <w:noWrap/>
            <w:hideMark/>
          </w:tcPr>
          <w:p w14:paraId="30C22D48" w14:textId="07C7074B"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44FE4B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56FBE2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12037671" w14:textId="77777777" w:rsidTr="001651FC">
        <w:trPr>
          <w:trHeight w:val="288"/>
        </w:trPr>
        <w:tc>
          <w:tcPr>
            <w:tcW w:w="2235" w:type="dxa"/>
            <w:vMerge/>
            <w:noWrap/>
            <w:hideMark/>
          </w:tcPr>
          <w:p w14:paraId="4C19C364" w14:textId="53B03DD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369BB1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50" w:type="dxa"/>
            <w:noWrap/>
            <w:hideMark/>
          </w:tcPr>
          <w:p w14:paraId="6A6A7B2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2C31CD9E" w14:textId="77777777" w:rsidTr="001651FC">
        <w:trPr>
          <w:trHeight w:val="288"/>
        </w:trPr>
        <w:tc>
          <w:tcPr>
            <w:tcW w:w="2235" w:type="dxa"/>
            <w:vMerge/>
            <w:noWrap/>
            <w:hideMark/>
          </w:tcPr>
          <w:p w14:paraId="29E3766A" w14:textId="25DCF7FD"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6427E2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50" w:type="dxa"/>
            <w:noWrap/>
            <w:hideMark/>
          </w:tcPr>
          <w:p w14:paraId="5954FB1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66E45A07" w14:textId="77777777" w:rsidTr="001651FC">
        <w:trPr>
          <w:trHeight w:val="288"/>
        </w:trPr>
        <w:tc>
          <w:tcPr>
            <w:tcW w:w="2235" w:type="dxa"/>
            <w:vMerge/>
            <w:noWrap/>
            <w:hideMark/>
          </w:tcPr>
          <w:p w14:paraId="0DA9F095" w14:textId="2354A6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B7F30D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50" w:type="dxa"/>
            <w:noWrap/>
            <w:hideMark/>
          </w:tcPr>
          <w:p w14:paraId="2307376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1E93EFDC" w14:textId="77777777" w:rsidTr="001651FC">
        <w:trPr>
          <w:trHeight w:val="288"/>
        </w:trPr>
        <w:tc>
          <w:tcPr>
            <w:tcW w:w="2235" w:type="dxa"/>
            <w:vMerge w:val="restart"/>
            <w:noWrap/>
            <w:hideMark/>
          </w:tcPr>
          <w:p w14:paraId="615EBDEB" w14:textId="5C12DEA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50" w:type="dxa"/>
            <w:noWrap/>
            <w:hideMark/>
          </w:tcPr>
          <w:p w14:paraId="13E3A09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6EEE" w14:textId="77777777" w:rsidTr="001651FC">
        <w:trPr>
          <w:trHeight w:val="288"/>
        </w:trPr>
        <w:tc>
          <w:tcPr>
            <w:tcW w:w="2235" w:type="dxa"/>
            <w:vMerge/>
            <w:noWrap/>
            <w:hideMark/>
          </w:tcPr>
          <w:p w14:paraId="2C659733" w14:textId="7D6F122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06655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6C20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4A0FDD1C" w14:textId="77777777" w:rsidTr="001651FC">
        <w:trPr>
          <w:trHeight w:val="288"/>
        </w:trPr>
        <w:tc>
          <w:tcPr>
            <w:tcW w:w="2235" w:type="dxa"/>
            <w:vMerge/>
            <w:noWrap/>
            <w:hideMark/>
          </w:tcPr>
          <w:p w14:paraId="10F97F8C" w14:textId="10A79E1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E9EE4A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79D569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34B7CB2" w14:textId="77777777" w:rsidTr="001651FC">
        <w:trPr>
          <w:trHeight w:val="288"/>
        </w:trPr>
        <w:tc>
          <w:tcPr>
            <w:tcW w:w="2235" w:type="dxa"/>
            <w:vMerge/>
            <w:noWrap/>
            <w:hideMark/>
          </w:tcPr>
          <w:p w14:paraId="5DA2577B" w14:textId="2776779F"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803017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50" w:type="dxa"/>
            <w:noWrap/>
            <w:hideMark/>
          </w:tcPr>
          <w:p w14:paraId="26ABAE5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595E168" w14:textId="77777777" w:rsidTr="001651FC">
        <w:trPr>
          <w:trHeight w:val="288"/>
        </w:trPr>
        <w:tc>
          <w:tcPr>
            <w:tcW w:w="2235" w:type="dxa"/>
            <w:vMerge/>
            <w:noWrap/>
            <w:hideMark/>
          </w:tcPr>
          <w:p w14:paraId="21FB8AA3" w14:textId="37DE207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A025E1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50" w:type="dxa"/>
            <w:noWrap/>
            <w:hideMark/>
          </w:tcPr>
          <w:p w14:paraId="07507B4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E8968FD" w14:textId="77777777" w:rsidTr="001651FC">
        <w:trPr>
          <w:trHeight w:val="288"/>
        </w:trPr>
        <w:tc>
          <w:tcPr>
            <w:tcW w:w="2235" w:type="dxa"/>
            <w:vMerge/>
            <w:noWrap/>
            <w:hideMark/>
          </w:tcPr>
          <w:p w14:paraId="51F5165E" w14:textId="6E85764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267E7D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50" w:type="dxa"/>
            <w:noWrap/>
            <w:hideMark/>
          </w:tcPr>
          <w:p w14:paraId="4937D8E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C834658" w14:textId="77777777" w:rsidTr="001651FC">
        <w:trPr>
          <w:trHeight w:val="288"/>
        </w:trPr>
        <w:tc>
          <w:tcPr>
            <w:tcW w:w="2235" w:type="dxa"/>
            <w:vMerge w:val="restart"/>
            <w:noWrap/>
            <w:hideMark/>
          </w:tcPr>
          <w:p w14:paraId="788DA5E5" w14:textId="77A64F21"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50" w:type="dxa"/>
            <w:noWrap/>
            <w:hideMark/>
          </w:tcPr>
          <w:p w14:paraId="4EAC8BF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0C84946A" w14:textId="77777777" w:rsidTr="001651FC">
        <w:trPr>
          <w:trHeight w:val="288"/>
        </w:trPr>
        <w:tc>
          <w:tcPr>
            <w:tcW w:w="2235" w:type="dxa"/>
            <w:vMerge/>
            <w:noWrap/>
            <w:hideMark/>
          </w:tcPr>
          <w:p w14:paraId="632E8B36" w14:textId="51F425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B9F9061"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49924C4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CB19672" w14:textId="77777777" w:rsidTr="001651FC">
        <w:trPr>
          <w:trHeight w:val="288"/>
        </w:trPr>
        <w:tc>
          <w:tcPr>
            <w:tcW w:w="2235" w:type="dxa"/>
            <w:vMerge/>
            <w:noWrap/>
            <w:hideMark/>
          </w:tcPr>
          <w:p w14:paraId="553E5377" w14:textId="2C0BDCD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14D57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6B46F85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D2412F8" w14:textId="77777777" w:rsidTr="001651FC">
        <w:trPr>
          <w:trHeight w:val="288"/>
        </w:trPr>
        <w:tc>
          <w:tcPr>
            <w:tcW w:w="2235" w:type="dxa"/>
            <w:vMerge/>
            <w:noWrap/>
            <w:hideMark/>
          </w:tcPr>
          <w:p w14:paraId="63E5447D" w14:textId="1D5860EE"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816EA3"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50" w:type="dxa"/>
            <w:noWrap/>
            <w:hideMark/>
          </w:tcPr>
          <w:p w14:paraId="4870DEE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EA579F3" w14:textId="77777777" w:rsidTr="001651FC">
        <w:trPr>
          <w:trHeight w:val="288"/>
        </w:trPr>
        <w:tc>
          <w:tcPr>
            <w:tcW w:w="2235" w:type="dxa"/>
            <w:vMerge/>
            <w:noWrap/>
            <w:hideMark/>
          </w:tcPr>
          <w:p w14:paraId="5BF87FC5" w14:textId="2B2A6564"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74A93F0"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50" w:type="dxa"/>
            <w:noWrap/>
            <w:hideMark/>
          </w:tcPr>
          <w:p w14:paraId="6FFC571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55787E0" w14:textId="77777777" w:rsidTr="001651FC">
        <w:trPr>
          <w:trHeight w:val="288"/>
        </w:trPr>
        <w:tc>
          <w:tcPr>
            <w:tcW w:w="2235" w:type="dxa"/>
            <w:vMerge/>
            <w:noWrap/>
            <w:hideMark/>
          </w:tcPr>
          <w:p w14:paraId="6D443777" w14:textId="3A8B931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10C86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50" w:type="dxa"/>
            <w:noWrap/>
            <w:hideMark/>
          </w:tcPr>
          <w:p w14:paraId="38F25FF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555A57F6" w14:textId="77777777" w:rsidTr="001651FC">
        <w:trPr>
          <w:trHeight w:val="288"/>
        </w:trPr>
        <w:tc>
          <w:tcPr>
            <w:tcW w:w="2235" w:type="dxa"/>
            <w:vMerge w:val="restart"/>
            <w:noWrap/>
            <w:hideMark/>
          </w:tcPr>
          <w:p w14:paraId="4A0488B9" w14:textId="3C4626C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50" w:type="dxa"/>
            <w:noWrap/>
            <w:hideMark/>
          </w:tcPr>
          <w:p w14:paraId="4918BEB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43F9" w14:textId="77777777" w:rsidTr="001651FC">
        <w:trPr>
          <w:trHeight w:val="288"/>
        </w:trPr>
        <w:tc>
          <w:tcPr>
            <w:tcW w:w="2235" w:type="dxa"/>
            <w:vMerge/>
            <w:noWrap/>
            <w:hideMark/>
          </w:tcPr>
          <w:p w14:paraId="05ED6983" w14:textId="4DF85571" w:rsidR="00D41A2A" w:rsidRPr="001651FC" w:rsidRDefault="00D41A2A" w:rsidP="00C13207">
            <w:pPr>
              <w:contextualSpacing/>
              <w:rPr>
                <w:rFonts w:ascii="Times New Roman" w:hAnsi="Times New Roman" w:cs="Times New Roman"/>
                <w:sz w:val="24"/>
                <w:szCs w:val="24"/>
              </w:rPr>
            </w:pPr>
          </w:p>
        </w:tc>
        <w:tc>
          <w:tcPr>
            <w:tcW w:w="5386" w:type="dxa"/>
            <w:noWrap/>
            <w:hideMark/>
          </w:tcPr>
          <w:p w14:paraId="7FF584B4"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50" w:type="dxa"/>
            <w:noWrap/>
            <w:hideMark/>
          </w:tcPr>
          <w:p w14:paraId="59AD62B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3AC6BD8D" w14:textId="77777777" w:rsidTr="001651FC">
        <w:trPr>
          <w:trHeight w:val="288"/>
        </w:trPr>
        <w:tc>
          <w:tcPr>
            <w:tcW w:w="2235" w:type="dxa"/>
            <w:vMerge/>
            <w:noWrap/>
            <w:hideMark/>
          </w:tcPr>
          <w:p w14:paraId="0A898F76" w14:textId="457B6438" w:rsidR="00D41A2A" w:rsidRPr="001651FC" w:rsidRDefault="00D41A2A" w:rsidP="00C13207">
            <w:pPr>
              <w:contextualSpacing/>
              <w:rPr>
                <w:rFonts w:ascii="Times New Roman" w:hAnsi="Times New Roman" w:cs="Times New Roman"/>
                <w:sz w:val="24"/>
                <w:szCs w:val="24"/>
              </w:rPr>
            </w:pPr>
          </w:p>
        </w:tc>
        <w:tc>
          <w:tcPr>
            <w:tcW w:w="5386" w:type="dxa"/>
            <w:noWrap/>
            <w:hideMark/>
          </w:tcPr>
          <w:p w14:paraId="5A5159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50" w:type="dxa"/>
            <w:noWrap/>
            <w:hideMark/>
          </w:tcPr>
          <w:p w14:paraId="61DB728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31F2FDA1" w14:textId="77777777" w:rsidTr="001651FC">
        <w:trPr>
          <w:trHeight w:val="288"/>
        </w:trPr>
        <w:tc>
          <w:tcPr>
            <w:tcW w:w="2235" w:type="dxa"/>
            <w:vMerge/>
            <w:noWrap/>
            <w:hideMark/>
          </w:tcPr>
          <w:p w14:paraId="7562AFBF" w14:textId="7CFEAEBC" w:rsidR="00D41A2A" w:rsidRPr="001651FC" w:rsidRDefault="00D41A2A" w:rsidP="00C13207">
            <w:pPr>
              <w:contextualSpacing/>
              <w:rPr>
                <w:rFonts w:ascii="Times New Roman" w:hAnsi="Times New Roman" w:cs="Times New Roman"/>
                <w:sz w:val="24"/>
                <w:szCs w:val="24"/>
              </w:rPr>
            </w:pPr>
          </w:p>
        </w:tc>
        <w:tc>
          <w:tcPr>
            <w:tcW w:w="5386" w:type="dxa"/>
            <w:noWrap/>
            <w:hideMark/>
          </w:tcPr>
          <w:p w14:paraId="65FD374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50" w:type="dxa"/>
            <w:noWrap/>
            <w:hideMark/>
          </w:tcPr>
          <w:p w14:paraId="166EC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084E01B" w14:textId="77777777" w:rsidTr="001651FC">
        <w:trPr>
          <w:trHeight w:val="288"/>
        </w:trPr>
        <w:tc>
          <w:tcPr>
            <w:tcW w:w="2235" w:type="dxa"/>
            <w:vMerge/>
            <w:noWrap/>
            <w:hideMark/>
          </w:tcPr>
          <w:p w14:paraId="51F8D4A4" w14:textId="4A29AA9C" w:rsidR="00D41A2A" w:rsidRPr="001651FC" w:rsidRDefault="00D41A2A" w:rsidP="00C13207">
            <w:pPr>
              <w:contextualSpacing/>
              <w:rPr>
                <w:rFonts w:ascii="Times New Roman" w:hAnsi="Times New Roman" w:cs="Times New Roman"/>
                <w:sz w:val="24"/>
                <w:szCs w:val="24"/>
              </w:rPr>
            </w:pPr>
          </w:p>
        </w:tc>
        <w:tc>
          <w:tcPr>
            <w:tcW w:w="5386" w:type="dxa"/>
            <w:noWrap/>
            <w:hideMark/>
          </w:tcPr>
          <w:p w14:paraId="5202788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50" w:type="dxa"/>
            <w:noWrap/>
            <w:hideMark/>
          </w:tcPr>
          <w:p w14:paraId="1157CDF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38833FD4" w14:textId="77777777" w:rsidTr="001651FC">
        <w:trPr>
          <w:trHeight w:val="288"/>
        </w:trPr>
        <w:tc>
          <w:tcPr>
            <w:tcW w:w="2235" w:type="dxa"/>
            <w:vMerge/>
            <w:noWrap/>
            <w:hideMark/>
          </w:tcPr>
          <w:p w14:paraId="34965D2D" w14:textId="486F2B12" w:rsidR="00D41A2A" w:rsidRPr="001651FC" w:rsidRDefault="00D41A2A" w:rsidP="00C13207">
            <w:pPr>
              <w:contextualSpacing/>
              <w:rPr>
                <w:rFonts w:ascii="Times New Roman" w:hAnsi="Times New Roman" w:cs="Times New Roman"/>
                <w:sz w:val="24"/>
                <w:szCs w:val="24"/>
              </w:rPr>
            </w:pPr>
          </w:p>
        </w:tc>
        <w:tc>
          <w:tcPr>
            <w:tcW w:w="5386" w:type="dxa"/>
            <w:noWrap/>
            <w:hideMark/>
          </w:tcPr>
          <w:p w14:paraId="07815A7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50" w:type="dxa"/>
            <w:noWrap/>
            <w:hideMark/>
          </w:tcPr>
          <w:p w14:paraId="415D6F4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3"/>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erine Sayer" w:date="2016-05-05T14:34:00Z" w:initials="CS">
    <w:p w14:paraId="54E2FDCF" w14:textId="3B42434F" w:rsidR="0071437D" w:rsidRDefault="0071437D">
      <w:pPr>
        <w:pStyle w:val="CommentText"/>
      </w:pPr>
      <w:r>
        <w:rPr>
          <w:rStyle w:val="CommentReference"/>
        </w:rPr>
        <w:annotationRef/>
      </w:r>
      <w:r>
        <w:t>Check this value.</w:t>
      </w:r>
    </w:p>
  </w:comment>
  <w:comment w:id="1" w:author="Catherine Sayer" w:date="2016-05-16T15:23:00Z" w:initials="CS">
    <w:p w14:paraId="45F87CFD" w14:textId="342F2D7C" w:rsidR="0071437D" w:rsidRDefault="0071437D">
      <w:pPr>
        <w:pStyle w:val="CommentText"/>
      </w:pPr>
      <w:r>
        <w:rPr>
          <w:rStyle w:val="CommentReference"/>
        </w:rPr>
        <w:annotationRef/>
      </w:r>
      <w:r>
        <w:t>Yellow highlighted text refers to forest specialists. This needs to be updated depending on the new results.</w:t>
      </w:r>
    </w:p>
  </w:comment>
  <w:comment w:id="3" w:author="Catherine Sayer" w:date="2016-05-16T16:53:00Z" w:initials="CS">
    <w:p w14:paraId="4FEB07FB" w14:textId="784BD1B9" w:rsidR="0071437D" w:rsidRDefault="0071437D">
      <w:pPr>
        <w:pStyle w:val="CommentText"/>
      </w:pPr>
      <w:r>
        <w:rPr>
          <w:rStyle w:val="CommentReference"/>
        </w:rPr>
        <w:annotationRef/>
      </w:r>
      <w:r>
        <w:t>Red highlighted text requires updating depending on interpretation FD results.</w:t>
      </w:r>
    </w:p>
  </w:comment>
  <w:comment w:id="4" w:author="Phil" w:date="2016-05-19T15:54:00Z" w:initials="P">
    <w:p w14:paraId="23C143A3" w14:textId="78FC1982" w:rsidR="0071437D" w:rsidRDefault="0071437D">
      <w:pPr>
        <w:pStyle w:val="CommentText"/>
      </w:pPr>
      <w:r>
        <w:rPr>
          <w:rStyle w:val="CommentReference"/>
        </w:rPr>
        <w:annotationRef/>
      </w:r>
      <w:r>
        <w:t xml:space="preserve">Say something about the recent papers by </w:t>
      </w:r>
      <w:proofErr w:type="spellStart"/>
      <w:r>
        <w:t>Chazdon</w:t>
      </w:r>
      <w:proofErr w:type="spellEnd"/>
      <w:r>
        <w:t xml:space="preserve"> et al.</w:t>
      </w:r>
    </w:p>
  </w:comment>
  <w:comment w:id="5" w:author="Catherine Sayer" w:date="2016-05-05T14:00:00Z" w:initials="CS">
    <w:p w14:paraId="70511D4B" w14:textId="3A20CF56" w:rsidR="0071437D" w:rsidRDefault="0071437D">
      <w:pPr>
        <w:pStyle w:val="CommentText"/>
      </w:pPr>
      <w:r>
        <w:rPr>
          <w:rStyle w:val="CommentReference"/>
        </w:rPr>
        <w:annotationRef/>
      </w:r>
      <w:r>
        <w:t>There might be a better term to describe this (including foraging strata, diet and body size) but I can’t think of one at the moment.</w:t>
      </w:r>
    </w:p>
  </w:comment>
  <w:comment w:id="11" w:author="Catherine Sayer" w:date="2016-05-05T14:05:00Z" w:initials="CS">
    <w:p w14:paraId="3C2B2CA1" w14:textId="49EAF507" w:rsidR="0071437D" w:rsidRDefault="0071437D">
      <w:pPr>
        <w:pStyle w:val="CommentText"/>
      </w:pPr>
      <w:r>
        <w:rPr>
          <w:rStyle w:val="CommentReference"/>
        </w:rPr>
        <w:annotationRef/>
      </w:r>
      <w:r>
        <w:t>I can’t remember if you grouped the disturbance histories like this or individually in the re-analysis. Does this need updating?</w:t>
      </w:r>
    </w:p>
  </w:comment>
  <w:comment w:id="12" w:author="Phil" w:date="2016-05-19T16:08:00Z" w:initials="P">
    <w:p w14:paraId="279E36C2" w14:textId="2218D448" w:rsidR="0071437D" w:rsidRDefault="0071437D">
      <w:pPr>
        <w:pStyle w:val="CommentText"/>
      </w:pPr>
      <w:r>
        <w:rPr>
          <w:rStyle w:val="CommentReference"/>
        </w:rPr>
        <w:annotationRef/>
      </w:r>
      <w:r>
        <w:t>I got rid of this. I wasn’t convinced that it would have much effect on functional diversity and would have found it quite hard to explain.</w:t>
      </w:r>
    </w:p>
  </w:comment>
  <w:comment w:id="21" w:author="Phil" w:date="2016-05-05T14:00:00Z" w:initials="P">
    <w:p w14:paraId="5AA59D41" w14:textId="27EC6A79" w:rsidR="0071437D" w:rsidRDefault="0071437D">
      <w:pPr>
        <w:pStyle w:val="CommentText"/>
      </w:pPr>
      <w:r>
        <w:rPr>
          <w:rStyle w:val="CommentReference"/>
        </w:rPr>
        <w:annotationRef/>
      </w:r>
      <w:r>
        <w:t>Need to check this.</w:t>
      </w:r>
    </w:p>
  </w:comment>
  <w:comment w:id="36" w:author="Catherine Sayer" w:date="2016-05-05T14:04:00Z" w:initials="CS">
    <w:p w14:paraId="3E06FCCA" w14:textId="312517BB" w:rsidR="0071437D" w:rsidRDefault="0071437D">
      <w:pPr>
        <w:pStyle w:val="CommentText"/>
      </w:pPr>
      <w:r>
        <w:rPr>
          <w:rStyle w:val="CommentReference"/>
        </w:rPr>
        <w:annotationRef/>
      </w:r>
      <w:r>
        <w:t>Check this value</w:t>
      </w:r>
    </w:p>
  </w:comment>
  <w:comment w:id="37" w:author="Catherine Sayer" w:date="2016-05-16T15:15:00Z" w:initials="CS">
    <w:p w14:paraId="303EA5F0" w14:textId="0B15874A" w:rsidR="0071437D" w:rsidRDefault="0071437D">
      <w:pPr>
        <w:pStyle w:val="CommentText"/>
      </w:pPr>
      <w:r>
        <w:rPr>
          <w:rStyle w:val="CommentReference"/>
        </w:rPr>
        <w:annotationRef/>
      </w:r>
      <w:r>
        <w:t xml:space="preserve">Based on </w:t>
      </w:r>
      <w:proofErr w:type="spellStart"/>
      <w:r>
        <w:t>chronosequences</w:t>
      </w:r>
      <w:proofErr w:type="spellEnd"/>
      <w:r>
        <w:t xml:space="preserve"> data. Not included. Delete or mark as unpublished data?</w:t>
      </w:r>
    </w:p>
  </w:comment>
  <w:comment w:id="93" w:author="Phil" w:date="2016-05-19T16:26:00Z" w:initials="P">
    <w:p w14:paraId="6A5EAECE" w14:textId="5D4B4204" w:rsidR="0071437D" w:rsidRDefault="0071437D">
      <w:pPr>
        <w:pStyle w:val="CommentText"/>
      </w:pPr>
      <w:r>
        <w:rPr>
          <w:rStyle w:val="CommentReference"/>
        </w:rPr>
        <w:annotationRef/>
      </w:r>
      <w:r>
        <w:t>This will need some explaining.</w:t>
      </w:r>
    </w:p>
  </w:comment>
  <w:comment w:id="123" w:author="Catherine Sayer" w:date="2016-05-05T14:24:00Z" w:initials="CS">
    <w:p w14:paraId="6A139643" w14:textId="7B43345B" w:rsidR="0071437D" w:rsidRDefault="0071437D">
      <w:pPr>
        <w:pStyle w:val="CommentText"/>
      </w:pPr>
      <w:r>
        <w:rPr>
          <w:rStyle w:val="CommentReference"/>
        </w:rPr>
        <w:annotationRef/>
      </w:r>
      <w:r>
        <w:t>Do you have anything to add/change here based on the tree cover analysis you did?</w:t>
      </w:r>
    </w:p>
  </w:comment>
  <w:comment w:id="124" w:author="Catherine Sayer" w:date="2016-05-05T14:00:00Z" w:initials="CS">
    <w:p w14:paraId="436E3B35" w14:textId="4B20ACBC" w:rsidR="0071437D" w:rsidRDefault="0071437D">
      <w:pPr>
        <w:pStyle w:val="CommentText"/>
      </w:pPr>
      <w:r>
        <w:rPr>
          <w:rStyle w:val="CommentReference"/>
        </w:rPr>
        <w:annotationRef/>
      </w:r>
      <w:r>
        <w:t>Need updating.</w:t>
      </w:r>
    </w:p>
  </w:comment>
  <w:comment w:id="126" w:author="Catherine Sayer" w:date="2016-05-05T14:00:00Z" w:initials="CS">
    <w:p w14:paraId="49483576" w14:textId="0403B62B" w:rsidR="0071437D" w:rsidRDefault="0071437D">
      <w:pPr>
        <w:pStyle w:val="CommentText"/>
      </w:pPr>
      <w:r>
        <w:rPr>
          <w:rStyle w:val="CommentReference"/>
        </w:rPr>
        <w:annotationRef/>
      </w:r>
      <w:r>
        <w:t>What does model rank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2FDCF" w15:done="0"/>
  <w15:commentEx w15:paraId="45F87CFD" w15:done="0"/>
  <w15:commentEx w15:paraId="4FEB07FB" w15:done="0"/>
  <w15:commentEx w15:paraId="23C143A3" w15:done="0"/>
  <w15:commentEx w15:paraId="70511D4B" w15:done="0"/>
  <w15:commentEx w15:paraId="3C2B2CA1" w15:done="0"/>
  <w15:commentEx w15:paraId="279E36C2" w15:paraIdParent="3C2B2CA1" w15:done="0"/>
  <w15:commentEx w15:paraId="5AA59D41" w15:done="0"/>
  <w15:commentEx w15:paraId="3E06FCCA" w15:done="0"/>
  <w15:commentEx w15:paraId="303EA5F0" w15:done="0"/>
  <w15:commentEx w15:paraId="6A5EAECE" w15:done="0"/>
  <w15:commentEx w15:paraId="6A139643" w15:done="0"/>
  <w15:commentEx w15:paraId="436E3B35" w15:done="0"/>
  <w15:commentEx w15:paraId="494835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DB7B5" w14:textId="77777777" w:rsidR="00D91926" w:rsidRDefault="00D91926" w:rsidP="000D599C">
      <w:pPr>
        <w:spacing w:line="240" w:lineRule="auto"/>
      </w:pPr>
      <w:r>
        <w:separator/>
      </w:r>
    </w:p>
  </w:endnote>
  <w:endnote w:type="continuationSeparator" w:id="0">
    <w:p w14:paraId="7CF66E25" w14:textId="77777777" w:rsidR="00D91926" w:rsidRDefault="00D91926"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71437D" w:rsidRDefault="0071437D">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4029AD">
          <w:rPr>
            <w:rFonts w:ascii="Times New Roman" w:hAnsi="Times New Roman" w:cs="Times New Roman"/>
            <w:noProof/>
            <w:sz w:val="20"/>
            <w:szCs w:val="20"/>
          </w:rPr>
          <w:t>21</w:t>
        </w:r>
        <w:r w:rsidRPr="000D599C">
          <w:rPr>
            <w:rFonts w:ascii="Times New Roman" w:hAnsi="Times New Roman" w:cs="Times New Roman"/>
            <w:noProof/>
            <w:sz w:val="20"/>
            <w:szCs w:val="20"/>
          </w:rPr>
          <w:fldChar w:fldCharType="end"/>
        </w:r>
      </w:p>
    </w:sdtContent>
  </w:sdt>
  <w:p w14:paraId="2EC3A43C" w14:textId="77777777" w:rsidR="0071437D" w:rsidRDefault="00714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D105F" w14:textId="77777777" w:rsidR="00D91926" w:rsidRDefault="00D91926" w:rsidP="000D599C">
      <w:pPr>
        <w:spacing w:line="240" w:lineRule="auto"/>
      </w:pPr>
      <w:r>
        <w:separator/>
      </w:r>
    </w:p>
  </w:footnote>
  <w:footnote w:type="continuationSeparator" w:id="0">
    <w:p w14:paraId="4EEF3FEA" w14:textId="77777777" w:rsidR="00D91926" w:rsidRDefault="00D91926"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5D60"/>
    <w:rsid w:val="000456D0"/>
    <w:rsid w:val="00063EFA"/>
    <w:rsid w:val="0006495B"/>
    <w:rsid w:val="00071459"/>
    <w:rsid w:val="000731E4"/>
    <w:rsid w:val="00075296"/>
    <w:rsid w:val="000A30B9"/>
    <w:rsid w:val="000A6DEF"/>
    <w:rsid w:val="000B4D64"/>
    <w:rsid w:val="000C2347"/>
    <w:rsid w:val="000D599C"/>
    <w:rsid w:val="000D6859"/>
    <w:rsid w:val="000F40F4"/>
    <w:rsid w:val="00104B1D"/>
    <w:rsid w:val="00117719"/>
    <w:rsid w:val="0012389A"/>
    <w:rsid w:val="001375E1"/>
    <w:rsid w:val="00140522"/>
    <w:rsid w:val="00140AE2"/>
    <w:rsid w:val="001438CC"/>
    <w:rsid w:val="0014468E"/>
    <w:rsid w:val="00161919"/>
    <w:rsid w:val="00163412"/>
    <w:rsid w:val="001651FC"/>
    <w:rsid w:val="001763A5"/>
    <w:rsid w:val="00182ECB"/>
    <w:rsid w:val="00186FAF"/>
    <w:rsid w:val="001877A4"/>
    <w:rsid w:val="00197E05"/>
    <w:rsid w:val="001A1A68"/>
    <w:rsid w:val="001A243D"/>
    <w:rsid w:val="001C3FCC"/>
    <w:rsid w:val="001D51A8"/>
    <w:rsid w:val="001D559E"/>
    <w:rsid w:val="001D5C46"/>
    <w:rsid w:val="001D6455"/>
    <w:rsid w:val="001E0F88"/>
    <w:rsid w:val="001E11B8"/>
    <w:rsid w:val="0021636E"/>
    <w:rsid w:val="0021785C"/>
    <w:rsid w:val="002216BB"/>
    <w:rsid w:val="00221959"/>
    <w:rsid w:val="00236C2F"/>
    <w:rsid w:val="002478D9"/>
    <w:rsid w:val="00257D09"/>
    <w:rsid w:val="00264D41"/>
    <w:rsid w:val="0028385B"/>
    <w:rsid w:val="00297E40"/>
    <w:rsid w:val="002A4711"/>
    <w:rsid w:val="002B0C84"/>
    <w:rsid w:val="002B1645"/>
    <w:rsid w:val="002B19EC"/>
    <w:rsid w:val="002B254F"/>
    <w:rsid w:val="002C371F"/>
    <w:rsid w:val="002F1189"/>
    <w:rsid w:val="002F36D9"/>
    <w:rsid w:val="003007BA"/>
    <w:rsid w:val="00304131"/>
    <w:rsid w:val="003060B7"/>
    <w:rsid w:val="00311458"/>
    <w:rsid w:val="00322BB2"/>
    <w:rsid w:val="00322D32"/>
    <w:rsid w:val="00325370"/>
    <w:rsid w:val="00330E69"/>
    <w:rsid w:val="00340A9D"/>
    <w:rsid w:val="00347FE3"/>
    <w:rsid w:val="0035031B"/>
    <w:rsid w:val="00352B01"/>
    <w:rsid w:val="00360F52"/>
    <w:rsid w:val="00361BEF"/>
    <w:rsid w:val="00366959"/>
    <w:rsid w:val="003810BB"/>
    <w:rsid w:val="003945A5"/>
    <w:rsid w:val="003975A9"/>
    <w:rsid w:val="003975F6"/>
    <w:rsid w:val="003A531C"/>
    <w:rsid w:val="003B21E2"/>
    <w:rsid w:val="003C2756"/>
    <w:rsid w:val="003C460A"/>
    <w:rsid w:val="003D3C6F"/>
    <w:rsid w:val="003D5524"/>
    <w:rsid w:val="003D5756"/>
    <w:rsid w:val="003E27F8"/>
    <w:rsid w:val="003E4A9D"/>
    <w:rsid w:val="003E5B01"/>
    <w:rsid w:val="003E5EA9"/>
    <w:rsid w:val="003E770B"/>
    <w:rsid w:val="003F4299"/>
    <w:rsid w:val="004029AD"/>
    <w:rsid w:val="00406F14"/>
    <w:rsid w:val="0041128F"/>
    <w:rsid w:val="00425815"/>
    <w:rsid w:val="00430182"/>
    <w:rsid w:val="00430FDE"/>
    <w:rsid w:val="0043130D"/>
    <w:rsid w:val="00440DFF"/>
    <w:rsid w:val="00450A87"/>
    <w:rsid w:val="004608F0"/>
    <w:rsid w:val="00492DEE"/>
    <w:rsid w:val="004A3638"/>
    <w:rsid w:val="004A6D65"/>
    <w:rsid w:val="004C0E41"/>
    <w:rsid w:val="004C5670"/>
    <w:rsid w:val="004C7354"/>
    <w:rsid w:val="004D19A5"/>
    <w:rsid w:val="004E6498"/>
    <w:rsid w:val="004E79E5"/>
    <w:rsid w:val="004F235D"/>
    <w:rsid w:val="004F23F1"/>
    <w:rsid w:val="0050089C"/>
    <w:rsid w:val="00502F9B"/>
    <w:rsid w:val="0050593B"/>
    <w:rsid w:val="00527B95"/>
    <w:rsid w:val="00531084"/>
    <w:rsid w:val="00535EB2"/>
    <w:rsid w:val="00537138"/>
    <w:rsid w:val="00542703"/>
    <w:rsid w:val="005516E2"/>
    <w:rsid w:val="00553261"/>
    <w:rsid w:val="005777DE"/>
    <w:rsid w:val="00585723"/>
    <w:rsid w:val="00587783"/>
    <w:rsid w:val="0059505E"/>
    <w:rsid w:val="005A112A"/>
    <w:rsid w:val="005A642B"/>
    <w:rsid w:val="005B2608"/>
    <w:rsid w:val="005C5491"/>
    <w:rsid w:val="005D2B11"/>
    <w:rsid w:val="005E3DD2"/>
    <w:rsid w:val="005F5CC2"/>
    <w:rsid w:val="00600D0D"/>
    <w:rsid w:val="0061719A"/>
    <w:rsid w:val="006304B5"/>
    <w:rsid w:val="00644EF1"/>
    <w:rsid w:val="00645BBC"/>
    <w:rsid w:val="00645DD0"/>
    <w:rsid w:val="00666439"/>
    <w:rsid w:val="00666AB7"/>
    <w:rsid w:val="006772DD"/>
    <w:rsid w:val="0069424A"/>
    <w:rsid w:val="0069721F"/>
    <w:rsid w:val="006B52C5"/>
    <w:rsid w:val="006C60F3"/>
    <w:rsid w:val="006C6217"/>
    <w:rsid w:val="006E1B2F"/>
    <w:rsid w:val="006E43D5"/>
    <w:rsid w:val="006F1C43"/>
    <w:rsid w:val="006F65C9"/>
    <w:rsid w:val="0071437D"/>
    <w:rsid w:val="007157AF"/>
    <w:rsid w:val="007221BE"/>
    <w:rsid w:val="00722B6D"/>
    <w:rsid w:val="00730C6D"/>
    <w:rsid w:val="00751FD2"/>
    <w:rsid w:val="00752A2E"/>
    <w:rsid w:val="00764049"/>
    <w:rsid w:val="00790143"/>
    <w:rsid w:val="00796208"/>
    <w:rsid w:val="00797907"/>
    <w:rsid w:val="007B3AF8"/>
    <w:rsid w:val="007B48E3"/>
    <w:rsid w:val="007E05E9"/>
    <w:rsid w:val="007E33C7"/>
    <w:rsid w:val="007F3710"/>
    <w:rsid w:val="007F49DE"/>
    <w:rsid w:val="008125EE"/>
    <w:rsid w:val="00822DCE"/>
    <w:rsid w:val="00825782"/>
    <w:rsid w:val="00842F06"/>
    <w:rsid w:val="00844C02"/>
    <w:rsid w:val="008641B5"/>
    <w:rsid w:val="0088705C"/>
    <w:rsid w:val="008B7141"/>
    <w:rsid w:val="008C3019"/>
    <w:rsid w:val="008D5429"/>
    <w:rsid w:val="008E39E7"/>
    <w:rsid w:val="00901430"/>
    <w:rsid w:val="00906F02"/>
    <w:rsid w:val="00912143"/>
    <w:rsid w:val="009155D9"/>
    <w:rsid w:val="0091787D"/>
    <w:rsid w:val="00926FD9"/>
    <w:rsid w:val="0093229E"/>
    <w:rsid w:val="00932BC6"/>
    <w:rsid w:val="00943F6B"/>
    <w:rsid w:val="00954FCB"/>
    <w:rsid w:val="0096206E"/>
    <w:rsid w:val="00964462"/>
    <w:rsid w:val="009657BC"/>
    <w:rsid w:val="00971714"/>
    <w:rsid w:val="009742A7"/>
    <w:rsid w:val="00980ABE"/>
    <w:rsid w:val="00983D1D"/>
    <w:rsid w:val="00987792"/>
    <w:rsid w:val="00990A27"/>
    <w:rsid w:val="00993E1E"/>
    <w:rsid w:val="009A0EBF"/>
    <w:rsid w:val="009A169B"/>
    <w:rsid w:val="009A7EF1"/>
    <w:rsid w:val="009B0D98"/>
    <w:rsid w:val="009B52E5"/>
    <w:rsid w:val="009D1A51"/>
    <w:rsid w:val="009E6348"/>
    <w:rsid w:val="00A0573A"/>
    <w:rsid w:val="00A057F1"/>
    <w:rsid w:val="00A13EF5"/>
    <w:rsid w:val="00A17324"/>
    <w:rsid w:val="00A22D32"/>
    <w:rsid w:val="00A303F1"/>
    <w:rsid w:val="00A32CBD"/>
    <w:rsid w:val="00A418F9"/>
    <w:rsid w:val="00A47D45"/>
    <w:rsid w:val="00A55B67"/>
    <w:rsid w:val="00A650BA"/>
    <w:rsid w:val="00A65659"/>
    <w:rsid w:val="00A66FD3"/>
    <w:rsid w:val="00AA00A0"/>
    <w:rsid w:val="00AA2922"/>
    <w:rsid w:val="00AA3463"/>
    <w:rsid w:val="00AB168C"/>
    <w:rsid w:val="00AC48D6"/>
    <w:rsid w:val="00AC587C"/>
    <w:rsid w:val="00AC714A"/>
    <w:rsid w:val="00AD104C"/>
    <w:rsid w:val="00AE439E"/>
    <w:rsid w:val="00B05040"/>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13207"/>
    <w:rsid w:val="00C3311D"/>
    <w:rsid w:val="00C44FE0"/>
    <w:rsid w:val="00C47147"/>
    <w:rsid w:val="00C50C6B"/>
    <w:rsid w:val="00C70E76"/>
    <w:rsid w:val="00C93D4A"/>
    <w:rsid w:val="00CA3D56"/>
    <w:rsid w:val="00CC18C3"/>
    <w:rsid w:val="00CF6832"/>
    <w:rsid w:val="00D04193"/>
    <w:rsid w:val="00D153CF"/>
    <w:rsid w:val="00D2274D"/>
    <w:rsid w:val="00D3118B"/>
    <w:rsid w:val="00D36AFC"/>
    <w:rsid w:val="00D41A2A"/>
    <w:rsid w:val="00D50E5D"/>
    <w:rsid w:val="00D52126"/>
    <w:rsid w:val="00D611B4"/>
    <w:rsid w:val="00D74738"/>
    <w:rsid w:val="00D767DE"/>
    <w:rsid w:val="00D84250"/>
    <w:rsid w:val="00D84ADA"/>
    <w:rsid w:val="00D86B6A"/>
    <w:rsid w:val="00D91926"/>
    <w:rsid w:val="00D946D1"/>
    <w:rsid w:val="00DB4371"/>
    <w:rsid w:val="00DC0458"/>
    <w:rsid w:val="00DD3D76"/>
    <w:rsid w:val="00DE71E9"/>
    <w:rsid w:val="00DF4DC9"/>
    <w:rsid w:val="00E016D7"/>
    <w:rsid w:val="00E05153"/>
    <w:rsid w:val="00E152CB"/>
    <w:rsid w:val="00E550CD"/>
    <w:rsid w:val="00E60E7A"/>
    <w:rsid w:val="00E64737"/>
    <w:rsid w:val="00E73EB1"/>
    <w:rsid w:val="00E74A14"/>
    <w:rsid w:val="00E76358"/>
    <w:rsid w:val="00E845B0"/>
    <w:rsid w:val="00E93C3D"/>
    <w:rsid w:val="00EA41F0"/>
    <w:rsid w:val="00EB4C71"/>
    <w:rsid w:val="00ED1A1C"/>
    <w:rsid w:val="00ED3304"/>
    <w:rsid w:val="00ED4C63"/>
    <w:rsid w:val="00ED7DCE"/>
    <w:rsid w:val="00EE0DFB"/>
    <w:rsid w:val="00EE1238"/>
    <w:rsid w:val="00EF4FCF"/>
    <w:rsid w:val="00EF614D"/>
    <w:rsid w:val="00F27639"/>
    <w:rsid w:val="00F3491D"/>
    <w:rsid w:val="00F35454"/>
    <w:rsid w:val="00F35784"/>
    <w:rsid w:val="00F4237D"/>
    <w:rsid w:val="00F446D1"/>
    <w:rsid w:val="00F52B3F"/>
    <w:rsid w:val="00F72EB5"/>
    <w:rsid w:val="00F807C9"/>
    <w:rsid w:val="00F86866"/>
    <w:rsid w:val="00F86DD1"/>
    <w:rsid w:val="00FA318C"/>
    <w:rsid w:val="00FA4227"/>
    <w:rsid w:val="00FC0E44"/>
    <w:rsid w:val="00FC2CAC"/>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43747C8-A5D6-433A-9AA5-F7FD17F4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149B-5DA3-426B-B91D-81333129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44</Pages>
  <Words>40153</Words>
  <Characters>228878</Characters>
  <Application>Microsoft Office Word</Application>
  <DocSecurity>0</DocSecurity>
  <Lines>1907</Lines>
  <Paragraphs>536</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268495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4</cp:revision>
  <dcterms:created xsi:type="dcterms:W3CDTF">2016-05-26T10:45:00Z</dcterms:created>
  <dcterms:modified xsi:type="dcterms:W3CDTF">2016-05-26T11:19:00Z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