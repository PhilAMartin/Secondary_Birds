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w:t>
      </w:r>
      <w:proofErr w:type="gramStart"/>
      <w:r w:rsidR="0096206E" w:rsidRPr="001651FC">
        <w:rPr>
          <w:rFonts w:ascii="Times New Roman" w:eastAsia="Times New Roman" w:hAnsi="Times New Roman" w:cs="Times New Roman"/>
          <w:sz w:val="24"/>
          <w:szCs w:val="24"/>
          <w:vertAlign w:val="superscript"/>
        </w:rPr>
        <w:t>,2</w:t>
      </w:r>
      <w:proofErr w:type="gramEnd"/>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w:t>
      </w:r>
      <w:proofErr w:type="spellStart"/>
      <w:r w:rsidRPr="001651FC">
        <w:rPr>
          <w:rFonts w:ascii="Times New Roman" w:eastAsia="Times New Roman" w:hAnsi="Times New Roman" w:cs="Times New Roman"/>
          <w:sz w:val="24"/>
          <w:szCs w:val="24"/>
        </w:rPr>
        <w:t>Silwood</w:t>
      </w:r>
      <w:proofErr w:type="spellEnd"/>
      <w:r w:rsidRPr="001651FC">
        <w:rPr>
          <w:rFonts w:ascii="Times New Roman" w:eastAsia="Times New Roman" w:hAnsi="Times New Roman" w:cs="Times New Roman"/>
          <w:sz w:val="24"/>
          <w:szCs w:val="24"/>
        </w:rPr>
        <w:t xml:space="preserve">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 xml:space="preserve">Centre for Ecology and Hydrology, Benson Lane, Wallingford, </w:t>
      </w:r>
      <w:proofErr w:type="spellStart"/>
      <w:r w:rsidRPr="001651FC">
        <w:rPr>
          <w:rFonts w:ascii="Times New Roman" w:eastAsia="Times New Roman" w:hAnsi="Times New Roman" w:cs="Times New Roman"/>
          <w:sz w:val="24"/>
          <w:szCs w:val="24"/>
        </w:rPr>
        <w:t>Oxfordshire</w:t>
      </w:r>
      <w:proofErr w:type="spellEnd"/>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7">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76665F92" w:rsidR="004D19A5" w:rsidRPr="001651FC" w:rsidRDefault="003E27F8"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Deforestation for agricultur</w:t>
      </w:r>
      <w:r w:rsidR="003060B7" w:rsidRPr="001651FC">
        <w:rPr>
          <w:rFonts w:ascii="Times New Roman" w:eastAsia="Times New Roman" w:hAnsi="Times New Roman" w:cs="Times New Roman"/>
          <w:sz w:val="24"/>
          <w:szCs w:val="24"/>
        </w:rPr>
        <w:t>e in the tropics</w:t>
      </w:r>
      <w:r w:rsidRPr="001651FC">
        <w:rPr>
          <w:rFonts w:ascii="Times New Roman" w:eastAsia="Times New Roman" w:hAnsi="Times New Roman" w:cs="Times New Roman"/>
          <w:sz w:val="24"/>
          <w:szCs w:val="24"/>
        </w:rPr>
        <w:t>, followed by abandonment and subsequent regeneration</w:t>
      </w:r>
      <w:r w:rsidR="00325370"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1651FC">
        <w:rPr>
          <w:rFonts w:ascii="Times New Roman" w:eastAsia="Times New Roman" w:hAnsi="Times New Roman" w:cs="Times New Roman"/>
          <w:sz w:val="24"/>
          <w:szCs w:val="24"/>
        </w:rPr>
        <w:t xml:space="preserve">help </w:t>
      </w:r>
      <w:r w:rsidRPr="001651FC">
        <w:rPr>
          <w:rFonts w:ascii="Times New Roman" w:eastAsia="Times New Roman" w:hAnsi="Times New Roman" w:cs="Times New Roman"/>
          <w:sz w:val="24"/>
          <w:szCs w:val="24"/>
        </w:rPr>
        <w:t xml:space="preserve">prevent mass extinction in the tropics by providing alternative habitat for forest species. However, current understanding of the biodiversity value of secondary forest is </w:t>
      </w:r>
      <w:r w:rsidRPr="00A418F9">
        <w:rPr>
          <w:rFonts w:ascii="Times New Roman" w:eastAsia="Times New Roman" w:hAnsi="Times New Roman" w:cs="Times New Roman"/>
          <w:color w:val="auto"/>
          <w:sz w:val="24"/>
          <w:szCs w:val="24"/>
        </w:rPr>
        <w:t>poor. To address this knowledge gap, we conducted a meta-analysis of avian responses to secondary forest succession, comparing data from 45 tropical secondary forest sites with nearby primary forest site</w:t>
      </w:r>
      <w:r w:rsidR="003060B7" w:rsidRPr="00A418F9">
        <w:rPr>
          <w:rFonts w:ascii="Times New Roman" w:eastAsia="Times New Roman" w:hAnsi="Times New Roman" w:cs="Times New Roman"/>
          <w:color w:val="auto"/>
          <w:sz w:val="24"/>
          <w:szCs w:val="24"/>
        </w:rPr>
        <w:t>s</w:t>
      </w:r>
      <w:r w:rsidRPr="00A418F9">
        <w:rPr>
          <w:rFonts w:ascii="Times New Roman" w:eastAsia="Times New Roman" w:hAnsi="Times New Roman" w:cs="Times New Roman"/>
          <w:color w:val="auto"/>
          <w:sz w:val="24"/>
          <w:szCs w:val="24"/>
        </w:rPr>
        <w:t xml:space="preserve"> and investigating both species and functional diversity (dietary preference) based metrics. Species richness relative to primary forest increased with secondary forest age and reached primary forest values after </w:t>
      </w:r>
      <w:del w:id="0" w:author="Phil" w:date="2016-05-27T10:30:00Z">
        <w:r w:rsidRPr="00A418F9" w:rsidDel="00F54C88">
          <w:rPr>
            <w:rFonts w:ascii="Times New Roman" w:eastAsia="Times New Roman" w:hAnsi="Times New Roman" w:cs="Times New Roman"/>
            <w:color w:val="auto"/>
            <w:sz w:val="24"/>
            <w:szCs w:val="24"/>
          </w:rPr>
          <w:delText>approximately 50</w:delText>
        </w:r>
      </w:del>
      <w:ins w:id="1" w:author="Phil" w:date="2016-05-27T10:30:00Z">
        <w:r w:rsidR="00F54C88">
          <w:rPr>
            <w:rFonts w:ascii="Times New Roman" w:eastAsia="Times New Roman" w:hAnsi="Times New Roman" w:cs="Times New Roman"/>
            <w:color w:val="auto"/>
            <w:sz w:val="24"/>
            <w:szCs w:val="24"/>
          </w:rPr>
          <w:t>43</w:t>
        </w:r>
      </w:ins>
      <w:r w:rsidRPr="00A418F9">
        <w:rPr>
          <w:rFonts w:ascii="Times New Roman" w:eastAsia="Times New Roman" w:hAnsi="Times New Roman" w:cs="Times New Roman"/>
          <w:color w:val="auto"/>
          <w:sz w:val="24"/>
          <w:szCs w:val="24"/>
        </w:rPr>
        <w:t xml:space="preserve"> years. </w:t>
      </w:r>
      <w:commentRangeStart w:id="2"/>
      <w:r w:rsidRPr="00CA3D56">
        <w:rPr>
          <w:rFonts w:ascii="Times New Roman" w:eastAsia="Times New Roman" w:hAnsi="Times New Roman" w:cs="Times New Roman"/>
          <w:color w:val="auto"/>
          <w:sz w:val="24"/>
          <w:szCs w:val="24"/>
          <w:highlight w:val="yellow"/>
        </w:rPr>
        <w:t xml:space="preserve">The </w:t>
      </w:r>
      <w:commentRangeEnd w:id="2"/>
      <w:r w:rsidR="003A531C">
        <w:rPr>
          <w:rStyle w:val="CommentReference"/>
        </w:rPr>
        <w:commentReference w:id="2"/>
      </w:r>
      <w:del w:id="3" w:author="Phil" w:date="2016-05-27T09:50:00Z">
        <w:r w:rsidRPr="00CA3D56" w:rsidDel="006E71A8">
          <w:rPr>
            <w:rFonts w:ascii="Times New Roman" w:eastAsia="Times New Roman" w:hAnsi="Times New Roman" w:cs="Times New Roman"/>
            <w:color w:val="auto"/>
            <w:sz w:val="24"/>
            <w:szCs w:val="24"/>
            <w:highlight w:val="yellow"/>
          </w:rPr>
          <w:delText xml:space="preserve">proportion </w:delText>
        </w:r>
      </w:del>
      <w:ins w:id="4" w:author="Phil" w:date="2016-05-27T09:50:00Z">
        <w:r w:rsidR="006E71A8">
          <w:rPr>
            <w:rFonts w:ascii="Times New Roman" w:eastAsia="Times New Roman" w:hAnsi="Times New Roman" w:cs="Times New Roman"/>
            <w:color w:val="auto"/>
            <w:sz w:val="24"/>
            <w:szCs w:val="24"/>
            <w:highlight w:val="yellow"/>
          </w:rPr>
          <w:t>species richness</w:t>
        </w:r>
        <w:r w:rsidR="006E71A8" w:rsidRPr="00CA3D56">
          <w:rPr>
            <w:rFonts w:ascii="Times New Roman" w:eastAsia="Times New Roman" w:hAnsi="Times New Roman" w:cs="Times New Roman"/>
            <w:color w:val="auto"/>
            <w:sz w:val="24"/>
            <w:szCs w:val="24"/>
            <w:highlight w:val="yellow"/>
          </w:rPr>
          <w:t xml:space="preserve"> </w:t>
        </w:r>
      </w:ins>
      <w:r w:rsidRPr="00CA3D56">
        <w:rPr>
          <w:rFonts w:ascii="Times New Roman" w:eastAsia="Times New Roman" w:hAnsi="Times New Roman" w:cs="Times New Roman"/>
          <w:color w:val="auto"/>
          <w:sz w:val="24"/>
          <w:szCs w:val="24"/>
          <w:highlight w:val="yellow"/>
        </w:rPr>
        <w:t xml:space="preserve">of forest specialists relative to primary forest also increased with time since disturbance but </w:t>
      </w:r>
      <w:del w:id="5" w:author="Phil" w:date="2016-05-27T09:51:00Z">
        <w:r w:rsidRPr="00CA3D56" w:rsidDel="006E71A8">
          <w:rPr>
            <w:rFonts w:ascii="Times New Roman" w:eastAsia="Times New Roman" w:hAnsi="Times New Roman" w:cs="Times New Roman"/>
            <w:color w:val="auto"/>
            <w:sz w:val="24"/>
            <w:szCs w:val="24"/>
            <w:highlight w:val="yellow"/>
          </w:rPr>
          <w:delText xml:space="preserve">did </w:delText>
        </w:r>
      </w:del>
      <w:ins w:id="6" w:author="Phil" w:date="2016-05-27T09:51:00Z">
        <w:r w:rsidR="006E71A8">
          <w:rPr>
            <w:rFonts w:ascii="Times New Roman" w:eastAsia="Times New Roman" w:hAnsi="Times New Roman" w:cs="Times New Roman"/>
            <w:color w:val="auto"/>
            <w:sz w:val="24"/>
            <w:szCs w:val="24"/>
            <w:highlight w:val="yellow"/>
          </w:rPr>
          <w:t>was</w:t>
        </w:r>
        <w:r w:rsidR="006E71A8" w:rsidRPr="00CA3D56">
          <w:rPr>
            <w:rFonts w:ascii="Times New Roman" w:eastAsia="Times New Roman" w:hAnsi="Times New Roman" w:cs="Times New Roman"/>
            <w:color w:val="auto"/>
            <w:sz w:val="24"/>
            <w:szCs w:val="24"/>
            <w:highlight w:val="yellow"/>
          </w:rPr>
          <w:t xml:space="preserve"> </w:t>
        </w:r>
      </w:ins>
      <w:r w:rsidRPr="00CA3D56">
        <w:rPr>
          <w:rFonts w:ascii="Times New Roman" w:eastAsia="Times New Roman" w:hAnsi="Times New Roman" w:cs="Times New Roman"/>
          <w:color w:val="auto"/>
          <w:sz w:val="24"/>
          <w:szCs w:val="24"/>
          <w:highlight w:val="yellow"/>
        </w:rPr>
        <w:t xml:space="preserve">not </w:t>
      </w:r>
      <w:ins w:id="7" w:author="Phil" w:date="2016-05-27T09:51:00Z">
        <w:r w:rsidR="006E71A8">
          <w:rPr>
            <w:rFonts w:ascii="Times New Roman" w:eastAsia="Times New Roman" w:hAnsi="Times New Roman" w:cs="Times New Roman"/>
            <w:color w:val="auto"/>
            <w:sz w:val="24"/>
            <w:szCs w:val="24"/>
            <w:highlight w:val="yellow"/>
          </w:rPr>
          <w:t xml:space="preserve">predicted to </w:t>
        </w:r>
      </w:ins>
      <w:r w:rsidRPr="00CA3D56">
        <w:rPr>
          <w:rFonts w:ascii="Times New Roman" w:eastAsia="Times New Roman" w:hAnsi="Times New Roman" w:cs="Times New Roman"/>
          <w:color w:val="auto"/>
          <w:sz w:val="24"/>
          <w:szCs w:val="24"/>
          <w:highlight w:val="yellow"/>
        </w:rPr>
        <w:t xml:space="preserve">reach </w:t>
      </w:r>
      <w:r w:rsidRPr="00CA3D56">
        <w:rPr>
          <w:rFonts w:ascii="Times New Roman" w:eastAsia="Times New Roman" w:hAnsi="Times New Roman" w:cs="Times New Roman"/>
          <w:color w:val="auto"/>
          <w:sz w:val="24"/>
          <w:szCs w:val="24"/>
          <w:highlight w:val="yellow"/>
        </w:rPr>
        <w:lastRenderedPageBreak/>
        <w:t>equivalence with primary forest</w:t>
      </w:r>
      <w:ins w:id="8" w:author="Phil" w:date="2016-05-27T09:51:00Z">
        <w:r w:rsidR="006E71A8">
          <w:rPr>
            <w:rFonts w:ascii="Times New Roman" w:eastAsia="Times New Roman" w:hAnsi="Times New Roman" w:cs="Times New Roman"/>
            <w:color w:val="auto"/>
            <w:sz w:val="24"/>
            <w:szCs w:val="24"/>
            <w:highlight w:val="yellow"/>
          </w:rPr>
          <w:t xml:space="preserve"> within 100 years</w:t>
        </w:r>
      </w:ins>
      <w:r w:rsidRPr="00CA3D56">
        <w:rPr>
          <w:rFonts w:ascii="Times New Roman" w:eastAsia="Times New Roman" w:hAnsi="Times New Roman" w:cs="Times New Roman"/>
          <w:color w:val="auto"/>
          <w:sz w:val="24"/>
          <w:szCs w:val="24"/>
          <w:highlight w:val="yellow"/>
        </w:rPr>
        <w:t>.</w:t>
      </w:r>
      <w:r w:rsidRPr="00A418F9">
        <w:rPr>
          <w:rFonts w:ascii="Times New Roman" w:eastAsia="Times New Roman" w:hAnsi="Times New Roman" w:cs="Times New Roman"/>
          <w:color w:val="auto"/>
          <w:sz w:val="24"/>
          <w:szCs w:val="24"/>
        </w:rPr>
        <w:t xml:space="preserve"> </w:t>
      </w:r>
      <w:del w:id="9" w:author="Catherine Sayer" w:date="2016-05-16T15:22:00Z">
        <w:r w:rsidRPr="002B0C84" w:rsidDel="002B0C84">
          <w:rPr>
            <w:rFonts w:ascii="Times New Roman" w:eastAsia="Times New Roman" w:hAnsi="Times New Roman" w:cs="Times New Roman"/>
            <w:color w:val="auto"/>
            <w:sz w:val="24"/>
            <w:szCs w:val="24"/>
          </w:rPr>
          <w:delText>Functional evenness was highest in young secondary forest and reached primary forest</w:delText>
        </w:r>
        <w:r w:rsidR="00325370" w:rsidRPr="002B0C84" w:rsidDel="002B0C84">
          <w:rPr>
            <w:rFonts w:ascii="Times New Roman" w:eastAsia="Times New Roman" w:hAnsi="Times New Roman" w:cs="Times New Roman"/>
            <w:color w:val="auto"/>
            <w:sz w:val="24"/>
            <w:szCs w:val="24"/>
          </w:rPr>
          <w:delText xml:space="preserve"> values</w:delText>
        </w:r>
        <w:r w:rsidRPr="002B0C84" w:rsidDel="002B0C84">
          <w:rPr>
            <w:rFonts w:ascii="Times New Roman" w:eastAsia="Times New Roman" w:hAnsi="Times New Roman" w:cs="Times New Roman"/>
            <w:color w:val="auto"/>
            <w:sz w:val="24"/>
            <w:szCs w:val="24"/>
          </w:rPr>
          <w:delText xml:space="preserve"> </w:delText>
        </w:r>
        <w:r w:rsidR="003060B7" w:rsidRPr="002B0C84" w:rsidDel="002B0C84">
          <w:rPr>
            <w:rFonts w:ascii="Times New Roman" w:eastAsia="Times New Roman" w:hAnsi="Times New Roman" w:cs="Times New Roman"/>
            <w:color w:val="auto"/>
            <w:sz w:val="24"/>
            <w:szCs w:val="24"/>
          </w:rPr>
          <w:delText>after</w:delText>
        </w:r>
        <w:r w:rsidRPr="002B0C84" w:rsidDel="002B0C84">
          <w:rPr>
            <w:rFonts w:ascii="Times New Roman" w:eastAsia="Times New Roman" w:hAnsi="Times New Roman" w:cs="Times New Roman"/>
            <w:color w:val="auto"/>
            <w:sz w:val="24"/>
            <w:szCs w:val="24"/>
          </w:rPr>
          <w:delText xml:space="preserve"> approximately 30 years. </w:delText>
        </w:r>
      </w:del>
      <w:commentRangeStart w:id="10"/>
      <w:r w:rsidRPr="001D559E">
        <w:rPr>
          <w:rFonts w:ascii="Times New Roman" w:eastAsia="Times New Roman" w:hAnsi="Times New Roman" w:cs="Times New Roman"/>
          <w:color w:val="auto"/>
          <w:sz w:val="24"/>
          <w:szCs w:val="24"/>
          <w:highlight w:val="red"/>
        </w:rPr>
        <w:t>However</w:t>
      </w:r>
      <w:commentRangeEnd w:id="10"/>
      <w:r w:rsidR="001D5C46" w:rsidRPr="001D559E">
        <w:rPr>
          <w:rStyle w:val="CommentReference"/>
          <w:color w:val="auto"/>
          <w:highlight w:val="red"/>
        </w:rPr>
        <w:commentReference w:id="10"/>
      </w:r>
      <w:r w:rsidRPr="001D559E">
        <w:rPr>
          <w:rFonts w:ascii="Times New Roman" w:eastAsia="Times New Roman" w:hAnsi="Times New Roman" w:cs="Times New Roman"/>
          <w:color w:val="auto"/>
          <w:sz w:val="24"/>
          <w:szCs w:val="24"/>
          <w:highlight w:val="red"/>
        </w:rPr>
        <w:t xml:space="preserve">, we found no difference </w:t>
      </w:r>
      <w:r w:rsidR="00325370" w:rsidRPr="001D559E">
        <w:rPr>
          <w:rFonts w:ascii="Times New Roman" w:eastAsia="Times New Roman" w:hAnsi="Times New Roman" w:cs="Times New Roman"/>
          <w:color w:val="auto"/>
          <w:sz w:val="24"/>
          <w:szCs w:val="24"/>
          <w:highlight w:val="red"/>
        </w:rPr>
        <w:t xml:space="preserve">between primary and secondary forest </w:t>
      </w:r>
      <w:r w:rsidR="003060B7" w:rsidRPr="001D559E">
        <w:rPr>
          <w:rFonts w:ascii="Times New Roman" w:eastAsia="Times New Roman" w:hAnsi="Times New Roman" w:cs="Times New Roman"/>
          <w:color w:val="auto"/>
          <w:sz w:val="24"/>
          <w:szCs w:val="24"/>
          <w:highlight w:val="red"/>
        </w:rPr>
        <w:t xml:space="preserve">in terms of functional richness </w:t>
      </w:r>
      <w:r w:rsidR="00325370" w:rsidRPr="001D559E">
        <w:rPr>
          <w:rFonts w:ascii="Times New Roman" w:eastAsia="Times New Roman" w:hAnsi="Times New Roman" w:cs="Times New Roman"/>
          <w:color w:val="auto"/>
          <w:sz w:val="24"/>
          <w:szCs w:val="24"/>
          <w:highlight w:val="red"/>
        </w:rPr>
        <w:t xml:space="preserve">or </w:t>
      </w:r>
      <w:r w:rsidR="003060B7" w:rsidRPr="001D559E">
        <w:rPr>
          <w:rFonts w:ascii="Times New Roman" w:eastAsia="Times New Roman" w:hAnsi="Times New Roman" w:cs="Times New Roman"/>
          <w:color w:val="auto"/>
          <w:sz w:val="24"/>
          <w:szCs w:val="24"/>
          <w:highlight w:val="red"/>
        </w:rPr>
        <w:t>functional divergence</w:t>
      </w:r>
      <w:r w:rsidRPr="001D559E">
        <w:rPr>
          <w:rFonts w:ascii="Times New Roman" w:eastAsia="Times New Roman" w:hAnsi="Times New Roman" w:cs="Times New Roman"/>
          <w:color w:val="auto"/>
          <w:sz w:val="24"/>
          <w:szCs w:val="24"/>
          <w:highlight w:val="red"/>
        </w:rPr>
        <w:t xml:space="preserve">. Our results suggest that secondary tropical forests retain similar levels of avian </w:t>
      </w:r>
      <w:r w:rsidR="00325370" w:rsidRPr="001D559E">
        <w:rPr>
          <w:rFonts w:ascii="Times New Roman" w:eastAsia="Times New Roman" w:hAnsi="Times New Roman" w:cs="Times New Roman"/>
          <w:color w:val="auto"/>
          <w:sz w:val="24"/>
          <w:szCs w:val="24"/>
          <w:highlight w:val="red"/>
        </w:rPr>
        <w:t xml:space="preserve">dietary </w:t>
      </w:r>
      <w:r w:rsidRPr="001D559E">
        <w:rPr>
          <w:rFonts w:ascii="Times New Roman" w:eastAsia="Times New Roman" w:hAnsi="Times New Roman" w:cs="Times New Roman"/>
          <w:color w:val="auto"/>
          <w:sz w:val="24"/>
          <w:szCs w:val="24"/>
          <w:highlight w:val="red"/>
        </w:rPr>
        <w:t xml:space="preserve">functional diversity to primary tropical forests and therefore, that levels of ecosystem functioning may be comparable in both forest types. Therefore, secondary tropical forest, particularly older regrowth, has high biodiversity value and can support </w:t>
      </w:r>
      <w:r w:rsidR="00C70E76" w:rsidRPr="001D559E">
        <w:rPr>
          <w:rFonts w:ascii="Times New Roman" w:eastAsia="Times New Roman" w:hAnsi="Times New Roman" w:cs="Times New Roman"/>
          <w:color w:val="auto"/>
          <w:sz w:val="24"/>
          <w:szCs w:val="24"/>
          <w:highlight w:val="red"/>
        </w:rPr>
        <w:t>important ecosystem functions</w:t>
      </w:r>
      <w:r w:rsidRPr="001D559E">
        <w:rPr>
          <w:rFonts w:ascii="Times New Roman" w:eastAsia="Times New Roman" w:hAnsi="Times New Roman" w:cs="Times New Roman"/>
          <w:color w:val="auto"/>
          <w:sz w:val="24"/>
          <w:szCs w:val="24"/>
          <w:highlight w:val="red"/>
        </w:rPr>
        <w:t xml:space="preserve">. </w:t>
      </w:r>
      <w:r w:rsidR="00F86DD1" w:rsidRPr="001D559E">
        <w:rPr>
          <w:rFonts w:ascii="Times New Roman" w:eastAsia="Times New Roman" w:hAnsi="Times New Roman" w:cs="Times New Roman"/>
          <w:color w:val="auto"/>
          <w:sz w:val="24"/>
          <w:szCs w:val="24"/>
          <w:highlight w:val="red"/>
        </w:rPr>
        <w:t>Secondary</w:t>
      </w:r>
      <w:r w:rsidR="00DC0458" w:rsidRPr="001D559E">
        <w:rPr>
          <w:rFonts w:ascii="Times New Roman" w:eastAsia="Times New Roman" w:hAnsi="Times New Roman" w:cs="Times New Roman"/>
          <w:color w:val="auto"/>
          <w:sz w:val="24"/>
          <w:szCs w:val="24"/>
          <w:highlight w:val="red"/>
        </w:rPr>
        <w:t xml:space="preserve"> forest</w:t>
      </w:r>
      <w:r w:rsidR="00366959" w:rsidRPr="001D559E">
        <w:rPr>
          <w:rFonts w:ascii="Times New Roman" w:eastAsia="Times New Roman" w:hAnsi="Times New Roman" w:cs="Times New Roman"/>
          <w:color w:val="auto"/>
          <w:sz w:val="24"/>
          <w:szCs w:val="24"/>
          <w:highlight w:val="red"/>
        </w:rPr>
        <w:t xml:space="preserve"> should be protected from further disturbance.</w:t>
      </w:r>
      <w:r w:rsidR="00366959" w:rsidRPr="001D559E">
        <w:rPr>
          <w:rFonts w:ascii="Times New Roman" w:eastAsia="Times New Roman" w:hAnsi="Times New Roman" w:cs="Times New Roman"/>
          <w:color w:val="auto"/>
          <w:sz w:val="24"/>
          <w:szCs w:val="24"/>
        </w:rPr>
        <w:t xml:space="preserve"> </w:t>
      </w:r>
      <w:r w:rsidRPr="00CA3D56">
        <w:rPr>
          <w:rFonts w:ascii="Times New Roman" w:eastAsia="Times New Roman" w:hAnsi="Times New Roman" w:cs="Times New Roman"/>
          <w:color w:val="auto"/>
          <w:sz w:val="24"/>
          <w:szCs w:val="24"/>
          <w:highlight w:val="yellow"/>
        </w:rPr>
        <w:t xml:space="preserve">However, preserving primary forest is </w:t>
      </w:r>
      <w:r w:rsidR="00844C02" w:rsidRPr="00CA3D56">
        <w:rPr>
          <w:rFonts w:ascii="Times New Roman" w:eastAsia="Times New Roman" w:hAnsi="Times New Roman" w:cs="Times New Roman"/>
          <w:color w:val="auto"/>
          <w:sz w:val="24"/>
          <w:szCs w:val="24"/>
          <w:highlight w:val="yellow"/>
        </w:rPr>
        <w:t>vital</w:t>
      </w:r>
      <w:r w:rsidRPr="00CA3D56">
        <w:rPr>
          <w:rFonts w:ascii="Times New Roman" w:eastAsia="Times New Roman" w:hAnsi="Times New Roman" w:cs="Times New Roman"/>
          <w:color w:val="auto"/>
          <w:sz w:val="24"/>
          <w:szCs w:val="24"/>
          <w:highlight w:val="yellow"/>
        </w:rPr>
        <w:t xml:space="preserve"> to conserve forest specialists</w:t>
      </w:r>
      <w:r w:rsidR="00C70E76" w:rsidRPr="00CA3D56">
        <w:rPr>
          <w:rFonts w:ascii="Times New Roman" w:eastAsia="Times New Roman" w:hAnsi="Times New Roman" w:cs="Times New Roman"/>
          <w:color w:val="auto"/>
          <w:sz w:val="24"/>
          <w:szCs w:val="24"/>
          <w:highlight w:val="yellow"/>
        </w:rPr>
        <w:t xml:space="preserve">, which recover </w:t>
      </w:r>
      <w:del w:id="11" w:author="Phil" w:date="2016-05-27T09:52:00Z">
        <w:r w:rsidR="00C70E76" w:rsidRPr="00CA3D56" w:rsidDel="006E71A8">
          <w:rPr>
            <w:rFonts w:ascii="Times New Roman" w:eastAsia="Times New Roman" w:hAnsi="Times New Roman" w:cs="Times New Roman"/>
            <w:color w:val="auto"/>
            <w:sz w:val="24"/>
            <w:szCs w:val="24"/>
            <w:highlight w:val="yellow"/>
          </w:rPr>
          <w:delText xml:space="preserve">poorly </w:delText>
        </w:r>
      </w:del>
      <w:ins w:id="12" w:author="Phil" w:date="2016-05-27T09:52:00Z">
        <w:r w:rsidR="006E71A8">
          <w:rPr>
            <w:rFonts w:ascii="Times New Roman" w:eastAsia="Times New Roman" w:hAnsi="Times New Roman" w:cs="Times New Roman"/>
            <w:color w:val="auto"/>
            <w:sz w:val="24"/>
            <w:szCs w:val="24"/>
            <w:highlight w:val="yellow"/>
          </w:rPr>
          <w:t>relatively slowly</w:t>
        </w:r>
        <w:r w:rsidR="006E71A8" w:rsidRPr="00CA3D56">
          <w:rPr>
            <w:rFonts w:ascii="Times New Roman" w:eastAsia="Times New Roman" w:hAnsi="Times New Roman" w:cs="Times New Roman"/>
            <w:color w:val="auto"/>
            <w:sz w:val="24"/>
            <w:szCs w:val="24"/>
            <w:highlight w:val="yellow"/>
          </w:rPr>
          <w:t xml:space="preserve"> </w:t>
        </w:r>
      </w:ins>
      <w:r w:rsidR="00C70E76" w:rsidRPr="00CA3D56">
        <w:rPr>
          <w:rFonts w:ascii="Times New Roman" w:eastAsia="Times New Roman" w:hAnsi="Times New Roman" w:cs="Times New Roman"/>
          <w:color w:val="auto"/>
          <w:sz w:val="24"/>
          <w:szCs w:val="24"/>
          <w:highlight w:val="yellow"/>
        </w:rPr>
        <w:t>in secondary forests</w:t>
      </w:r>
      <w:r w:rsidRPr="00CA3D56">
        <w:rPr>
          <w:rFonts w:ascii="Times New Roman" w:eastAsia="Times New Roman" w:hAnsi="Times New Roman" w:cs="Times New Roman"/>
          <w:color w:val="auto"/>
          <w:sz w:val="24"/>
          <w:szCs w:val="24"/>
          <w:highlight w:val="yellow"/>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52C6CF62" w14:textId="77777777" w:rsidR="000F40F4" w:rsidRPr="001651FC" w:rsidRDefault="000F40F4" w:rsidP="000F40F4">
      <w:pPr>
        <w:spacing w:line="480" w:lineRule="auto"/>
        <w:rPr>
          <w:rFonts w:ascii="Times New Roman" w:eastAsia="Times New Roman" w:hAnsi="Times New Roman" w:cs="Times New Roman"/>
          <w:sz w:val="24"/>
          <w:szCs w:val="24"/>
        </w:rPr>
      </w:pPr>
    </w:p>
    <w:p w14:paraId="65A1080E" w14:textId="71506A86" w:rsidR="000F40F4" w:rsidRPr="001651FC" w:rsidDel="006E71A8" w:rsidRDefault="000F40F4" w:rsidP="000F40F4">
      <w:pPr>
        <w:spacing w:line="480" w:lineRule="auto"/>
        <w:rPr>
          <w:moveFrom w:id="13" w:author="Phil" w:date="2016-05-27T09:53:00Z"/>
          <w:rFonts w:ascii="Times New Roman" w:hAnsi="Times New Roman" w:cs="Times New Roman"/>
          <w:sz w:val="24"/>
          <w:szCs w:val="24"/>
        </w:rPr>
      </w:pPr>
      <w:moveFromRangeStart w:id="14" w:author="Phil" w:date="2016-05-27T09:53:00Z" w:name="move452106108"/>
      <w:moveFrom w:id="15" w:author="Phil" w:date="2016-05-27T09:53:00Z">
        <w:r w:rsidRPr="001651FC" w:rsidDel="006E71A8">
          <w:rPr>
            <w:rFonts w:ascii="Times New Roman" w:eastAsia="Times New Roman" w:hAnsi="Times New Roman" w:cs="Times New Roman"/>
            <w:b/>
            <w:sz w:val="24"/>
            <w:szCs w:val="24"/>
          </w:rPr>
          <w:t>Acknowledgements</w:t>
        </w:r>
      </w:moveFrom>
    </w:p>
    <w:p w14:paraId="6DBEFB97" w14:textId="1889C2E5" w:rsidR="000F40F4" w:rsidRPr="001651FC" w:rsidDel="006E71A8" w:rsidRDefault="000F40F4" w:rsidP="000F40F4">
      <w:pPr>
        <w:spacing w:line="480" w:lineRule="auto"/>
        <w:jc w:val="both"/>
        <w:rPr>
          <w:moveFrom w:id="16" w:author="Phil" w:date="2016-05-27T09:53:00Z"/>
          <w:rFonts w:ascii="Times New Roman" w:eastAsia="Times New Roman" w:hAnsi="Times New Roman" w:cs="Times New Roman"/>
          <w:sz w:val="24"/>
          <w:szCs w:val="24"/>
        </w:rPr>
      </w:pPr>
      <w:moveFrom w:id="17" w:author="Phil" w:date="2016-05-27T09:53:00Z">
        <w:r w:rsidRPr="001651FC" w:rsidDel="006E71A8">
          <w:rPr>
            <w:rFonts w:ascii="Times New Roman" w:eastAsia="Times New Roman" w:hAnsi="Times New Roman" w:cs="Times New Roman"/>
            <w:sz w:val="24"/>
            <w:szCs w:val="24"/>
          </w:rPr>
          <w:t xml:space="preserve">Thank you to the authors of all of the studies used, in particular S.H. Borges, C. Banks-Leite, R.F. de Lima, D. Becker, R.K. Mulwa, E.L. Neuschulz, B. Maas and G. Ferraz, </w:t>
        </w:r>
        <w:r w:rsidRPr="00CA3D56" w:rsidDel="006E71A8">
          <w:rPr>
            <w:rFonts w:ascii="Times New Roman" w:eastAsia="Times New Roman" w:hAnsi="Times New Roman" w:cs="Times New Roman"/>
            <w:sz w:val="24"/>
            <w:szCs w:val="24"/>
            <w:highlight w:val="yellow"/>
          </w:rPr>
          <w:t>and to BirdLife International for providing data</w:t>
        </w:r>
        <w:r w:rsidRPr="001651FC" w:rsidDel="006E71A8">
          <w:rPr>
            <w:rFonts w:ascii="Times New Roman" w:eastAsia="Times New Roman" w:hAnsi="Times New Roman" w:cs="Times New Roman"/>
            <w:sz w:val="24"/>
            <w:szCs w:val="24"/>
          </w:rPr>
          <w:t>. P.A. Martin was funded by a NERC PhD studentship and by NERC via the Biodiversity &amp; Ecosystem Service Sustainability (BESS) programme (Project ref. NE/K01322X/1).</w:t>
        </w:r>
      </w:moveFrom>
    </w:p>
    <w:moveFromRangeEnd w:id="14"/>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Introduction</w:t>
      </w:r>
    </w:p>
    <w:p w14:paraId="5735D1BD" w14:textId="1919B807" w:rsidR="004D19A5" w:rsidRPr="001651FC" w:rsidRDefault="00C70E76"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et al., 2010)", "plainTextFormattedCitation" : "(Gibbs et al., 2010)", "previouslyFormattedCitation" : "(Gibbs et al.,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(Gibbs et al.,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unique forest species. Traditionally, protected areas have been seen as the best way to protect ecosystems from conversion to human land use and 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tropical biodiversity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et al., 2011)", "plainTextFormattedCitation" : "(Gibson et al., 2011)", "previouslyFormattedCitation" : "(Gibson et al.,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(Gibson et al.,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such as carbon storage and non-timber forest products to local communities. However, we cannot rely solely on protected areas to conserve tropical forest biodiversity. </w:t>
      </w:r>
      <w:r w:rsidR="00983D1D" w:rsidRPr="001651FC">
        <w:rPr>
          <w:rFonts w:ascii="Times New Roman" w:eastAsia="Times New Roman" w:hAnsi="Times New Roman" w:cs="Times New Roman"/>
          <w:sz w:val="24"/>
          <w:szCs w:val="24"/>
        </w:rPr>
        <w:t>Biodiversity declines continue i</w:t>
      </w:r>
      <w:r w:rsidR="003E27F8" w:rsidRPr="001651FC">
        <w:rPr>
          <w:rFonts w:ascii="Times New Roman" w:eastAsia="Times New Roman" w:hAnsi="Times New Roman" w:cs="Times New Roman"/>
          <w:sz w:val="24"/>
          <w:szCs w:val="24"/>
        </w:rPr>
        <w:t xml:space="preserve">n many protected areas established in tropical forests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et al., 2004; Laurance et al., 2012)", "plainTextFormattedCitation" : "(Curran et al., 2004; Laurance et al., 2012)", "previouslyFormattedCitation" : "(Curran et al., 2004; Laurance et al.,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(Curran et al., 2004; Laurance et al., 2012)</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In addition, it is not always feasible to designate sufficient land to represent </w:t>
      </w:r>
      <w:r w:rsidR="00983D1D" w:rsidRPr="001651FC">
        <w:rPr>
          <w:rFonts w:ascii="Times New Roman" w:eastAsia="Times New Roman" w:hAnsi="Times New Roman" w:cs="Times New Roman"/>
          <w:sz w:val="24"/>
          <w:szCs w:val="24"/>
        </w:rPr>
        <w:t xml:space="preserve">adequately </w:t>
      </w:r>
      <w:r w:rsidR="003E27F8" w:rsidRPr="001651FC">
        <w:rPr>
          <w:rFonts w:ascii="Times New Roman" w:eastAsia="Times New Roman" w:hAnsi="Times New Roman" w:cs="Times New Roman"/>
          <w:sz w:val="24"/>
          <w:szCs w:val="24"/>
        </w:rPr>
        <w:t xml:space="preserve">the range of communities found in specific biomes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and Underwood, 2011)", "plainTextFormattedCitation" : "(Cox and Underwood, 2011)", "previouslyFormattedCitation" : "(Cox and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(Cox and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et al., 2005)", "plainTextFormattedCitation" : "(Struhsaker et al., 2005)", "previouslyFormattedCitation" : "(Struhsaker et al.,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(Struhsaker et al.,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commentRangeStart w:id="18"/>
      <w:proofErr w:type="spellStart"/>
      <w:r w:rsidRPr="001651FC">
        <w:rPr>
          <w:rFonts w:ascii="Times New Roman" w:eastAsia="Times New Roman" w:hAnsi="Times New Roman" w:cs="Times New Roman"/>
          <w:sz w:val="24"/>
          <w:szCs w:val="24"/>
        </w:rPr>
        <w:t>Possin</w:t>
      </w:r>
      <w:r w:rsidR="004F235D" w:rsidRPr="001651FC">
        <w:rPr>
          <w:rFonts w:ascii="Times New Roman" w:eastAsia="Times New Roman" w:hAnsi="Times New Roman" w:cs="Times New Roman"/>
          <w:sz w:val="24"/>
          <w:szCs w:val="24"/>
        </w:rPr>
        <w:t>gham</w:t>
      </w:r>
      <w:proofErr w:type="spellEnd"/>
      <w:r w:rsidR="004F235D"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"21nmjalqs8", "citationItems" : [ { "id" : "ITEM-1", "itemData" : { "DOI" : "10.1371/journal.pbio.1002052", "ISSN" : "1545-7885", "author" : [ { "dropping-particle" : "", "family" : "Possingham", "given" : "Hugh P.", "non-dropping-particle" : "", "parse-names" : false, "suffix" : "" }, { "dropping-particle" : "", "family" : "Bode", "given" : "Michael", "non-dropping-particle" : "", "parse-names" : false, "suffix" : "" }, { "dropping-particle" : "", "family" : "Klein", "given" : "Carissa J.", "non-dropping-particle" : "", "parse-names" : false, "suffix" : "" } ], "container-title" : "PLOS Biology", "editor" : [ { "dropping-particle" : "", "family" : "Mace", "given" : "Georgina M", "non-dropping-particle" : "", "parse-names" : false, "suffix" : "" } ], "id" : "ITEM-1", "issue" : "1", "issued" : { "date-parts" : [ [ "2015", "1" ] ] }, "language" : "en", "page" : "e1002052", "title" : "Optimal Conservation Outcomes Require Both Restoration and Protection", "type" : "article-journal", "volume" : "13" }, "suppress-author" : 1, "uri" : [ "http://zotero.org/users/local/lSswCld9/items/5VT48DR8" ], "uris" : [ "http://zotero.org/users/local/lSswCld9/items/5VT48DR8", "http://www.mendeley.com/documents/?uuid=8f110209-bea5-4cf6-a429-6f019fd3ca2f" ] } ], "mendeley" : { "formattedCitation" : "(2015)", "plainTextFormattedCitation" : "(2015)", "previouslyFormattedCitation" : "(2015)" }, "properties" : { "formattedCitation" : "(2015)", "noteIndex" : 0, "plainCitation" :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B52C5" w:rsidRPr="001651FC">
        <w:rPr>
          <w:rFonts w:ascii="Times New Roman" w:eastAsia="Times New Roman" w:hAnsi="Times New Roman" w:cs="Times New Roman"/>
          <w:sz w:val="24"/>
          <w:szCs w:val="24"/>
        </w:rPr>
        <w:t xml:space="preserve">showed through modelling </w:t>
      </w:r>
      <w:r w:rsidRPr="001651FC">
        <w:rPr>
          <w:rFonts w:ascii="Times New Roman" w:eastAsia="Times New Roman" w:hAnsi="Times New Roman" w:cs="Times New Roman"/>
          <w:sz w:val="24"/>
          <w:szCs w:val="24"/>
        </w:rPr>
        <w:t xml:space="preserve">that conservation actions should combine both protection and restoration to optimize benefits for biodiversity and ecosystem services </w:t>
      </w:r>
      <w:commentRangeEnd w:id="18"/>
      <w:r w:rsidR="006F1C43">
        <w:rPr>
          <w:rStyle w:val="CommentReference"/>
        </w:rPr>
        <w:commentReference w:id="18"/>
      </w:r>
    </w:p>
    <w:p w14:paraId="46BC3359" w14:textId="29799C00"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they may provide a valuable opportunity for conservation. </w:t>
      </w:r>
      <w:r w:rsidR="003C460A" w:rsidRPr="001651FC">
        <w:rPr>
          <w:rFonts w:ascii="Times New Roman" w:eastAsia="Times New Roman" w:hAnsi="Times New Roman" w:cs="Times New Roman"/>
          <w:sz w:val="24"/>
          <w:szCs w:val="24"/>
        </w:rPr>
        <w:t>Forests that have been altered beyond the normal effects of natural processes, as a result of unsustainable use or natural disasters, are considered degraded</w:t>
      </w:r>
      <w:r w:rsidR="006B52C5" w:rsidRPr="001651FC">
        <w:rPr>
          <w:rFonts w:ascii="Times New Roman" w:eastAsia="Times New Roman" w:hAnsi="Times New Roman" w:cs="Times New Roman"/>
          <w:sz w:val="24"/>
          <w:szCs w:val="24"/>
        </w:rPr>
        <w:t>; t</w:t>
      </w:r>
      <w:r w:rsidR="003C460A" w:rsidRPr="001651FC">
        <w:rPr>
          <w:rFonts w:ascii="Times New Roman" w:eastAsia="Times New Roman" w:hAnsi="Times New Roman" w:cs="Times New Roman"/>
          <w:sz w:val="24"/>
          <w:szCs w:val="24"/>
        </w:rPr>
        <w:t>his includes secondary forests, which have undergone forest clearance</w:t>
      </w:r>
      <w:r w:rsidR="00844C02" w:rsidRPr="001651FC">
        <w:rPr>
          <w:rFonts w:ascii="Times New Roman" w:eastAsia="Times New Roman" w:hAnsi="Times New Roman" w:cs="Times New Roman"/>
          <w:sz w:val="24"/>
          <w:szCs w:val="24"/>
        </w:rPr>
        <w:t xml:space="preserve"> </w:t>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3C460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t xml:space="preserve">Wright and Muller-Landau </w:t>
      </w:r>
      <w:r w:rsidR="004F235D" w:rsidRPr="001651FC">
        <w:rPr>
          <w:rFonts w:ascii="Times New Roman" w:eastAsia="Times New Roman" w:hAnsi="Times New Roman" w:cs="Times New Roman"/>
          <w:sz w:val="24"/>
          <w:szCs w:val="24"/>
        </w:rPr>
        <w:fldChar w:fldCharType="begin" w:fldLock="1"/>
      </w:r>
      <w:r w:rsidR="007B48E3" w:rsidRPr="001651FC">
        <w:rPr>
          <w:rFonts w:ascii="Times New Roman" w:eastAsia="Times New Roman" w:hAnsi="Times New Roman" w:cs="Times New Roman"/>
          <w:sz w:val="24"/>
          <w:szCs w:val="24"/>
        </w:rPr>
        <w:instrText>ADDIN CSL_CITATION { "citationID" : "beo30v4nj", "citationItems" : [ { "id" : "ITEM-1", "itemData" : { "DOI" : "10.1111/j.1744-7429.2006.00154.x", "ISSN" : "1744-7429", "author" : [ { "dropping-particle" : "", "family" : "Wright", "given" : "S. Joseph", "non-dropping-particle" : "", "parse-names" : false, "suffix" : "" }, { "dropping-particle" : "", "family" : "Muller-Landau", "given" : "Helene C.", "non-dropping-particle" : "", "parse-names" : false, "suffix" : "" } ], "container-title" : "Biotropica", "id" : "ITEM-1", "issue" : "3", "issued" : { "date-parts" : [ [ "2006" ] ] }, "page" : "287\u2013301", "title" : "The Future of Tropical Forest Species", "type" : "article-journal", "volume" : "38" }, "suppress-author" : 1, "uri" : [ "http://zotero.org/users/local/lSswCld9/items/IUJ43984" ], "uris" : [ "http://zotero.org/users/local/lSswCld9/items/IUJ43984", "http://www.mendeley.com/documents/?uuid=56657536-1ad4-4e9f-a20d-393ce1da41d1" ] } ], "mendeley" : { "formattedCitation" : "(2006)", "plainTextFormattedCitation" : "(2006)", "previouslyFormattedCitation" : "(2006)" }, "properties" : { "formattedCitation" : "(2006)", "noteIndex" : 0, "plainCitation" :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4F235D" w:rsidRPr="001651FC">
        <w:rPr>
          <w:rFonts w:ascii="Times New Roman" w:hAnsi="Times New Roman" w:cs="Times New Roman"/>
          <w:noProof/>
          <w:sz w:val="24"/>
          <w:szCs w:val="24"/>
        </w:rPr>
        <w:t>(2006)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suggest that expansion of secondary forests could play an important role in preventing extinctions by providing alternative habitat for forest species. Previous reviews suggest that secondary forests can be host to forest species, but </w:t>
      </w:r>
      <w:r w:rsidR="00F72EB5" w:rsidRPr="001651FC">
        <w:rPr>
          <w:rFonts w:ascii="Times New Roman" w:eastAsia="Times New Roman" w:hAnsi="Times New Roman" w:cs="Times New Roman"/>
          <w:sz w:val="24"/>
          <w:szCs w:val="24"/>
        </w:rPr>
        <w:t xml:space="preserve">also </w:t>
      </w:r>
      <w:r w:rsidRPr="001651FC">
        <w:rPr>
          <w:rFonts w:ascii="Times New Roman" w:eastAsia="Times New Roman" w:hAnsi="Times New Roman" w:cs="Times New Roman"/>
          <w:sz w:val="24"/>
          <w:szCs w:val="24"/>
        </w:rPr>
        <w:t xml:space="preserve">that </w:t>
      </w:r>
      <w:r w:rsidRPr="001651FC">
        <w:rPr>
          <w:rFonts w:ascii="Times New Roman" w:eastAsia="Times New Roman" w:hAnsi="Times New Roman" w:cs="Times New Roman"/>
          <w:sz w:val="24"/>
          <w:szCs w:val="24"/>
        </w:rPr>
        <w:lastRenderedPageBreak/>
        <w:t xml:space="preserve">these forests differ in their conservation value depending on connectivity, disturbance history and, in particular, site age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Gardner et al., 2007)", "plainTextFormattedCitation" : "(Bowen et al., 2007; Chazdon et al., 2009; Gardner et al., 2007)", "previouslyFormattedCitation" : "(Bowen et al., 2007; Chazdon et al., 2009; Gardner et al., 2007)" }, "properties" : { "formattedCitation" : "(Bowen et al. 2007; Gardner et al. 2007; Chazdon et al. 2009)", "noteIndex" : 0, "plainCitation" : "(Bowen et al. 2007; Gardner et al. 2007; Chazdon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(Bowen et al., 2007; Chazdon et al., 2009; Gardner et al., 2007)</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Despite these suggestions, the potential role of secondary forest in conserving tropical forest species is poorly understood. Past quantitative syntheses have investigated only a limited number of biodiversity metrics,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not considered heterogeneity amongst sites or </w:t>
      </w:r>
      <w:r w:rsidR="00C70E76" w:rsidRPr="001651FC">
        <w:rPr>
          <w:rFonts w:ascii="Times New Roman" w:eastAsia="Times New Roman" w:hAnsi="Times New Roman" w:cs="Times New Roman"/>
          <w:sz w:val="24"/>
          <w:szCs w:val="24"/>
        </w:rPr>
        <w:t xml:space="preserve">have </w:t>
      </w:r>
      <w:r w:rsidRPr="001651FC">
        <w:rPr>
          <w:rFonts w:ascii="Times New Roman" w:eastAsia="Times New Roman" w:hAnsi="Times New Roman" w:cs="Times New Roman"/>
          <w:sz w:val="24"/>
          <w:szCs w:val="24"/>
        </w:rPr>
        <w:t xml:space="preserve">failed to account for non-independence in data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"p0pcl10fu",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"uri" : [ "http://zotero.org/users/local/lSswCld9/items/7HS44K6E" ], "uris" : [ "http://zotero.org/users/local/lSswCld9/items/7HS44K6E", "http://www.mendeley.com/documents/?uuid=ec6116bb-0c03-4643-8600-ea5732ef7afa" ] }, { "id" : "ITEM-2",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"ITEM-2", "issue" : "12", "issued" : { "date-parts" : [ [ "2009" ] ] }, "page" : "2833 - 2843", "title" : "The future of tropical species in secondary forests: A quantitative review", "type" : "article-journal", "volume" : "142" }, "uri" : [ "http://zotero.org/users/local/lSswCld9/items/5VT9MBAK" ], "uris" : [ "http://zotero.org/users/local/lSswCld9/items/5VT9MBAK", "http://www.mendeley.com/documents/?uuid=44a33944-2ab9-47f8-8c56-6d2016d92fda" ] } ], "mendeley" : { "formattedCitation" : "(Dent and Wright, 2009; Dunn, 2004a)", "plainTextFormattedCitation" : "(Dent and Wright, 2009; Dunn, 2004a)", "previouslyFormattedCitation" : "(Dent and Wright, 2009; Dunn, 2004a)" }, "properties" : { "formattedCitation" : "(Dunn 2004a; Dent and Wright 2009)", "noteIndex" : 0, "plainCitation" : "(Dunn 2004a; Dent and Wright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(Dent and Wright, 2009; Dunn, 2004a)</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Thus, there is a need for quantitative, global </w:t>
      </w:r>
      <w:r w:rsidR="00C70E76" w:rsidRPr="001651FC">
        <w:rPr>
          <w:rFonts w:ascii="Times New Roman" w:eastAsia="Times New Roman" w:hAnsi="Times New Roman" w:cs="Times New Roman"/>
          <w:sz w:val="24"/>
          <w:szCs w:val="24"/>
        </w:rPr>
        <w:t xml:space="preserve">syntheses </w:t>
      </w:r>
      <w:r w:rsidRPr="001651FC">
        <w:rPr>
          <w:rFonts w:ascii="Times New Roman" w:eastAsia="Times New Roman" w:hAnsi="Times New Roman" w:cs="Times New Roman"/>
          <w:sz w:val="24"/>
          <w:szCs w:val="24"/>
        </w:rPr>
        <w:t>of the biodiversity value of secondary tropical forest.</w:t>
      </w:r>
    </w:p>
    <w:p w14:paraId="61BCC6A7" w14:textId="07F5D214"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Measures of conservation value 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et al., 2000)", "plainTextFormattedCitation" : "(Myers et al., 2000)", "previouslyFormattedCitation" : "(Myers et al.,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(Myers et al.,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 to</w:t>
      </w:r>
      <w:r w:rsidRPr="001651FC">
        <w:rPr>
          <w:rFonts w:ascii="Times New Roman" w:eastAsia="Times New Roman" w:hAnsi="Times New Roman" w:cs="Times New Roman"/>
          <w:sz w:val="24"/>
          <w:szCs w:val="24"/>
        </w:rPr>
        <w:t xml:space="preserve"> ecosystems based on the</w:t>
      </w:r>
      <w:r w:rsidR="00D86B6A" w:rsidRPr="001651FC">
        <w:rPr>
          <w:rFonts w:ascii="Times New Roman" w:eastAsia="Times New Roman" w:hAnsi="Times New Roman" w:cs="Times New Roman"/>
          <w:sz w:val="24"/>
          <w:szCs w:val="24"/>
        </w:rPr>
        <w:t>ir</w:t>
      </w:r>
      <w:r w:rsidRPr="001651FC">
        <w:rPr>
          <w:rFonts w:ascii="Times New Roman" w:eastAsia="Times New Roman" w:hAnsi="Times New Roman" w:cs="Times New Roman"/>
          <w:sz w:val="24"/>
          <w:szCs w:val="24"/>
        </w:rPr>
        <w:t xml:space="preserve"> function</w:t>
      </w:r>
      <w:r w:rsidR="00D86B6A" w:rsidRPr="001651FC">
        <w:rPr>
          <w:rFonts w:ascii="Times New Roman" w:eastAsia="Times New Roman" w:hAnsi="Times New Roman" w:cs="Times New Roman"/>
          <w:sz w:val="24"/>
          <w:szCs w:val="24"/>
        </w:rPr>
        <w:t>ing</w:t>
      </w:r>
      <w:r w:rsidR="00C44FE0"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Ecosystem </w:t>
      </w:r>
      <w:r w:rsidR="004A3638" w:rsidRPr="001651FC">
        <w:rPr>
          <w:rFonts w:ascii="Times New Roman" w:eastAsia="Times New Roman" w:hAnsi="Times New Roman" w:cs="Times New Roman"/>
          <w:sz w:val="24"/>
          <w:szCs w:val="24"/>
        </w:rPr>
        <w:t>function</w:t>
      </w:r>
      <w:r w:rsidR="000456D0" w:rsidRPr="001651FC">
        <w:rPr>
          <w:rFonts w:ascii="Times New Roman" w:eastAsia="Times New Roman" w:hAnsi="Times New Roman" w:cs="Times New Roman"/>
          <w:sz w:val="24"/>
          <w:szCs w:val="24"/>
        </w:rPr>
        <w:t>s are important in determining</w:t>
      </w:r>
      <w:r w:rsidR="004A3638" w:rsidRPr="001651FC">
        <w:rPr>
          <w:rFonts w:ascii="Times New Roman" w:eastAsia="Times New Roman" w:hAnsi="Times New Roman" w:cs="Times New Roman"/>
          <w:sz w:val="24"/>
          <w:szCs w:val="24"/>
        </w:rPr>
        <w:t xml:space="preserve"> the persistence of interacting communities, and may also </w:t>
      </w:r>
      <w:r w:rsidRPr="001651FC">
        <w:rPr>
          <w:rFonts w:ascii="Times New Roman" w:eastAsia="Times New Roman" w:hAnsi="Times New Roman" w:cs="Times New Roman"/>
          <w:sz w:val="24"/>
          <w:szCs w:val="24"/>
        </w:rPr>
        <w:t xml:space="preserve">ultimately provide benefits to humans, including provision of food, which can be attributed an economic value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"258gc7hsmb", "citationItems" : [ { "id" : "ITEM-1", "itemData" : { "DOI" : "10.1016/j.cub.2015.03.041", "ISSN" : "09609822", "author" : [ { "dropping-particle" : "", "family" : "Gascon", "given" : "Claude", "non-dropping-particle" : "", "parse-names" : false, "suffix" : "" }, { "dropping-particle" : "", "family" : "Brooks", "given" : "Thomas\u00a0M.", "non-dropping-particle" : "", "parse-names" : false, "suffix" : "" }, { "dropping-particle" : "", "family" : "Contreras-MacBeath", "given" : "Topiltzin", "non-dropping-particle" : "", "parse-names" : false, "suffix" : "" }, { "dropping-particle" : "", "family" : "Heard", "given" : "Nicolas", "non-dropping-particle" : "", "parse-names" : false, "suffix" : "" }, { "dropping-particle" : "", "family" : "Konstant", "given" : "William", "non-dropping-particle" : "", "parse-names" : false, "suffix" : "" }, { "dropping-particle" : "", "family" : "Lamoreux", "given" : "John", "non-dropping-particle" : "", "parse-names" : false, "suffix" : "" }, { "dropping-particle" : "", "family" : "Launay", "given" : "Frederic", "non-dropping-particle" : "", "parse-names" : false, "suffix" : "" }, { "dropping-particle" : "", "family" : "Maunder", "given" : "Michael", "non-dropping-particle" : "", "parse-names" : false, "suffix" : "" }, { "dropping-particle" : "", "family" : "Mittermeier", "given" : "Russell\u00a0A.", "non-dropping-particle" : "", "parse-names" : false, "suffix" : "" }, { "dropping-particle" : "", "family" : "Molur", "given" : "Sanjay", "non-dropping-particle" : "", "parse-names" : false, "suffix" : "" }, { "dropping-particle" : "", "family" : "Al\u00a0Mubarak", "given" : "Razan\u00a0Khalifa", "non-dropping-particle" : "", "parse-names" : false, "suffix" : "" }, { "dropping-particle" : "", "family" : "Parr", "given" : "Michael\u00a0J.", "non-dropping-particle" : "", "parse-names" : false, "suffix" : "" }, { "dropping-particle" : "", "family" : "Rhodin", "given" : "Anders\u00a0G.J.", "non-dropping-particle" : "", "parse-names" : false, "suffix" : "" }, { "dropping-particle" : "", "family" : "Rylands", "given" : "Anthony\u00a0B.", "non-dropping-particle" : "", "parse-names" : false, "suffix" : "" }, { "dropping-particle" : "", "family" : "Soorae", "given" : "Pritpal", "non-dropping-particle" : "", "parse-names" : false, "suffix" : "" }, { "dropping-particle" : "", "family" : "Sanderson", "given" : "James\u00a0G.", "non-dropping-particle" : "", "parse-names" : false, "suffix" : "" }, { "dropping-particle" : "", "family" : "Vi\u00e9", "given" : "Jean-Christophe", "non-dropping-particle" : "", "parse-names" : false, "suffix" : "" } ], "container-title" : "Current Biology", "id" : "ITEM-1", "issue" : "10", "issued" : { "date-parts" : [ [ "2015", "5" ] ] }, "language" : "en", "page" : "R431-R438", "title" : "The Importance and Benefits of Species", "type" : "article-journal", "volume" : "25" }, "uri" : [ "http://zotero.org/users/local/lSswCld9/items/H6X8JPIK" ], "uris" : [ "http://zotero.org/users/local/lSswCld9/items/H6X8JPIK", "http://www.mendeley.com/documents/?uuid=657f0c59-0d02-43d4-a42a-cb56001e1375" ] } ], "mendeley" : { "formattedCitation" : "(Gascon et al., 2015)", "plainTextFormattedCitation" : "(Gascon et al., 2015)", "previouslyFormattedCitation" : "(Gascon et al., 2015)" }, "properties" : { "formattedCitation" : "(Gascon et al. 2015)", "noteIndex" : 0, "plainCitation" : "(Gascon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(Gascon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Birds</w:t>
      </w:r>
      <w:r w:rsidR="00D86B6A" w:rsidRPr="001651FC">
        <w:rPr>
          <w:rFonts w:ascii="Times New Roman" w:eastAsia="Times New Roman" w:hAnsi="Times New Roman" w:cs="Times New Roman"/>
          <w:sz w:val="24"/>
          <w:szCs w:val="24"/>
        </w:rPr>
        <w:t xml:space="preserve"> 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control 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are governed by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et al., 2004)", "plainTextFormattedCitation" : "(Sekercioglu et al., 2004)", "previouslyFormattedCitation" : "(Sekercioglu et al.,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(Sekercioglu et al.,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proofErr w:type="spellStart"/>
      <w:r w:rsidR="001A1A68" w:rsidRPr="001651FC">
        <w:rPr>
          <w:rFonts w:ascii="Times New Roman" w:eastAsia="Times New Roman" w:hAnsi="Times New Roman" w:cs="Times New Roman"/>
          <w:sz w:val="24"/>
          <w:szCs w:val="24"/>
        </w:rPr>
        <w:t>behavio</w:t>
      </w:r>
      <w:r w:rsidR="000731E4" w:rsidRPr="001651FC">
        <w:rPr>
          <w:rFonts w:ascii="Times New Roman" w:eastAsia="Times New Roman" w:hAnsi="Times New Roman" w:cs="Times New Roman"/>
          <w:sz w:val="24"/>
          <w:szCs w:val="24"/>
        </w:rPr>
        <w:t>u</w:t>
      </w:r>
      <w:r w:rsidR="001A1A68" w:rsidRPr="001651FC">
        <w:rPr>
          <w:rFonts w:ascii="Times New Roman" w:eastAsia="Times New Roman" w:hAnsi="Times New Roman" w:cs="Times New Roman"/>
          <w:sz w:val="24"/>
          <w:szCs w:val="24"/>
        </w:rPr>
        <w:t>r</w:t>
      </w:r>
      <w:proofErr w:type="spellEnd"/>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"(Griffin et al., 2009; Petchey and Gaston, 2006)", "plainTextFormattedCitation" : "(Griffin et al., 2009; Petchey and Gaston, 2006)", "previouslyFormattedCitation" : "(Griffin et al., 2009; Petchey and Gaston, 2006)"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(Griffin et al., 2009; Petchey and Gaston,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AE65D4">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 "non-dropping-particle" : "", "parse-names" : false, "suffix" : "" }, { "dropping-particle" : "", "family" : "Bartomeus", "given" : "I.", "non-dropping-particle" : "", "parse-names" : false, "suffix" : "" }, { "dropping-particle" : "", "family" : "Jonsson", "given" : "T.", "non-dropping-particle" : "", "parse-names" : false, "suffix" : "" }, { "dropping-particle" : "", "family" : "Taylor", "given" : "A.", "non-dropping-particle" : "", "parse-names" : false, "suffix" : "" }, { "dropping-particle" : "", "family" : "Winqvist", "given" : "C.", "non-dropping-particle" : "", "parse-names" : false, "suffix" : "" }, { "dropping-particle" : "", "family" : "Fischer", "given" : "C.", "non-dropping-particle" : "", "parse-names" : false, "suffix" : "" }, { "dropping-particle" : "", "family" : "Slade", "given" : "E. M.", "non-dropping-particle" : "", "parse-names" : false, "suffix" : "" }, { "dropping-particle" : "", "family" : "Steffan-Dewenter", "given" : "I.", "non-dropping-particle" : "", "parse-names" : false, "suffix" : "" }, { "dropping-particle" : "", "family" : "Emmerson", "given" : "M.", "non-dropping-particle" : "", "parse-names" : false, "suffix" : "" }, { "dropping-particle" : "", "family" : "Potts", "given" : "S. G.", "non-dropping-particle" : "", "parse-names" : false, "suffix" : "" }, { "dropping-particle" : "", "family" : "Tscharntke", "given" : "T.", "non-dropping-particle" : "", "parse-names" : false, "suffix" : "" }, { "dropping-particle" : "", "family" : "Weisser", "given" : "W.", "non-dropping-particle" : "", "parse-names" : false, "suffix" : "" }, { "dropping-particle" : "", "family" : "Bommarco", "given" : "R.",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 : [ "http://zotero.org/users/local/lSswCld9/items/QT4VIQDE" ], "uris" : [ "http://zotero.org/users/local/lSswCld9/items/QT4VIQDE", "http://www.mendeley.com/documents/?uuid=26dd3762-8b1d-4610-a2c7-12556f0b7e85" ] } ], "mendeley" : { "formattedCitation" : "(V. Gagic et al., 2015)", "plainTextFormattedCitation" : "(V. Gagic et al., 2015)", "previouslyFormattedCitation" : "(V. Gagic et al.,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B41D95" w:rsidRPr="00B41D95">
        <w:rPr>
          <w:rFonts w:ascii="Times New Roman" w:hAnsi="Times New Roman" w:cs="Times New Roman"/>
          <w:noProof/>
          <w:sz w:val="24"/>
          <w:szCs w:val="24"/>
        </w:rPr>
        <w:t>(V. Gagic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Therefore, to </w:t>
      </w:r>
      <w:r w:rsidR="00D86B6A" w:rsidRPr="001651FC">
        <w:rPr>
          <w:rFonts w:ascii="Times New Roman" w:eastAsia="Times New Roman" w:hAnsi="Times New Roman" w:cs="Times New Roman"/>
          <w:sz w:val="24"/>
          <w:szCs w:val="24"/>
        </w:rPr>
        <w:t xml:space="preserve">assess </w:t>
      </w:r>
      <w:r w:rsidRPr="001651FC">
        <w:rPr>
          <w:rFonts w:ascii="Times New Roman" w:eastAsia="Times New Roman" w:hAnsi="Times New Roman" w:cs="Times New Roman"/>
          <w:sz w:val="24"/>
          <w:szCs w:val="24"/>
        </w:rPr>
        <w:t xml:space="preserve">ecosystem functioning we need to consider the abundance </w:t>
      </w:r>
      <w:r w:rsidR="00406F14" w:rsidRPr="001651FC">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 xml:space="preserve">distribution of relevant traits in the community. </w:t>
      </w:r>
      <w:r w:rsidR="002478D9" w:rsidRPr="001651FC">
        <w:rPr>
          <w:rFonts w:ascii="Times New Roman" w:eastAsia="Times New Roman" w:hAnsi="Times New Roman" w:cs="Times New Roman"/>
          <w:sz w:val="24"/>
          <w:szCs w:val="24"/>
        </w:rPr>
        <w:t xml:space="preserve">It has been shown </w:t>
      </w:r>
      <w:r w:rsidRPr="001651FC">
        <w:rPr>
          <w:rFonts w:ascii="Times New Roman" w:eastAsia="Times New Roman" w:hAnsi="Times New Roman" w:cs="Times New Roman"/>
          <w:sz w:val="24"/>
          <w:szCs w:val="24"/>
        </w:rPr>
        <w:t xml:space="preserve">that disturbance to tropical forests causes declines in fruit and insect-eating birds while causing increases in seed-eating birds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"2k8kubv96k", "citationItems" : [ { "id" : "ITEM-1", "itemData" : { "DOI" : "10.1111/j.1523-1739.2006.00557.x", "ISSN" : "0888-8892, 1523-1739", "author" : [ { "dropping-particle" : "", "family" : "Gray", "given" : "Michael A.", "non-dropping-particle" : "", "parse-names" : false, "suffix" : "" }, { "dropping-particle" : "", "family" : "Baldauf", "given" : "Sandra L.", "non-dropping-particle" : "", "parse-names" : false, "suffix" : "" }, { "dropping-particle" : "", "family" : "Mayhew", "given" : "Peter J.", "non-dropping-particle" : "", "parse-names" : false, "suffix" : "" }, { "dropping-particle" : "", "family" : "Hill", "given" : "Jane K.", "non-dropping-particle" : "", "parse-names" : false, "suffix" : "" } ], "container-title" : "Conservation Biology", "id" : "ITEM-1", "issue" : "1", "issued" : { "date-parts" : [ [ "2007", "2" ] ] }, "language" : "en", "page" : "133-141", "title" : "The Response of Avian Feeding Guilds to Tropical Forest Disturbance", "type" : "article-journal", "volume" : "21" }, "uri" : [ "http://zotero.org/users/local/lSswCld9/items/4KTM9Z5H" ], "uris" : [ "http://zotero.org/users/local/lSswCld9/items/4KTM9Z5H", "http://www.mendeley.com/documents/?uuid=5e239e9b-3456-406d-b804-2b1393cb88fa" ] }, { "id" : "ITEM-2",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"ITEM-2", "issue" : "1750", "issued" : { "date-parts" : [ [ "2013" ] ] }, "title" : "Ecological traits affect the response of tropical forest bird species to land-use intensity", "type" : "article-journal", "volume" : "280" }, "uris" : [ "http://www.mendeley.com/documents/?uuid=e9c8ebe5-4edf-4609-8b4f-22838fe75cf5" ] } ], "mendeley" : { "formattedCitation" : "(Gray et al., 2007; Newbold et al., 2013)", "plainTextFormattedCitation" : "(Gray et al., 2007; Newbold et al., 2013)", "previouslyFormattedCitation" : "(Gray et al., 2007; Newbold et al., 2013)" }, "properties" : { "formattedCitation" : "(Gray et al. 2007; Newbold et al. 2012)", "noteIndex" : 0, "plainCitation" : "(Gray et al. 2007; Newbold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 xml:space="preserve">(Gray et al., 2007; Newbold et </w:t>
      </w:r>
      <w:r w:rsidR="00F54C88" w:rsidRPr="00F54C88">
        <w:rPr>
          <w:rFonts w:ascii="Times New Roman" w:hAnsi="Times New Roman" w:cs="Times New Roman"/>
          <w:noProof/>
          <w:sz w:val="24"/>
          <w:szCs w:val="24"/>
        </w:rPr>
        <w:lastRenderedPageBreak/>
        <w:t>al., 2013)</w:t>
      </w:r>
      <w:r w:rsidR="004F235D" w:rsidRPr="001651FC">
        <w:rPr>
          <w:rFonts w:ascii="Times New Roman" w:eastAsia="Times New Roman" w:hAnsi="Times New Roman" w:cs="Times New Roman"/>
          <w:sz w:val="24"/>
          <w:szCs w:val="24"/>
        </w:rPr>
        <w:fldChar w:fldCharType="end"/>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which suggest changes in functioning</w:t>
      </w:r>
      <w:r w:rsidR="00E76358" w:rsidRPr="001651FC">
        <w:rPr>
          <w:rFonts w:ascii="Times New Roman" w:eastAsia="Times New Roman" w:hAnsi="Times New Roman" w:cs="Times New Roman"/>
          <w:sz w:val="24"/>
          <w:szCs w:val="24"/>
        </w:rPr>
        <w:t>,</w:t>
      </w:r>
      <w:r w:rsidR="00406F14" w:rsidRPr="001651FC">
        <w:rPr>
          <w:rFonts w:ascii="Times New Roman" w:eastAsia="Times New Roman" w:hAnsi="Times New Roman" w:cs="Times New Roman"/>
          <w:sz w:val="24"/>
          <w:szCs w:val="24"/>
        </w:rPr>
        <w:t xml:space="preserve"> </w:t>
      </w:r>
      <w:r w:rsidR="00964462" w:rsidRPr="001651FC">
        <w:rPr>
          <w:rFonts w:ascii="Times New Roman" w:eastAsia="Times New Roman" w:hAnsi="Times New Roman" w:cs="Times New Roman"/>
          <w:sz w:val="24"/>
          <w:szCs w:val="24"/>
        </w:rPr>
        <w:t xml:space="preserve">and so </w:t>
      </w:r>
      <w:r w:rsidR="00406F14" w:rsidRPr="001651FC">
        <w:rPr>
          <w:rFonts w:ascii="Times New Roman" w:eastAsia="Times New Roman" w:hAnsi="Times New Roman" w:cs="Times New Roman"/>
          <w:sz w:val="24"/>
          <w:szCs w:val="24"/>
        </w:rPr>
        <w:t>the functional diversity of secondary</w:t>
      </w:r>
      <w:r w:rsidRPr="001651FC">
        <w:rPr>
          <w:rFonts w:ascii="Times New Roman" w:eastAsia="Times New Roman" w:hAnsi="Times New Roman" w:cs="Times New Roman"/>
          <w:sz w:val="24"/>
          <w:szCs w:val="24"/>
        </w:rPr>
        <w:t xml:space="preserve"> forests</w:t>
      </w:r>
      <w:r w:rsidR="006772D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406F14" w:rsidRPr="001651FC">
        <w:rPr>
          <w:rFonts w:ascii="Times New Roman" w:eastAsia="Times New Roman" w:hAnsi="Times New Roman" w:cs="Times New Roman"/>
          <w:sz w:val="24"/>
          <w:szCs w:val="24"/>
        </w:rPr>
        <w:t>should be an informative measure of ecosystem recovery</w:t>
      </w:r>
      <w:r w:rsidRPr="001651FC">
        <w:rPr>
          <w:rFonts w:ascii="Times New Roman" w:eastAsia="Times New Roman" w:hAnsi="Times New Roman" w:cs="Times New Roman"/>
          <w:sz w:val="24"/>
          <w:szCs w:val="24"/>
        </w:rPr>
        <w:t>.</w:t>
      </w:r>
    </w:p>
    <w:p w14:paraId="221DD10F"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6CE9DE8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Aim and objectives</w:t>
      </w:r>
    </w:p>
    <w:p w14:paraId="6309BB3A" w14:textId="5D0277BA" w:rsidR="004D19A5" w:rsidRPr="003E770B" w:rsidRDefault="003E27F8" w:rsidP="00B55543">
      <w:pPr>
        <w:spacing w:line="480" w:lineRule="auto"/>
        <w:ind w:firstLine="720"/>
        <w:jc w:val="both"/>
        <w:rPr>
          <w:rFonts w:ascii="Times New Roman" w:hAnsi="Times New Roman" w:cs="Times New Roman"/>
          <w:color w:val="auto"/>
          <w:sz w:val="24"/>
          <w:szCs w:val="24"/>
        </w:rPr>
      </w:pPr>
      <w:r w:rsidRPr="003E770B">
        <w:rPr>
          <w:rFonts w:ascii="Times New Roman" w:eastAsia="Times New Roman" w:hAnsi="Times New Roman" w:cs="Times New Roman"/>
          <w:color w:val="auto"/>
          <w:sz w:val="24"/>
          <w:szCs w:val="24"/>
        </w:rPr>
        <w:t xml:space="preserve">The aim of this study is to compare the functional diversity, based on </w:t>
      </w:r>
      <w:commentRangeStart w:id="19"/>
      <w:r w:rsidRPr="003E770B">
        <w:rPr>
          <w:rFonts w:ascii="Times New Roman" w:eastAsia="Times New Roman" w:hAnsi="Times New Roman" w:cs="Times New Roman"/>
          <w:color w:val="auto"/>
          <w:sz w:val="24"/>
          <w:szCs w:val="24"/>
        </w:rPr>
        <w:t>dietary preferences</w:t>
      </w:r>
      <w:ins w:id="20" w:author="Catherine Sayer" w:date="2016-05-05T13:59:00Z">
        <w:r w:rsidR="003E770B">
          <w:rPr>
            <w:rFonts w:ascii="Times New Roman" w:eastAsia="Times New Roman" w:hAnsi="Times New Roman" w:cs="Times New Roman"/>
            <w:color w:val="auto"/>
            <w:sz w:val="24"/>
            <w:szCs w:val="24"/>
          </w:rPr>
          <w:t xml:space="preserve"> </w:t>
        </w:r>
      </w:ins>
      <w:commentRangeEnd w:id="19"/>
      <w:ins w:id="21" w:author="Catherine Sayer" w:date="2016-05-05T14:00:00Z">
        <w:r w:rsidR="003E770B">
          <w:rPr>
            <w:rStyle w:val="CommentReference"/>
          </w:rPr>
          <w:commentReference w:id="19"/>
        </w:r>
      </w:ins>
      <w:ins w:id="22" w:author="Catherine Sayer" w:date="2016-05-05T13:59:00Z">
        <w:r w:rsidR="003E770B">
          <w:rPr>
            <w:rFonts w:ascii="Times New Roman" w:eastAsia="Times New Roman" w:hAnsi="Times New Roman" w:cs="Times New Roman"/>
            <w:color w:val="auto"/>
            <w:sz w:val="24"/>
            <w:szCs w:val="24"/>
          </w:rPr>
          <w:t>defined by foraging strata, diet and body size</w:t>
        </w:r>
      </w:ins>
      <w:r w:rsidRPr="003E770B">
        <w:rPr>
          <w:rFonts w:ascii="Times New Roman" w:eastAsia="Times New Roman" w:hAnsi="Times New Roman" w:cs="Times New Roman"/>
          <w:color w:val="auto"/>
          <w:sz w:val="24"/>
          <w:szCs w:val="24"/>
        </w:rPr>
        <w:t xml:space="preserve">, of avian communities in secondary tropical forest with </w:t>
      </w:r>
      <w:r w:rsidR="00F3491D" w:rsidRPr="003E770B">
        <w:rPr>
          <w:rFonts w:ascii="Times New Roman" w:eastAsia="Times New Roman" w:hAnsi="Times New Roman" w:cs="Times New Roman"/>
          <w:color w:val="auto"/>
          <w:sz w:val="24"/>
          <w:szCs w:val="24"/>
        </w:rPr>
        <w:t xml:space="preserve">that </w:t>
      </w:r>
      <w:r w:rsidRPr="003E770B">
        <w:rPr>
          <w:rFonts w:ascii="Times New Roman" w:eastAsia="Times New Roman" w:hAnsi="Times New Roman" w:cs="Times New Roman"/>
          <w:color w:val="auto"/>
          <w:sz w:val="24"/>
          <w:szCs w:val="24"/>
        </w:rPr>
        <w:t>of primary tropical forest, and to investigate how this changes</w:t>
      </w:r>
      <w:r w:rsidR="00F3491D" w:rsidRPr="003E770B">
        <w:rPr>
          <w:rFonts w:ascii="Times New Roman" w:eastAsia="Times New Roman" w:hAnsi="Times New Roman" w:cs="Times New Roman"/>
          <w:color w:val="auto"/>
          <w:sz w:val="24"/>
          <w:szCs w:val="24"/>
        </w:rPr>
        <w:t>, and possibly recovers,</w:t>
      </w:r>
      <w:r w:rsidRPr="003E770B">
        <w:rPr>
          <w:rFonts w:ascii="Times New Roman" w:eastAsia="Times New Roman" w:hAnsi="Times New Roman" w:cs="Times New Roman"/>
          <w:color w:val="auto"/>
          <w:sz w:val="24"/>
          <w:szCs w:val="24"/>
        </w:rPr>
        <w:t xml:space="preserve"> with secondary forest age. In addition, changes in </w:t>
      </w:r>
      <w:ins w:id="23" w:author="Phil" w:date="2016-05-27T09:58:00Z">
        <w:r w:rsidR="006E71A8">
          <w:rPr>
            <w:rFonts w:ascii="Times New Roman" w:eastAsia="Times New Roman" w:hAnsi="Times New Roman" w:cs="Times New Roman"/>
            <w:color w:val="auto"/>
            <w:sz w:val="24"/>
            <w:szCs w:val="24"/>
          </w:rPr>
          <w:t xml:space="preserve">total </w:t>
        </w:r>
      </w:ins>
      <w:r w:rsidR="003007BA" w:rsidRPr="003E770B">
        <w:rPr>
          <w:rFonts w:ascii="Times New Roman" w:eastAsia="Times New Roman" w:hAnsi="Times New Roman" w:cs="Times New Roman"/>
          <w:color w:val="auto"/>
          <w:sz w:val="24"/>
          <w:szCs w:val="24"/>
        </w:rPr>
        <w:t xml:space="preserve">avian </w:t>
      </w:r>
      <w:r w:rsidRPr="003E770B">
        <w:rPr>
          <w:rFonts w:ascii="Times New Roman" w:eastAsia="Times New Roman" w:hAnsi="Times New Roman" w:cs="Times New Roman"/>
          <w:color w:val="auto"/>
          <w:sz w:val="24"/>
          <w:szCs w:val="24"/>
        </w:rPr>
        <w:t xml:space="preserve">species richness </w:t>
      </w:r>
      <w:r w:rsidRPr="00CA3D56">
        <w:rPr>
          <w:rFonts w:ascii="Times New Roman" w:eastAsia="Times New Roman" w:hAnsi="Times New Roman" w:cs="Times New Roman"/>
          <w:color w:val="auto"/>
          <w:sz w:val="24"/>
          <w:szCs w:val="24"/>
          <w:highlight w:val="yellow"/>
        </w:rPr>
        <w:t xml:space="preserve">and the </w:t>
      </w:r>
      <w:del w:id="24" w:author="Phil" w:date="2016-05-27T09:58:00Z">
        <w:r w:rsidRPr="00CA3D56" w:rsidDel="006E71A8">
          <w:rPr>
            <w:rFonts w:ascii="Times New Roman" w:eastAsia="Times New Roman" w:hAnsi="Times New Roman" w:cs="Times New Roman"/>
            <w:color w:val="auto"/>
            <w:sz w:val="24"/>
            <w:szCs w:val="24"/>
            <w:highlight w:val="yellow"/>
          </w:rPr>
          <w:delText xml:space="preserve">proportion </w:delText>
        </w:r>
      </w:del>
      <w:ins w:id="25" w:author="Phil" w:date="2016-05-27T09:58:00Z">
        <w:r w:rsidR="006E71A8">
          <w:rPr>
            <w:rFonts w:ascii="Times New Roman" w:eastAsia="Times New Roman" w:hAnsi="Times New Roman" w:cs="Times New Roman"/>
            <w:color w:val="auto"/>
            <w:sz w:val="24"/>
            <w:szCs w:val="24"/>
            <w:highlight w:val="yellow"/>
          </w:rPr>
          <w:t>species richness</w:t>
        </w:r>
        <w:r w:rsidR="006E71A8" w:rsidRPr="00CA3D56">
          <w:rPr>
            <w:rFonts w:ascii="Times New Roman" w:eastAsia="Times New Roman" w:hAnsi="Times New Roman" w:cs="Times New Roman"/>
            <w:color w:val="auto"/>
            <w:sz w:val="24"/>
            <w:szCs w:val="24"/>
            <w:highlight w:val="yellow"/>
          </w:rPr>
          <w:t xml:space="preserve"> </w:t>
        </w:r>
      </w:ins>
      <w:r w:rsidRPr="00CA3D56">
        <w:rPr>
          <w:rFonts w:ascii="Times New Roman" w:eastAsia="Times New Roman" w:hAnsi="Times New Roman" w:cs="Times New Roman"/>
          <w:color w:val="auto"/>
          <w:sz w:val="24"/>
          <w:szCs w:val="24"/>
          <w:highlight w:val="yellow"/>
        </w:rPr>
        <w:t>of forest specialists are investigated as indicator</w:t>
      </w:r>
      <w:r w:rsidR="00CA3D56">
        <w:rPr>
          <w:rFonts w:ascii="Times New Roman" w:eastAsia="Times New Roman" w:hAnsi="Times New Roman" w:cs="Times New Roman"/>
          <w:color w:val="auto"/>
          <w:sz w:val="24"/>
          <w:szCs w:val="24"/>
          <w:highlight w:val="yellow"/>
        </w:rPr>
        <w:t>s</w:t>
      </w:r>
      <w:r w:rsidRPr="003E770B">
        <w:rPr>
          <w:rFonts w:ascii="Times New Roman" w:eastAsia="Times New Roman" w:hAnsi="Times New Roman" w:cs="Times New Roman"/>
          <w:color w:val="auto"/>
          <w:sz w:val="24"/>
          <w:szCs w:val="24"/>
        </w:rPr>
        <w:t xml:space="preserve"> of the </w:t>
      </w:r>
      <w:r w:rsidR="003007BA" w:rsidRPr="003E770B">
        <w:rPr>
          <w:rFonts w:ascii="Times New Roman" w:eastAsia="Times New Roman" w:hAnsi="Times New Roman" w:cs="Times New Roman"/>
          <w:color w:val="auto"/>
          <w:sz w:val="24"/>
          <w:szCs w:val="24"/>
        </w:rPr>
        <w:t xml:space="preserve">recovery of </w:t>
      </w:r>
      <w:r w:rsidRPr="003E770B">
        <w:rPr>
          <w:rFonts w:ascii="Times New Roman" w:eastAsia="Times New Roman" w:hAnsi="Times New Roman" w:cs="Times New Roman"/>
          <w:color w:val="auto"/>
          <w:sz w:val="24"/>
          <w:szCs w:val="24"/>
        </w:rPr>
        <w:t>biodiversity. To achieve th</w:t>
      </w:r>
      <w:r w:rsidR="00D767DE" w:rsidRPr="003E770B">
        <w:rPr>
          <w:rFonts w:ascii="Times New Roman" w:eastAsia="Times New Roman" w:hAnsi="Times New Roman" w:cs="Times New Roman"/>
          <w:color w:val="auto"/>
          <w:sz w:val="24"/>
          <w:szCs w:val="24"/>
        </w:rPr>
        <w:t>ese</w:t>
      </w:r>
      <w:r w:rsidRPr="003E770B">
        <w:rPr>
          <w:rFonts w:ascii="Times New Roman" w:eastAsia="Times New Roman" w:hAnsi="Times New Roman" w:cs="Times New Roman"/>
          <w:color w:val="auto"/>
          <w:sz w:val="24"/>
          <w:szCs w:val="24"/>
        </w:rPr>
        <w:t xml:space="preserve"> aim</w:t>
      </w:r>
      <w:r w:rsidR="00D767DE" w:rsidRPr="003E770B">
        <w:rPr>
          <w:rFonts w:ascii="Times New Roman" w:eastAsia="Times New Roman" w:hAnsi="Times New Roman" w:cs="Times New Roman"/>
          <w:color w:val="auto"/>
          <w:sz w:val="24"/>
          <w:szCs w:val="24"/>
        </w:rPr>
        <w:t>s</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we conducted </w:t>
      </w:r>
      <w:r w:rsidRPr="003E770B">
        <w:rPr>
          <w:rFonts w:ascii="Times New Roman" w:eastAsia="Times New Roman" w:hAnsi="Times New Roman" w:cs="Times New Roman"/>
          <w:color w:val="auto"/>
          <w:sz w:val="24"/>
          <w:szCs w:val="24"/>
        </w:rPr>
        <w:t>a meta-analysis based on a systematic review. The analysis focused on birds as their distributions and ecological traits are well known and their populations are readily surveyed</w:t>
      </w:r>
      <w:r w:rsidR="00D767DE" w:rsidRPr="003E770B">
        <w:rPr>
          <w:rFonts w:ascii="Times New Roman" w:eastAsia="Times New Roman" w:hAnsi="Times New Roman" w:cs="Times New Roman"/>
          <w:color w:val="auto"/>
          <w:sz w:val="24"/>
          <w:szCs w:val="24"/>
        </w:rPr>
        <w:t>,</w:t>
      </w:r>
      <w:r w:rsidRPr="003E770B">
        <w:rPr>
          <w:rFonts w:ascii="Times New Roman" w:eastAsia="Times New Roman" w:hAnsi="Times New Roman" w:cs="Times New Roman"/>
          <w:color w:val="auto"/>
          <w:sz w:val="24"/>
          <w:szCs w:val="24"/>
        </w:rPr>
        <w:t xml:space="preserve"> </w:t>
      </w:r>
      <w:r w:rsidR="00D767DE" w:rsidRPr="003E770B">
        <w:rPr>
          <w:rFonts w:ascii="Times New Roman" w:eastAsia="Times New Roman" w:hAnsi="Times New Roman" w:cs="Times New Roman"/>
          <w:color w:val="auto"/>
          <w:sz w:val="24"/>
          <w:szCs w:val="24"/>
        </w:rPr>
        <w:t xml:space="preserve">with the result </w:t>
      </w:r>
      <w:r w:rsidRPr="003E770B">
        <w:rPr>
          <w:rFonts w:ascii="Times New Roman" w:eastAsia="Times New Roman" w:hAnsi="Times New Roman" w:cs="Times New Roman"/>
          <w:color w:val="auto"/>
          <w:sz w:val="24"/>
          <w:szCs w:val="24"/>
        </w:rPr>
        <w:t xml:space="preserve">that they have been well studied across the tropics. Dietary preference was chosen as the functional trait </w:t>
      </w:r>
      <w:r w:rsidR="00D767DE" w:rsidRPr="003E770B">
        <w:rPr>
          <w:rFonts w:ascii="Times New Roman" w:eastAsia="Times New Roman" w:hAnsi="Times New Roman" w:cs="Times New Roman"/>
          <w:color w:val="auto"/>
          <w:sz w:val="24"/>
          <w:szCs w:val="24"/>
        </w:rPr>
        <w:t xml:space="preserve">for </w:t>
      </w:r>
      <w:r w:rsidRPr="003E770B">
        <w:rPr>
          <w:rFonts w:ascii="Times New Roman" w:eastAsia="Times New Roman" w:hAnsi="Times New Roman" w:cs="Times New Roman"/>
          <w:color w:val="auto"/>
          <w:sz w:val="24"/>
          <w:szCs w:val="24"/>
        </w:rPr>
        <w:t xml:space="preserve">study </w:t>
      </w:r>
      <w:r w:rsidR="005A112A" w:rsidRPr="003E770B">
        <w:rPr>
          <w:rFonts w:ascii="Times New Roman" w:eastAsia="Times New Roman" w:hAnsi="Times New Roman" w:cs="Times New Roman"/>
          <w:color w:val="auto"/>
          <w:sz w:val="24"/>
          <w:szCs w:val="24"/>
        </w:rPr>
        <w:t xml:space="preserve">to represent a particular </w:t>
      </w:r>
      <w:r w:rsidR="00964462" w:rsidRPr="003E770B">
        <w:rPr>
          <w:rFonts w:ascii="Times New Roman" w:eastAsia="Times New Roman" w:hAnsi="Times New Roman" w:cs="Times New Roman"/>
          <w:color w:val="auto"/>
          <w:sz w:val="24"/>
          <w:szCs w:val="24"/>
        </w:rPr>
        <w:t xml:space="preserve">and well-studied </w:t>
      </w:r>
      <w:r w:rsidR="005A112A" w:rsidRPr="003E770B">
        <w:rPr>
          <w:rFonts w:ascii="Times New Roman" w:eastAsia="Times New Roman" w:hAnsi="Times New Roman" w:cs="Times New Roman"/>
          <w:color w:val="auto"/>
          <w:sz w:val="24"/>
          <w:szCs w:val="24"/>
        </w:rPr>
        <w:t>aspect of ecosystem functioning</w:t>
      </w:r>
      <w:r w:rsidR="00527B95" w:rsidRPr="003E770B">
        <w:rPr>
          <w:rFonts w:ascii="Times New Roman" w:eastAsia="Times New Roman" w:hAnsi="Times New Roman" w:cs="Times New Roman"/>
          <w:color w:val="auto"/>
          <w:sz w:val="24"/>
          <w:szCs w:val="24"/>
        </w:rPr>
        <w:t xml:space="preserve"> relating to trophic relationships</w:t>
      </w:r>
      <w:r w:rsidR="005A112A" w:rsidRPr="003E770B">
        <w:rPr>
          <w:rFonts w:ascii="Times New Roman" w:eastAsia="Times New Roman" w:hAnsi="Times New Roman" w:cs="Times New Roman"/>
          <w:color w:val="auto"/>
          <w:sz w:val="24"/>
          <w:szCs w:val="24"/>
        </w:rPr>
        <w:t xml:space="preserve">, as </w:t>
      </w:r>
      <w:r w:rsidR="00527B95" w:rsidRPr="003E770B">
        <w:rPr>
          <w:rFonts w:ascii="Times New Roman" w:eastAsia="Times New Roman" w:hAnsi="Times New Roman" w:cs="Times New Roman"/>
          <w:color w:val="auto"/>
          <w:sz w:val="24"/>
          <w:szCs w:val="24"/>
        </w:rPr>
        <w:t>dietary preference</w:t>
      </w:r>
      <w:r w:rsidR="005A112A" w:rsidRPr="003E770B">
        <w:rPr>
          <w:rFonts w:ascii="Times New Roman" w:eastAsia="Times New Roman" w:hAnsi="Times New Roman" w:cs="Times New Roman"/>
          <w:color w:val="auto"/>
          <w:sz w:val="24"/>
          <w:szCs w:val="24"/>
        </w:rPr>
        <w:t xml:space="preserve"> is directly </w:t>
      </w:r>
      <w:r w:rsidR="00527B95" w:rsidRPr="003E770B">
        <w:rPr>
          <w:rFonts w:ascii="Times New Roman" w:eastAsia="Times New Roman" w:hAnsi="Times New Roman" w:cs="Times New Roman"/>
          <w:color w:val="auto"/>
          <w:sz w:val="24"/>
          <w:szCs w:val="24"/>
        </w:rPr>
        <w:t>linked</w:t>
      </w:r>
      <w:r w:rsidR="005A112A" w:rsidRPr="003E770B">
        <w:rPr>
          <w:rFonts w:ascii="Times New Roman" w:eastAsia="Times New Roman" w:hAnsi="Times New Roman" w:cs="Times New Roman"/>
          <w:color w:val="auto"/>
          <w:sz w:val="24"/>
          <w:szCs w:val="24"/>
        </w:rPr>
        <w:t xml:space="preserve"> to the processes of pollination, seed dispersal, carrion removal</w:t>
      </w:r>
      <w:r w:rsidR="00BF4FC5" w:rsidRPr="003E770B">
        <w:rPr>
          <w:rFonts w:ascii="Times New Roman" w:eastAsia="Times New Roman" w:hAnsi="Times New Roman" w:cs="Times New Roman"/>
          <w:color w:val="auto"/>
          <w:sz w:val="24"/>
          <w:szCs w:val="24"/>
        </w:rPr>
        <w:t>,</w:t>
      </w:r>
      <w:r w:rsidR="005A112A" w:rsidRPr="003E770B">
        <w:rPr>
          <w:rFonts w:ascii="Times New Roman" w:eastAsia="Times New Roman" w:hAnsi="Times New Roman" w:cs="Times New Roman"/>
          <w:color w:val="auto"/>
          <w:sz w:val="24"/>
          <w:szCs w:val="24"/>
        </w:rPr>
        <w:t xml:space="preserve"> and control of other animals</w:t>
      </w:r>
      <w:r w:rsidR="00A65659" w:rsidRPr="003E770B">
        <w:rPr>
          <w:rFonts w:ascii="Times New Roman" w:eastAsia="Times New Roman" w:hAnsi="Times New Roman" w:cs="Times New Roman"/>
          <w:color w:val="auto"/>
          <w:sz w:val="24"/>
          <w:szCs w:val="24"/>
        </w:rPr>
        <w:t>.</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33EA82FC"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and Stewart, 2006)", "plainTextFormattedCitation" : "(Pullin and Stewart, 2006)", "previouslyFormattedCitation" : "(Pullin and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(Pullin and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Barlow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 "plainTextFormattedCitation" : "(2007)", "previouslyFormattedCitation" :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Bowen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"1dp0euc6k",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"http://zotero.org/users/local/lSswCld9/items/H342X29Z" ] } ], "mendeley" : { "formattedCitation" : "(Jos Barlow et al., 2007)", "plainTextFormattedCitation" : "(Jos Barlow et al., 2007)", "previouslyFormattedCitation" : "(Jos Barlow et al.,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(Jos Barlow et al.,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"uris" : [ "http://www.mendeley.com/documents/?uuid=d91be420-3925-41f5-88fc-c0778f0eff0e" ] } ], "mendeley" : { "formattedCitation" : "(Gardner et al., 2007)", "plainTextFormattedCitation" : "(Gardner et al., 2007)", "previouslyFormattedCitation" : "(Gardner et al.,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(Gardner et al., 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and Wright, 2009)", "plainTextFormattedCitation" : "(Dent and Wright, 2009)", "previouslyFormattedCitation" : "(Dent and Wright,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(Dent and Wright, 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Chazdon</w:t>
      </w:r>
      <w:proofErr w:type="spellEnd"/>
      <w:r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"(Chazdon et al., 2009)", "plainTextFormattedCitation" : "(Chazdon et al., 2009)", "previouslyFormattedCitation" : "(Chazdon et al.,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(Chazdon et al., 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069B0E64"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Forests that had previously been s</w:t>
      </w:r>
      <w:r w:rsidR="00E550CD" w:rsidRPr="001651FC">
        <w:rPr>
          <w:rFonts w:ascii="Times New Roman" w:eastAsia="Times New Roman" w:hAnsi="Times New Roman" w:cs="Times New Roman"/>
          <w:sz w:val="24"/>
          <w:szCs w:val="24"/>
        </w:rPr>
        <w:t>electively logged were excluded</w:t>
      </w:r>
      <w:r w:rsidRPr="001651FC">
        <w:rPr>
          <w:rFonts w:ascii="Times New Roman" w:eastAsia="Times New Roman" w:hAnsi="Times New Roman" w:cs="Times New Roman"/>
          <w:sz w:val="24"/>
          <w:szCs w:val="24"/>
        </w:rPr>
        <w:t xml:space="preserve"> as </w:t>
      </w:r>
      <w:r w:rsidR="001C3FCC" w:rsidRPr="001651FC">
        <w:rPr>
          <w:rFonts w:ascii="Times New Roman" w:eastAsia="Times New Roman" w:hAnsi="Times New Roman" w:cs="Times New Roman"/>
          <w:sz w:val="24"/>
          <w:szCs w:val="24"/>
        </w:rPr>
        <w:t>such</w:t>
      </w:r>
      <w:r w:rsidRPr="001651FC">
        <w:rPr>
          <w:rFonts w:ascii="Times New Roman" w:eastAsia="Times New Roman" w:hAnsi="Times New Roman" w:cs="Times New Roman"/>
          <w:sz w:val="24"/>
          <w:szCs w:val="24"/>
        </w:rPr>
        <w:t xml:space="preserve"> sites recover differently to those converted for agriculture </w:t>
      </w:r>
      <w:r w:rsidR="005F5CC2"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600D0D" w:rsidRPr="001651FC">
        <w:rPr>
          <w:rFonts w:ascii="Times New Roman" w:eastAsia="Times New Roman" w:hAnsi="Times New Roman" w:cs="Times New Roman"/>
          <w:sz w:val="24"/>
          <w:szCs w:val="24"/>
        </w:rPr>
        <w:t>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52B5AD86"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Article authors were contacted to request these data when articles suggested that they had been collected but were not presented.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 secondary forest site, the age, </w:t>
      </w:r>
      <w:ins w:id="26" w:author="Phil" w:date="2016-05-19T16:08:00Z">
        <w:r w:rsidR="007E05E9">
          <w:rPr>
            <w:rFonts w:ascii="Times New Roman" w:eastAsia="Times New Roman" w:hAnsi="Times New Roman" w:cs="Times New Roman"/>
            <w:sz w:val="24"/>
            <w:szCs w:val="24"/>
          </w:rPr>
          <w:t xml:space="preserve">and </w:t>
        </w:r>
      </w:ins>
      <w:r w:rsidRPr="001651FC">
        <w:rPr>
          <w:rFonts w:ascii="Times New Roman" w:eastAsia="Times New Roman" w:hAnsi="Times New Roman" w:cs="Times New Roman"/>
          <w:sz w:val="24"/>
          <w:szCs w:val="24"/>
        </w:rPr>
        <w:t xml:space="preserve">whether the site was continuous or discontinuous with primary forest, </w:t>
      </w:r>
      <w:del w:id="27" w:author="Phil" w:date="2016-05-19T16:08:00Z">
        <w:r w:rsidRPr="001651FC" w:rsidDel="007E05E9">
          <w:rPr>
            <w:rFonts w:ascii="Times New Roman" w:eastAsia="Times New Roman" w:hAnsi="Times New Roman" w:cs="Times New Roman"/>
            <w:sz w:val="24"/>
            <w:szCs w:val="24"/>
          </w:rPr>
          <w:delText xml:space="preserve">and </w:delText>
        </w:r>
        <w:commentRangeStart w:id="28"/>
        <w:commentRangeStart w:id="29"/>
        <w:r w:rsidRPr="001651FC" w:rsidDel="007E05E9">
          <w:rPr>
            <w:rFonts w:ascii="Times New Roman" w:eastAsia="Times New Roman" w:hAnsi="Times New Roman" w:cs="Times New Roman"/>
            <w:sz w:val="24"/>
            <w:szCs w:val="24"/>
          </w:rPr>
          <w:delText xml:space="preserve">whether the site’s disturbance history prior to secondary succession left remnants of the original forest vegetation (e.g. slash-and-burn agriculture, pasture) or not (e.g. arable agriculture, plantation) </w:delText>
        </w:r>
      </w:del>
      <w:r w:rsidRPr="001651FC">
        <w:rPr>
          <w:rFonts w:ascii="Times New Roman" w:eastAsia="Times New Roman" w:hAnsi="Times New Roman" w:cs="Times New Roman"/>
          <w:sz w:val="24"/>
          <w:szCs w:val="24"/>
        </w:rPr>
        <w:t xml:space="preserve">were noted. </w:t>
      </w:r>
      <w:commentRangeEnd w:id="28"/>
      <w:r w:rsidR="00A17324">
        <w:rPr>
          <w:rStyle w:val="CommentReference"/>
        </w:rPr>
        <w:commentReference w:id="28"/>
      </w:r>
      <w:commentRangeEnd w:id="29"/>
      <w:r w:rsidR="007E05E9">
        <w:rPr>
          <w:rStyle w:val="CommentReference"/>
        </w:rPr>
        <w:commentReference w:id="29"/>
      </w:r>
      <w:r w:rsidRPr="001651FC">
        <w:rPr>
          <w:rFonts w:ascii="Times New Roman" w:eastAsia="Times New Roman" w:hAnsi="Times New Roman" w:cs="Times New Roman"/>
          <w:sz w:val="24"/>
          <w:szCs w:val="24"/>
        </w:rPr>
        <w:t>Where age and disturbance history were not presented, article authors were contacted to request the information. The median age of secondary forest was recorded when a range of possible values was given. Methodologies used to sample bird communities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del w:id="30" w:author="Phil" w:date="2016-05-19T16:10:00Z">
        <w:r w:rsidR="00842F06" w:rsidRPr="001651FC" w:rsidDel="007E05E9">
          <w:rPr>
            <w:rFonts w:ascii="Times New Roman" w:eastAsia="Times New Roman" w:hAnsi="Times New Roman" w:cs="Times New Roman"/>
            <w:sz w:val="24"/>
            <w:szCs w:val="24"/>
          </w:rPr>
          <w:delText>the use of</w:delText>
        </w:r>
        <w:r w:rsidR="007B3AF8" w:rsidRPr="001651FC" w:rsidDel="007E05E9">
          <w:rPr>
            <w:rFonts w:ascii="Times New Roman" w:eastAsia="Times New Roman" w:hAnsi="Times New Roman" w:cs="Times New Roman"/>
            <w:sz w:val="24"/>
            <w:szCs w:val="24"/>
          </w:rPr>
          <w:delText xml:space="preserve"> different methodologies</w:delText>
        </w:r>
      </w:del>
      <w:ins w:id="31" w:author="Phil" w:date="2016-05-19T16:10:00Z">
        <w:r w:rsidR="007E05E9">
          <w:rPr>
            <w:rFonts w:ascii="Times New Roman" w:eastAsia="Times New Roman" w:hAnsi="Times New Roman" w:cs="Times New Roman"/>
            <w:sz w:val="24"/>
            <w:szCs w:val="24"/>
          </w:rPr>
          <w:t>differences among studies</w:t>
        </w:r>
      </w:ins>
      <w:r w:rsidR="007B3AF8" w:rsidRPr="001651FC">
        <w:rPr>
          <w:rFonts w:ascii="Times New Roman" w:eastAsia="Times New Roman" w:hAnsi="Times New Roman" w:cs="Times New Roman"/>
          <w:sz w:val="24"/>
          <w:szCs w:val="24"/>
        </w:rPr>
        <w:t xml:space="preserve">. </w:t>
      </w:r>
    </w:p>
    <w:p w14:paraId="3045B3CA" w14:textId="77777777"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Data on the traits of bird species were obtained from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For this study we selected traits linked to (</w:t>
      </w:r>
      <w:proofErr w:type="spellStart"/>
      <w:r w:rsidR="007B48E3" w:rsidRPr="001651FC">
        <w:rPr>
          <w:rFonts w:ascii="Times New Roman" w:eastAsia="Times New Roman" w:hAnsi="Times New Roman" w:cs="Times New Roman"/>
          <w:sz w:val="24"/>
          <w:szCs w:val="24"/>
        </w:rPr>
        <w:t>i</w:t>
      </w:r>
      <w:proofErr w:type="spellEnd"/>
      <w:r w:rsidR="007B48E3" w:rsidRPr="001651FC">
        <w:rPr>
          <w:rFonts w:ascii="Times New Roman" w:eastAsia="Times New Roman" w:hAnsi="Times New Roman" w:cs="Times New Roman"/>
          <w:sz w:val="24"/>
          <w:szCs w:val="24"/>
        </w:rPr>
        <w:t>)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 (iii) body mass in grams. Where no match was found for the </w:t>
      </w:r>
      <w:proofErr w:type="spellStart"/>
      <w:r w:rsidR="007B48E3" w:rsidRPr="001651FC">
        <w:rPr>
          <w:rFonts w:ascii="Times New Roman" w:eastAsia="Times New Roman" w:hAnsi="Times New Roman" w:cs="Times New Roman"/>
          <w:sz w:val="24"/>
          <w:szCs w:val="24"/>
        </w:rPr>
        <w:t>latin</w:t>
      </w:r>
      <w:proofErr w:type="spellEnd"/>
      <w:r w:rsidR="007B48E3" w:rsidRPr="001651FC">
        <w:rPr>
          <w:rFonts w:ascii="Times New Roman" w:eastAsia="Times New Roman" w:hAnsi="Times New Roman" w:cs="Times New Roman"/>
          <w:sz w:val="24"/>
          <w:szCs w:val="24"/>
        </w:rPr>
        <w:t xml:space="preserve">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t>
      </w:r>
      <w:r w:rsidR="007B48E3" w:rsidRPr="001651FC">
        <w:rPr>
          <w:rFonts w:ascii="Times New Roman" w:eastAsia="Times New Roman" w:hAnsi="Times New Roman" w:cs="Times New Roman"/>
          <w:sz w:val="24"/>
          <w:szCs w:val="24"/>
        </w:rPr>
        <w:lastRenderedPageBreak/>
        <w:t xml:space="preserve">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6410A2B4" w:rsidR="00CA3D56" w:rsidRPr="00E74A14" w:rsidRDefault="00CA3D56" w:rsidP="00CA3D56">
      <w:pPr>
        <w:spacing w:line="480" w:lineRule="auto"/>
        <w:ind w:firstLine="720"/>
        <w:jc w:val="both"/>
        <w:rPr>
          <w:sz w:val="24"/>
          <w:szCs w:val="24"/>
        </w:rPr>
      </w:pPr>
      <w:r w:rsidRPr="00CA3D56">
        <w:rPr>
          <w:rFonts w:ascii="Times New Roman" w:eastAsia="Times New Roman" w:hAnsi="Times New Roman" w:cs="Times New Roman"/>
          <w:sz w:val="24"/>
          <w:szCs w:val="24"/>
          <w:highlight w:val="yellow"/>
        </w:rPr>
        <w:t xml:space="preserve">Forest dependency data for all bird species were provided by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with each species </w:t>
      </w:r>
      <w:r w:rsidRPr="00CA3D56">
        <w:rPr>
          <w:rFonts w:ascii="Times New Roman" w:eastAsia="Times New Roman" w:hAnsi="Times New Roman" w:cs="Times New Roman"/>
          <w:sz w:val="24"/>
          <w:szCs w:val="24"/>
          <w:highlight w:val="yellow"/>
          <w:lang w:val="en-GB"/>
        </w:rPr>
        <w:t>categorised</w:t>
      </w:r>
      <w:r w:rsidRPr="00CA3D56">
        <w:rPr>
          <w:rFonts w:ascii="Times New Roman" w:eastAsia="Times New Roman" w:hAnsi="Times New Roman" w:cs="Times New Roman"/>
          <w:sz w:val="24"/>
          <w:szCs w:val="24"/>
          <w:highlight w:val="yellow"/>
        </w:rPr>
        <w:t xml:space="preserve"> as having high, medium or low forest dependency, or being a non-forest species </w:t>
      </w:r>
      <w:r w:rsidRPr="00CA3D56">
        <w:rPr>
          <w:rFonts w:ascii="Times New Roman" w:eastAsia="Times New Roman" w:hAnsi="Times New Roman" w:cs="Times New Roman"/>
          <w:sz w:val="24"/>
          <w:szCs w:val="24"/>
          <w:highlight w:val="yellow"/>
        </w:rPr>
        <w:fldChar w:fldCharType="begin" w:fldLock="1"/>
      </w:r>
      <w:r w:rsidR="00F54C88">
        <w:rPr>
          <w:rFonts w:ascii="Times New Roman" w:eastAsia="Times New Roman" w:hAnsi="Times New Roman" w:cs="Times New Roman"/>
          <w:sz w:val="24"/>
          <w:szCs w:val="24"/>
          <w:highlight w:val="yellow"/>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CA3D56">
        <w:rPr>
          <w:rFonts w:ascii="Times New Roman" w:eastAsia="Times New Roman" w:hAnsi="Times New Roman" w:cs="Times New Roman"/>
          <w:sz w:val="24"/>
          <w:szCs w:val="24"/>
          <w:highlight w:val="yellow"/>
        </w:rPr>
        <w:fldChar w:fldCharType="separate"/>
      </w:r>
      <w:r w:rsidR="00F54C88" w:rsidRPr="00F54C88">
        <w:rPr>
          <w:rFonts w:ascii="Times New Roman" w:hAnsi="Times New Roman" w:cs="Times New Roman"/>
          <w:noProof/>
          <w:sz w:val="24"/>
          <w:szCs w:val="24"/>
          <w:highlight w:val="yellow"/>
        </w:rPr>
        <w:t>(BirdLife International, 2013)</w:t>
      </w:r>
      <w:r w:rsidRPr="00CA3D56">
        <w:rPr>
          <w:rFonts w:ascii="Times New Roman" w:eastAsia="Times New Roman" w:hAnsi="Times New Roman" w:cs="Times New Roman"/>
          <w:sz w:val="24"/>
          <w:szCs w:val="24"/>
          <w:highlight w:val="yellow"/>
        </w:rPr>
        <w:fldChar w:fldCharType="end"/>
      </w:r>
      <w:r w:rsidRPr="00CA3D56">
        <w:rPr>
          <w:rFonts w:ascii="Times New Roman" w:eastAsia="Times New Roman" w:hAnsi="Times New Roman" w:cs="Times New Roman"/>
          <w:sz w:val="24"/>
          <w:szCs w:val="24"/>
          <w:highlight w:val="yellow"/>
        </w:rPr>
        <w:t xml:space="preserve">. Species with high forest dependency were then classed as forest specialists and the remaining species were classed as forest generalists. The </w:t>
      </w:r>
      <w:del w:id="32" w:author="Phil" w:date="2016-05-19T16:12:00Z">
        <w:r w:rsidRPr="00CA3D56" w:rsidDel="007E05E9">
          <w:rPr>
            <w:rFonts w:ascii="Times New Roman" w:eastAsia="Times New Roman" w:hAnsi="Times New Roman" w:cs="Times New Roman"/>
            <w:sz w:val="24"/>
            <w:szCs w:val="24"/>
            <w:highlight w:val="yellow"/>
          </w:rPr>
          <w:delText>proportion of forest specialists in the community, based on species presence,</w:delText>
        </w:r>
      </w:del>
      <w:ins w:id="33" w:author="Phil" w:date="2016-05-19T16:12:00Z">
        <w:r w:rsidR="007E05E9">
          <w:rPr>
            <w:rFonts w:ascii="Times New Roman" w:eastAsia="Times New Roman" w:hAnsi="Times New Roman" w:cs="Times New Roman"/>
            <w:sz w:val="24"/>
            <w:szCs w:val="24"/>
            <w:highlight w:val="yellow"/>
          </w:rPr>
          <w:t>species richness for specialist species</w:t>
        </w:r>
      </w:ins>
      <w:r w:rsidRPr="00CA3D56">
        <w:rPr>
          <w:rFonts w:ascii="Times New Roman" w:eastAsia="Times New Roman" w:hAnsi="Times New Roman" w:cs="Times New Roman"/>
          <w:sz w:val="24"/>
          <w:szCs w:val="24"/>
          <w:highlight w:val="yellow"/>
        </w:rPr>
        <w:t xml:space="preserve"> was calculated </w:t>
      </w:r>
      <w:del w:id="34" w:author="Phil" w:date="2016-05-19T16:12:00Z">
        <w:r w:rsidRPr="00CA3D56" w:rsidDel="007E05E9">
          <w:rPr>
            <w:rFonts w:ascii="Times New Roman" w:eastAsia="Times New Roman" w:hAnsi="Times New Roman" w:cs="Times New Roman"/>
            <w:sz w:val="24"/>
            <w:szCs w:val="24"/>
            <w:highlight w:val="yellow"/>
          </w:rPr>
          <w:delText xml:space="preserve">per </w:delText>
        </w:r>
      </w:del>
      <w:ins w:id="35" w:author="Phil" w:date="2016-05-19T16:12:00Z">
        <w:r w:rsidR="007E05E9">
          <w:rPr>
            <w:rFonts w:ascii="Times New Roman" w:eastAsia="Times New Roman" w:hAnsi="Times New Roman" w:cs="Times New Roman"/>
            <w:sz w:val="24"/>
            <w:szCs w:val="24"/>
            <w:highlight w:val="yellow"/>
          </w:rPr>
          <w:t xml:space="preserve">for each </w:t>
        </w:r>
      </w:ins>
      <w:r w:rsidRPr="00CA3D56">
        <w:rPr>
          <w:rFonts w:ascii="Times New Roman" w:eastAsia="Times New Roman" w:hAnsi="Times New Roman" w:cs="Times New Roman"/>
          <w:sz w:val="24"/>
          <w:szCs w:val="24"/>
          <w:highlight w:val="yellow"/>
        </w:rPr>
        <w:t>site.</w:t>
      </w:r>
    </w:p>
    <w:p w14:paraId="6F62452A" w14:textId="56B00B1B"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ins w:id="36" w:author="Phil" w:date="2016-05-27T09:59:00Z">
        <w:r w:rsidR="006E71A8">
          <w:rPr>
            <w:rFonts w:ascii="Times New Roman" w:eastAsia="Times New Roman" w:hAnsi="Times New Roman" w:cs="Times New Roman"/>
            <w:sz w:val="24"/>
            <w:szCs w:val="24"/>
          </w:rPr>
          <w:t xml:space="preserve">total </w:t>
        </w:r>
      </w:ins>
      <w:r w:rsidR="00842F06" w:rsidRPr="001651FC">
        <w:rPr>
          <w:rFonts w:ascii="Times New Roman" w:eastAsia="Times New Roman" w:hAnsi="Times New Roman" w:cs="Times New Roman"/>
          <w:sz w:val="24"/>
          <w:szCs w:val="24"/>
        </w:rPr>
        <w:t xml:space="preserve">species richness and </w:t>
      </w:r>
      <w:r w:rsidR="00117719" w:rsidRPr="001651FC">
        <w:rPr>
          <w:rFonts w:ascii="Times New Roman" w:eastAsia="Times New Roman" w:hAnsi="Times New Roman" w:cs="Times New Roman"/>
          <w:sz w:val="24"/>
          <w:szCs w:val="24"/>
        </w:rPr>
        <w:t>five functional diversity metrics: functional diversity (FD), functional richness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functional evenness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functional divergence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and functional dispersion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for each of our secon</w:t>
      </w:r>
      <w:r w:rsidR="00CC18C3">
        <w:rPr>
          <w:rFonts w:ascii="Times New Roman" w:eastAsia="Times New Roman" w:hAnsi="Times New Roman" w:cs="Times New Roman"/>
          <w:sz w:val="24"/>
          <w:szCs w:val="24"/>
        </w:rPr>
        <w:t xml:space="preserve">dary and primary forest sites. </w:t>
      </w:r>
      <w:r w:rsidR="00842F06" w:rsidRPr="001651FC">
        <w:rPr>
          <w:rFonts w:ascii="Times New Roman" w:eastAsia="Times New Roman" w:hAnsi="Times New Roman" w:cs="Times New Roman"/>
          <w:sz w:val="24"/>
          <w:szCs w:val="24"/>
        </w:rPr>
        <w:t xml:space="preserve">Species richness was calculated by summing the number of species found in at each site. In all studies sampling effort was the same in secondary and primary sites.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proofErr w:type="spellStart"/>
      <w:r w:rsidR="00117719" w:rsidRPr="001651FC">
        <w:rPr>
          <w:rFonts w:ascii="Times New Roman" w:eastAsia="Times New Roman" w:hAnsi="Times New Roman" w:cs="Times New Roman"/>
          <w:sz w:val="24"/>
          <w:szCs w:val="24"/>
        </w:rPr>
        <w:t>fundiv</w:t>
      </w:r>
      <w:proofErr w:type="spellEnd"/>
      <w:r w:rsidR="00117719" w:rsidRPr="001651FC">
        <w:rPr>
          <w:rFonts w:ascii="Times New Roman" w:eastAsia="Times New Roman" w:hAnsi="Times New Roman" w:cs="Times New Roman"/>
          <w:sz w:val="24"/>
          <w:szCs w:val="24"/>
        </w:rPr>
        <w:t xml:space="preserve"> we calculated FD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xml:space="preserve"> a distance based metric of functional diversity that is not influenced by species abundances. FD is calculated by summing all the branch lengths of a functional </w:t>
      </w:r>
      <w:proofErr w:type="spellStart"/>
      <w:r w:rsidR="00117719" w:rsidRPr="001651FC">
        <w:rPr>
          <w:rFonts w:ascii="Times New Roman" w:eastAsia="Times New Roman" w:hAnsi="Times New Roman" w:cs="Times New Roman"/>
          <w:sz w:val="24"/>
          <w:szCs w:val="24"/>
        </w:rPr>
        <w:t>dendrogram</w:t>
      </w:r>
      <w:proofErr w:type="spellEnd"/>
      <w:r w:rsidR="00117719" w:rsidRPr="001651FC">
        <w:rPr>
          <w:rFonts w:ascii="Times New Roman" w:eastAsia="Times New Roman" w:hAnsi="Times New Roman" w:cs="Times New Roman"/>
          <w:sz w:val="24"/>
          <w:szCs w:val="24"/>
        </w:rPr>
        <w:t xml:space="preserve"> for all occurring species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r w:rsidR="00117719" w:rsidRPr="001651FC">
        <w:rPr>
          <w:rFonts w:ascii="Times New Roman" w:eastAsia="Times New Roman" w:hAnsi="Times New Roman" w:cs="Times New Roman"/>
          <w:sz w:val="24"/>
          <w:szCs w:val="24"/>
        </w:rPr>
        <w:t>. We calculated the remaining functional diversity metrics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xml:space="preserve"> and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These metrics are calculated in </w:t>
      </w:r>
      <w:proofErr w:type="spellStart"/>
      <w:r w:rsidR="005B2608" w:rsidRPr="001651FC">
        <w:rPr>
          <w:rFonts w:ascii="Times New Roman" w:eastAsia="Times New Roman" w:hAnsi="Times New Roman" w:cs="Times New Roman"/>
          <w:sz w:val="24"/>
          <w:szCs w:val="24"/>
        </w:rPr>
        <w:t>multidi</w:t>
      </w:r>
      <w:r w:rsidR="00F35784" w:rsidRPr="001651FC">
        <w:rPr>
          <w:rFonts w:ascii="Times New Roman" w:eastAsia="Times New Roman" w:hAnsi="Times New Roman" w:cs="Times New Roman"/>
          <w:sz w:val="24"/>
          <w:szCs w:val="24"/>
        </w:rPr>
        <w:t>mentional</w:t>
      </w:r>
      <w:proofErr w:type="spellEnd"/>
      <w:r w:rsidR="00D153CF" w:rsidRPr="001651FC">
        <w:rPr>
          <w:rFonts w:ascii="Times New Roman" w:eastAsia="Times New Roman" w:hAnsi="Times New Roman" w:cs="Times New Roman"/>
          <w:sz w:val="24"/>
          <w:szCs w:val="24"/>
        </w:rPr>
        <w:t xml:space="preserve"> trait space, with each axis representing a different trait, from which a convex hull containing all species is created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represents the volume of the convex hull and thus the volume of trait space occupied by a community. High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many traits are present within a community, while low </w:t>
      </w:r>
      <w:proofErr w:type="spellStart"/>
      <w:r w:rsidR="00D153CF" w:rsidRPr="001651FC">
        <w:rPr>
          <w:rFonts w:ascii="Times New Roman" w:eastAsia="Times New Roman" w:hAnsi="Times New Roman" w:cs="Times New Roman"/>
          <w:sz w:val="24"/>
          <w:szCs w:val="24"/>
        </w:rPr>
        <w:t>FRic</w:t>
      </w:r>
      <w:proofErr w:type="spellEnd"/>
      <w:r w:rsidR="00D153CF" w:rsidRPr="001651FC">
        <w:rPr>
          <w:rFonts w:ascii="Times New Roman" w:eastAsia="Times New Roman" w:hAnsi="Times New Roman" w:cs="Times New Roman"/>
          <w:sz w:val="24"/>
          <w:szCs w:val="24"/>
        </w:rPr>
        <w:t xml:space="preserve"> indicates that some traits may be missing from the community.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represents the </w:t>
      </w:r>
      <w:r w:rsidR="00AB168C" w:rsidRPr="001651FC">
        <w:rPr>
          <w:rFonts w:ascii="Times New Roman" w:eastAsia="Times New Roman" w:hAnsi="Times New Roman" w:cs="Times New Roman"/>
          <w:sz w:val="24"/>
          <w:szCs w:val="24"/>
        </w:rPr>
        <w:t>evenness</w:t>
      </w:r>
      <w:r w:rsidR="00D153CF" w:rsidRPr="001651FC">
        <w:rPr>
          <w:rFonts w:ascii="Times New Roman" w:eastAsia="Times New Roman" w:hAnsi="Times New Roman" w:cs="Times New Roman"/>
          <w:sz w:val="24"/>
          <w:szCs w:val="24"/>
        </w:rPr>
        <w:t xml:space="preserve"> of species abundances in multidimensional trait space. High </w:t>
      </w:r>
      <w:proofErr w:type="spellStart"/>
      <w:r w:rsidR="00D153CF" w:rsidRPr="001651FC">
        <w:rPr>
          <w:rFonts w:ascii="Times New Roman" w:eastAsia="Times New Roman" w:hAnsi="Times New Roman" w:cs="Times New Roman"/>
          <w:sz w:val="24"/>
          <w:szCs w:val="24"/>
        </w:rPr>
        <w:t>FEve</w:t>
      </w:r>
      <w:proofErr w:type="spellEnd"/>
      <w:r w:rsidR="00D153CF" w:rsidRPr="001651FC">
        <w:rPr>
          <w:rFonts w:ascii="Times New Roman" w:eastAsia="Times New Roman" w:hAnsi="Times New Roman" w:cs="Times New Roman"/>
          <w:sz w:val="24"/>
          <w:szCs w:val="24"/>
        </w:rPr>
        <w:t xml:space="preserve"> values suggest a relatively equal abundance of species in trait space</w:t>
      </w:r>
      <w:r w:rsidR="00AB168C" w:rsidRPr="001651FC">
        <w:rPr>
          <w:rFonts w:ascii="Times New Roman" w:eastAsia="Times New Roman" w:hAnsi="Times New Roman" w:cs="Times New Roman"/>
          <w:sz w:val="24"/>
          <w:szCs w:val="24"/>
        </w:rPr>
        <w:t xml:space="preserve">, and in theory this means that resources </w:t>
      </w:r>
      <w:r w:rsidR="005B2608" w:rsidRPr="001651FC">
        <w:rPr>
          <w:rFonts w:ascii="Times New Roman" w:eastAsia="Times New Roman" w:hAnsi="Times New Roman" w:cs="Times New Roman"/>
          <w:sz w:val="24"/>
          <w:szCs w:val="24"/>
        </w:rPr>
        <w:t xml:space="preserve">within an ecosystem </w:t>
      </w:r>
      <w:r w:rsidR="00AB168C" w:rsidRPr="001651FC">
        <w:rPr>
          <w:rFonts w:ascii="Times New Roman" w:eastAsia="Times New Roman" w:hAnsi="Times New Roman" w:cs="Times New Roman"/>
          <w:sz w:val="24"/>
          <w:szCs w:val="24"/>
        </w:rPr>
        <w:lastRenderedPageBreak/>
        <w:t xml:space="preserve">are being used in an efficient manner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represents </w:t>
      </w:r>
      <w:r w:rsidR="00AB168C" w:rsidRPr="001651FC">
        <w:rPr>
          <w:rFonts w:ascii="Times New Roman" w:eastAsia="Times New Roman" w:hAnsi="Times New Roman" w:cs="Times New Roman"/>
          <w:sz w:val="24"/>
          <w:szCs w:val="24"/>
        </w:rPr>
        <w:t xml:space="preserve">how </w:t>
      </w:r>
      <w:r w:rsidR="005B2608" w:rsidRPr="001651FC">
        <w:rPr>
          <w:rFonts w:ascii="Times New Roman" w:eastAsia="Times New Roman" w:hAnsi="Times New Roman" w:cs="Times New Roman"/>
          <w:sz w:val="24"/>
          <w:szCs w:val="24"/>
        </w:rPr>
        <w:t xml:space="preserve">species </w:t>
      </w:r>
      <w:r w:rsidR="00AB168C" w:rsidRPr="001651FC">
        <w:rPr>
          <w:rFonts w:ascii="Times New Roman" w:eastAsia="Times New Roman" w:hAnsi="Times New Roman" w:cs="Times New Roman"/>
          <w:sz w:val="24"/>
          <w:szCs w:val="24"/>
        </w:rPr>
        <w:t>abundance is distributed along trait axes</w:t>
      </w:r>
      <w:r w:rsidR="00D153CF" w:rsidRPr="001651FC">
        <w:rPr>
          <w:rFonts w:ascii="Times New Roman" w:eastAsia="Times New Roman" w:hAnsi="Times New Roman" w:cs="Times New Roman"/>
          <w:sz w:val="24"/>
          <w:szCs w:val="24"/>
        </w:rPr>
        <w:t xml:space="preserve">. </w:t>
      </w:r>
      <w:proofErr w:type="spellStart"/>
      <w:r w:rsidR="00AB168C" w:rsidRPr="001651FC">
        <w:rPr>
          <w:rFonts w:ascii="Times New Roman" w:eastAsia="Times New Roman" w:hAnsi="Times New Roman" w:cs="Times New Roman"/>
          <w:sz w:val="24"/>
          <w:szCs w:val="24"/>
        </w:rPr>
        <w:t>FDiv</w:t>
      </w:r>
      <w:proofErr w:type="spellEnd"/>
      <w:r w:rsidR="00AB168C" w:rsidRPr="001651FC">
        <w:rPr>
          <w:rFonts w:ascii="Times New Roman" w:eastAsia="Times New Roman" w:hAnsi="Times New Roman" w:cs="Times New Roman"/>
          <w:sz w:val="24"/>
          <w:szCs w:val="24"/>
        </w:rPr>
        <w:t xml:space="preserve"> is low when abundant species have trait values that are close to the </w:t>
      </w:r>
      <w:proofErr w:type="spellStart"/>
      <w:r w:rsidR="00AB168C" w:rsidRPr="001651FC">
        <w:rPr>
          <w:rFonts w:ascii="Times New Roman" w:eastAsia="Times New Roman" w:hAnsi="Times New Roman" w:cs="Times New Roman"/>
          <w:sz w:val="24"/>
          <w:szCs w:val="24"/>
        </w:rPr>
        <w:t>centre</w:t>
      </w:r>
      <w:proofErr w:type="spellEnd"/>
      <w:r w:rsidR="00AB168C" w:rsidRPr="001651FC">
        <w:rPr>
          <w:rFonts w:ascii="Times New Roman" w:eastAsia="Times New Roman" w:hAnsi="Times New Roman" w:cs="Times New Roman"/>
          <w:sz w:val="24"/>
          <w:szCs w:val="24"/>
        </w:rPr>
        <w:t xml:space="preserve"> of functional trait space, but high when abundant species have extreme trait values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(Villéger, 2008)</w:t>
      </w:r>
      <w:r w:rsidR="00AB168C" w:rsidRPr="001651FC">
        <w:rPr>
          <w:rFonts w:ascii="Times New Roman" w:eastAsia="Times New Roman" w:hAnsi="Times New Roman" w:cs="Times New Roman"/>
          <w:sz w:val="24"/>
          <w:szCs w:val="24"/>
        </w:rPr>
        <w:fldChar w:fldCharType="end"/>
      </w:r>
      <w:r w:rsidR="00AB168C"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t xml:space="preserve">This </w:t>
      </w:r>
      <w:r w:rsidR="00AB168C" w:rsidRPr="001651FC">
        <w:rPr>
          <w:rFonts w:ascii="Times New Roman" w:eastAsia="Times New Roman" w:hAnsi="Times New Roman" w:cs="Times New Roman"/>
          <w:sz w:val="24"/>
          <w:szCs w:val="24"/>
        </w:rPr>
        <w:t>can be seen as</w:t>
      </w:r>
      <w:r w:rsidR="00D153CF" w:rsidRPr="001651FC">
        <w:rPr>
          <w:rFonts w:ascii="Times New Roman" w:eastAsia="Times New Roman" w:hAnsi="Times New Roman" w:cs="Times New Roman"/>
          <w:sz w:val="24"/>
          <w:szCs w:val="24"/>
        </w:rPr>
        <w:t xml:space="preserve"> a measure of the niche differentiation within a community, such that if </w:t>
      </w:r>
      <w:proofErr w:type="spellStart"/>
      <w:r w:rsidR="00D153CF" w:rsidRPr="001651FC">
        <w:rPr>
          <w:rFonts w:ascii="Times New Roman" w:eastAsia="Times New Roman" w:hAnsi="Times New Roman" w:cs="Times New Roman"/>
          <w:sz w:val="24"/>
          <w:szCs w:val="24"/>
        </w:rPr>
        <w:t>FDiv</w:t>
      </w:r>
      <w:proofErr w:type="spellEnd"/>
      <w:r w:rsidR="00D153CF" w:rsidRPr="001651FC">
        <w:rPr>
          <w:rFonts w:ascii="Times New Roman" w:eastAsia="Times New Roman" w:hAnsi="Times New Roman" w:cs="Times New Roman"/>
          <w:sz w:val="24"/>
          <w:szCs w:val="24"/>
        </w:rPr>
        <w:t xml:space="preserve"> is high, then there are high levels of niche differentiation</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(Prescott et al., 2016)</w:t>
      </w:r>
      <w:r w:rsidR="00AB168C"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w:t>
      </w:r>
      <w:r w:rsidR="00EE0DFB" w:rsidRPr="001651FC">
        <w:rPr>
          <w:rFonts w:ascii="Times New Roman" w:eastAsia="Times New Roman" w:hAnsi="Times New Roman" w:cs="Times New Roman"/>
          <w:sz w:val="24"/>
          <w:szCs w:val="24"/>
        </w:rPr>
        <w:t xml:space="preserve"> </w:t>
      </w:r>
      <w:proofErr w:type="spellStart"/>
      <w:r w:rsidR="00EE0DFB" w:rsidRPr="001651FC">
        <w:rPr>
          <w:rFonts w:ascii="Times New Roman" w:eastAsia="Times New Roman" w:hAnsi="Times New Roman" w:cs="Times New Roman"/>
          <w:sz w:val="24"/>
          <w:szCs w:val="24"/>
        </w:rPr>
        <w:t>FDis</w:t>
      </w:r>
      <w:proofErr w:type="spellEnd"/>
      <w:r w:rsidR="00EE0DFB" w:rsidRPr="001651FC">
        <w:rPr>
          <w:rFonts w:ascii="Times New Roman" w:eastAsia="Times New Roman" w:hAnsi="Times New Roman" w:cs="Times New Roman"/>
          <w:sz w:val="24"/>
          <w:szCs w:val="24"/>
        </w:rPr>
        <w:t xml:space="preserve"> represents the distance from the centroid of trait space, weighted by species abundances </w:t>
      </w:r>
      <w:r w:rsidR="00EE0DF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EE0DF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EE0DFB"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This metric is influenced by both the range of trait values in a community and the uniformity of species abundances within multidimensional trait space and it has thus been suggested that this metric can be used as a </w:t>
      </w:r>
      <w:r w:rsidR="00F35784" w:rsidRPr="001651FC">
        <w:rPr>
          <w:rFonts w:ascii="Times New Roman" w:eastAsia="Times New Roman" w:hAnsi="Times New Roman" w:cs="Times New Roman"/>
          <w:sz w:val="24"/>
          <w:szCs w:val="24"/>
        </w:rPr>
        <w:t>unified</w:t>
      </w:r>
      <w:r w:rsidR="00EE0DFB" w:rsidRPr="001651FC">
        <w:rPr>
          <w:rFonts w:ascii="Times New Roman" w:eastAsia="Times New Roman" w:hAnsi="Times New Roman" w:cs="Times New Roman"/>
          <w:sz w:val="24"/>
          <w:szCs w:val="24"/>
        </w:rPr>
        <w:t xml:space="preserve"> metric for functional diversity</w:t>
      </w:r>
      <w:r w:rsidR="00AB168C" w:rsidRPr="001651FC">
        <w:rPr>
          <w:rFonts w:ascii="Times New Roman" w:eastAsia="Times New Roman" w:hAnsi="Times New Roman" w:cs="Times New Roman"/>
          <w:sz w:val="24"/>
          <w:szCs w:val="24"/>
        </w:rPr>
        <w:t xml:space="preserve"> </w:t>
      </w:r>
      <w:r w:rsidR="00AB168C"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AB168C"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AB168C" w:rsidRPr="001651FC">
        <w:rPr>
          <w:rFonts w:ascii="Times New Roman" w:eastAsia="Times New Roman" w:hAnsi="Times New Roman" w:cs="Times New Roman"/>
          <w:sz w:val="24"/>
          <w:szCs w:val="24"/>
        </w:rPr>
        <w:fldChar w:fldCharType="end"/>
      </w:r>
      <w:r w:rsidR="00EE0DFB" w:rsidRPr="001651FC">
        <w:rPr>
          <w:rFonts w:ascii="Times New Roman" w:eastAsia="Times New Roman" w:hAnsi="Times New Roman" w:cs="Times New Roman"/>
          <w:sz w:val="24"/>
          <w:szCs w:val="24"/>
        </w:rPr>
        <w:t xml:space="preserve">. </w:t>
      </w:r>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1D3AED60"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w:t>
      </w:r>
      <w:proofErr w:type="spellStart"/>
      <w:r w:rsidR="0035031B" w:rsidRPr="001651FC">
        <w:rPr>
          <w:rFonts w:ascii="Times New Roman" w:eastAsia="Times New Roman" w:hAnsi="Times New Roman" w:cs="Times New Roman"/>
          <w:sz w:val="24"/>
          <w:szCs w:val="24"/>
        </w:rPr>
        <w:t>centred</w:t>
      </w:r>
      <w:proofErr w:type="spellEnd"/>
      <w:r w:rsidR="0035031B" w:rsidRPr="001651FC">
        <w:rPr>
          <w:rFonts w:ascii="Times New Roman" w:eastAsia="Times New Roman" w:hAnsi="Times New Roman" w:cs="Times New Roman"/>
          <w:sz w:val="24"/>
          <w:szCs w:val="24"/>
        </w:rPr>
        <w:t xml:space="preserve"> at zero and can take any value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w:t>
      </w:r>
      <w:proofErr w:type="spellStart"/>
      <w:r w:rsidR="00F35784" w:rsidRPr="001651FC">
        <w:rPr>
          <w:rFonts w:ascii="Times New Roman" w:eastAsia="Times New Roman" w:hAnsi="Times New Roman" w:cs="Times New Roman"/>
          <w:sz w:val="24"/>
          <w:szCs w:val="24"/>
        </w:rPr>
        <w:t>Zuur</w:t>
      </w:r>
      <w:proofErr w:type="spellEnd"/>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"previouslyFormattedCitation"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 transformed as data exploration indicated only 3 forests over 50 years old, which would otherwise exert a large influence over coefficient values. For all response variables, linear mixed-effects models, using the package lme4</w:t>
      </w:r>
      <w:ins w:id="37" w:author="Phil" w:date="2016-05-19T16:16:00Z">
        <w:r w:rsidR="007E05E9">
          <w:rPr>
            <w:rFonts w:ascii="Times New Roman" w:eastAsia="Times New Roman" w:hAnsi="Times New Roman" w:cs="Times New Roman"/>
            <w:sz w:val="24"/>
            <w:szCs w:val="24"/>
          </w:rPr>
          <w:t xml:space="preserve"> </w:t>
        </w:r>
      </w:ins>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(Bates et al.,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w:t>
      </w:r>
      <w:del w:id="38" w:author="Phil" w:date="2016-05-19T16:16:00Z">
        <w:r w:rsidR="0035031B" w:rsidRPr="001651FC" w:rsidDel="007E05E9">
          <w:rPr>
            <w:rFonts w:ascii="Times New Roman" w:eastAsia="Times New Roman" w:hAnsi="Times New Roman" w:cs="Times New Roman"/>
            <w:sz w:val="24"/>
            <w:szCs w:val="24"/>
          </w:rPr>
          <w:delText xml:space="preserve">to </w:delText>
        </w:r>
      </w:del>
      <w:r w:rsidR="0035031B" w:rsidRPr="001651FC">
        <w:rPr>
          <w:rFonts w:ascii="Times New Roman" w:eastAsia="Times New Roman" w:hAnsi="Times New Roman" w:cs="Times New Roman"/>
          <w:sz w:val="24"/>
          <w:szCs w:val="24"/>
        </w:rPr>
        <w:t xml:space="preserve">along with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secondary forest age, as well as null, intercept only models. Study identity was included as a random effect to avoid </w:t>
      </w:r>
      <w:proofErr w:type="spellStart"/>
      <w:r w:rsidR="0035031B" w:rsidRPr="001651FC">
        <w:rPr>
          <w:rFonts w:ascii="Times New Roman" w:eastAsia="Times New Roman" w:hAnsi="Times New Roman" w:cs="Times New Roman"/>
          <w:sz w:val="24"/>
          <w:szCs w:val="24"/>
        </w:rPr>
        <w:t>pseudoreplication</w:t>
      </w:r>
      <w:proofErr w:type="spellEnd"/>
      <w:r w:rsidR="0035031B" w:rsidRPr="001651FC">
        <w:rPr>
          <w:rFonts w:ascii="Times New Roman" w:eastAsia="Times New Roman" w:hAnsi="Times New Roman" w:cs="Times New Roman"/>
          <w:sz w:val="24"/>
          <w:szCs w:val="24"/>
        </w:rPr>
        <w:t xml:space="preserve"> as some studies compared multiple secondary forest sites with a single primary </w:t>
      </w:r>
      <w:r w:rsidR="0035031B" w:rsidRPr="001651FC">
        <w:rPr>
          <w:rFonts w:ascii="Times New Roman" w:eastAsia="Times New Roman" w:hAnsi="Times New Roman" w:cs="Times New Roman"/>
          <w:sz w:val="24"/>
          <w:szCs w:val="24"/>
        </w:rPr>
        <w:lastRenderedPageBreak/>
        <w:t xml:space="preserve">forest site. Models were run using maximum likelihood methods and model selection was based on </w:t>
      </w:r>
      <w:proofErr w:type="spellStart"/>
      <w:r w:rsidR="0035031B" w:rsidRPr="001651FC">
        <w:rPr>
          <w:rFonts w:ascii="Times New Roman" w:eastAsia="Times New Roman" w:hAnsi="Times New Roman" w:cs="Times New Roman"/>
          <w:sz w:val="24"/>
          <w:szCs w:val="24"/>
        </w:rPr>
        <w:t>Akaike</w:t>
      </w:r>
      <w:proofErr w:type="spellEnd"/>
      <w:r w:rsidR="0035031B" w:rsidRPr="001651FC">
        <w:rPr>
          <w:rFonts w:ascii="Times New Roman" w:eastAsia="Times New Roman" w:hAnsi="Times New Roman" w:cs="Times New Roman"/>
          <w:sz w:val="24"/>
          <w:szCs w:val="24"/>
        </w:rPr>
        <w:t xml:space="preserv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w:t>
      </w:r>
      <w:proofErr w:type="spellStart"/>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proofErr w:type="spellEnd"/>
      <w:r w:rsidR="0035031B" w:rsidRPr="001651FC">
        <w:rPr>
          <w:rFonts w:ascii="Times New Roman" w:eastAsia="Times New Roman" w:hAnsi="Times New Roman" w:cs="Times New Roman"/>
          <w:sz w:val="24"/>
          <w:szCs w:val="24"/>
        </w:rPr>
        <w:t>)</w:t>
      </w:r>
      <w:ins w:id="39" w:author="Phil" w:date="2016-05-27T10:01:00Z">
        <w:r w:rsidR="007A0CC9">
          <w:rPr>
            <w:rFonts w:ascii="Times New Roman" w:eastAsia="Times New Roman" w:hAnsi="Times New Roman" w:cs="Times New Roman"/>
            <w:sz w:val="24"/>
            <w:szCs w:val="24"/>
          </w:rPr>
          <w:t xml:space="preserve">, with the models with lowest </w:t>
        </w:r>
        <w:proofErr w:type="spellStart"/>
        <w:r w:rsidR="007A0CC9">
          <w:rPr>
            <w:rFonts w:ascii="Times New Roman" w:eastAsia="Times New Roman" w:hAnsi="Times New Roman" w:cs="Times New Roman"/>
            <w:sz w:val="24"/>
            <w:szCs w:val="24"/>
          </w:rPr>
          <w:t>AICc</w:t>
        </w:r>
        <w:proofErr w:type="spellEnd"/>
        <w:r w:rsidR="007A0CC9">
          <w:rPr>
            <w:rFonts w:ascii="Times New Roman" w:eastAsia="Times New Roman" w:hAnsi="Times New Roman" w:cs="Times New Roman"/>
            <w:sz w:val="24"/>
            <w:szCs w:val="24"/>
          </w:rPr>
          <w:t xml:space="preserve"> considered to be the best</w:t>
        </w:r>
      </w:ins>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del w:id="40" w:author="Phil" w:date="2016-05-27T10:01:00Z">
        <w:r w:rsidR="00600D0D" w:rsidRPr="001651FC" w:rsidDel="007A0CC9">
          <w:rPr>
            <w:rFonts w:ascii="Times New Roman" w:eastAsia="Times New Roman" w:hAnsi="Times New Roman" w:cs="Times New Roman"/>
            <w:sz w:val="24"/>
            <w:szCs w:val="24"/>
          </w:rPr>
          <w:delText>parsimonous</w:delText>
        </w:r>
      </w:del>
      <w:ins w:id="41" w:author="Phil" w:date="2016-05-27T10:01:00Z">
        <w:r w:rsidR="007A0CC9" w:rsidRPr="001651FC">
          <w:rPr>
            <w:rFonts w:ascii="Times New Roman" w:eastAsia="Times New Roman" w:hAnsi="Times New Roman" w:cs="Times New Roman"/>
            <w:sz w:val="24"/>
            <w:szCs w:val="24"/>
          </w:rPr>
          <w:t>parsimonious</w:t>
        </w:r>
      </w:ins>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w:t>
      </w:r>
      <w:proofErr w:type="spellStart"/>
      <w:r w:rsidR="0035031B" w:rsidRPr="001651FC">
        <w:rPr>
          <w:rFonts w:ascii="Times New Roman" w:eastAsia="Times New Roman" w:hAnsi="Times New Roman" w:cs="Times New Roman"/>
          <w:sz w:val="24"/>
          <w:szCs w:val="24"/>
        </w:rPr>
        <w:t>Schielzeth</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w:t>
      </w:r>
      <w:proofErr w:type="spellStart"/>
      <w:r w:rsidR="00600D0D" w:rsidRPr="001651FC">
        <w:rPr>
          <w:rFonts w:ascii="Times New Roman" w:eastAsia="Times New Roman" w:hAnsi="Times New Roman" w:cs="Times New Roman"/>
          <w:sz w:val="24"/>
          <w:szCs w:val="24"/>
        </w:rPr>
        <w:t>AICc</w:t>
      </w:r>
      <w:proofErr w:type="spellEnd"/>
      <w:r w:rsidR="00600D0D" w:rsidRPr="001651FC">
        <w:rPr>
          <w:rFonts w:ascii="Times New Roman" w:eastAsia="Times New Roman" w:hAnsi="Times New Roman" w:cs="Times New Roman"/>
          <w:sz w:val="24"/>
          <w:szCs w:val="24"/>
        </w:rPr>
        <w:t xml:space="preserve">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Phylogenetic correction was not used as we </w:t>
      </w:r>
      <w:del w:id="42" w:author="Phil" w:date="2016-05-27T10:02:00Z">
        <w:r w:rsidR="0035031B" w:rsidRPr="001651FC" w:rsidDel="007A0CC9">
          <w:rPr>
            <w:rFonts w:ascii="Times New Roman" w:eastAsia="Times New Roman" w:hAnsi="Times New Roman" w:cs="Times New Roman"/>
            <w:sz w:val="24"/>
            <w:szCs w:val="24"/>
          </w:rPr>
          <w:delText xml:space="preserve">were </w:delText>
        </w:r>
      </w:del>
      <w:r w:rsidR="0035031B" w:rsidRPr="001651FC">
        <w:rPr>
          <w:rFonts w:ascii="Times New Roman" w:eastAsia="Times New Roman" w:hAnsi="Times New Roman" w:cs="Times New Roman"/>
          <w:sz w:val="24"/>
          <w:szCs w:val="24"/>
        </w:rPr>
        <w:t>assess</w:t>
      </w:r>
      <w:ins w:id="43" w:author="Phil" w:date="2016-05-27T10:02:00Z">
        <w:r w:rsidR="007A0CC9">
          <w:rPr>
            <w:rFonts w:ascii="Times New Roman" w:eastAsia="Times New Roman" w:hAnsi="Times New Roman" w:cs="Times New Roman"/>
            <w:sz w:val="24"/>
            <w:szCs w:val="24"/>
          </w:rPr>
          <w:t>ed</w:t>
        </w:r>
      </w:ins>
      <w:del w:id="44" w:author="Phil" w:date="2016-05-27T10:02:00Z">
        <w:r w:rsidR="0035031B" w:rsidRPr="001651FC" w:rsidDel="007A0CC9">
          <w:rPr>
            <w:rFonts w:ascii="Times New Roman" w:eastAsia="Times New Roman" w:hAnsi="Times New Roman" w:cs="Times New Roman"/>
            <w:sz w:val="24"/>
            <w:szCs w:val="24"/>
          </w:rPr>
          <w:delText>ing</w:delText>
        </w:r>
      </w:del>
      <w:r w:rsidR="0035031B" w:rsidRPr="001651FC">
        <w:rPr>
          <w:rFonts w:ascii="Times New Roman" w:eastAsia="Times New Roman" w:hAnsi="Times New Roman" w:cs="Times New Roman"/>
          <w:sz w:val="24"/>
          <w:szCs w:val="24"/>
        </w:rPr>
        <w:t xml:space="preserve"> functional trait changes in terms of their 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2E29227E"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Pr="001651FC">
        <w:rPr>
          <w:rFonts w:ascii="Times New Roman" w:eastAsia="Times New Roman" w:hAnsi="Times New Roman" w:cs="Times New Roman"/>
          <w:sz w:val="24"/>
          <w:szCs w:val="24"/>
        </w:rPr>
        <w:t xml:space="preserve"> sites, were found in the systematic review. These studies documented 5065 observations of 1785 bird species. Details of studies used can be found in Table 1. Sites were widely distributed across the tropics but most were found in the Americas (46% of sites) or Asia (25%) (Table 1,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 xml:space="preserve">1). Secondary forest sites had regenerated for between 1 and 100 years but half of the sites had been disturbed within 10 years prior to the studies taking place (Table 1).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4E38AA99" w:rsidR="004D19A5" w:rsidRPr="001651FC" w:rsidRDefault="007A0CC9" w:rsidP="00B55543">
      <w:pPr>
        <w:spacing w:line="480" w:lineRule="auto"/>
        <w:jc w:val="both"/>
        <w:rPr>
          <w:rFonts w:ascii="Times New Roman" w:hAnsi="Times New Roman" w:cs="Times New Roman"/>
          <w:sz w:val="24"/>
          <w:szCs w:val="24"/>
        </w:rPr>
      </w:pPr>
      <w:ins w:id="45" w:author="Phil" w:date="2016-05-27T10:03:00Z">
        <w:r>
          <w:rPr>
            <w:rFonts w:ascii="Times New Roman" w:eastAsia="Times New Roman" w:hAnsi="Times New Roman" w:cs="Times New Roman"/>
            <w:b/>
            <w:i/>
            <w:sz w:val="24"/>
            <w:szCs w:val="24"/>
          </w:rPr>
          <w:t>Total and forest specialist s</w:t>
        </w:r>
      </w:ins>
      <w:del w:id="46" w:author="Phil" w:date="2016-05-27T10:03:00Z">
        <w:r w:rsidR="003E27F8" w:rsidRPr="001651FC" w:rsidDel="007A0CC9">
          <w:rPr>
            <w:rFonts w:ascii="Times New Roman" w:eastAsia="Times New Roman" w:hAnsi="Times New Roman" w:cs="Times New Roman"/>
            <w:b/>
            <w:i/>
            <w:sz w:val="24"/>
            <w:szCs w:val="24"/>
          </w:rPr>
          <w:delText>S</w:delText>
        </w:r>
      </w:del>
      <w:r w:rsidR="003E27F8" w:rsidRPr="001651FC">
        <w:rPr>
          <w:rFonts w:ascii="Times New Roman" w:eastAsia="Times New Roman" w:hAnsi="Times New Roman" w:cs="Times New Roman"/>
          <w:b/>
          <w:i/>
          <w:sz w:val="24"/>
          <w:szCs w:val="24"/>
        </w:rPr>
        <w:t>pecies richness</w:t>
      </w:r>
    </w:p>
    <w:p w14:paraId="089A68C4" w14:textId="6261E3D8" w:rsidR="00304131" w:rsidDel="00D85F62" w:rsidRDefault="003E27F8" w:rsidP="0083447B">
      <w:pPr>
        <w:spacing w:line="480" w:lineRule="auto"/>
        <w:ind w:firstLine="720"/>
        <w:jc w:val="both"/>
        <w:rPr>
          <w:del w:id="47" w:author="Phil" w:date="2016-05-27T12:49:00Z"/>
          <w:rFonts w:ascii="Times New Roman" w:eastAsia="Times New Roman" w:hAnsi="Times New Roman" w:cs="Times New Roman"/>
          <w:b/>
          <w:i/>
          <w:sz w:val="24"/>
          <w:szCs w:val="24"/>
        </w:rPr>
      </w:pPr>
      <w:r w:rsidRPr="001651FC">
        <w:rPr>
          <w:rFonts w:ascii="Times New Roman" w:eastAsia="Times New Roman" w:hAnsi="Times New Roman" w:cs="Times New Roman"/>
          <w:sz w:val="24"/>
          <w:szCs w:val="24"/>
        </w:rPr>
        <w:lastRenderedPageBreak/>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w:t>
      </w:r>
      <w:del w:id="48" w:author="Phil" w:date="2016-05-27T10:15:00Z">
        <w:r w:rsidRPr="001651FC" w:rsidDel="00B1080E">
          <w:rPr>
            <w:rFonts w:ascii="Times New Roman" w:eastAsia="Times New Roman" w:hAnsi="Times New Roman" w:cs="Times New Roman"/>
            <w:sz w:val="24"/>
            <w:szCs w:val="24"/>
          </w:rPr>
          <w:delText xml:space="preserve">approximately 50 </w:delText>
        </w:r>
      </w:del>
      <w:ins w:id="49" w:author="Phil" w:date="2016-05-27T10:15:00Z">
        <w:r w:rsidR="00B1080E">
          <w:rPr>
            <w:rFonts w:ascii="Times New Roman" w:eastAsia="Times New Roman" w:hAnsi="Times New Roman" w:cs="Times New Roman"/>
            <w:sz w:val="24"/>
            <w:szCs w:val="24"/>
          </w:rPr>
          <w:t>43</w:t>
        </w:r>
        <w:r w:rsidR="00B1080E" w:rsidRPr="001651FC">
          <w:rPr>
            <w:rFonts w:ascii="Times New Roman" w:eastAsia="Times New Roman" w:hAnsi="Times New Roman" w:cs="Times New Roman"/>
            <w:sz w:val="24"/>
            <w:szCs w:val="24"/>
          </w:rPr>
          <w:t xml:space="preserve"> </w:t>
        </w:r>
      </w:ins>
      <w:r w:rsidRPr="001651FC">
        <w:rPr>
          <w:rFonts w:ascii="Times New Roman" w:eastAsia="Times New Roman" w:hAnsi="Times New Roman" w:cs="Times New Roman"/>
          <w:sz w:val="24"/>
          <w:szCs w:val="24"/>
        </w:rPr>
        <w:t>years after disturbance (</w:t>
      </w:r>
      <w:del w:id="50" w:author="Phil" w:date="2016-05-27T10:06:00Z">
        <w:r w:rsidR="007F49DE" w:rsidRPr="001651FC" w:rsidDel="007A0CC9">
          <w:rPr>
            <w:rFonts w:ascii="Times New Roman" w:eastAsia="Times New Roman" w:hAnsi="Times New Roman" w:cs="Times New Roman"/>
            <w:sz w:val="24"/>
            <w:szCs w:val="24"/>
          </w:rPr>
          <w:delText xml:space="preserve">Fig. </w:delText>
        </w:r>
        <w:r w:rsidRPr="001651FC" w:rsidDel="007A0CC9">
          <w:rPr>
            <w:rFonts w:ascii="Times New Roman" w:eastAsia="Times New Roman" w:hAnsi="Times New Roman" w:cs="Times New Roman"/>
            <w:sz w:val="24"/>
            <w:szCs w:val="24"/>
          </w:rPr>
          <w:delText>2</w:delText>
        </w:r>
      </w:del>
      <w:ins w:id="51" w:author="Phil" w:date="2016-05-27T10:06:00Z">
        <w:r w:rsidR="007A0CC9">
          <w:rPr>
            <w:rFonts w:ascii="Times New Roman" w:eastAsia="Times New Roman" w:hAnsi="Times New Roman" w:cs="Times New Roman"/>
            <w:sz w:val="24"/>
            <w:szCs w:val="24"/>
          </w:rPr>
          <w:t>Figure 2a</w:t>
        </w:r>
      </w:ins>
      <w:r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ins w:id="52" w:author="Phil" w:date="2016-05-27T10:18:00Z">
        <w:r w:rsidR="00B1080E">
          <w:rPr>
            <w:rFonts w:ascii="Times New Roman" w:eastAsia="Times New Roman" w:hAnsi="Times New Roman" w:cs="Times New Roman"/>
            <w:sz w:val="24"/>
            <w:szCs w:val="24"/>
          </w:rPr>
          <w:t xml:space="preserve">After 1 year secondary forests were predicted to have a species richness </w:t>
        </w:r>
      </w:ins>
      <w:ins w:id="53" w:author="Phil" w:date="2016-05-27T10:19:00Z">
        <w:r w:rsidR="00B1080E">
          <w:rPr>
            <w:rFonts w:ascii="Times New Roman" w:eastAsia="Times New Roman" w:hAnsi="Times New Roman" w:cs="Times New Roman"/>
            <w:sz w:val="24"/>
            <w:szCs w:val="24"/>
          </w:rPr>
          <w:t xml:space="preserve">22% lower than primary forest, and after 100 years this had risen to </w:t>
        </w:r>
      </w:ins>
      <w:ins w:id="54" w:author="Phil" w:date="2016-05-27T10:20:00Z">
        <w:r w:rsidR="00F54C88">
          <w:rPr>
            <w:rFonts w:ascii="Times New Roman" w:eastAsia="Times New Roman" w:hAnsi="Times New Roman" w:cs="Times New Roman"/>
            <w:sz w:val="24"/>
            <w:szCs w:val="24"/>
          </w:rPr>
          <w:t>7% higher than primary forest.</w:t>
        </w:r>
      </w:ins>
      <w:ins w:id="55" w:author="Phil" w:date="2016-05-27T10:16:00Z">
        <w:r w:rsidR="00B1080E">
          <w:rPr>
            <w:rFonts w:ascii="Times New Roman" w:eastAsia="Times New Roman" w:hAnsi="Times New Roman" w:cs="Times New Roman"/>
            <w:sz w:val="24"/>
            <w:szCs w:val="24"/>
          </w:rPr>
          <w:t xml:space="preserve"> </w:t>
        </w:r>
      </w:ins>
      <w:r w:rsidR="00492DEE" w:rsidRPr="001651FC">
        <w:rPr>
          <w:rFonts w:ascii="Times New Roman" w:eastAsia="Times New Roman" w:hAnsi="Times New Roman" w:cs="Times New Roman"/>
          <w:sz w:val="24"/>
          <w:szCs w:val="24"/>
        </w:rPr>
        <w:t>However, th</w:t>
      </w:r>
      <w:ins w:id="56" w:author="Phil" w:date="2016-05-27T10:20:00Z">
        <w:r w:rsidR="00F54C88">
          <w:rPr>
            <w:rFonts w:ascii="Times New Roman" w:eastAsia="Times New Roman" w:hAnsi="Times New Roman" w:cs="Times New Roman"/>
            <w:sz w:val="24"/>
            <w:szCs w:val="24"/>
          </w:rPr>
          <w:t>is</w:t>
        </w:r>
      </w:ins>
      <w:del w:id="57" w:author="Phil" w:date="2016-05-27T10:20:00Z">
        <w:r w:rsidR="00492DEE" w:rsidRPr="001651FC" w:rsidDel="00F54C88">
          <w:rPr>
            <w:rFonts w:ascii="Times New Roman" w:eastAsia="Times New Roman" w:hAnsi="Times New Roman" w:cs="Times New Roman"/>
            <w:sz w:val="24"/>
            <w:szCs w:val="24"/>
          </w:rPr>
          <w:delText>e</w:delText>
        </w:r>
      </w:del>
      <w:r w:rsidR="00492DEE" w:rsidRPr="001651FC">
        <w:rPr>
          <w:rFonts w:ascii="Times New Roman" w:eastAsia="Times New Roman" w:hAnsi="Times New Roman" w:cs="Times New Roman"/>
          <w:sz w:val="24"/>
          <w:szCs w:val="24"/>
        </w:rPr>
        <w:t xml:space="preserve"> model showed 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ins w:id="58" w:author="Phil" w:date="2016-05-27T10:03:00Z">
        <w:r w:rsidR="007A0CC9">
          <w:rPr>
            <w:rFonts w:ascii="Times New Roman" w:eastAsia="Times New Roman" w:hAnsi="Times New Roman" w:cs="Times New Roman"/>
            <w:sz w:val="24"/>
            <w:szCs w:val="24"/>
          </w:rPr>
          <w:t xml:space="preserve"> The species richness of forest specialist species was best </w:t>
        </w:r>
      </w:ins>
      <w:ins w:id="59" w:author="Phil" w:date="2016-05-27T10:04:00Z">
        <w:r w:rsidR="007A0CC9">
          <w:rPr>
            <w:rFonts w:ascii="Times New Roman" w:eastAsia="Times New Roman" w:hAnsi="Times New Roman" w:cs="Times New Roman"/>
            <w:sz w:val="24"/>
            <w:szCs w:val="24"/>
          </w:rPr>
          <w:t>described</w:t>
        </w:r>
      </w:ins>
      <w:ins w:id="60" w:author="Phil" w:date="2016-05-27T10:03:00Z">
        <w:r w:rsidR="007A0CC9">
          <w:rPr>
            <w:rFonts w:ascii="Times New Roman" w:eastAsia="Times New Roman" w:hAnsi="Times New Roman" w:cs="Times New Roman"/>
            <w:sz w:val="24"/>
            <w:szCs w:val="24"/>
          </w:rPr>
          <w:t xml:space="preserve"> </w:t>
        </w:r>
      </w:ins>
      <w:ins w:id="61" w:author="Phil" w:date="2016-05-27T10:04:00Z">
        <w:r w:rsidR="007A0CC9">
          <w:rPr>
            <w:rFonts w:ascii="Times New Roman" w:eastAsia="Times New Roman" w:hAnsi="Times New Roman" w:cs="Times New Roman"/>
            <w:sz w:val="24"/>
            <w:szCs w:val="24"/>
          </w:rPr>
          <w:t xml:space="preserve">by a model including age as a predictor (Table 3). Forest specialist species richness </w:t>
        </w:r>
      </w:ins>
      <w:ins w:id="62" w:author="Phil" w:date="2016-05-27T10:05:00Z">
        <w:r w:rsidR="007A0CC9">
          <w:rPr>
            <w:rFonts w:ascii="Times New Roman" w:eastAsia="Times New Roman" w:hAnsi="Times New Roman" w:cs="Times New Roman"/>
            <w:sz w:val="24"/>
            <w:szCs w:val="24"/>
          </w:rPr>
          <w:t>increased</w:t>
        </w:r>
      </w:ins>
      <w:ins w:id="63" w:author="Phil" w:date="2016-05-27T10:04:00Z">
        <w:r w:rsidR="007A0CC9">
          <w:rPr>
            <w:rFonts w:ascii="Times New Roman" w:eastAsia="Times New Roman" w:hAnsi="Times New Roman" w:cs="Times New Roman"/>
            <w:sz w:val="24"/>
            <w:szCs w:val="24"/>
          </w:rPr>
          <w:t xml:space="preserve"> </w:t>
        </w:r>
      </w:ins>
      <w:ins w:id="64" w:author="Phil" w:date="2016-05-27T10:05:00Z">
        <w:r w:rsidR="007A0CC9">
          <w:rPr>
            <w:rFonts w:ascii="Times New Roman" w:eastAsia="Times New Roman" w:hAnsi="Times New Roman" w:cs="Times New Roman"/>
            <w:sz w:val="24"/>
            <w:szCs w:val="24"/>
          </w:rPr>
          <w:t>over time since disturbance</w:t>
        </w:r>
      </w:ins>
      <w:ins w:id="65" w:author="Phil" w:date="2016-05-27T10:07:00Z">
        <w:r w:rsidR="007A0CC9">
          <w:rPr>
            <w:rFonts w:ascii="Times New Roman" w:eastAsia="Times New Roman" w:hAnsi="Times New Roman" w:cs="Times New Roman"/>
            <w:sz w:val="24"/>
            <w:szCs w:val="24"/>
          </w:rPr>
          <w:t xml:space="preserve"> (slope=0.19, SE=0.07, P=0.01)</w:t>
        </w:r>
      </w:ins>
      <w:ins w:id="66" w:author="Phil" w:date="2016-05-27T10:05:00Z">
        <w:r w:rsidR="007A0CC9">
          <w:rPr>
            <w:rFonts w:ascii="Times New Roman" w:eastAsia="Times New Roman" w:hAnsi="Times New Roman" w:cs="Times New Roman"/>
            <w:sz w:val="24"/>
            <w:szCs w:val="24"/>
          </w:rPr>
          <w:t>, but was not predicted to reach equivalence with primary forests within 100 years (Figure 2b)</w:t>
        </w:r>
      </w:ins>
      <w:ins w:id="67" w:author="Phil" w:date="2016-05-27T10:06:00Z">
        <w:r w:rsidR="007A0CC9">
          <w:rPr>
            <w:rFonts w:ascii="Times New Roman" w:eastAsia="Times New Roman" w:hAnsi="Times New Roman" w:cs="Times New Roman"/>
            <w:sz w:val="24"/>
            <w:szCs w:val="24"/>
          </w:rPr>
          <w:t>.</w:t>
        </w:r>
      </w:ins>
      <w:ins w:id="68" w:author="Phil" w:date="2016-05-27T10:08:00Z">
        <w:r w:rsidR="007A0CC9">
          <w:rPr>
            <w:rFonts w:ascii="Times New Roman" w:eastAsia="Times New Roman" w:hAnsi="Times New Roman" w:cs="Times New Roman"/>
            <w:sz w:val="24"/>
            <w:szCs w:val="24"/>
          </w:rPr>
          <w:t xml:space="preserve"> </w:t>
        </w:r>
      </w:ins>
      <w:ins w:id="69" w:author="Phil" w:date="2016-05-27T10:20:00Z">
        <w:r w:rsidR="00F54C88">
          <w:rPr>
            <w:rFonts w:ascii="Times New Roman" w:eastAsia="Times New Roman" w:hAnsi="Times New Roman" w:cs="Times New Roman"/>
            <w:sz w:val="24"/>
            <w:szCs w:val="24"/>
          </w:rPr>
          <w:t xml:space="preserve">After 1 year </w:t>
        </w:r>
      </w:ins>
      <w:ins w:id="70" w:author="Phil" w:date="2016-05-27T10:22:00Z">
        <w:r w:rsidR="00F54C88">
          <w:rPr>
            <w:rFonts w:ascii="Times New Roman" w:eastAsia="Times New Roman" w:hAnsi="Times New Roman" w:cs="Times New Roman"/>
            <w:sz w:val="24"/>
            <w:szCs w:val="24"/>
          </w:rPr>
          <w:t xml:space="preserve">since disturbance forest </w:t>
        </w:r>
      </w:ins>
      <w:ins w:id="71" w:author="Phil" w:date="2016-05-27T10:20:00Z">
        <w:r w:rsidR="00F54C88">
          <w:rPr>
            <w:rFonts w:ascii="Times New Roman" w:eastAsia="Times New Roman" w:hAnsi="Times New Roman" w:cs="Times New Roman"/>
            <w:sz w:val="24"/>
            <w:szCs w:val="24"/>
          </w:rPr>
          <w:t xml:space="preserve">species richness </w:t>
        </w:r>
      </w:ins>
      <w:ins w:id="72" w:author="Phil" w:date="2016-05-27T10:22:00Z">
        <w:r w:rsidR="00F54C88">
          <w:rPr>
            <w:rFonts w:ascii="Times New Roman" w:eastAsia="Times New Roman" w:hAnsi="Times New Roman" w:cs="Times New Roman"/>
            <w:sz w:val="24"/>
            <w:szCs w:val="24"/>
          </w:rPr>
          <w:t xml:space="preserve">in secondary forests was predicted to be </w:t>
        </w:r>
      </w:ins>
      <w:ins w:id="73" w:author="Phil" w:date="2016-05-27T10:20:00Z">
        <w:r w:rsidR="00F54C88">
          <w:rPr>
            <w:rFonts w:ascii="Times New Roman" w:eastAsia="Times New Roman" w:hAnsi="Times New Roman" w:cs="Times New Roman"/>
            <w:sz w:val="24"/>
            <w:szCs w:val="24"/>
          </w:rPr>
          <w:t>55</w:t>
        </w:r>
        <w:r w:rsidR="00F54C88">
          <w:rPr>
            <w:rFonts w:ascii="Times New Roman" w:eastAsia="Times New Roman" w:hAnsi="Times New Roman" w:cs="Times New Roman"/>
            <w:sz w:val="24"/>
            <w:szCs w:val="24"/>
          </w:rPr>
          <w:t xml:space="preserve">% lower than primary forest, and after 100 years this had risen to </w:t>
        </w:r>
        <w:r w:rsidR="00F54C88">
          <w:rPr>
            <w:rFonts w:ascii="Times New Roman" w:eastAsia="Times New Roman" w:hAnsi="Times New Roman" w:cs="Times New Roman"/>
            <w:sz w:val="24"/>
            <w:szCs w:val="24"/>
          </w:rPr>
          <w:t>8</w:t>
        </w:r>
        <w:r w:rsidR="00F54C88">
          <w:rPr>
            <w:rFonts w:ascii="Times New Roman" w:eastAsia="Times New Roman" w:hAnsi="Times New Roman" w:cs="Times New Roman"/>
            <w:sz w:val="24"/>
            <w:szCs w:val="24"/>
          </w:rPr>
          <w:t xml:space="preserve">% </w:t>
        </w:r>
      </w:ins>
      <w:ins w:id="74" w:author="Phil" w:date="2016-05-27T10:23:00Z">
        <w:r w:rsidR="00F54C88">
          <w:rPr>
            <w:rFonts w:ascii="Times New Roman" w:eastAsia="Times New Roman" w:hAnsi="Times New Roman" w:cs="Times New Roman"/>
            <w:sz w:val="24"/>
            <w:szCs w:val="24"/>
          </w:rPr>
          <w:t>lower</w:t>
        </w:r>
      </w:ins>
      <w:ins w:id="75" w:author="Phil" w:date="2016-05-27T10:20:00Z">
        <w:r w:rsidR="00F54C88">
          <w:rPr>
            <w:rFonts w:ascii="Times New Roman" w:eastAsia="Times New Roman" w:hAnsi="Times New Roman" w:cs="Times New Roman"/>
            <w:sz w:val="24"/>
            <w:szCs w:val="24"/>
          </w:rPr>
          <w:t xml:space="preserve"> than primary forest.</w:t>
        </w:r>
      </w:ins>
      <w:ins w:id="76" w:author="Phil" w:date="2016-05-27T10:23:00Z">
        <w:r w:rsidR="00F54C88">
          <w:rPr>
            <w:rFonts w:ascii="Times New Roman" w:eastAsia="Times New Roman" w:hAnsi="Times New Roman" w:cs="Times New Roman"/>
            <w:sz w:val="24"/>
            <w:szCs w:val="24"/>
          </w:rPr>
          <w:t xml:space="preserve"> </w:t>
        </w:r>
      </w:ins>
      <w:ins w:id="77" w:author="Phil" w:date="2016-05-27T10:08:00Z">
        <w:r w:rsidR="007A0CC9">
          <w:rPr>
            <w:rFonts w:ascii="Times New Roman" w:eastAsia="Times New Roman" w:hAnsi="Times New Roman" w:cs="Times New Roman"/>
            <w:sz w:val="24"/>
            <w:szCs w:val="24"/>
          </w:rPr>
          <w:t xml:space="preserve">This model showed </w:t>
        </w:r>
      </w:ins>
      <w:ins w:id="78" w:author="Phil" w:date="2016-05-27T10:23:00Z">
        <w:r w:rsidR="00F54C88">
          <w:rPr>
            <w:rFonts w:ascii="Times New Roman" w:eastAsia="Times New Roman" w:hAnsi="Times New Roman" w:cs="Times New Roman"/>
            <w:sz w:val="24"/>
            <w:szCs w:val="24"/>
          </w:rPr>
          <w:t>a higher</w:t>
        </w:r>
      </w:ins>
      <w:ins w:id="79" w:author="Phil" w:date="2016-05-27T10:09:00Z">
        <w:r w:rsidR="007A0CC9">
          <w:rPr>
            <w:rFonts w:ascii="Times New Roman" w:eastAsia="Times New Roman" w:hAnsi="Times New Roman" w:cs="Times New Roman"/>
            <w:sz w:val="24"/>
            <w:szCs w:val="24"/>
          </w:rPr>
          <w:t xml:space="preserve"> explanatory power </w:t>
        </w:r>
      </w:ins>
      <w:ins w:id="80" w:author="Phil" w:date="2016-05-27T10:23:00Z">
        <w:r w:rsidR="00F54C88">
          <w:rPr>
            <w:rFonts w:ascii="Times New Roman" w:eastAsia="Times New Roman" w:hAnsi="Times New Roman" w:cs="Times New Roman"/>
            <w:sz w:val="24"/>
            <w:szCs w:val="24"/>
          </w:rPr>
          <w:t xml:space="preserve">than that for total species richness </w:t>
        </w:r>
      </w:ins>
      <w:ins w:id="81" w:author="Phil" w:date="2016-05-27T10:09:00Z">
        <w:r w:rsidR="007A0CC9" w:rsidRPr="001651FC">
          <w:rPr>
            <w:rFonts w:ascii="Times New Roman" w:eastAsia="Times New Roman" w:hAnsi="Times New Roman" w:cs="Times New Roman"/>
            <w:sz w:val="24"/>
            <w:szCs w:val="24"/>
          </w:rPr>
          <w:t>(</w:t>
        </w:r>
        <w:r w:rsidR="007A0CC9" w:rsidRPr="001651FC">
          <w:rPr>
            <w:rFonts w:ascii="Times New Roman" w:eastAsia="Times New Roman" w:hAnsi="Times New Roman" w:cs="Times New Roman"/>
            <w:i/>
            <w:sz w:val="24"/>
            <w:szCs w:val="24"/>
          </w:rPr>
          <w:t>R</w:t>
        </w:r>
        <w:r w:rsidR="007A0CC9" w:rsidRPr="001651FC">
          <w:rPr>
            <w:rFonts w:ascii="Times New Roman" w:eastAsia="Times New Roman" w:hAnsi="Times New Roman" w:cs="Times New Roman"/>
            <w:sz w:val="24"/>
            <w:szCs w:val="24"/>
            <w:vertAlign w:val="superscript"/>
          </w:rPr>
          <w:t>2</w:t>
        </w:r>
        <w:r w:rsidR="007A0CC9" w:rsidRPr="001651FC">
          <w:rPr>
            <w:rFonts w:ascii="Times New Roman" w:eastAsia="Times New Roman" w:hAnsi="Times New Roman" w:cs="Times New Roman"/>
            <w:sz w:val="24"/>
            <w:szCs w:val="24"/>
            <w:vertAlign w:val="subscript"/>
          </w:rPr>
          <w:t>GLMM</w:t>
        </w:r>
        <w:r w:rsidR="007A0CC9">
          <w:rPr>
            <w:rFonts w:ascii="Times New Roman" w:eastAsia="Times New Roman" w:hAnsi="Times New Roman" w:cs="Times New Roman"/>
            <w:sz w:val="24"/>
            <w:szCs w:val="24"/>
          </w:rPr>
          <w:t>=0.12</w:t>
        </w:r>
        <w:r w:rsidR="007A0CC9" w:rsidRPr="001651FC">
          <w:rPr>
            <w:rFonts w:ascii="Times New Roman" w:eastAsia="Times New Roman" w:hAnsi="Times New Roman" w:cs="Times New Roman"/>
            <w:sz w:val="24"/>
            <w:szCs w:val="24"/>
          </w:rPr>
          <w:t>, Table 3)</w:t>
        </w:r>
        <w:r w:rsidR="007A0CC9">
          <w:rPr>
            <w:rFonts w:ascii="Times New Roman" w:eastAsia="Times New Roman" w:hAnsi="Times New Roman" w:cs="Times New Roman"/>
            <w:sz w:val="24"/>
            <w:szCs w:val="24"/>
          </w:rPr>
          <w:t>.</w:t>
        </w:r>
      </w:ins>
    </w:p>
    <w:p w14:paraId="1246B5B5" w14:textId="77777777" w:rsidR="00D85F62" w:rsidRDefault="00D85F62" w:rsidP="00F54C88">
      <w:pPr>
        <w:spacing w:line="480" w:lineRule="auto"/>
        <w:ind w:firstLine="720"/>
        <w:jc w:val="both"/>
        <w:rPr>
          <w:ins w:id="82" w:author="Phil" w:date="2016-05-27T12:49:00Z"/>
          <w:rFonts w:ascii="Times New Roman" w:eastAsia="Times New Roman" w:hAnsi="Times New Roman" w:cs="Times New Roman"/>
          <w:sz w:val="24"/>
          <w:szCs w:val="24"/>
        </w:rPr>
      </w:pPr>
    </w:p>
    <w:p w14:paraId="3C10B27F" w14:textId="77777777" w:rsidR="00CA3D56" w:rsidDel="00D85F62" w:rsidRDefault="00CA3D56" w:rsidP="007A0CC9">
      <w:pPr>
        <w:spacing w:line="480" w:lineRule="auto"/>
        <w:jc w:val="both"/>
        <w:rPr>
          <w:del w:id="83" w:author="Phil" w:date="2016-05-27T12:49:00Z"/>
          <w:rFonts w:ascii="Times New Roman" w:eastAsia="Times New Roman" w:hAnsi="Times New Roman" w:cs="Times New Roman"/>
          <w:sz w:val="24"/>
          <w:szCs w:val="24"/>
        </w:rPr>
        <w:pPrChange w:id="84" w:author="Phil" w:date="2016-05-27T10:08:00Z">
          <w:pPr>
            <w:spacing w:line="480" w:lineRule="auto"/>
            <w:ind w:firstLine="720"/>
            <w:jc w:val="both"/>
          </w:pPr>
        </w:pPrChange>
      </w:pPr>
    </w:p>
    <w:p w14:paraId="2ED2ECDF" w14:textId="0A1C5AC9" w:rsidR="00CA3D56" w:rsidRPr="00CA3D56" w:rsidDel="007A0CC9" w:rsidRDefault="00CA3D56" w:rsidP="00A62883">
      <w:pPr>
        <w:spacing w:line="480" w:lineRule="auto"/>
        <w:jc w:val="both"/>
        <w:rPr>
          <w:del w:id="85" w:author="Phil" w:date="2016-05-27T10:09:00Z"/>
          <w:sz w:val="24"/>
          <w:szCs w:val="24"/>
          <w:highlight w:val="yellow"/>
        </w:rPr>
      </w:pPr>
      <w:del w:id="86" w:author="Phil" w:date="2016-05-27T10:09:00Z">
        <w:r w:rsidRPr="00CA3D56" w:rsidDel="007A0CC9">
          <w:rPr>
            <w:rFonts w:ascii="Times New Roman" w:eastAsia="Times New Roman" w:hAnsi="Times New Roman" w:cs="Times New Roman"/>
            <w:b/>
            <w:i/>
            <w:sz w:val="24"/>
            <w:szCs w:val="24"/>
            <w:highlight w:val="yellow"/>
          </w:rPr>
          <w:delText>Forest dependency and community composition</w:delText>
        </w:r>
      </w:del>
    </w:p>
    <w:p w14:paraId="6CD60305" w14:textId="243D4541" w:rsidR="00CA3D56" w:rsidRPr="00E74A14" w:rsidDel="007A0CC9" w:rsidRDefault="00CA3D56" w:rsidP="00D85F62">
      <w:pPr>
        <w:spacing w:line="480" w:lineRule="auto"/>
        <w:jc w:val="both"/>
        <w:rPr>
          <w:del w:id="87" w:author="Phil" w:date="2016-05-27T10:09:00Z"/>
          <w:sz w:val="24"/>
          <w:szCs w:val="24"/>
        </w:rPr>
        <w:pPrChange w:id="88" w:author="Phil" w:date="2016-05-27T12:49:00Z">
          <w:pPr>
            <w:spacing w:line="480" w:lineRule="auto"/>
            <w:ind w:firstLine="720"/>
            <w:jc w:val="both"/>
          </w:pPr>
        </w:pPrChange>
      </w:pPr>
      <w:del w:id="89" w:author="Phil" w:date="2016-05-27T10:09:00Z">
        <w:r w:rsidRPr="00CA3D56" w:rsidDel="007A0CC9">
          <w:rPr>
            <w:rFonts w:ascii="Times New Roman" w:eastAsia="Times New Roman" w:hAnsi="Times New Roman" w:cs="Times New Roman"/>
            <w:sz w:val="24"/>
            <w:szCs w:val="24"/>
            <w:highlight w:val="yellow"/>
          </w:rPr>
          <w:delText>The proportion of forest specialists in secondary forest relative to primary forest was best described by a model including only the log transform of secondary forest age (</w:delText>
        </w:r>
        <w:r w:rsidRPr="00CA3D56" w:rsidDel="007A0CC9">
          <w:rPr>
            <w:rFonts w:ascii="Times New Roman" w:eastAsia="Times New Roman" w:hAnsi="Times New Roman" w:cs="Times New Roman"/>
            <w:i/>
            <w:sz w:val="24"/>
            <w:szCs w:val="24"/>
            <w:highlight w:val="yellow"/>
          </w:rPr>
          <w:delText>R</w:delText>
        </w:r>
        <w:r w:rsidRPr="00CA3D56" w:rsidDel="007A0CC9">
          <w:rPr>
            <w:rFonts w:ascii="Times New Roman" w:eastAsia="Times New Roman" w:hAnsi="Times New Roman" w:cs="Times New Roman"/>
            <w:sz w:val="24"/>
            <w:szCs w:val="24"/>
            <w:highlight w:val="yellow"/>
            <w:vertAlign w:val="superscript"/>
          </w:rPr>
          <w:delText>2</w:delText>
        </w:r>
        <w:r w:rsidRPr="00CA3D56" w:rsidDel="007A0CC9">
          <w:rPr>
            <w:rFonts w:ascii="Times New Roman" w:eastAsia="Times New Roman" w:hAnsi="Times New Roman" w:cs="Times New Roman"/>
            <w:sz w:val="24"/>
            <w:szCs w:val="24"/>
            <w:highlight w:val="yellow"/>
            <w:vertAlign w:val="subscript"/>
          </w:rPr>
          <w:delText>GLMM</w:delText>
        </w:r>
        <w:r w:rsidRPr="00CA3D56" w:rsidDel="007A0CC9">
          <w:rPr>
            <w:rFonts w:ascii="Times New Roman" w:eastAsia="Times New Roman" w:hAnsi="Times New Roman" w:cs="Times New Roman"/>
            <w:sz w:val="24"/>
            <w:szCs w:val="24"/>
            <w:highlight w:val="yellow"/>
          </w:rPr>
          <w:delText>=0.18; Table 2). This proportion increased towards equivalence with primary forest with age since disturbance, and the increase was fastest in the first 30 years after disturbance and then more gradually approached primary forest values over 100 years (Fig. 3).</w:delText>
        </w:r>
      </w:del>
    </w:p>
    <w:p w14:paraId="0784ABC0" w14:textId="77777777" w:rsidR="0061719A" w:rsidRPr="001651FC" w:rsidRDefault="0061719A" w:rsidP="00A62883">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346587B3" w:rsidR="007F3710" w:rsidRPr="001651FC" w:rsidRDefault="00FF175B" w:rsidP="00F54C88">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w:t>
      </w:r>
      <w:proofErr w:type="spellStart"/>
      <w:r w:rsidR="00492DEE" w:rsidRPr="001651FC">
        <w:rPr>
          <w:rFonts w:ascii="Times New Roman" w:eastAsia="Times New Roman" w:hAnsi="Times New Roman" w:cs="Times New Roman"/>
          <w:sz w:val="24"/>
          <w:szCs w:val="24"/>
        </w:rPr>
        <w:t>FDiv</w:t>
      </w:r>
      <w:proofErr w:type="spellEnd"/>
      <w:r w:rsidR="00492DEE" w:rsidRPr="001651FC">
        <w:rPr>
          <w:rFonts w:ascii="Times New Roman" w:eastAsia="Times New Roman" w:hAnsi="Times New Roman" w:cs="Times New Roman"/>
          <w:sz w:val="24"/>
          <w:szCs w:val="24"/>
        </w:rPr>
        <w:t xml:space="preserve">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was negatively related to time since disturbance (slope=-0.015, SE=0.007), and tended to be higher in young 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w:t>
      </w:r>
      <w:ins w:id="90" w:author="Phil" w:date="2016-05-27T10:10:00Z">
        <w:r w:rsidR="00B1080E">
          <w:rPr>
            <w:rFonts w:ascii="Times New Roman" w:eastAsia="Times New Roman" w:hAnsi="Times New Roman" w:cs="Times New Roman"/>
            <w:sz w:val="24"/>
            <w:szCs w:val="24"/>
          </w:rPr>
          <w:t>c</w:t>
        </w:r>
      </w:ins>
      <w:r w:rsidRPr="001651FC">
        <w:rPr>
          <w:rFonts w:ascii="Times New Roman" w:eastAsia="Times New Roman" w:hAnsi="Times New Roman" w:cs="Times New Roman"/>
          <w:sz w:val="24"/>
          <w:szCs w:val="24"/>
        </w:rPr>
        <w:t xml:space="preserve">). </w:t>
      </w:r>
      <w:ins w:id="91" w:author="Phil" w:date="2016-05-27T10:25:00Z">
        <w:r w:rsidR="00F54C88">
          <w:rPr>
            <w:rFonts w:ascii="Times New Roman" w:eastAsia="Times New Roman" w:hAnsi="Times New Roman" w:cs="Times New Roman"/>
            <w:sz w:val="24"/>
            <w:szCs w:val="24"/>
          </w:rPr>
          <w:t xml:space="preserve">After 1 year since disturbance </w:t>
        </w:r>
        <w:proofErr w:type="spellStart"/>
        <w:r w:rsidR="00F54C88">
          <w:rPr>
            <w:rFonts w:ascii="Times New Roman" w:eastAsia="Times New Roman" w:hAnsi="Times New Roman" w:cs="Times New Roman"/>
            <w:sz w:val="24"/>
            <w:szCs w:val="24"/>
          </w:rPr>
          <w:t>FDIv</w:t>
        </w:r>
        <w:proofErr w:type="spellEnd"/>
        <w:r w:rsidR="00F54C88">
          <w:rPr>
            <w:rFonts w:ascii="Times New Roman" w:eastAsia="Times New Roman" w:hAnsi="Times New Roman" w:cs="Times New Roman"/>
            <w:sz w:val="24"/>
            <w:szCs w:val="24"/>
          </w:rPr>
          <w:t xml:space="preserve"> in secondary forests was predicted to be </w:t>
        </w:r>
        <w:r w:rsidR="00F54C88">
          <w:rPr>
            <w:rFonts w:ascii="Times New Roman" w:eastAsia="Times New Roman" w:hAnsi="Times New Roman" w:cs="Times New Roman"/>
            <w:sz w:val="24"/>
            <w:szCs w:val="24"/>
          </w:rPr>
          <w:t>7</w:t>
        </w:r>
        <w:r w:rsidR="00F54C88">
          <w:rPr>
            <w:rFonts w:ascii="Times New Roman" w:eastAsia="Times New Roman" w:hAnsi="Times New Roman" w:cs="Times New Roman"/>
            <w:sz w:val="24"/>
            <w:szCs w:val="24"/>
          </w:rPr>
          <w:t xml:space="preserve">% </w:t>
        </w:r>
        <w:r w:rsidR="00F54C88">
          <w:rPr>
            <w:rFonts w:ascii="Times New Roman" w:eastAsia="Times New Roman" w:hAnsi="Times New Roman" w:cs="Times New Roman"/>
            <w:sz w:val="24"/>
            <w:szCs w:val="24"/>
          </w:rPr>
          <w:t>higher</w:t>
        </w:r>
        <w:r w:rsidR="00F54C88">
          <w:rPr>
            <w:rFonts w:ascii="Times New Roman" w:eastAsia="Times New Roman" w:hAnsi="Times New Roman" w:cs="Times New Roman"/>
            <w:sz w:val="24"/>
            <w:szCs w:val="24"/>
          </w:rPr>
          <w:t xml:space="preserve"> than </w:t>
        </w:r>
        <w:r w:rsidR="00F54C88">
          <w:rPr>
            <w:rFonts w:ascii="Times New Roman" w:eastAsia="Times New Roman" w:hAnsi="Times New Roman" w:cs="Times New Roman"/>
            <w:sz w:val="24"/>
            <w:szCs w:val="24"/>
          </w:rPr>
          <w:t xml:space="preserve">in </w:t>
        </w:r>
        <w:r w:rsidR="00F54C88">
          <w:rPr>
            <w:rFonts w:ascii="Times New Roman" w:eastAsia="Times New Roman" w:hAnsi="Times New Roman" w:cs="Times New Roman"/>
            <w:sz w:val="24"/>
            <w:szCs w:val="24"/>
          </w:rPr>
          <w:t xml:space="preserve">primary forest, and after 100 years this </w:t>
        </w:r>
      </w:ins>
      <w:ins w:id="92" w:author="Phil" w:date="2016-05-27T10:26:00Z">
        <w:r w:rsidR="00F54C88">
          <w:rPr>
            <w:rFonts w:ascii="Times New Roman" w:eastAsia="Times New Roman" w:hAnsi="Times New Roman" w:cs="Times New Roman"/>
            <w:sz w:val="24"/>
            <w:szCs w:val="24"/>
          </w:rPr>
          <w:t>reached approximate equivalence</w:t>
        </w:r>
      </w:ins>
      <w:ins w:id="93" w:author="Phil" w:date="2016-05-27T10:25:00Z">
        <w:r w:rsidR="00F54C88">
          <w:rPr>
            <w:rFonts w:ascii="Times New Roman" w:eastAsia="Times New Roman" w:hAnsi="Times New Roman" w:cs="Times New Roman"/>
            <w:sz w:val="24"/>
            <w:szCs w:val="24"/>
          </w:rPr>
          <w:t xml:space="preserve">. </w:t>
        </w:r>
      </w:ins>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FDis</w:t>
      </w:r>
      <w:proofErr w:type="spellEnd"/>
      <w:r w:rsidRPr="001651FC">
        <w:rPr>
          <w:rFonts w:ascii="Times New Roman" w:eastAsia="Times New Roman" w:hAnsi="Times New Roman" w:cs="Times New Roman"/>
          <w:sz w:val="24"/>
          <w:szCs w:val="24"/>
        </w:rPr>
        <w:t xml:space="preserve"> and </w:t>
      </w:r>
      <w:proofErr w:type="spellStart"/>
      <w:r w:rsidRPr="001651FC">
        <w:rPr>
          <w:rFonts w:ascii="Times New Roman" w:eastAsia="Times New Roman" w:hAnsi="Times New Roman" w:cs="Times New Roman"/>
          <w:sz w:val="24"/>
          <w:szCs w:val="24"/>
        </w:rPr>
        <w:t>FEve</w:t>
      </w:r>
      <w:proofErr w:type="spellEnd"/>
      <w:r w:rsidRPr="001651FC">
        <w:rPr>
          <w:rFonts w:ascii="Times New Roman" w:eastAsia="Times New Roman" w:hAnsi="Times New Roman" w:cs="Times New Roman"/>
          <w:sz w:val="24"/>
          <w:szCs w:val="24"/>
        </w:rPr>
        <w:t xml:space="preser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xml:space="preserve">). </w:t>
      </w:r>
      <w:proofErr w:type="spellStart"/>
      <w:r w:rsidR="007F3710" w:rsidRPr="001651FC">
        <w:rPr>
          <w:rFonts w:ascii="Times New Roman" w:eastAsia="Times New Roman" w:hAnsi="Times New Roman" w:cs="Times New Roman"/>
          <w:sz w:val="24"/>
          <w:szCs w:val="24"/>
        </w:rPr>
        <w:t>FRic</w:t>
      </w:r>
      <w:proofErr w:type="spellEnd"/>
      <w:r w:rsidR="007F3710" w:rsidRPr="001651FC">
        <w:rPr>
          <w:rFonts w:ascii="Times New Roman" w:eastAsia="Times New Roman" w:hAnsi="Times New Roman" w:cs="Times New Roman"/>
          <w:sz w:val="24"/>
          <w:szCs w:val="24"/>
        </w:rPr>
        <w:t xml:space="preserve"> was approximately 65% lower in secondary forests (intercept=-</w:t>
      </w:r>
      <w:r w:rsidR="007F3710" w:rsidRPr="001651FC">
        <w:rPr>
          <w:rFonts w:ascii="Times New Roman" w:eastAsia="Times New Roman" w:hAnsi="Times New Roman" w:cs="Times New Roman"/>
          <w:sz w:val="24"/>
          <w:szCs w:val="24"/>
        </w:rPr>
        <w:lastRenderedPageBreak/>
        <w:t>1.04, SE=0.51, P=0.042), though confidence intervals for the estimate were very large</w:t>
      </w:r>
      <w:r w:rsidR="00535EB2">
        <w:rPr>
          <w:rFonts w:ascii="Times New Roman" w:eastAsia="Times New Roman" w:hAnsi="Times New Roman" w:cs="Times New Roman"/>
          <w:sz w:val="24"/>
          <w:szCs w:val="24"/>
        </w:rPr>
        <w:t xml:space="preserve"> (Fig.</w:t>
      </w:r>
      <w:r w:rsidR="007F3710" w:rsidRPr="001651FC">
        <w:rPr>
          <w:rFonts w:ascii="Times New Roman" w:eastAsia="Times New Roman" w:hAnsi="Times New Roman" w:cs="Times New Roman"/>
          <w:sz w:val="24"/>
          <w:szCs w:val="24"/>
        </w:rPr>
        <w:t xml:space="preserve"> 3). FD, </w:t>
      </w:r>
      <w:proofErr w:type="spellStart"/>
      <w:r w:rsidR="007F3710" w:rsidRPr="001651FC">
        <w:rPr>
          <w:rFonts w:ascii="Times New Roman" w:eastAsia="Times New Roman" w:hAnsi="Times New Roman" w:cs="Times New Roman"/>
          <w:sz w:val="24"/>
          <w:szCs w:val="24"/>
        </w:rPr>
        <w:t>FDis</w:t>
      </w:r>
      <w:proofErr w:type="spellEnd"/>
      <w:r w:rsidR="007F3710" w:rsidRPr="001651FC">
        <w:rPr>
          <w:rFonts w:ascii="Times New Roman" w:eastAsia="Times New Roman" w:hAnsi="Times New Roman" w:cs="Times New Roman"/>
          <w:sz w:val="24"/>
          <w:szCs w:val="24"/>
        </w:rPr>
        <w:t xml:space="preserve"> and </w:t>
      </w:r>
      <w:proofErr w:type="spellStart"/>
      <w:r w:rsidR="007F3710" w:rsidRPr="001651FC">
        <w:rPr>
          <w:rFonts w:ascii="Times New Roman" w:eastAsia="Times New Roman" w:hAnsi="Times New Roman" w:cs="Times New Roman"/>
          <w:sz w:val="24"/>
          <w:szCs w:val="24"/>
        </w:rPr>
        <w:t>FEve</w:t>
      </w:r>
      <w:proofErr w:type="spellEnd"/>
      <w:r w:rsidR="007F3710" w:rsidRPr="001651FC">
        <w:rPr>
          <w:rFonts w:ascii="Times New Roman" w:eastAsia="Times New Roman" w:hAnsi="Times New Roman" w:cs="Times New Roman"/>
          <w:sz w:val="24"/>
          <w:szCs w:val="24"/>
        </w:rPr>
        <w:t xml:space="preser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commentRangeStart w:id="94"/>
      <w:r w:rsidRPr="001651FC">
        <w:rPr>
          <w:rFonts w:ascii="Times New Roman" w:eastAsia="Times New Roman" w:hAnsi="Times New Roman" w:cs="Times New Roman"/>
          <w:b/>
          <w:sz w:val="24"/>
          <w:szCs w:val="24"/>
        </w:rPr>
        <w:t>Discussion</w:t>
      </w:r>
      <w:commentRangeEnd w:id="94"/>
      <w:r w:rsidR="003B7FBC">
        <w:rPr>
          <w:rStyle w:val="CommentReference"/>
        </w:rPr>
        <w:commentReference w:id="94"/>
      </w:r>
    </w:p>
    <w:p w14:paraId="1C34D745" w14:textId="0A22DA4B" w:rsidR="004D19A5" w:rsidRPr="00873D20" w:rsidRDefault="003E27F8" w:rsidP="00D85F62">
      <w:pPr>
        <w:spacing w:line="480" w:lineRule="auto"/>
        <w:ind w:firstLine="720"/>
        <w:jc w:val="both"/>
        <w:rPr>
          <w:rFonts w:ascii="Times New Roman" w:eastAsia="Times New Roman" w:hAnsi="Times New Roman" w:cs="Times New Roman"/>
          <w:color w:val="auto"/>
          <w:sz w:val="24"/>
          <w:szCs w:val="24"/>
          <w:rPrChange w:id="95" w:author="Phil" w:date="2016-05-27T12:29:00Z">
            <w:rPr>
              <w:rFonts w:ascii="Times New Roman" w:hAnsi="Times New Roman" w:cs="Times New Roman"/>
              <w:color w:val="auto"/>
              <w:sz w:val="24"/>
              <w:szCs w:val="24"/>
            </w:rPr>
          </w:rPrChange>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w:t>
      </w:r>
      <w:ins w:id="96" w:author="Phil" w:date="2016-05-27T10:32:00Z">
        <w:r w:rsidR="003B7FBC">
          <w:rPr>
            <w:rFonts w:ascii="Times New Roman" w:eastAsia="Times New Roman" w:hAnsi="Times New Roman" w:cs="Times New Roman"/>
            <w:color w:val="auto"/>
            <w:sz w:val="24"/>
            <w:szCs w:val="24"/>
          </w:rPr>
          <w:t xml:space="preserve">though bird species richness in young secondary forests is lower than adjacent primary forest, this recovers within 50 years. However, species richness of forest specialists shows a slower recovery and is likely to require more than 100 years for recovery. </w:t>
        </w:r>
      </w:ins>
      <w:ins w:id="97" w:author="Phil" w:date="2016-05-27T10:38:00Z">
        <w:r w:rsidR="003B7FBC">
          <w:rPr>
            <w:rFonts w:ascii="Times New Roman" w:eastAsia="Times New Roman" w:hAnsi="Times New Roman" w:cs="Times New Roman"/>
            <w:color w:val="auto"/>
            <w:sz w:val="24"/>
            <w:szCs w:val="24"/>
          </w:rPr>
          <w:t xml:space="preserve">This reemphasizes the importance of primary forest for specialist species. </w:t>
        </w:r>
      </w:ins>
      <w:ins w:id="98" w:author="Phil" w:date="2016-05-27T10:34:00Z">
        <w:r w:rsidR="003B7FBC">
          <w:rPr>
            <w:rFonts w:ascii="Times New Roman" w:eastAsia="Times New Roman" w:hAnsi="Times New Roman" w:cs="Times New Roman"/>
            <w:color w:val="auto"/>
            <w:sz w:val="24"/>
            <w:szCs w:val="24"/>
          </w:rPr>
          <w:t>Regarding functional diversity, differences between secondary and primary forest were less marked.</w:t>
        </w:r>
      </w:ins>
      <w:ins w:id="99" w:author="Phil" w:date="2016-05-27T10:36:00Z">
        <w:r w:rsidR="003B7FBC">
          <w:rPr>
            <w:rFonts w:ascii="Times New Roman" w:eastAsia="Times New Roman" w:hAnsi="Times New Roman" w:cs="Times New Roman"/>
            <w:color w:val="auto"/>
            <w:sz w:val="24"/>
            <w:szCs w:val="24"/>
          </w:rPr>
          <w:t xml:space="preserve"> Functional divergence </w:t>
        </w:r>
      </w:ins>
      <w:ins w:id="100" w:author="Phil" w:date="2016-05-27T10:40:00Z">
        <w:r w:rsidR="003B7FBC">
          <w:rPr>
            <w:rFonts w:ascii="Times New Roman" w:eastAsia="Times New Roman" w:hAnsi="Times New Roman" w:cs="Times New Roman"/>
            <w:color w:val="auto"/>
            <w:sz w:val="24"/>
            <w:szCs w:val="24"/>
          </w:rPr>
          <w:t>(</w:t>
        </w:r>
        <w:proofErr w:type="spellStart"/>
        <w:r w:rsidR="003B7FBC">
          <w:rPr>
            <w:rFonts w:ascii="Times New Roman" w:eastAsia="Times New Roman" w:hAnsi="Times New Roman" w:cs="Times New Roman"/>
            <w:color w:val="auto"/>
            <w:sz w:val="24"/>
            <w:szCs w:val="24"/>
          </w:rPr>
          <w:t>FDiv</w:t>
        </w:r>
        <w:proofErr w:type="spellEnd"/>
        <w:r w:rsidR="003B7FBC">
          <w:rPr>
            <w:rFonts w:ascii="Times New Roman" w:eastAsia="Times New Roman" w:hAnsi="Times New Roman" w:cs="Times New Roman"/>
            <w:color w:val="auto"/>
            <w:sz w:val="24"/>
            <w:szCs w:val="24"/>
          </w:rPr>
          <w:t xml:space="preserve">) </w:t>
        </w:r>
      </w:ins>
      <w:ins w:id="101" w:author="Phil" w:date="2016-05-27T10:36:00Z">
        <w:r w:rsidR="003B7FBC">
          <w:rPr>
            <w:rFonts w:ascii="Times New Roman" w:eastAsia="Times New Roman" w:hAnsi="Times New Roman" w:cs="Times New Roman"/>
            <w:color w:val="auto"/>
            <w:sz w:val="24"/>
            <w:szCs w:val="24"/>
          </w:rPr>
          <w:t xml:space="preserve">was slightly higher in young secondary forests than in primary forests, reaching equivalence after </w:t>
        </w:r>
      </w:ins>
      <w:ins w:id="102" w:author="Phil" w:date="2016-05-27T10:37:00Z">
        <w:r w:rsidR="003B7FBC">
          <w:rPr>
            <w:rFonts w:ascii="Times New Roman" w:eastAsia="Times New Roman" w:hAnsi="Times New Roman" w:cs="Times New Roman"/>
            <w:color w:val="auto"/>
            <w:sz w:val="24"/>
            <w:szCs w:val="24"/>
          </w:rPr>
          <w:t xml:space="preserve">approximately 100 years. </w:t>
        </w:r>
      </w:ins>
      <w:ins w:id="103" w:author="Phil" w:date="2016-05-27T10:38:00Z">
        <w:r w:rsidR="003B7FBC">
          <w:rPr>
            <w:rFonts w:ascii="Times New Roman" w:eastAsia="Times New Roman" w:hAnsi="Times New Roman" w:cs="Times New Roman"/>
            <w:color w:val="auto"/>
            <w:sz w:val="24"/>
            <w:szCs w:val="24"/>
          </w:rPr>
          <w:t>Functional richness</w:t>
        </w:r>
      </w:ins>
      <w:ins w:id="104" w:author="Phil" w:date="2016-05-27T10:40:00Z">
        <w:r w:rsidR="003B7FBC">
          <w:rPr>
            <w:rFonts w:ascii="Times New Roman" w:eastAsia="Times New Roman" w:hAnsi="Times New Roman" w:cs="Times New Roman"/>
            <w:color w:val="auto"/>
            <w:sz w:val="24"/>
            <w:szCs w:val="24"/>
          </w:rPr>
          <w:t xml:space="preserve"> (</w:t>
        </w:r>
        <w:proofErr w:type="spellStart"/>
        <w:r w:rsidR="003B7FBC">
          <w:rPr>
            <w:rFonts w:ascii="Times New Roman" w:eastAsia="Times New Roman" w:hAnsi="Times New Roman" w:cs="Times New Roman"/>
            <w:color w:val="auto"/>
            <w:sz w:val="24"/>
            <w:szCs w:val="24"/>
          </w:rPr>
          <w:t>FRic</w:t>
        </w:r>
        <w:proofErr w:type="spellEnd"/>
        <w:r w:rsidR="003B7FBC">
          <w:rPr>
            <w:rFonts w:ascii="Times New Roman" w:eastAsia="Times New Roman" w:hAnsi="Times New Roman" w:cs="Times New Roman"/>
            <w:color w:val="auto"/>
            <w:sz w:val="24"/>
            <w:szCs w:val="24"/>
          </w:rPr>
          <w:t>)</w:t>
        </w:r>
      </w:ins>
      <w:ins w:id="105" w:author="Phil" w:date="2016-05-27T10:38:00Z">
        <w:r w:rsidR="003B7FBC">
          <w:rPr>
            <w:rFonts w:ascii="Times New Roman" w:eastAsia="Times New Roman" w:hAnsi="Times New Roman" w:cs="Times New Roman"/>
            <w:color w:val="auto"/>
            <w:sz w:val="24"/>
            <w:szCs w:val="24"/>
          </w:rPr>
          <w:t>, which is closely correlated with species richness, was lower in secondary forests, but functional dispersal</w:t>
        </w:r>
      </w:ins>
      <w:ins w:id="106" w:author="Phil" w:date="2016-05-27T10:40:00Z">
        <w:r w:rsidR="003B7FBC">
          <w:rPr>
            <w:rFonts w:ascii="Times New Roman" w:eastAsia="Times New Roman" w:hAnsi="Times New Roman" w:cs="Times New Roman"/>
            <w:color w:val="auto"/>
            <w:sz w:val="24"/>
            <w:szCs w:val="24"/>
          </w:rPr>
          <w:t xml:space="preserve"> (</w:t>
        </w:r>
        <w:proofErr w:type="spellStart"/>
        <w:r w:rsidR="003B7FBC">
          <w:rPr>
            <w:rFonts w:ascii="Times New Roman" w:eastAsia="Times New Roman" w:hAnsi="Times New Roman" w:cs="Times New Roman"/>
            <w:color w:val="auto"/>
            <w:sz w:val="24"/>
            <w:szCs w:val="24"/>
          </w:rPr>
          <w:t>FDis</w:t>
        </w:r>
        <w:proofErr w:type="spellEnd"/>
        <w:r w:rsidR="003B7FBC">
          <w:rPr>
            <w:rFonts w:ascii="Times New Roman" w:eastAsia="Times New Roman" w:hAnsi="Times New Roman" w:cs="Times New Roman"/>
            <w:color w:val="auto"/>
            <w:sz w:val="24"/>
            <w:szCs w:val="24"/>
          </w:rPr>
          <w:t>)</w:t>
        </w:r>
      </w:ins>
      <w:ins w:id="107" w:author="Phil" w:date="2016-05-27T10:38:00Z">
        <w:r w:rsidR="003B7FBC">
          <w:rPr>
            <w:rFonts w:ascii="Times New Roman" w:eastAsia="Times New Roman" w:hAnsi="Times New Roman" w:cs="Times New Roman"/>
            <w:color w:val="auto"/>
            <w:sz w:val="24"/>
            <w:szCs w:val="24"/>
          </w:rPr>
          <w:t>, functional evenness</w:t>
        </w:r>
      </w:ins>
      <w:ins w:id="108" w:author="Phil" w:date="2016-05-27T10:40:00Z">
        <w:r w:rsidR="003B7FBC">
          <w:rPr>
            <w:rFonts w:ascii="Times New Roman" w:eastAsia="Times New Roman" w:hAnsi="Times New Roman" w:cs="Times New Roman"/>
            <w:color w:val="auto"/>
            <w:sz w:val="24"/>
            <w:szCs w:val="24"/>
          </w:rPr>
          <w:t xml:space="preserve"> (</w:t>
        </w:r>
        <w:proofErr w:type="spellStart"/>
        <w:r w:rsidR="003B7FBC">
          <w:rPr>
            <w:rFonts w:ascii="Times New Roman" w:eastAsia="Times New Roman" w:hAnsi="Times New Roman" w:cs="Times New Roman"/>
            <w:color w:val="auto"/>
            <w:sz w:val="24"/>
            <w:szCs w:val="24"/>
          </w:rPr>
          <w:t>FEve</w:t>
        </w:r>
        <w:proofErr w:type="spellEnd"/>
        <w:r w:rsidR="003B7FBC">
          <w:rPr>
            <w:rFonts w:ascii="Times New Roman" w:eastAsia="Times New Roman" w:hAnsi="Times New Roman" w:cs="Times New Roman"/>
            <w:color w:val="auto"/>
            <w:sz w:val="24"/>
            <w:szCs w:val="24"/>
          </w:rPr>
          <w:t>)</w:t>
        </w:r>
      </w:ins>
      <w:ins w:id="109" w:author="Phil" w:date="2016-05-27T10:38:00Z">
        <w:r w:rsidR="003B7FBC">
          <w:rPr>
            <w:rFonts w:ascii="Times New Roman" w:eastAsia="Times New Roman" w:hAnsi="Times New Roman" w:cs="Times New Roman"/>
            <w:color w:val="auto"/>
            <w:sz w:val="24"/>
            <w:szCs w:val="24"/>
          </w:rPr>
          <w:t xml:space="preserve"> and functional diversity (FD)</w:t>
        </w:r>
      </w:ins>
      <w:ins w:id="110" w:author="Phil" w:date="2016-05-27T10:41:00Z">
        <w:r w:rsidR="00C9254A">
          <w:rPr>
            <w:rFonts w:ascii="Times New Roman" w:eastAsia="Times New Roman" w:hAnsi="Times New Roman" w:cs="Times New Roman"/>
            <w:color w:val="auto"/>
            <w:sz w:val="24"/>
            <w:szCs w:val="24"/>
          </w:rPr>
          <w:t xml:space="preserve"> were similar in secondary and primary forest.</w:t>
        </w:r>
      </w:ins>
      <w:del w:id="111" w:author="Phil" w:date="2016-05-27T12:29:00Z">
        <w:r w:rsidRPr="00ED3304" w:rsidDel="00873D20">
          <w:rPr>
            <w:rFonts w:ascii="Times New Roman" w:eastAsia="Times New Roman" w:hAnsi="Times New Roman" w:cs="Times New Roman"/>
            <w:color w:val="auto"/>
            <w:sz w:val="24"/>
            <w:szCs w:val="24"/>
          </w:rPr>
          <w:delText xml:space="preserve">young secondary forest retains high species richness </w:delText>
        </w:r>
        <w:r w:rsidRPr="00ED3304" w:rsidDel="00873D20">
          <w:rPr>
            <w:rFonts w:ascii="Times New Roman" w:eastAsia="Times New Roman" w:hAnsi="Times New Roman" w:cs="Times New Roman"/>
            <w:color w:val="auto"/>
            <w:sz w:val="24"/>
            <w:szCs w:val="24"/>
            <w:highlight w:val="yellow"/>
          </w:rPr>
          <w:delText xml:space="preserve">but that primary forest is vital for </w:delText>
        </w:r>
        <w:r w:rsidR="00A057F1" w:rsidRPr="00ED3304" w:rsidDel="00873D20">
          <w:rPr>
            <w:rFonts w:ascii="Times New Roman" w:eastAsia="Times New Roman" w:hAnsi="Times New Roman" w:cs="Times New Roman"/>
            <w:color w:val="auto"/>
            <w:sz w:val="24"/>
            <w:szCs w:val="24"/>
            <w:highlight w:val="yellow"/>
          </w:rPr>
          <w:delText>forest-</w:delText>
        </w:r>
        <w:r w:rsidRPr="00ED3304" w:rsidDel="00873D20">
          <w:rPr>
            <w:rFonts w:ascii="Times New Roman" w:eastAsia="Times New Roman" w:hAnsi="Times New Roman" w:cs="Times New Roman"/>
            <w:color w:val="auto"/>
            <w:sz w:val="24"/>
            <w:szCs w:val="24"/>
            <w:highlight w:val="yellow"/>
          </w:rPr>
          <w:delText xml:space="preserve">dependent species, hosting more forest specialists than </w:delText>
        </w:r>
        <w:r w:rsidR="00A057F1" w:rsidRPr="00ED3304" w:rsidDel="00873D20">
          <w:rPr>
            <w:rFonts w:ascii="Times New Roman" w:eastAsia="Times New Roman" w:hAnsi="Times New Roman" w:cs="Times New Roman"/>
            <w:color w:val="auto"/>
            <w:sz w:val="24"/>
            <w:szCs w:val="24"/>
            <w:highlight w:val="yellow"/>
          </w:rPr>
          <w:delText xml:space="preserve">recovering forests </w:delText>
        </w:r>
        <w:r w:rsidRPr="00ED3304" w:rsidDel="00873D20">
          <w:rPr>
            <w:rFonts w:ascii="Times New Roman" w:eastAsia="Times New Roman" w:hAnsi="Times New Roman" w:cs="Times New Roman"/>
            <w:color w:val="auto"/>
            <w:sz w:val="24"/>
            <w:szCs w:val="24"/>
            <w:highlight w:val="yellow"/>
          </w:rPr>
          <w:delText>of any age</w:delText>
        </w:r>
        <w:r w:rsidRPr="00ED3304" w:rsidDel="00873D20">
          <w:rPr>
            <w:rFonts w:ascii="Times New Roman" w:eastAsia="Times New Roman" w:hAnsi="Times New Roman" w:cs="Times New Roman"/>
            <w:color w:val="auto"/>
            <w:sz w:val="24"/>
            <w:szCs w:val="24"/>
          </w:rPr>
          <w:delText xml:space="preserve">. </w:delText>
        </w:r>
        <w:r w:rsidRPr="001D559E" w:rsidDel="00873D20">
          <w:rPr>
            <w:rFonts w:ascii="Times New Roman" w:eastAsia="Times New Roman" w:hAnsi="Times New Roman" w:cs="Times New Roman"/>
            <w:color w:val="auto"/>
            <w:sz w:val="24"/>
            <w:szCs w:val="24"/>
            <w:highlight w:val="red"/>
          </w:rPr>
          <w:delText xml:space="preserve">However, </w:delText>
        </w:r>
        <w:r w:rsidR="00A057F1" w:rsidRPr="001D559E" w:rsidDel="00873D20">
          <w:rPr>
            <w:rFonts w:ascii="Times New Roman" w:eastAsia="Times New Roman" w:hAnsi="Times New Roman" w:cs="Times New Roman"/>
            <w:color w:val="auto"/>
            <w:sz w:val="24"/>
            <w:szCs w:val="24"/>
            <w:highlight w:val="red"/>
          </w:rPr>
          <w:delText xml:space="preserve">our </w:delText>
        </w:r>
        <w:r w:rsidRPr="001D559E" w:rsidDel="00873D20">
          <w:rPr>
            <w:rFonts w:ascii="Times New Roman" w:eastAsia="Times New Roman" w:hAnsi="Times New Roman" w:cs="Times New Roman"/>
            <w:color w:val="auto"/>
            <w:sz w:val="24"/>
            <w:szCs w:val="24"/>
            <w:highlight w:val="red"/>
          </w:rPr>
          <w:delText>study found little difference</w:delText>
        </w:r>
        <w:r w:rsidR="00D2274D" w:rsidRPr="001D559E" w:rsidDel="00873D20">
          <w:rPr>
            <w:rFonts w:ascii="Times New Roman" w:eastAsia="Times New Roman" w:hAnsi="Times New Roman" w:cs="Times New Roman"/>
            <w:color w:val="auto"/>
            <w:sz w:val="24"/>
            <w:szCs w:val="24"/>
            <w:highlight w:val="red"/>
          </w:rPr>
          <w:delText xml:space="preserve"> in measures of functional diversity</w:delText>
        </w:r>
        <w:r w:rsidRPr="001D559E" w:rsidDel="00873D20">
          <w:rPr>
            <w:rFonts w:ascii="Times New Roman" w:eastAsia="Times New Roman" w:hAnsi="Times New Roman" w:cs="Times New Roman"/>
            <w:color w:val="auto"/>
            <w:sz w:val="24"/>
            <w:szCs w:val="24"/>
            <w:highlight w:val="red"/>
          </w:rPr>
          <w:delText xml:space="preserve"> </w:delText>
        </w:r>
        <w:r w:rsidR="00A22D32" w:rsidRPr="001D559E" w:rsidDel="00873D20">
          <w:rPr>
            <w:rFonts w:ascii="Times New Roman" w:eastAsia="Times New Roman" w:hAnsi="Times New Roman" w:cs="Times New Roman"/>
            <w:color w:val="auto"/>
            <w:sz w:val="24"/>
            <w:szCs w:val="24"/>
            <w:highlight w:val="red"/>
          </w:rPr>
          <w:delText xml:space="preserve">related to dietary preference </w:delText>
        </w:r>
        <w:r w:rsidRPr="001D559E" w:rsidDel="00873D20">
          <w:rPr>
            <w:rFonts w:ascii="Times New Roman" w:eastAsia="Times New Roman" w:hAnsi="Times New Roman" w:cs="Times New Roman"/>
            <w:color w:val="auto"/>
            <w:sz w:val="24"/>
            <w:szCs w:val="24"/>
            <w:highlight w:val="red"/>
          </w:rPr>
          <w:delText>between primary forest and secondary forest of all ages</w:delText>
        </w:r>
        <w:r w:rsidR="00D2274D" w:rsidRPr="001D559E" w:rsidDel="00873D20">
          <w:rPr>
            <w:rFonts w:ascii="Times New Roman" w:eastAsia="Times New Roman" w:hAnsi="Times New Roman" w:cs="Times New Roman"/>
            <w:color w:val="auto"/>
            <w:sz w:val="24"/>
            <w:szCs w:val="24"/>
            <w:highlight w:val="red"/>
          </w:rPr>
          <w:delText>,</w:delText>
        </w:r>
        <w:r w:rsidRPr="001D559E" w:rsidDel="00873D20">
          <w:rPr>
            <w:rFonts w:ascii="Times New Roman" w:eastAsia="Times New Roman" w:hAnsi="Times New Roman" w:cs="Times New Roman"/>
            <w:color w:val="auto"/>
            <w:sz w:val="24"/>
            <w:szCs w:val="24"/>
            <w:highlight w:val="red"/>
          </w:rPr>
          <w:delText xml:space="preserve"> indicating </w:delText>
        </w:r>
        <w:r w:rsidR="005777DE" w:rsidRPr="001D559E" w:rsidDel="00873D20">
          <w:rPr>
            <w:rFonts w:ascii="Times New Roman" w:eastAsia="Times New Roman" w:hAnsi="Times New Roman" w:cs="Times New Roman"/>
            <w:color w:val="auto"/>
            <w:sz w:val="24"/>
            <w:szCs w:val="24"/>
            <w:highlight w:val="red"/>
          </w:rPr>
          <w:delText>potential</w:delText>
        </w:r>
        <w:r w:rsidR="00E05153" w:rsidRPr="001D559E" w:rsidDel="00873D20">
          <w:rPr>
            <w:rFonts w:ascii="Times New Roman" w:eastAsia="Times New Roman" w:hAnsi="Times New Roman" w:cs="Times New Roman"/>
            <w:color w:val="auto"/>
            <w:sz w:val="24"/>
            <w:szCs w:val="24"/>
            <w:highlight w:val="red"/>
          </w:rPr>
          <w:delText>ly</w:delText>
        </w:r>
        <w:r w:rsidR="005777DE" w:rsidRPr="001D559E" w:rsidDel="00873D20">
          <w:rPr>
            <w:rFonts w:ascii="Times New Roman" w:eastAsia="Times New Roman" w:hAnsi="Times New Roman" w:cs="Times New Roman"/>
            <w:color w:val="auto"/>
            <w:sz w:val="24"/>
            <w:szCs w:val="24"/>
            <w:highlight w:val="red"/>
          </w:rPr>
          <w:delText xml:space="preserve"> </w:delText>
        </w:r>
        <w:r w:rsidRPr="001D559E" w:rsidDel="00873D20">
          <w:rPr>
            <w:rFonts w:ascii="Times New Roman" w:eastAsia="Times New Roman" w:hAnsi="Times New Roman" w:cs="Times New Roman"/>
            <w:color w:val="auto"/>
            <w:sz w:val="24"/>
            <w:szCs w:val="24"/>
            <w:highlight w:val="red"/>
          </w:rPr>
          <w:delText xml:space="preserve">similar levels of ecosystem functioning in both forest types. </w:delText>
        </w:r>
        <w:r w:rsidR="00A057F1" w:rsidRPr="001D559E" w:rsidDel="00873D20">
          <w:rPr>
            <w:rFonts w:ascii="Times New Roman" w:eastAsia="Times New Roman" w:hAnsi="Times New Roman" w:cs="Times New Roman"/>
            <w:color w:val="auto"/>
            <w:sz w:val="24"/>
            <w:szCs w:val="24"/>
            <w:highlight w:val="red"/>
          </w:rPr>
          <w:delText>Note that</w:delText>
        </w:r>
        <w:r w:rsidR="00D36AFC" w:rsidRPr="001D559E" w:rsidDel="00873D20">
          <w:rPr>
            <w:rFonts w:ascii="Times New Roman" w:eastAsia="Times New Roman" w:hAnsi="Times New Roman" w:cs="Times New Roman"/>
            <w:color w:val="auto"/>
            <w:sz w:val="24"/>
            <w:szCs w:val="24"/>
            <w:highlight w:val="red"/>
          </w:rPr>
          <w:delText xml:space="preserve"> the mean values close to unity</w:delText>
        </w:r>
        <w:r w:rsidR="00A057F1" w:rsidRPr="001D559E" w:rsidDel="00873D20">
          <w:rPr>
            <w:rFonts w:ascii="Times New Roman" w:eastAsia="Times New Roman" w:hAnsi="Times New Roman" w:cs="Times New Roman"/>
            <w:color w:val="auto"/>
            <w:sz w:val="24"/>
            <w:szCs w:val="24"/>
            <w:highlight w:val="red"/>
          </w:rPr>
          <w:delText xml:space="preserve"> and the relatively small confidence intervals suggest this is a robust result. </w:delText>
        </w:r>
        <w:r w:rsidRPr="001D559E" w:rsidDel="00873D20">
          <w:rPr>
            <w:rFonts w:ascii="Times New Roman" w:eastAsia="Times New Roman" w:hAnsi="Times New Roman" w:cs="Times New Roman"/>
            <w:color w:val="auto"/>
            <w:sz w:val="24"/>
            <w:szCs w:val="24"/>
            <w:highlight w:val="red"/>
          </w:rPr>
          <w:delText>As the time since disturbance increases and species are added to the community</w:delText>
        </w:r>
        <w:r w:rsidR="00A057F1" w:rsidRPr="001D559E" w:rsidDel="00873D20">
          <w:rPr>
            <w:rFonts w:ascii="Times New Roman" w:eastAsia="Times New Roman" w:hAnsi="Times New Roman" w:cs="Times New Roman"/>
            <w:color w:val="auto"/>
            <w:sz w:val="24"/>
            <w:szCs w:val="24"/>
            <w:highlight w:val="red"/>
          </w:rPr>
          <w:delText>,</w:delText>
        </w:r>
        <w:r w:rsidRPr="001D559E" w:rsidDel="00873D20">
          <w:rPr>
            <w:rFonts w:ascii="Times New Roman" w:eastAsia="Times New Roman" w:hAnsi="Times New Roman" w:cs="Times New Roman"/>
            <w:color w:val="auto"/>
            <w:sz w:val="24"/>
            <w:szCs w:val="24"/>
            <w:highlight w:val="red"/>
          </w:rPr>
          <w:delText xml:space="preserve"> the new species are functionally similar to those already present.</w:delText>
        </w:r>
        <w:r w:rsidRPr="0061719A" w:rsidDel="00873D20">
          <w:rPr>
            <w:rFonts w:ascii="Times New Roman" w:eastAsia="Times New Roman" w:hAnsi="Times New Roman" w:cs="Times New Roman"/>
            <w:color w:val="FF0000"/>
            <w:sz w:val="24"/>
            <w:szCs w:val="24"/>
          </w:rPr>
          <w:delText xml:space="preserve"> </w:delText>
        </w:r>
      </w:del>
      <w:del w:id="112" w:author="Catherine Sayer" w:date="2016-05-16T15:26:00Z">
        <w:r w:rsidRPr="00ED3304" w:rsidDel="00ED3304">
          <w:rPr>
            <w:rFonts w:ascii="Times New Roman" w:eastAsia="Times New Roman" w:hAnsi="Times New Roman" w:cs="Times New Roman"/>
            <w:color w:val="auto"/>
            <w:sz w:val="24"/>
            <w:szCs w:val="24"/>
          </w:rPr>
          <w:delText>Niche space in secondary forest of over approximately 30 years in age is evenly exploited relative to primary forest, although may be underutilised when compared to young secondary forest.</w:delText>
        </w:r>
      </w:del>
    </w:p>
    <w:p w14:paraId="3233246B"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6F08F91B" w14:textId="5897B1B4"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w:t>
      </w:r>
      <w:ins w:id="113" w:author="Phil" w:date="2016-05-27T10:44:00Z">
        <w:r w:rsidR="00C9254A">
          <w:rPr>
            <w:rFonts w:ascii="Times New Roman" w:eastAsia="Times New Roman" w:hAnsi="Times New Roman" w:cs="Times New Roman"/>
            <w:b/>
            <w:i/>
            <w:color w:val="auto"/>
            <w:sz w:val="24"/>
            <w:szCs w:val="24"/>
          </w:rPr>
          <w:t xml:space="preserve">total and forest specialist </w:t>
        </w:r>
      </w:ins>
      <w:r w:rsidRPr="00585723">
        <w:rPr>
          <w:rFonts w:ascii="Times New Roman" w:eastAsia="Times New Roman" w:hAnsi="Times New Roman" w:cs="Times New Roman"/>
          <w:b/>
          <w:i/>
          <w:color w:val="auto"/>
          <w:sz w:val="24"/>
          <w:szCs w:val="24"/>
        </w:rPr>
        <w:t xml:space="preserve">species richness </w:t>
      </w:r>
      <w:del w:id="114" w:author="Phil" w:date="2016-05-27T10:44:00Z">
        <w:r w:rsidRPr="00CA3D56" w:rsidDel="00C9254A">
          <w:rPr>
            <w:rFonts w:ascii="Times New Roman" w:eastAsia="Times New Roman" w:hAnsi="Times New Roman" w:cs="Times New Roman"/>
            <w:b/>
            <w:i/>
            <w:color w:val="auto"/>
            <w:sz w:val="24"/>
            <w:szCs w:val="24"/>
            <w:highlight w:val="yellow"/>
          </w:rPr>
          <w:delText>and forest specialists</w:delText>
        </w:r>
      </w:del>
    </w:p>
    <w:p w14:paraId="464971A7" w14:textId="20B81C34" w:rsidR="004D19A5" w:rsidDel="00B4679D" w:rsidRDefault="002B7CE1" w:rsidP="00B4679D">
      <w:pPr>
        <w:spacing w:line="480" w:lineRule="auto"/>
        <w:ind w:firstLine="720"/>
        <w:jc w:val="both"/>
        <w:rPr>
          <w:del w:id="115" w:author="Phil" w:date="2016-05-27T11:13:00Z"/>
          <w:rFonts w:ascii="Times New Roman" w:eastAsia="Times New Roman" w:hAnsi="Times New Roman" w:cs="Times New Roman"/>
          <w:color w:val="auto"/>
          <w:sz w:val="24"/>
          <w:szCs w:val="24"/>
        </w:rPr>
      </w:pPr>
      <w:ins w:id="116" w:author="Phil" w:date="2016-05-27T11:00:00Z">
        <w:r>
          <w:rPr>
            <w:rFonts w:ascii="Times New Roman" w:eastAsia="Times New Roman" w:hAnsi="Times New Roman" w:cs="Times New Roman"/>
            <w:color w:val="auto"/>
            <w:sz w:val="24"/>
            <w:szCs w:val="24"/>
          </w:rPr>
          <w:t xml:space="preserve">Our results show that total </w:t>
        </w:r>
      </w:ins>
      <w:ins w:id="117" w:author="Phil" w:date="2016-05-27T11:01:00Z">
        <w:r>
          <w:rPr>
            <w:rFonts w:ascii="Times New Roman" w:eastAsia="Times New Roman" w:hAnsi="Times New Roman" w:cs="Times New Roman"/>
            <w:color w:val="auto"/>
            <w:sz w:val="24"/>
            <w:szCs w:val="24"/>
          </w:rPr>
          <w:t xml:space="preserve">bird </w:t>
        </w:r>
      </w:ins>
      <w:ins w:id="118" w:author="Phil" w:date="2016-05-27T11:00:00Z">
        <w:r>
          <w:rPr>
            <w:rFonts w:ascii="Times New Roman" w:eastAsia="Times New Roman" w:hAnsi="Times New Roman" w:cs="Times New Roman"/>
            <w:color w:val="auto"/>
            <w:sz w:val="24"/>
            <w:szCs w:val="24"/>
          </w:rPr>
          <w:t>species richness increases with age in secondary tropical forests</w:t>
        </w:r>
      </w:ins>
      <w:ins w:id="119" w:author="Phil" w:date="2016-05-27T11:01:00Z">
        <w:r w:rsidR="00FD75E4">
          <w:rPr>
            <w:rFonts w:ascii="Times New Roman" w:eastAsia="Times New Roman" w:hAnsi="Times New Roman" w:cs="Times New Roman"/>
            <w:color w:val="auto"/>
            <w:sz w:val="24"/>
            <w:szCs w:val="24"/>
          </w:rPr>
          <w:t xml:space="preserve">, reaching levels equivalent to primary forest within 50 years. </w:t>
        </w:r>
      </w:ins>
      <w:ins w:id="120" w:author="Phil" w:date="2016-05-27T11:07:00Z">
        <w:r w:rsidR="00FD75E4">
          <w:rPr>
            <w:rFonts w:ascii="Times New Roman" w:eastAsia="Times New Roman" w:hAnsi="Times New Roman" w:cs="Times New Roman"/>
            <w:color w:val="auto"/>
            <w:sz w:val="24"/>
            <w:szCs w:val="24"/>
          </w:rPr>
          <w:t xml:space="preserve">In contrast to our findings </w:t>
        </w:r>
        <w:r w:rsidR="00FD75E4" w:rsidRPr="00585723">
          <w:rPr>
            <w:rFonts w:ascii="Times New Roman" w:eastAsia="Times New Roman" w:hAnsi="Times New Roman" w:cs="Times New Roman"/>
            <w:color w:val="auto"/>
            <w:sz w:val="24"/>
            <w:szCs w:val="24"/>
          </w:rPr>
          <w:t xml:space="preserve">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found </w:t>
        </w:r>
        <w:r w:rsidR="00FD75E4">
          <w:rPr>
            <w:rFonts w:ascii="Times New Roman" w:eastAsia="Times New Roman" w:hAnsi="Times New Roman" w:cs="Times New Roman"/>
            <w:color w:val="auto"/>
            <w:sz w:val="24"/>
            <w:szCs w:val="24"/>
          </w:rPr>
          <w:t>that bird</w:t>
        </w:r>
        <w:r w:rsidR="00FD75E4" w:rsidRPr="00585723">
          <w:rPr>
            <w:rFonts w:ascii="Times New Roman" w:eastAsia="Times New Roman" w:hAnsi="Times New Roman" w:cs="Times New Roman"/>
            <w:color w:val="auto"/>
            <w:sz w:val="24"/>
            <w:szCs w:val="24"/>
          </w:rPr>
          <w:t xml:space="preserve"> species richness recovered </w:t>
        </w:r>
        <w:r w:rsidR="00FD75E4">
          <w:rPr>
            <w:rFonts w:ascii="Times New Roman" w:eastAsia="Times New Roman" w:hAnsi="Times New Roman" w:cs="Times New Roman"/>
            <w:color w:val="auto"/>
            <w:sz w:val="24"/>
            <w:szCs w:val="24"/>
          </w:rPr>
          <w:t>within</w:t>
        </w:r>
        <w:r w:rsidR="00FD75E4" w:rsidRPr="00585723">
          <w:rPr>
            <w:rFonts w:ascii="Times New Roman" w:eastAsia="Times New Roman" w:hAnsi="Times New Roman" w:cs="Times New Roman"/>
            <w:color w:val="auto"/>
            <w:sz w:val="24"/>
            <w:szCs w:val="24"/>
          </w:rPr>
          <w:t xml:space="preserve"> 20 years</w:t>
        </w:r>
      </w:ins>
      <w:ins w:id="121" w:author="Phil" w:date="2016-05-27T11:08:00Z">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The wider range of site conditions and greater sample size of our study (45 compared to 22 secondary forest sites) mean it is likely to give a more robust representation of this relationship</w:t>
        </w:r>
        <w:r w:rsidR="00FD75E4">
          <w:rPr>
            <w:rFonts w:ascii="Times New Roman" w:eastAsia="Times New Roman" w:hAnsi="Times New Roman" w:cs="Times New Roman"/>
            <w:color w:val="auto"/>
            <w:sz w:val="24"/>
            <w:szCs w:val="24"/>
          </w:rPr>
          <w:t xml:space="preserve"> than that off 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sidRPr="00585723">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Our </w:t>
        </w:r>
        <w:r w:rsidR="00FD75E4">
          <w:rPr>
            <w:rFonts w:ascii="Times New Roman" w:eastAsia="Times New Roman" w:hAnsi="Times New Roman" w:cs="Times New Roman"/>
            <w:color w:val="auto"/>
            <w:sz w:val="24"/>
            <w:szCs w:val="24"/>
          </w:rPr>
          <w:lastRenderedPageBreak/>
          <w:t xml:space="preserve">results are similar to </w:t>
        </w:r>
      </w:ins>
      <w:ins w:id="122" w:author="Phil" w:date="2016-05-27T11:09:00Z">
        <w:r w:rsidR="00FD75E4">
          <w:rPr>
            <w:rFonts w:ascii="Times New Roman" w:eastAsia="Times New Roman" w:hAnsi="Times New Roman" w:cs="Times New Roman"/>
            <w:color w:val="auto"/>
            <w:sz w:val="24"/>
            <w:szCs w:val="24"/>
          </w:rPr>
          <w:t xml:space="preserve">those of Martin et al. </w:t>
        </w:r>
      </w:ins>
      <w:ins w:id="123" w:author="Phil" w:date="2016-05-27T11:10:00Z">
        <w:r w:rsidR="00FD75E4">
          <w:rPr>
            <w:rFonts w:ascii="Times New Roman" w:eastAsia="Times New Roman" w:hAnsi="Times New Roman" w:cs="Times New Roman"/>
            <w:color w:val="auto"/>
            <w:sz w:val="24"/>
            <w:szCs w:val="24"/>
          </w:rPr>
          <w:fldChar w:fldCharType="begin" w:fldLock="1"/>
        </w:r>
      </w:ins>
      <w:r w:rsidR="00ED05A5">
        <w:rPr>
          <w:rFonts w:ascii="Times New Roman" w:eastAsia="Times New Roman" w:hAnsi="Times New Roman" w:cs="Times New Roman"/>
          <w:color w:val="auto"/>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 ] }, "title" : "Carbon pools recover more quickly than plant biodiversity in tropical secondary forests", "type" : "article-journal", "volume" : "280" }, "suppress-author" : 1, "uris" : [ "http://www.mendeley.com/documents/?uuid=1a400ea6-7d87-442d-901d-f696d53db203" ] } ], "mendeley" : { "formattedCitation" : "(2013)", "plainTextFormattedCitation" : "(2013)", "previouslyFormattedCitation" : "(2013)"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FD75E4" w:rsidRPr="00FD75E4">
        <w:rPr>
          <w:rFonts w:ascii="Times New Roman" w:eastAsia="Times New Roman" w:hAnsi="Times New Roman" w:cs="Times New Roman"/>
          <w:noProof/>
          <w:color w:val="auto"/>
          <w:sz w:val="24"/>
          <w:szCs w:val="24"/>
        </w:rPr>
        <w:t>(2013)</w:t>
      </w:r>
      <w:ins w:id="124" w:author="Phil" w:date="2016-05-27T11:10:00Z">
        <w:r w:rsidR="00FD75E4">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who found that tree species richness in secondary forests recovering from agricultural clearance recovers within approximately 50 years. </w:t>
        </w:r>
      </w:ins>
      <w:ins w:id="125" w:author="Phil" w:date="2016-05-27T11:11:00Z">
        <w:r w:rsidR="00FD75E4">
          <w:rPr>
            <w:rFonts w:ascii="Times New Roman" w:eastAsia="Times New Roman" w:hAnsi="Times New Roman" w:cs="Times New Roman"/>
            <w:color w:val="auto"/>
            <w:sz w:val="24"/>
            <w:szCs w:val="24"/>
          </w:rPr>
          <w:t xml:space="preserve">This trend of increasing species richness appears to be general, with </w:t>
        </w:r>
      </w:ins>
      <w:ins w:id="126" w:author="Phil" w:date="2016-05-27T11:12:00Z">
        <w:r w:rsidR="00FD75E4">
          <w:rPr>
            <w:rFonts w:ascii="Times New Roman" w:eastAsia="Times New Roman" w:hAnsi="Times New Roman" w:cs="Times New Roman"/>
            <w:color w:val="auto"/>
            <w:sz w:val="24"/>
            <w:szCs w:val="24"/>
          </w:rPr>
          <w:t xml:space="preserve">Newbold et al. </w:t>
        </w:r>
        <w:r w:rsidR="00FD75E4">
          <w:rPr>
            <w:rFonts w:ascii="Times New Roman" w:eastAsia="Times New Roman" w:hAnsi="Times New Roman" w:cs="Times New Roman"/>
            <w:color w:val="auto"/>
            <w:sz w:val="24"/>
            <w:szCs w:val="24"/>
          </w:rPr>
          <w:fldChar w:fldCharType="begin" w:fldLock="1"/>
        </w:r>
      </w:ins>
      <w:r w:rsidR="00B4679D">
        <w:rPr>
          <w:rFonts w:ascii="Times New Roman" w:eastAsia="Times New Roman" w:hAnsi="Times New Roman" w:cs="Times New Roman"/>
          <w:color w:val="auto"/>
          <w:sz w:val="24"/>
          <w:szCs w:val="24"/>
        </w:rPr>
        <w:instrText>ADDIN CSL_CITATION { "citationItems" : [ { "id" : "ITEM-1", "itemData" : { "DOI" : "10.1038/nature14324", "ISBN" : "0028-0836", "ISSN" : "0028-0836", "PMID" : "25832402", "abstract" : "Human activities, especially conversion and degradation of habitats, are causing global biodiversity declines. How local ecological assemblages are responding is less clear\u2014a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countries\u2019 socioeconomic status.", "author" : [ { "dropping-particle" : "", "family" : "Newbold", "given" : "Tim", "non-dropping-particle" : "", "parse-names" : false, "suffix" : "" }, { "dropping-particle" : "", "family" : "Hudson", "given" : "Lawrence N Laurence N", "non-dropping-particle" : "", "parse-names" : false, "suffix" : "" }, { "dropping-particle" : "", "family" : "Hill", "given" : "Samantha LL L", "non-dropping-particle" : "", "parse-names" : false, "suffix" : "" }, { "dropping-particle" : "", "family" : "Contu", "given" : "Sara", "non-dropping-particle" : "", "parse-names" : false, "suffix" : "" }, { "dropping-particle" : "", "family" : "Lysenko", "given" : "Igor", "non-dropping-particle" : "", "parse-names" : false, "suffix" : "" }, { "dropping-particle" : "", "family" : "Senior", "given" : "Rebecca A", "non-dropping-particle" : "", "parse-names" : false, "suffix" : "" }, { "dropping-particle" : "", "family" : "B\u00f6rger",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"D\u0131\u00e1z", "given" : "Sandra", "non-dropping-particle" : "", "parse-names" : false, "suffix" : "" }, { "dropping-particle" : "", "family" : "Echeverria-Londo\u00f1o",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"Laginha Pinto Correia", "given" : "David",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"dropping-particle" : "", "family" : "Borger",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"Diaz", "given" : "Sandra", "non-dropping-particle" : "", "parse-names" : false, "suffix" : "" }, { "dropping-particle" : "", "family" : "Echeverria-Londono",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"Correia", "given" : "David Laginha Pinto",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"container-title" : "Nature", "id" : "ITEM-1", "issue" : "7545", "issued" : { "date-parts" : [ [ "2015" ] ] }, "page" : "45-", "title" : "Global effects of land use on local terrestrial biodiversity", "type" : "article-journal", "volume" : "520" }, "suppress-author" : 1, "uris" : [ "http://www.mendeley.com/documents/?uuid=8a0e25e2-84af-4dc9-8f24-1503e6f1ebe4" ] } ], "mendeley" : { "formattedCitation" : "(2015)", "plainTextFormattedCitation" : "(2015)", "previouslyFormattedCitation" : "(2015)"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FD75E4" w:rsidRPr="00FD75E4">
        <w:rPr>
          <w:rFonts w:ascii="Times New Roman" w:eastAsia="Times New Roman" w:hAnsi="Times New Roman" w:cs="Times New Roman"/>
          <w:noProof/>
          <w:color w:val="auto"/>
          <w:sz w:val="24"/>
          <w:szCs w:val="24"/>
        </w:rPr>
        <w:t>(2015)</w:t>
      </w:r>
      <w:ins w:id="127" w:author="Phil" w:date="2016-05-27T11:12:00Z">
        <w:r w:rsidR="00FD75E4">
          <w:rPr>
            <w:rFonts w:ascii="Times New Roman" w:eastAsia="Times New Roman" w:hAnsi="Times New Roman" w:cs="Times New Roman"/>
            <w:color w:val="auto"/>
            <w:sz w:val="24"/>
            <w:szCs w:val="24"/>
          </w:rPr>
          <w:fldChar w:fldCharType="end"/>
        </w:r>
        <w:r w:rsidR="00B4679D">
          <w:rPr>
            <w:rFonts w:ascii="Times New Roman" w:eastAsia="Times New Roman" w:hAnsi="Times New Roman" w:cs="Times New Roman"/>
            <w:color w:val="auto"/>
            <w:sz w:val="24"/>
            <w:szCs w:val="24"/>
          </w:rPr>
          <w:t xml:space="preserve"> demonstrating </w:t>
        </w:r>
      </w:ins>
      <w:ins w:id="128" w:author="Catherine Sayer" w:date="2016-05-16T18:13:00Z">
        <w:del w:id="129" w:author="Phil" w:date="2016-05-27T11:12:00Z">
          <w:r w:rsidR="00140AE2" w:rsidDel="00B4679D">
            <w:rPr>
              <w:rFonts w:ascii="Times New Roman" w:eastAsia="Times New Roman" w:hAnsi="Times New Roman" w:cs="Times New Roman"/>
              <w:color w:val="auto"/>
              <w:sz w:val="24"/>
              <w:szCs w:val="24"/>
            </w:rPr>
            <w:delText xml:space="preserve">Recently, </w:delText>
          </w:r>
        </w:del>
      </w:ins>
      <w:ins w:id="130" w:author="Catherine Sayer" w:date="2016-05-16T18:12:00Z">
        <w:del w:id="131" w:author="Phil" w:date="2016-05-27T11:12:00Z">
          <w:r w:rsidR="00140AE2" w:rsidDel="00B4679D">
            <w:rPr>
              <w:rFonts w:ascii="Times New Roman" w:eastAsia="Times New Roman" w:hAnsi="Times New Roman" w:cs="Times New Roman"/>
              <w:color w:val="auto"/>
              <w:sz w:val="24"/>
              <w:szCs w:val="24"/>
            </w:rPr>
            <w:delText xml:space="preserve">Newbold et al. (2015) </w:delText>
          </w:r>
        </w:del>
      </w:ins>
      <w:ins w:id="132" w:author="Catherine Sayer" w:date="2016-05-16T18:13:00Z">
        <w:del w:id="133" w:author="Phil" w:date="2016-05-27T11:12:00Z">
          <w:r w:rsidR="00140AE2" w:rsidDel="00B4679D">
            <w:rPr>
              <w:rFonts w:ascii="Times New Roman" w:eastAsia="Times New Roman" w:hAnsi="Times New Roman" w:cs="Times New Roman"/>
              <w:color w:val="auto"/>
              <w:sz w:val="24"/>
              <w:szCs w:val="24"/>
            </w:rPr>
            <w:delText xml:space="preserve">demonstrated that </w:delText>
          </w:r>
        </w:del>
        <w:r w:rsidR="00140AE2">
          <w:rPr>
            <w:rFonts w:ascii="Times New Roman" w:eastAsia="Times New Roman" w:hAnsi="Times New Roman" w:cs="Times New Roman"/>
            <w:color w:val="auto"/>
            <w:sz w:val="24"/>
            <w:szCs w:val="24"/>
          </w:rPr>
          <w:t>species richness increase</w:t>
        </w:r>
      </w:ins>
      <w:ins w:id="134" w:author="Phil" w:date="2016-05-27T11:12:00Z">
        <w:r w:rsidR="00B4679D">
          <w:rPr>
            <w:rFonts w:ascii="Times New Roman" w:eastAsia="Times New Roman" w:hAnsi="Times New Roman" w:cs="Times New Roman"/>
            <w:color w:val="auto"/>
            <w:sz w:val="24"/>
            <w:szCs w:val="24"/>
          </w:rPr>
          <w:t>s</w:t>
        </w:r>
      </w:ins>
      <w:ins w:id="135" w:author="Catherine Sayer" w:date="2016-05-16T18:13:00Z">
        <w:del w:id="136" w:author="Phil" w:date="2016-05-27T11:12:00Z">
          <w:r w:rsidR="00140AE2" w:rsidDel="00B4679D">
            <w:rPr>
              <w:rFonts w:ascii="Times New Roman" w:eastAsia="Times New Roman" w:hAnsi="Times New Roman" w:cs="Times New Roman"/>
              <w:color w:val="auto"/>
              <w:sz w:val="24"/>
              <w:szCs w:val="24"/>
            </w:rPr>
            <w:delText>d</w:delText>
          </w:r>
        </w:del>
        <w:r w:rsidR="00140AE2">
          <w:rPr>
            <w:rFonts w:ascii="Times New Roman" w:eastAsia="Times New Roman" w:hAnsi="Times New Roman" w:cs="Times New Roman"/>
            <w:color w:val="auto"/>
            <w:sz w:val="24"/>
            <w:szCs w:val="24"/>
          </w:rPr>
          <w:t xml:space="preserve"> from early- t</w:t>
        </w:r>
      </w:ins>
      <w:ins w:id="137" w:author="Catherine Sayer" w:date="2016-05-16T18:14:00Z">
        <w:r w:rsidR="00140AE2">
          <w:rPr>
            <w:rFonts w:ascii="Times New Roman" w:eastAsia="Times New Roman" w:hAnsi="Times New Roman" w:cs="Times New Roman"/>
            <w:color w:val="auto"/>
            <w:sz w:val="24"/>
            <w:szCs w:val="24"/>
          </w:rPr>
          <w:t>hrough</w:t>
        </w:r>
      </w:ins>
      <w:ins w:id="138" w:author="Catherine Sayer" w:date="2016-05-16T18:13:00Z">
        <w:r w:rsidR="00140AE2">
          <w:rPr>
            <w:rFonts w:ascii="Times New Roman" w:eastAsia="Times New Roman" w:hAnsi="Times New Roman" w:cs="Times New Roman"/>
            <w:color w:val="auto"/>
            <w:sz w:val="24"/>
            <w:szCs w:val="24"/>
          </w:rPr>
          <w:t xml:space="preserve"> </w:t>
        </w:r>
      </w:ins>
      <w:ins w:id="139" w:author="Catherine Sayer" w:date="2016-05-16T18:15:00Z">
        <w:r w:rsidR="00140AE2">
          <w:rPr>
            <w:rFonts w:ascii="Times New Roman" w:eastAsia="Times New Roman" w:hAnsi="Times New Roman" w:cs="Times New Roman"/>
            <w:color w:val="auto"/>
            <w:sz w:val="24"/>
            <w:szCs w:val="24"/>
          </w:rPr>
          <w:t>mid</w:t>
        </w:r>
      </w:ins>
      <w:ins w:id="140" w:author="Catherine Sayer" w:date="2016-05-16T18:13:00Z">
        <w:r w:rsidR="00140AE2">
          <w:rPr>
            <w:rFonts w:ascii="Times New Roman" w:eastAsia="Times New Roman" w:hAnsi="Times New Roman" w:cs="Times New Roman"/>
            <w:color w:val="auto"/>
            <w:sz w:val="24"/>
            <w:szCs w:val="24"/>
          </w:rPr>
          <w:t>-</w:t>
        </w:r>
      </w:ins>
      <w:ins w:id="141" w:author="Catherine Sayer" w:date="2016-05-16T18:14:00Z">
        <w:r w:rsidR="00140AE2">
          <w:rPr>
            <w:rFonts w:ascii="Times New Roman" w:eastAsia="Times New Roman" w:hAnsi="Times New Roman" w:cs="Times New Roman"/>
            <w:color w:val="auto"/>
            <w:sz w:val="24"/>
            <w:szCs w:val="24"/>
          </w:rPr>
          <w:t xml:space="preserve">stage communities to peak in </w:t>
        </w:r>
      </w:ins>
      <w:ins w:id="142" w:author="Catherine Sayer" w:date="2016-05-16T18:15:00Z">
        <w:r w:rsidR="00140AE2">
          <w:rPr>
            <w:rFonts w:ascii="Times New Roman" w:eastAsia="Times New Roman" w:hAnsi="Times New Roman" w:cs="Times New Roman"/>
            <w:color w:val="auto"/>
            <w:sz w:val="24"/>
            <w:szCs w:val="24"/>
          </w:rPr>
          <w:t xml:space="preserve">late-stage and </w:t>
        </w:r>
      </w:ins>
      <w:ins w:id="143" w:author="Catherine Sayer" w:date="2016-05-16T18:14:00Z">
        <w:r w:rsidR="00140AE2">
          <w:rPr>
            <w:rFonts w:ascii="Times New Roman" w:eastAsia="Times New Roman" w:hAnsi="Times New Roman" w:cs="Times New Roman"/>
            <w:color w:val="auto"/>
            <w:sz w:val="24"/>
            <w:szCs w:val="24"/>
          </w:rPr>
          <w:t xml:space="preserve">primary vegetation. </w:t>
        </w:r>
        <w:del w:id="144" w:author="Phil" w:date="2016-05-27T11:13:00Z">
          <w:r w:rsidR="00140AE2" w:rsidDel="00B4679D">
            <w:rPr>
              <w:rFonts w:ascii="Times New Roman" w:eastAsia="Times New Roman" w:hAnsi="Times New Roman" w:cs="Times New Roman"/>
              <w:color w:val="auto"/>
              <w:sz w:val="24"/>
              <w:szCs w:val="24"/>
            </w:rPr>
            <w:delText xml:space="preserve">In agreement with this, our results show that </w:delText>
          </w:r>
        </w:del>
      </w:ins>
      <w:ins w:id="145" w:author="Catherine Sayer" w:date="2016-05-16T18:13:00Z">
        <w:del w:id="146" w:author="Phil" w:date="2016-05-27T11:13:00Z">
          <w:r w:rsidR="00140AE2" w:rsidDel="00B4679D">
            <w:rPr>
              <w:rFonts w:ascii="Times New Roman" w:eastAsia="Times New Roman" w:hAnsi="Times New Roman" w:cs="Times New Roman"/>
              <w:color w:val="auto"/>
              <w:sz w:val="24"/>
              <w:szCs w:val="24"/>
            </w:rPr>
            <w:delText xml:space="preserve"> </w:delText>
          </w:r>
        </w:del>
      </w:ins>
      <w:del w:id="147" w:author="Phil" w:date="2016-05-27T11:13:00Z">
        <w:r w:rsidR="003E27F8" w:rsidRPr="00585723" w:rsidDel="00B4679D">
          <w:rPr>
            <w:rFonts w:ascii="Times New Roman" w:eastAsia="Times New Roman" w:hAnsi="Times New Roman" w:cs="Times New Roman"/>
            <w:color w:val="auto"/>
            <w:sz w:val="24"/>
            <w:szCs w:val="24"/>
          </w:rPr>
          <w:delText>A</w:delText>
        </w:r>
      </w:del>
      <w:ins w:id="148" w:author="Catherine Sayer" w:date="2016-05-16T18:14:00Z">
        <w:del w:id="149" w:author="Phil" w:date="2016-05-27T11:13:00Z">
          <w:r w:rsidR="00140AE2" w:rsidDel="00B4679D">
            <w:rPr>
              <w:rFonts w:ascii="Times New Roman" w:eastAsia="Times New Roman" w:hAnsi="Times New Roman" w:cs="Times New Roman"/>
              <w:color w:val="auto"/>
              <w:sz w:val="24"/>
              <w:szCs w:val="24"/>
            </w:rPr>
            <w:delText>a</w:delText>
          </w:r>
        </w:del>
      </w:ins>
      <w:del w:id="150" w:author="Phil" w:date="2016-05-27T11:13:00Z">
        <w:r w:rsidR="003E27F8" w:rsidRPr="00585723" w:rsidDel="00B4679D">
          <w:rPr>
            <w:rFonts w:ascii="Times New Roman" w:eastAsia="Times New Roman" w:hAnsi="Times New Roman" w:cs="Times New Roman"/>
            <w:color w:val="auto"/>
            <w:sz w:val="24"/>
            <w:szCs w:val="24"/>
          </w:rPr>
          <w:delText xml:space="preserve">vian species richness increased with secondary forest age and reached primary forest levels </w:delText>
        </w:r>
      </w:del>
      <w:del w:id="151" w:author="Phil" w:date="2016-05-27T10:42:00Z">
        <w:r w:rsidR="003E27F8" w:rsidRPr="00585723" w:rsidDel="00C9254A">
          <w:rPr>
            <w:rFonts w:ascii="Times New Roman" w:eastAsia="Times New Roman" w:hAnsi="Times New Roman" w:cs="Times New Roman"/>
            <w:color w:val="auto"/>
            <w:sz w:val="24"/>
            <w:szCs w:val="24"/>
          </w:rPr>
          <w:delText>in approximately</w:delText>
        </w:r>
      </w:del>
      <w:del w:id="152" w:author="Phil" w:date="2016-05-27T11:13:00Z">
        <w:r w:rsidR="003E27F8" w:rsidRPr="00585723" w:rsidDel="00B4679D">
          <w:rPr>
            <w:rFonts w:ascii="Times New Roman" w:eastAsia="Times New Roman" w:hAnsi="Times New Roman" w:cs="Times New Roman"/>
            <w:color w:val="auto"/>
            <w:sz w:val="24"/>
            <w:szCs w:val="24"/>
          </w:rPr>
          <w:delText xml:space="preserve"> 50 years, in line with tree species richness </w:delText>
        </w:r>
        <w:r w:rsidR="001375E1" w:rsidRPr="00585723" w:rsidDel="00B4679D">
          <w:rPr>
            <w:rFonts w:ascii="Times New Roman" w:eastAsia="Times New Roman" w:hAnsi="Times New Roman" w:cs="Times New Roman"/>
            <w:color w:val="auto"/>
            <w:sz w:val="24"/>
            <w:szCs w:val="24"/>
          </w:rPr>
          <w:fldChar w:fldCharType="begin" w:fldLock="1"/>
        </w:r>
        <w:r w:rsidR="00FD75E4" w:rsidDel="00B4679D">
          <w:rPr>
            <w:rFonts w:ascii="Times New Roman" w:eastAsia="Times New Roman" w:hAnsi="Times New Roman" w:cs="Times New Roman"/>
            <w:color w:val="auto"/>
            <w:sz w:val="24"/>
            <w:szCs w:val="24"/>
          </w:rPr>
          <w:delInstrText>ADDIN CSL_CITATION { "citationID" : "2o7ee67vmc",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 : [ "http://zotero.org/users/local/lSswCld9/items/47A88K38" ], "uris" : [ "http://zotero.org/users/local/lSswCld9/items/47A88K38", "http://www.mendeley.com/documents/?uuid=1102e826-df98-4384-864c-628ebb99bb06" ] } ], "mendeley" : { "formattedCitation" : "(P. A. Martin et al., 2013)", "plainTextFormattedCitation" : "(P. A. Martin et al., 2013)", "previouslyFormattedCitation" : "(P. A. Martin et al., 2013)" }, "properties" : { "formattedCitation" : "(Martin et al. 2013)", "noteIndex" : 0, "plainCitation" : "(Martin et al. 2013)" }, "schema" : "https://github.com/citation-style-language/schema/raw/master/csl-citation.json" }</w:delInstrText>
        </w:r>
        <w:r w:rsidR="001375E1" w:rsidRPr="00585723" w:rsidDel="00B4679D">
          <w:rPr>
            <w:rFonts w:ascii="Times New Roman" w:eastAsia="Times New Roman" w:hAnsi="Times New Roman" w:cs="Times New Roman"/>
            <w:color w:val="auto"/>
            <w:sz w:val="24"/>
            <w:szCs w:val="24"/>
          </w:rPr>
          <w:fldChar w:fldCharType="separate"/>
        </w:r>
        <w:r w:rsidR="00FD75E4" w:rsidRPr="00FD75E4" w:rsidDel="00B4679D">
          <w:rPr>
            <w:rFonts w:ascii="Times New Roman" w:hAnsi="Times New Roman" w:cs="Times New Roman"/>
            <w:noProof/>
            <w:color w:val="auto"/>
            <w:sz w:val="24"/>
            <w:szCs w:val="24"/>
          </w:rPr>
          <w:delText>(P. A. Martin et al., 2013)</w:delText>
        </w:r>
        <w:r w:rsidR="001375E1" w:rsidRPr="00585723" w:rsidDel="00B4679D">
          <w:rPr>
            <w:rFonts w:ascii="Times New Roman" w:eastAsia="Times New Roman" w:hAnsi="Times New Roman" w:cs="Times New Roman"/>
            <w:color w:val="auto"/>
            <w:sz w:val="24"/>
            <w:szCs w:val="24"/>
          </w:rPr>
          <w:fldChar w:fldCharType="end"/>
        </w:r>
        <w:r w:rsidR="003E27F8" w:rsidRPr="00585723" w:rsidDel="00B4679D">
          <w:rPr>
            <w:rFonts w:ascii="Times New Roman" w:eastAsia="Times New Roman" w:hAnsi="Times New Roman" w:cs="Times New Roman"/>
            <w:color w:val="auto"/>
            <w:sz w:val="24"/>
            <w:szCs w:val="24"/>
          </w:rPr>
          <w:delText xml:space="preserve">. In contrast, Dunn </w:delText>
        </w:r>
        <w:r w:rsidR="001375E1" w:rsidRPr="00585723" w:rsidDel="00B4679D">
          <w:rPr>
            <w:rFonts w:ascii="Times New Roman" w:eastAsia="Times New Roman" w:hAnsi="Times New Roman" w:cs="Times New Roman"/>
            <w:color w:val="auto"/>
            <w:sz w:val="24"/>
            <w:szCs w:val="24"/>
          </w:rPr>
          <w:fldChar w:fldCharType="begin" w:fldLock="1"/>
        </w:r>
        <w:r w:rsidR="00FD75E4" w:rsidDel="00B4679D">
          <w:rPr>
            <w:rFonts w:ascii="Times New Roman" w:eastAsia="Times New Roman" w:hAnsi="Times New Roman" w:cs="Times New Roman"/>
            <w:color w:val="auto"/>
            <w:sz w:val="24"/>
            <w:szCs w:val="24"/>
          </w:rPr>
          <w:del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delInstrText>
        </w:r>
        <w:r w:rsidR="001375E1" w:rsidRPr="00585723" w:rsidDel="00B4679D">
          <w:rPr>
            <w:rFonts w:ascii="Times New Roman" w:eastAsia="Times New Roman" w:hAnsi="Times New Roman" w:cs="Times New Roman"/>
            <w:color w:val="auto"/>
            <w:sz w:val="24"/>
            <w:szCs w:val="24"/>
          </w:rPr>
          <w:fldChar w:fldCharType="separate"/>
        </w:r>
        <w:r w:rsidR="00C9254A" w:rsidRPr="00C9254A" w:rsidDel="00B4679D">
          <w:rPr>
            <w:rFonts w:ascii="Times New Roman" w:hAnsi="Times New Roman" w:cs="Times New Roman"/>
            <w:noProof/>
            <w:color w:val="auto"/>
            <w:sz w:val="24"/>
            <w:szCs w:val="24"/>
          </w:rPr>
          <w:delText>(2004a)</w:delText>
        </w:r>
        <w:r w:rsidR="001375E1" w:rsidRPr="00585723" w:rsidDel="00B4679D">
          <w:rPr>
            <w:rFonts w:ascii="Times New Roman" w:eastAsia="Times New Roman" w:hAnsi="Times New Roman" w:cs="Times New Roman"/>
            <w:color w:val="auto"/>
            <w:sz w:val="24"/>
            <w:szCs w:val="24"/>
          </w:rPr>
          <w:fldChar w:fldCharType="end"/>
        </w:r>
        <w:r w:rsidR="003E27F8" w:rsidRPr="00585723" w:rsidDel="00B4679D">
          <w:rPr>
            <w:rFonts w:ascii="Times New Roman" w:eastAsia="Times New Roman" w:hAnsi="Times New Roman" w:cs="Times New Roman"/>
            <w:color w:val="auto"/>
            <w:sz w:val="24"/>
            <w:szCs w:val="24"/>
          </w:rPr>
          <w:delText xml:space="preserve"> </w:delText>
        </w:r>
      </w:del>
      <w:del w:id="153" w:author="Phil" w:date="2016-05-27T10:42:00Z">
        <w:r w:rsidR="001E0F88" w:rsidRPr="00585723" w:rsidDel="00C9254A">
          <w:rPr>
            <w:rFonts w:ascii="Times New Roman" w:eastAsia="Times New Roman" w:hAnsi="Times New Roman" w:cs="Times New Roman"/>
            <w:color w:val="auto"/>
            <w:sz w:val="24"/>
            <w:szCs w:val="24"/>
          </w:rPr>
          <w:delText xml:space="preserve">in reviewing </w:delText>
        </w:r>
        <w:r w:rsidR="003E27F8" w:rsidRPr="00585723" w:rsidDel="00C9254A">
          <w:rPr>
            <w:rFonts w:ascii="Times New Roman" w:eastAsia="Times New Roman" w:hAnsi="Times New Roman" w:cs="Times New Roman"/>
            <w:color w:val="auto"/>
            <w:sz w:val="24"/>
            <w:szCs w:val="24"/>
          </w:rPr>
          <w:delText xml:space="preserve">the recovery of faunal communities during tropical forest </w:delText>
        </w:r>
        <w:r w:rsidR="00161919" w:rsidRPr="00585723" w:rsidDel="00C9254A">
          <w:rPr>
            <w:rFonts w:ascii="Times New Roman" w:eastAsia="Times New Roman" w:hAnsi="Times New Roman" w:cs="Times New Roman"/>
            <w:color w:val="auto"/>
            <w:sz w:val="24"/>
            <w:szCs w:val="24"/>
          </w:rPr>
          <w:delText xml:space="preserve">regeneration, </w:delText>
        </w:r>
      </w:del>
      <w:del w:id="154" w:author="Phil" w:date="2016-05-27T11:13:00Z">
        <w:r w:rsidR="003E27F8" w:rsidRPr="00585723" w:rsidDel="00B4679D">
          <w:rPr>
            <w:rFonts w:ascii="Times New Roman" w:eastAsia="Times New Roman" w:hAnsi="Times New Roman" w:cs="Times New Roman"/>
            <w:color w:val="auto"/>
            <w:sz w:val="24"/>
            <w:szCs w:val="24"/>
          </w:rPr>
          <w:delText xml:space="preserve">found avian species richness recovered </w:delText>
        </w:r>
        <w:r w:rsidR="001E0F88" w:rsidRPr="00585723" w:rsidDel="00B4679D">
          <w:rPr>
            <w:rFonts w:ascii="Times New Roman" w:eastAsia="Times New Roman" w:hAnsi="Times New Roman" w:cs="Times New Roman"/>
            <w:color w:val="auto"/>
            <w:sz w:val="24"/>
            <w:szCs w:val="24"/>
          </w:rPr>
          <w:delText>over a shorter time period of</w:delText>
        </w:r>
        <w:r w:rsidR="003E27F8" w:rsidRPr="00585723" w:rsidDel="00B4679D">
          <w:rPr>
            <w:rFonts w:ascii="Times New Roman" w:eastAsia="Times New Roman" w:hAnsi="Times New Roman" w:cs="Times New Roman"/>
            <w:color w:val="auto"/>
            <w:sz w:val="24"/>
            <w:szCs w:val="24"/>
          </w:rPr>
          <w:delText xml:space="preserve"> 20 years. The wider range of site conditions and greater sample size of our study (45 compared to 22 secondary forest sites) mean it is likely to give a more </w:delText>
        </w:r>
        <w:r w:rsidR="001E0F88" w:rsidRPr="00585723" w:rsidDel="00B4679D">
          <w:rPr>
            <w:rFonts w:ascii="Times New Roman" w:eastAsia="Times New Roman" w:hAnsi="Times New Roman" w:cs="Times New Roman"/>
            <w:color w:val="auto"/>
            <w:sz w:val="24"/>
            <w:szCs w:val="24"/>
          </w:rPr>
          <w:delText xml:space="preserve">robust </w:delText>
        </w:r>
        <w:r w:rsidR="003E27F8" w:rsidRPr="00585723" w:rsidDel="00B4679D">
          <w:rPr>
            <w:rFonts w:ascii="Times New Roman" w:eastAsia="Times New Roman" w:hAnsi="Times New Roman" w:cs="Times New Roman"/>
            <w:color w:val="auto"/>
            <w:sz w:val="24"/>
            <w:szCs w:val="24"/>
          </w:rPr>
          <w:delText>representation of this relationship.</w:delText>
        </w:r>
      </w:del>
    </w:p>
    <w:p w14:paraId="57014FE1" w14:textId="77777777" w:rsidR="00B4679D" w:rsidRDefault="003E27F8" w:rsidP="00B4679D">
      <w:pPr>
        <w:spacing w:line="480" w:lineRule="auto"/>
        <w:ind w:firstLine="720"/>
        <w:jc w:val="both"/>
        <w:rPr>
          <w:ins w:id="155" w:author="Phil" w:date="2016-05-27T11:14:00Z"/>
          <w:rFonts w:ascii="Times New Roman" w:eastAsia="Times New Roman" w:hAnsi="Times New Roman" w:cs="Times New Roman"/>
          <w:color w:val="auto"/>
          <w:sz w:val="24"/>
          <w:szCs w:val="24"/>
        </w:rPr>
      </w:pPr>
      <w:commentRangeStart w:id="156"/>
      <w:commentRangeStart w:id="157"/>
      <w:del w:id="158" w:author="Phil" w:date="2016-05-27T10:43:00Z">
        <w:r w:rsidRPr="00CA3D56" w:rsidDel="00C9254A">
          <w:rPr>
            <w:rFonts w:ascii="Times New Roman" w:eastAsia="Times New Roman" w:hAnsi="Times New Roman" w:cs="Times New Roman"/>
            <w:color w:val="auto"/>
            <w:sz w:val="24"/>
            <w:szCs w:val="24"/>
            <w:highlight w:val="yellow"/>
          </w:rPr>
          <w:delText xml:space="preserve">Changes in community composition with age were the result of species turnover and replacement of species from the early successional community, a pattern consistent with that of site-level studies of regenerating forest </w:delText>
        </w:r>
        <w:r w:rsidR="001375E1" w:rsidRPr="00CA3D56" w:rsidDel="00C9254A">
          <w:rPr>
            <w:rFonts w:ascii="Times New Roman" w:eastAsia="Times New Roman" w:hAnsi="Times New Roman" w:cs="Times New Roman"/>
            <w:color w:val="auto"/>
            <w:sz w:val="24"/>
            <w:szCs w:val="24"/>
            <w:highlight w:val="yellow"/>
          </w:rPr>
          <w:fldChar w:fldCharType="begin" w:fldLock="1"/>
        </w:r>
        <w:r w:rsidR="00F54C88" w:rsidDel="00C9254A">
          <w:rPr>
            <w:rFonts w:ascii="Times New Roman" w:eastAsia="Times New Roman" w:hAnsi="Times New Roman" w:cs="Times New Roman"/>
            <w:color w:val="auto"/>
            <w:sz w:val="24"/>
            <w:szCs w:val="24"/>
            <w:highlight w:val="yellow"/>
          </w:rPr>
          <w:delInstrText>ADDIN CSL_CITATION { "citationID" : "1atvlcekc8", "citationItems" : [ { "id" : "ITEM-1", "itemData" : { "DOI" : "10.1016/0006-3207(91)90107-K", "ISSN" : "00063207", "author" : [ { "dropping-particle" : "", "family" : "Blankespoor", "given" : "Gilbert W.", "non-dropping-particle" : "", "parse-names" : false, "suffix" : "" } ], "container-title" : "Biological Conservation", "id" : "ITEM-1", "issue" : "1", "issued" : { "date-parts" : [ [ "1991", "1" ] ] }, "language" : "en", "page" : "41-71", "title" : "Slash-and-burn shifting agriculture and bird communities in Liberia, West Africa", "type" : "article-journal", "volume" : "57" }, "uri" : [ "http://zotero.org/users/local/lSswCld9/items/ZRK73P2E" ], "uris" : [ "http://zotero.org/users/local/lSswCld9/items/ZRK73P2E", "http://www.mendeley.com/documents/?uuid=465a652a-aaaa-4505-84f4-875767dcbf49" ] }, { "id" : "ITEM-2", "itemData" : { "DOI" : "10.1071/MU11057", "ISSN" : "0158-4197", "author" : [ { "dropping-particle" : "", "family" : "Serong", "given" : "Merrilyn", "non-dropping-particle" : "", "parse-names" : false, "suffix" : "" }, { "dropping-particle" : "", "family" : "Lill", "given" : "Alan", "non-dropping-particle" : "", "parse-names" : false, "suffix" : "" } ], "container-title" : "Emu", "id" : "ITEM-2", "issue" : "2", "issued" : { "date-parts" : [ [ "2012" ] ] }, "language" : "en", "page" : "117", "title" : "Changes in bird assemblages during succession following disturbance in secondary wet forests in south-eastern Australia", "type" : "article-journal", "volume" : "112" }, "uri" : [ "http://zotero.org/users/local/lSswCld9/items/333ETE8C" ], "uris" : [ "http://zotero.org/users/local/lSswCld9/items/333ETE8C", "http://www.mendeley.com/documents/?uuid=d3a7adfa-1147-4c87-b238-2542928da740" ] } ], "mendeley" : { "formattedCitation" : "(Blankespoor, 1991; Serong and Lill, 2012)", "plainTextFormattedCitation" : "(Blankespoor, 1991; Serong and Lill, 2012)", "previouslyFormattedCitation" : "(Blankespoor, 1991; Serong and Lill, 2012)" }, "properties" : { "formattedCitation" : "(Blankespoor 1991; Serong and Lill 2012)", "noteIndex" : 0, "plainCitation" : "(Blankespoor 1991; Serong and Lill 2012)" }, "schema" : "https://github.com/citation-style-language/schema/raw/master/csl-citation.json" }</w:delInstrText>
        </w:r>
        <w:r w:rsidR="001375E1" w:rsidRPr="00CA3D56" w:rsidDel="00C9254A">
          <w:rPr>
            <w:rFonts w:ascii="Times New Roman" w:eastAsia="Times New Roman" w:hAnsi="Times New Roman" w:cs="Times New Roman"/>
            <w:color w:val="auto"/>
            <w:sz w:val="24"/>
            <w:szCs w:val="24"/>
            <w:highlight w:val="yellow"/>
          </w:rPr>
          <w:fldChar w:fldCharType="separate"/>
        </w:r>
        <w:r w:rsidR="00F54C88" w:rsidRPr="00F54C88" w:rsidDel="00C9254A">
          <w:rPr>
            <w:rFonts w:ascii="Times New Roman" w:hAnsi="Times New Roman" w:cs="Times New Roman"/>
            <w:noProof/>
            <w:color w:val="auto"/>
            <w:sz w:val="24"/>
            <w:szCs w:val="24"/>
            <w:highlight w:val="yellow"/>
          </w:rPr>
          <w:delText>(Blankespoor, 1991; Serong and Lill, 2012)</w:delText>
        </w:r>
        <w:r w:rsidR="001375E1" w:rsidRPr="00CA3D56" w:rsidDel="00C9254A">
          <w:rPr>
            <w:rFonts w:ascii="Times New Roman" w:eastAsia="Times New Roman" w:hAnsi="Times New Roman" w:cs="Times New Roman"/>
            <w:color w:val="auto"/>
            <w:sz w:val="24"/>
            <w:szCs w:val="24"/>
            <w:highlight w:val="yellow"/>
          </w:rPr>
          <w:fldChar w:fldCharType="end"/>
        </w:r>
        <w:r w:rsidRPr="00CA3D56" w:rsidDel="00C9254A">
          <w:rPr>
            <w:rFonts w:ascii="Times New Roman" w:eastAsia="Times New Roman" w:hAnsi="Times New Roman" w:cs="Times New Roman"/>
            <w:color w:val="auto"/>
            <w:sz w:val="24"/>
            <w:szCs w:val="24"/>
            <w:highlight w:val="yellow"/>
          </w:rPr>
          <w:delText xml:space="preserve">. </w:delText>
        </w:r>
      </w:del>
      <w:commentRangeEnd w:id="156"/>
      <w:commentRangeEnd w:id="157"/>
    </w:p>
    <w:p w14:paraId="4E0408EC" w14:textId="4BB95EC4" w:rsidR="00B4679D" w:rsidRDefault="00B4679D" w:rsidP="00B4679D">
      <w:pPr>
        <w:spacing w:line="480" w:lineRule="auto"/>
        <w:ind w:firstLine="720"/>
        <w:jc w:val="both"/>
        <w:rPr>
          <w:ins w:id="159" w:author="Phil" w:date="2016-05-27T11:16:00Z"/>
          <w:rFonts w:ascii="Times New Roman" w:eastAsia="Times New Roman" w:hAnsi="Times New Roman" w:cs="Times New Roman"/>
          <w:color w:val="auto"/>
          <w:sz w:val="24"/>
          <w:szCs w:val="24"/>
        </w:rPr>
      </w:pPr>
      <w:ins w:id="160" w:author="Phil" w:date="2016-05-27T11:14:00Z">
        <w:r>
          <w:rPr>
            <w:rFonts w:ascii="Times New Roman" w:eastAsia="Times New Roman" w:hAnsi="Times New Roman" w:cs="Times New Roman"/>
            <w:color w:val="auto"/>
            <w:sz w:val="24"/>
            <w:szCs w:val="24"/>
          </w:rPr>
          <w:t xml:space="preserve">Our study </w:t>
        </w:r>
      </w:ins>
      <w:ins w:id="161" w:author="Phil" w:date="2016-05-27T11:33:00Z">
        <w:r w:rsidR="0003057B">
          <w:rPr>
            <w:rFonts w:ascii="Times New Roman" w:eastAsia="Times New Roman" w:hAnsi="Times New Roman" w:cs="Times New Roman"/>
            <w:color w:val="auto"/>
            <w:sz w:val="24"/>
            <w:szCs w:val="24"/>
          </w:rPr>
          <w:t>indicated</w:t>
        </w:r>
      </w:ins>
      <w:ins w:id="162" w:author="Phil" w:date="2016-05-27T11:14:00Z">
        <w:r>
          <w:rPr>
            <w:rFonts w:ascii="Times New Roman" w:eastAsia="Times New Roman" w:hAnsi="Times New Roman" w:cs="Times New Roman"/>
            <w:color w:val="auto"/>
            <w:sz w:val="24"/>
            <w:szCs w:val="24"/>
          </w:rPr>
          <w:t xml:space="preserve"> that species richness of forest specialist bird species recovered more slowly than total richness</w:t>
        </w:r>
      </w:ins>
      <w:ins w:id="163" w:author="Phil" w:date="2016-05-27T11:23:00Z">
        <w:r w:rsidR="0009054B">
          <w:rPr>
            <w:rFonts w:ascii="Times New Roman" w:eastAsia="Times New Roman" w:hAnsi="Times New Roman" w:cs="Times New Roman"/>
            <w:color w:val="auto"/>
            <w:sz w:val="24"/>
            <w:szCs w:val="24"/>
          </w:rPr>
          <w:t>, failing to recover within 100 years</w:t>
        </w:r>
      </w:ins>
      <w:ins w:id="164" w:author="Phil" w:date="2016-05-27T11:14:00Z">
        <w:r>
          <w:rPr>
            <w:rFonts w:ascii="Times New Roman" w:eastAsia="Times New Roman" w:hAnsi="Times New Roman" w:cs="Times New Roman"/>
            <w:color w:val="auto"/>
            <w:sz w:val="24"/>
            <w:szCs w:val="24"/>
          </w:rPr>
          <w:t>. This is probably reflective of changes in vegetation structure, composition and complexity leading to increased suitability for forest species.</w:t>
        </w:r>
      </w:ins>
      <w:del w:id="165" w:author="Phil" w:date="2016-05-27T10:43:00Z">
        <w:r w:rsidR="0091787D" w:rsidDel="00C9254A">
          <w:rPr>
            <w:rStyle w:val="CommentReference"/>
          </w:rPr>
          <w:commentReference w:id="156"/>
        </w:r>
      </w:del>
      <w:r w:rsidR="0003057B">
        <w:rPr>
          <w:rStyle w:val="CommentReference"/>
        </w:rPr>
        <w:commentReference w:id="157"/>
      </w:r>
      <w:del w:id="166" w:author="Phil" w:date="2016-05-27T10:43:00Z">
        <w:r w:rsidR="003E27F8" w:rsidRPr="00B4679D" w:rsidDel="00C9254A">
          <w:rPr>
            <w:rFonts w:ascii="Times New Roman" w:eastAsia="Times New Roman" w:hAnsi="Times New Roman" w:cs="Times New Roman"/>
            <w:color w:val="auto"/>
            <w:sz w:val="24"/>
            <w:szCs w:val="24"/>
            <w:rPrChange w:id="167" w:author="Phil" w:date="2016-05-27T11:13:00Z">
              <w:rPr>
                <w:rFonts w:ascii="Times New Roman" w:eastAsia="Times New Roman" w:hAnsi="Times New Roman" w:cs="Times New Roman"/>
                <w:color w:val="auto"/>
                <w:sz w:val="24"/>
                <w:szCs w:val="24"/>
                <w:highlight w:val="yellow"/>
              </w:rPr>
            </w:rPrChange>
          </w:rPr>
          <w:delText>Changes in avian communities and a</w:delText>
        </w:r>
      </w:del>
      <w:del w:id="168" w:author="Phil" w:date="2016-05-27T11:13:00Z">
        <w:r w:rsidR="003E27F8" w:rsidRPr="00B4679D" w:rsidDel="00B4679D">
          <w:rPr>
            <w:rFonts w:ascii="Times New Roman" w:eastAsia="Times New Roman" w:hAnsi="Times New Roman" w:cs="Times New Roman"/>
            <w:color w:val="auto"/>
            <w:sz w:val="24"/>
            <w:szCs w:val="24"/>
            <w:rPrChange w:id="169" w:author="Phil" w:date="2016-05-27T11:13:00Z">
              <w:rPr>
                <w:rFonts w:ascii="Times New Roman" w:eastAsia="Times New Roman" w:hAnsi="Times New Roman" w:cs="Times New Roman"/>
                <w:color w:val="auto"/>
                <w:sz w:val="24"/>
                <w:szCs w:val="24"/>
                <w:highlight w:val="yellow"/>
              </w:rPr>
            </w:rPrChange>
          </w:rPr>
          <w:delText>ccumulation</w:delText>
        </w:r>
      </w:del>
      <w:del w:id="170" w:author="Phil" w:date="2016-05-27T11:16:00Z">
        <w:r w:rsidR="003E27F8" w:rsidRPr="00B4679D" w:rsidDel="00B4679D">
          <w:rPr>
            <w:rFonts w:ascii="Times New Roman" w:eastAsia="Times New Roman" w:hAnsi="Times New Roman" w:cs="Times New Roman"/>
            <w:color w:val="auto"/>
            <w:sz w:val="24"/>
            <w:szCs w:val="24"/>
            <w:rPrChange w:id="171" w:author="Phil" w:date="2016-05-27T11:13:00Z">
              <w:rPr>
                <w:rFonts w:ascii="Times New Roman" w:eastAsia="Times New Roman" w:hAnsi="Times New Roman" w:cs="Times New Roman"/>
                <w:color w:val="auto"/>
                <w:sz w:val="24"/>
                <w:szCs w:val="24"/>
                <w:highlight w:val="yellow"/>
              </w:rPr>
            </w:rPrChange>
          </w:rPr>
          <w:delText xml:space="preserve"> of forest specialists probably reflect changes in </w:delText>
        </w:r>
        <w:r w:rsidR="00E05153" w:rsidRPr="00B4679D" w:rsidDel="00B4679D">
          <w:rPr>
            <w:rFonts w:ascii="Times New Roman" w:eastAsia="Times New Roman" w:hAnsi="Times New Roman" w:cs="Times New Roman"/>
            <w:color w:val="auto"/>
            <w:sz w:val="24"/>
            <w:szCs w:val="24"/>
            <w:rPrChange w:id="172" w:author="Phil" w:date="2016-05-27T11:13:00Z">
              <w:rPr>
                <w:rFonts w:ascii="Times New Roman" w:eastAsia="Times New Roman" w:hAnsi="Times New Roman" w:cs="Times New Roman"/>
                <w:color w:val="auto"/>
                <w:sz w:val="24"/>
                <w:szCs w:val="24"/>
                <w:highlight w:val="yellow"/>
              </w:rPr>
            </w:rPrChange>
          </w:rPr>
          <w:delText xml:space="preserve">vegetation </w:delText>
        </w:r>
        <w:r w:rsidR="003E27F8" w:rsidRPr="00B4679D" w:rsidDel="00B4679D">
          <w:rPr>
            <w:rFonts w:ascii="Times New Roman" w:eastAsia="Times New Roman" w:hAnsi="Times New Roman" w:cs="Times New Roman"/>
            <w:color w:val="auto"/>
            <w:sz w:val="24"/>
            <w:szCs w:val="24"/>
            <w:rPrChange w:id="173" w:author="Phil" w:date="2016-05-27T11:13:00Z">
              <w:rPr>
                <w:rFonts w:ascii="Times New Roman" w:eastAsia="Times New Roman" w:hAnsi="Times New Roman" w:cs="Times New Roman"/>
                <w:color w:val="auto"/>
                <w:sz w:val="24"/>
                <w:szCs w:val="24"/>
                <w:highlight w:val="yellow"/>
              </w:rPr>
            </w:rPrChange>
          </w:rPr>
          <w:delText>structure, in terms of floristic composition and horizontal and vertical complexity, leading to increased habitat suitability for forest species</w:delText>
        </w:r>
      </w:del>
      <w:r w:rsidR="003E27F8" w:rsidRPr="00B4679D">
        <w:rPr>
          <w:rFonts w:ascii="Times New Roman" w:eastAsia="Times New Roman" w:hAnsi="Times New Roman" w:cs="Times New Roman"/>
          <w:color w:val="auto"/>
          <w:sz w:val="24"/>
          <w:szCs w:val="24"/>
          <w:rPrChange w:id="174" w:author="Phil" w:date="2016-05-27T11:13:00Z">
            <w:rPr>
              <w:rFonts w:ascii="Times New Roman" w:eastAsia="Times New Roman" w:hAnsi="Times New Roman" w:cs="Times New Roman"/>
              <w:color w:val="auto"/>
              <w:sz w:val="24"/>
              <w:szCs w:val="24"/>
              <w:highlight w:val="yellow"/>
            </w:rPr>
          </w:rPrChange>
        </w:rPr>
        <w:t xml:space="preserve"> </w:t>
      </w:r>
      <w:r w:rsidR="001375E1" w:rsidRPr="00B4679D">
        <w:rPr>
          <w:rFonts w:ascii="Times New Roman" w:eastAsia="Times New Roman" w:hAnsi="Times New Roman" w:cs="Times New Roman"/>
          <w:color w:val="auto"/>
          <w:sz w:val="24"/>
          <w:szCs w:val="24"/>
          <w:rPrChange w:id="175" w:author="Phil" w:date="2016-05-27T11:13:00Z">
            <w:rPr>
              <w:rFonts w:ascii="Times New Roman" w:eastAsia="Times New Roman" w:hAnsi="Times New Roman" w:cs="Times New Roman"/>
              <w:color w:val="auto"/>
              <w:sz w:val="24"/>
              <w:szCs w:val="24"/>
              <w:highlight w:val="yellow"/>
            </w:rPr>
          </w:rPrChange>
        </w:rPr>
        <w:fldChar w:fldCharType="begin" w:fldLock="1"/>
      </w:r>
      <w:r w:rsidR="00F54C88" w:rsidRPr="00B4679D">
        <w:rPr>
          <w:rFonts w:ascii="Times New Roman" w:eastAsia="Times New Roman" w:hAnsi="Times New Roman" w:cs="Times New Roman"/>
          <w:color w:val="auto"/>
          <w:sz w:val="24"/>
          <w:szCs w:val="24"/>
          <w:rPrChange w:id="176" w:author="Phil" w:date="2016-05-27T11:13:00Z">
            <w:rPr>
              <w:rFonts w:ascii="Times New Roman" w:eastAsia="Times New Roman" w:hAnsi="Times New Roman" w:cs="Times New Roman"/>
              <w:color w:val="auto"/>
              <w:sz w:val="24"/>
              <w:szCs w:val="24"/>
              <w:highlight w:val="yellow"/>
            </w:rPr>
          </w:rPrChange>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and MacArthur, 1961; Sodhi et al., 2005; Terborgh, 1985)", "plainTextFormattedCitation" : "(MacArthur and MacArthur, 1961; Sodhi et al., 2005; Terborgh, 1985)", "previouslyFormattedCitation" : "(MacArthur and MacArthur, 1961; Sodhi et al., 2005; Terborgh, 1985)"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B4679D">
        <w:rPr>
          <w:rFonts w:ascii="Times New Roman" w:eastAsia="Times New Roman" w:hAnsi="Times New Roman" w:cs="Times New Roman"/>
          <w:color w:val="auto"/>
          <w:sz w:val="24"/>
          <w:szCs w:val="24"/>
          <w:rPrChange w:id="177" w:author="Phil" w:date="2016-05-27T11:13:00Z">
            <w:rPr>
              <w:rFonts w:ascii="Times New Roman" w:eastAsia="Times New Roman" w:hAnsi="Times New Roman" w:cs="Times New Roman"/>
              <w:color w:val="auto"/>
              <w:sz w:val="24"/>
              <w:szCs w:val="24"/>
              <w:highlight w:val="yellow"/>
            </w:rPr>
          </w:rPrChange>
        </w:rPr>
        <w:fldChar w:fldCharType="separate"/>
      </w:r>
      <w:r w:rsidR="00F54C88" w:rsidRPr="00B4679D">
        <w:rPr>
          <w:rFonts w:ascii="Times New Roman" w:hAnsi="Times New Roman" w:cs="Times New Roman"/>
          <w:noProof/>
          <w:color w:val="auto"/>
          <w:sz w:val="24"/>
          <w:szCs w:val="24"/>
          <w:rPrChange w:id="178" w:author="Phil" w:date="2016-05-27T11:13:00Z">
            <w:rPr>
              <w:rFonts w:ascii="Times New Roman" w:hAnsi="Times New Roman" w:cs="Times New Roman"/>
              <w:noProof/>
              <w:color w:val="auto"/>
              <w:sz w:val="24"/>
              <w:szCs w:val="24"/>
              <w:highlight w:val="yellow"/>
            </w:rPr>
          </w:rPrChange>
        </w:rPr>
        <w:t>(MacArthur and MacArthur, 1961; Sodhi et al., 2005; Terborgh, 1985)</w:t>
      </w:r>
      <w:r w:rsidR="001375E1" w:rsidRPr="00B4679D">
        <w:rPr>
          <w:rFonts w:ascii="Times New Roman" w:eastAsia="Times New Roman" w:hAnsi="Times New Roman" w:cs="Times New Roman"/>
          <w:color w:val="auto"/>
          <w:sz w:val="24"/>
          <w:szCs w:val="24"/>
          <w:rPrChange w:id="179" w:author="Phil" w:date="2016-05-27T11:13:00Z">
            <w:rPr>
              <w:rFonts w:ascii="Times New Roman" w:eastAsia="Times New Roman" w:hAnsi="Times New Roman" w:cs="Times New Roman"/>
              <w:color w:val="auto"/>
              <w:sz w:val="24"/>
              <w:szCs w:val="24"/>
              <w:highlight w:val="yellow"/>
            </w:rPr>
          </w:rPrChange>
        </w:rPr>
        <w:fldChar w:fldCharType="end"/>
      </w:r>
      <w:r w:rsidR="003E27F8" w:rsidRPr="00B4679D">
        <w:rPr>
          <w:rFonts w:ascii="Times New Roman" w:eastAsia="Times New Roman" w:hAnsi="Times New Roman" w:cs="Times New Roman"/>
          <w:color w:val="auto"/>
          <w:sz w:val="24"/>
          <w:szCs w:val="24"/>
          <w:rPrChange w:id="180" w:author="Phil" w:date="2016-05-27T11:13:00Z">
            <w:rPr>
              <w:rFonts w:ascii="Times New Roman" w:eastAsia="Times New Roman" w:hAnsi="Times New Roman" w:cs="Times New Roman"/>
              <w:color w:val="auto"/>
              <w:sz w:val="24"/>
              <w:szCs w:val="24"/>
              <w:highlight w:val="yellow"/>
            </w:rPr>
          </w:rPrChange>
        </w:rPr>
        <w:t xml:space="preserve">. </w:t>
      </w:r>
      <w:ins w:id="181" w:author="Phil" w:date="2016-05-27T11:16:00Z">
        <w:r>
          <w:rPr>
            <w:rFonts w:ascii="Times New Roman" w:eastAsia="Times New Roman" w:hAnsi="Times New Roman" w:cs="Times New Roman"/>
            <w:color w:val="auto"/>
            <w:sz w:val="24"/>
            <w:szCs w:val="24"/>
          </w:rPr>
          <w:t xml:space="preserve">Given that tree </w:t>
        </w:r>
      </w:ins>
      <w:ins w:id="182" w:author="Phil" w:date="2016-05-27T11:18:00Z">
        <w:r>
          <w:rPr>
            <w:rFonts w:ascii="Times New Roman" w:eastAsia="Times New Roman" w:hAnsi="Times New Roman" w:cs="Times New Roman"/>
            <w:color w:val="auto"/>
            <w:sz w:val="24"/>
            <w:szCs w:val="24"/>
          </w:rPr>
          <w:t>community composition</w:t>
        </w:r>
      </w:ins>
      <w:ins w:id="183" w:author="Phil" w:date="2016-05-27T11:16:00Z">
        <w:r>
          <w:rPr>
            <w:rFonts w:ascii="Times New Roman" w:eastAsia="Times New Roman" w:hAnsi="Times New Roman" w:cs="Times New Roman"/>
            <w:color w:val="auto"/>
            <w:sz w:val="24"/>
            <w:szCs w:val="24"/>
          </w:rPr>
          <w:t xml:space="preserve"> and forest </w:t>
        </w:r>
      </w:ins>
      <w:ins w:id="184" w:author="Phil" w:date="2016-05-27T11:17:00Z">
        <w:r>
          <w:rPr>
            <w:rFonts w:ascii="Times New Roman" w:eastAsia="Times New Roman" w:hAnsi="Times New Roman" w:cs="Times New Roman"/>
            <w:color w:val="auto"/>
            <w:sz w:val="24"/>
            <w:szCs w:val="24"/>
          </w:rPr>
          <w:t>structure</w:t>
        </w:r>
      </w:ins>
      <w:ins w:id="185" w:author="Phil" w:date="2016-05-27T11:16:00Z">
        <w:r>
          <w:rPr>
            <w:rFonts w:ascii="Times New Roman" w:eastAsia="Times New Roman" w:hAnsi="Times New Roman" w:cs="Times New Roman"/>
            <w:color w:val="auto"/>
            <w:sz w:val="24"/>
            <w:szCs w:val="24"/>
          </w:rPr>
          <w:t xml:space="preserve"> </w:t>
        </w:r>
      </w:ins>
      <w:ins w:id="186" w:author="Phil" w:date="2016-05-27T11:17:00Z">
        <w:r>
          <w:rPr>
            <w:rFonts w:ascii="Times New Roman" w:eastAsia="Times New Roman" w:hAnsi="Times New Roman" w:cs="Times New Roman"/>
            <w:color w:val="auto"/>
            <w:sz w:val="24"/>
            <w:szCs w:val="24"/>
          </w:rPr>
          <w:t xml:space="preserve">can take </w:t>
        </w:r>
      </w:ins>
      <w:ins w:id="187" w:author="Phil" w:date="2016-05-27T11:18:00Z">
        <w:r>
          <w:rPr>
            <w:rFonts w:ascii="Times New Roman" w:eastAsia="Times New Roman" w:hAnsi="Times New Roman" w:cs="Times New Roman"/>
            <w:color w:val="auto"/>
            <w:sz w:val="24"/>
            <w:szCs w:val="24"/>
          </w:rPr>
          <w:t>&gt;100</w:t>
        </w:r>
      </w:ins>
      <w:ins w:id="188" w:author="Phil" w:date="2016-05-27T11:17:00Z">
        <w:r>
          <w:rPr>
            <w:rFonts w:ascii="Times New Roman" w:eastAsia="Times New Roman" w:hAnsi="Times New Roman" w:cs="Times New Roman"/>
            <w:color w:val="auto"/>
            <w:sz w:val="24"/>
            <w:szCs w:val="24"/>
          </w:rPr>
          <w:t xml:space="preserve"> and </w:t>
        </w:r>
      </w:ins>
      <w:ins w:id="189" w:author="Phil" w:date="2016-05-27T11:18:00Z">
        <w:r>
          <w:rPr>
            <w:rFonts w:ascii="Times New Roman" w:eastAsia="Times New Roman" w:hAnsi="Times New Roman" w:cs="Times New Roman"/>
            <w:color w:val="auto"/>
            <w:sz w:val="24"/>
            <w:szCs w:val="24"/>
          </w:rPr>
          <w:t>between 60-150</w:t>
        </w:r>
      </w:ins>
      <w:ins w:id="190" w:author="Phil" w:date="2016-05-27T11:17:00Z">
        <w:r>
          <w:rPr>
            <w:rFonts w:ascii="Times New Roman" w:eastAsia="Times New Roman" w:hAnsi="Times New Roman" w:cs="Times New Roman"/>
            <w:color w:val="auto"/>
            <w:sz w:val="24"/>
            <w:szCs w:val="24"/>
          </w:rPr>
          <w:t xml:space="preserve"> years </w:t>
        </w:r>
      </w:ins>
      <w:ins w:id="191" w:author="Phil" w:date="2016-05-27T11:20:00Z">
        <w:r>
          <w:rPr>
            <w:rFonts w:ascii="Times New Roman" w:eastAsia="Times New Roman" w:hAnsi="Times New Roman" w:cs="Times New Roman"/>
            <w:color w:val="auto"/>
            <w:sz w:val="24"/>
            <w:szCs w:val="24"/>
          </w:rPr>
          <w:fldChar w:fldCharType="begin" w:fldLock="1"/>
        </w:r>
      </w:ins>
      <w:r w:rsidR="00ED05A5">
        <w:rPr>
          <w:rFonts w:ascii="Times New Roman" w:eastAsia="Times New Roman" w:hAnsi="Times New Roman" w:cs="Times New Roman"/>
          <w:color w:val="auto"/>
          <w:sz w:val="24"/>
          <w:szCs w:val="24"/>
        </w:rPr>
        <w:instrText>ADDIN CSL_CITATION { "citationItems" : [ { "id" : "ITEM-1", "itemData" : { "DOI" : "10.1038/nature16512", "ISSN" : "0028-0836",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"page" : "1-15", "publisher" : "Nature Publishing Group", "title" : "Biomass resilience of Neotropical secondary forests", "type" : "article-journal" }, "uris" : [ "http://www.mendeley.com/documents/?uuid=aebec2a5-b7f9-4013-bffe-ca210fd7c9c6"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 ] }, "title" : "Carbon pools recover more quickly than plant biodiversity in tropical secondary forests", "type" : "article-journal", "volume" : "280" }, "uris" : [ "http://www.mendeley.com/documents/?uuid=1a400ea6-7d87-442d-901d-f696d53db203" ] } ], "mendeley" : { "formattedCitation" : "(Philip A Martin et al., 2013; Poorter et al., 2016)", "plainTextFormattedCitation" : "(Philip A Martin et al., 2013; Poorter et al., 2016)", "previouslyFormattedCitation" : "(Guariguata and Ostertag, 2001; P. A. Martin et al., 2013; Poorter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ED05A5" w:rsidRPr="00ED05A5">
        <w:rPr>
          <w:rFonts w:ascii="Times New Roman" w:eastAsia="Times New Roman" w:hAnsi="Times New Roman" w:cs="Times New Roman"/>
          <w:noProof/>
          <w:color w:val="auto"/>
          <w:sz w:val="24"/>
          <w:szCs w:val="24"/>
        </w:rPr>
        <w:t>(Philip A Martin et al., 2013; Poorter et al., 2016)</w:t>
      </w:r>
      <w:ins w:id="192" w:author="Phil" w:date="2016-05-27T11:20:00Z">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ins>
      <w:ins w:id="193" w:author="Phil" w:date="2016-05-27T11:17:00Z">
        <w:r>
          <w:rPr>
            <w:rFonts w:ascii="Times New Roman" w:eastAsia="Times New Roman" w:hAnsi="Times New Roman" w:cs="Times New Roman"/>
            <w:color w:val="auto"/>
            <w:sz w:val="24"/>
            <w:szCs w:val="24"/>
          </w:rPr>
          <w:t xml:space="preserve">to recover </w:t>
        </w:r>
      </w:ins>
      <w:ins w:id="194" w:author="Phil" w:date="2016-05-27T11:18:00Z">
        <w:r>
          <w:rPr>
            <w:rFonts w:ascii="Times New Roman" w:eastAsia="Times New Roman" w:hAnsi="Times New Roman" w:cs="Times New Roman"/>
            <w:color w:val="auto"/>
            <w:sz w:val="24"/>
            <w:szCs w:val="24"/>
          </w:rPr>
          <w:t>in tropical secondary forests</w:t>
        </w:r>
      </w:ins>
      <w:ins w:id="195" w:author="Phil" w:date="2016-05-27T11:19:00Z">
        <w:r>
          <w:rPr>
            <w:rFonts w:ascii="Times New Roman" w:eastAsia="Times New Roman" w:hAnsi="Times New Roman" w:cs="Times New Roman"/>
            <w:color w:val="auto"/>
            <w:sz w:val="24"/>
            <w:szCs w:val="24"/>
          </w:rPr>
          <w:t xml:space="preserve"> respectively </w:t>
        </w:r>
      </w:ins>
      <w:ins w:id="196" w:author="Phil" w:date="2016-05-27T11:22:00Z">
        <w:r w:rsidR="0009054B">
          <w:rPr>
            <w:rFonts w:ascii="Times New Roman" w:eastAsia="Times New Roman" w:hAnsi="Times New Roman" w:cs="Times New Roman"/>
            <w:color w:val="auto"/>
            <w:sz w:val="24"/>
            <w:szCs w:val="24"/>
          </w:rPr>
          <w:t xml:space="preserve">it is perhaps unsurprising that bird forest specialists require similar amount of time to </w:t>
        </w:r>
      </w:ins>
      <w:ins w:id="197" w:author="Phil" w:date="2016-05-27T11:23:00Z">
        <w:r w:rsidR="0009054B">
          <w:rPr>
            <w:rFonts w:ascii="Times New Roman" w:eastAsia="Times New Roman" w:hAnsi="Times New Roman" w:cs="Times New Roman"/>
            <w:color w:val="auto"/>
            <w:sz w:val="24"/>
            <w:szCs w:val="24"/>
          </w:rPr>
          <w:t>recolonize</w:t>
        </w:r>
      </w:ins>
      <w:ins w:id="198" w:author="Phil" w:date="2016-05-27T11:22:00Z">
        <w:r w:rsidR="0009054B">
          <w:rPr>
            <w:rFonts w:ascii="Times New Roman" w:eastAsia="Times New Roman" w:hAnsi="Times New Roman" w:cs="Times New Roman"/>
            <w:color w:val="auto"/>
            <w:sz w:val="24"/>
            <w:szCs w:val="24"/>
          </w:rPr>
          <w:t xml:space="preserve"> </w:t>
        </w:r>
      </w:ins>
      <w:ins w:id="199" w:author="Phil" w:date="2016-05-27T11:23:00Z">
        <w:r w:rsidR="0009054B">
          <w:rPr>
            <w:rFonts w:ascii="Times New Roman" w:eastAsia="Times New Roman" w:hAnsi="Times New Roman" w:cs="Times New Roman"/>
            <w:color w:val="auto"/>
            <w:sz w:val="24"/>
            <w:szCs w:val="24"/>
          </w:rPr>
          <w:t>secondary forests.</w:t>
        </w:r>
      </w:ins>
      <w:ins w:id="200" w:author="Phil" w:date="2016-05-27T11:24:00Z">
        <w:r w:rsidR="0009054B">
          <w:rPr>
            <w:rFonts w:ascii="Times New Roman" w:eastAsia="Times New Roman" w:hAnsi="Times New Roman" w:cs="Times New Roman"/>
            <w:color w:val="auto"/>
            <w:sz w:val="24"/>
            <w:szCs w:val="24"/>
          </w:rPr>
          <w:t xml:space="preserve"> Our finding is similar to that of previous narrative reviews </w:t>
        </w:r>
      </w:ins>
      <w:ins w:id="201" w:author="Phil" w:date="2016-05-27T11:25:00Z">
        <w:r w:rsidR="0009054B" w:rsidRPr="00775315">
          <w:rPr>
            <w:rFonts w:ascii="Times New Roman" w:eastAsia="Times New Roman" w:hAnsi="Times New Roman" w:cs="Times New Roman"/>
            <w:color w:val="auto"/>
            <w:sz w:val="24"/>
            <w:szCs w:val="24"/>
          </w:rPr>
          <w:fldChar w:fldCharType="begin" w:fldLock="1"/>
        </w:r>
        <w:r w:rsidR="0009054B" w:rsidRPr="00775315">
          <w:rPr>
            <w:rFonts w:ascii="Times New Roman" w:eastAsia="Times New Roman" w:hAnsi="Times New Roman" w:cs="Times New Roman"/>
            <w:color w:val="auto"/>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instrText>
        </w:r>
        <w:r w:rsidR="0009054B" w:rsidRPr="00775315">
          <w:rPr>
            <w:rFonts w:ascii="Times New Roman" w:eastAsia="Times New Roman" w:hAnsi="Times New Roman" w:cs="Times New Roman"/>
            <w:color w:val="auto"/>
            <w:sz w:val="24"/>
            <w:szCs w:val="24"/>
          </w:rPr>
          <w:fldChar w:fldCharType="separate"/>
        </w:r>
        <w:r w:rsidR="0009054B" w:rsidRPr="00775315">
          <w:rPr>
            <w:rFonts w:ascii="Times New Roman" w:hAnsi="Times New Roman" w:cs="Times New Roman"/>
            <w:noProof/>
            <w:color w:val="auto"/>
            <w:sz w:val="24"/>
            <w:szCs w:val="24"/>
          </w:rPr>
          <w:t>(J Barlow et al., 2007; Bowen et al., 2007)</w:t>
        </w:r>
        <w:r w:rsidR="0009054B" w:rsidRPr="00775315">
          <w:rPr>
            <w:rFonts w:ascii="Times New Roman" w:eastAsia="Times New Roman" w:hAnsi="Times New Roman" w:cs="Times New Roman"/>
            <w:color w:val="auto"/>
            <w:sz w:val="24"/>
            <w:szCs w:val="24"/>
          </w:rPr>
          <w:fldChar w:fldCharType="end"/>
        </w:r>
        <w:r w:rsidR="0009054B">
          <w:rPr>
            <w:rFonts w:ascii="Times New Roman" w:eastAsia="Times New Roman" w:hAnsi="Times New Roman" w:cs="Times New Roman"/>
            <w:color w:val="auto"/>
            <w:sz w:val="24"/>
            <w:szCs w:val="24"/>
          </w:rPr>
          <w:t xml:space="preserve"> suggesting</w:t>
        </w:r>
        <w:r w:rsidR="0009054B" w:rsidRPr="00775315">
          <w:rPr>
            <w:rFonts w:ascii="Times New Roman" w:eastAsia="Times New Roman" w:hAnsi="Times New Roman" w:cs="Times New Roman"/>
            <w:color w:val="auto"/>
            <w:sz w:val="24"/>
            <w:szCs w:val="24"/>
          </w:rPr>
          <w:t xml:space="preserve"> that preservation of primary forest is important for the conservation of forest specialists</w:t>
        </w:r>
        <w:r w:rsidR="0009054B">
          <w:rPr>
            <w:rFonts w:ascii="Times New Roman" w:eastAsia="Times New Roman" w:hAnsi="Times New Roman" w:cs="Times New Roman"/>
            <w:color w:val="auto"/>
            <w:sz w:val="24"/>
            <w:szCs w:val="24"/>
          </w:rPr>
          <w:t>.</w:t>
        </w:r>
      </w:ins>
    </w:p>
    <w:p w14:paraId="0A99DC6D" w14:textId="6ABD3AE6" w:rsidR="004D19A5" w:rsidRPr="00585723" w:rsidDel="0009054B" w:rsidRDefault="003E27F8" w:rsidP="00B4679D">
      <w:pPr>
        <w:spacing w:line="480" w:lineRule="auto"/>
        <w:jc w:val="both"/>
        <w:rPr>
          <w:del w:id="202" w:author="Phil" w:date="2016-05-27T11:25:00Z"/>
          <w:rFonts w:ascii="Times New Roman" w:hAnsi="Times New Roman" w:cs="Times New Roman"/>
          <w:color w:val="auto"/>
          <w:sz w:val="24"/>
          <w:szCs w:val="24"/>
        </w:rPr>
        <w:pPrChange w:id="203" w:author="Phil" w:date="2016-05-27T11:16:00Z">
          <w:pPr>
            <w:spacing w:line="480" w:lineRule="auto"/>
            <w:ind w:firstLine="720"/>
            <w:jc w:val="both"/>
          </w:pPr>
        </w:pPrChange>
      </w:pPr>
      <w:commentRangeStart w:id="204"/>
      <w:del w:id="205" w:author="Phil" w:date="2016-05-27T11:23:00Z">
        <w:r w:rsidRPr="00B4679D" w:rsidDel="0009054B">
          <w:rPr>
            <w:rFonts w:ascii="Times New Roman" w:eastAsia="Times New Roman" w:hAnsi="Times New Roman" w:cs="Times New Roman"/>
            <w:color w:val="auto"/>
            <w:sz w:val="24"/>
            <w:szCs w:val="24"/>
            <w:rPrChange w:id="206" w:author="Phil" w:date="2016-05-27T11:13:00Z">
              <w:rPr>
                <w:rFonts w:ascii="Times New Roman" w:eastAsia="Times New Roman" w:hAnsi="Times New Roman" w:cs="Times New Roman"/>
                <w:color w:val="auto"/>
                <w:sz w:val="24"/>
                <w:szCs w:val="24"/>
                <w:highlight w:val="yellow"/>
              </w:rPr>
            </w:rPrChange>
          </w:rPr>
          <w:delText xml:space="preserve">The greatest increase in the proportion of forest specialists relative to primary forest occurred in the first 30 years after disturbance, in line with the </w:delText>
        </w:r>
        <w:r w:rsidR="00F35454" w:rsidRPr="00B4679D" w:rsidDel="0009054B">
          <w:rPr>
            <w:rFonts w:ascii="Times New Roman" w:eastAsia="Times New Roman" w:hAnsi="Times New Roman" w:cs="Times New Roman"/>
            <w:color w:val="auto"/>
            <w:sz w:val="24"/>
            <w:szCs w:val="24"/>
            <w:rPrChange w:id="207" w:author="Phil" w:date="2016-05-27T11:13:00Z">
              <w:rPr>
                <w:rFonts w:ascii="Times New Roman" w:eastAsia="Times New Roman" w:hAnsi="Times New Roman" w:cs="Times New Roman"/>
                <w:color w:val="auto"/>
                <w:sz w:val="24"/>
                <w:szCs w:val="24"/>
                <w:highlight w:val="yellow"/>
              </w:rPr>
            </w:rPrChange>
          </w:rPr>
          <w:delText xml:space="preserve">rates of </w:delText>
        </w:r>
        <w:r w:rsidRPr="00B4679D" w:rsidDel="0009054B">
          <w:rPr>
            <w:rFonts w:ascii="Times New Roman" w:eastAsia="Times New Roman" w:hAnsi="Times New Roman" w:cs="Times New Roman"/>
            <w:color w:val="auto"/>
            <w:sz w:val="24"/>
            <w:szCs w:val="24"/>
            <w:rPrChange w:id="208" w:author="Phil" w:date="2016-05-27T11:13:00Z">
              <w:rPr>
                <w:rFonts w:ascii="Times New Roman" w:eastAsia="Times New Roman" w:hAnsi="Times New Roman" w:cs="Times New Roman"/>
                <w:color w:val="auto"/>
                <w:sz w:val="24"/>
                <w:szCs w:val="24"/>
                <w:highlight w:val="yellow"/>
              </w:rPr>
            </w:rPrChange>
          </w:rPr>
          <w:delText xml:space="preserve">increase in tree species richness and biomass </w:delText>
        </w:r>
        <w:r w:rsidR="00F35454" w:rsidRPr="00B4679D" w:rsidDel="0009054B">
          <w:rPr>
            <w:rFonts w:ascii="Times New Roman" w:eastAsia="Times New Roman" w:hAnsi="Times New Roman" w:cs="Times New Roman"/>
            <w:color w:val="auto"/>
            <w:sz w:val="24"/>
            <w:szCs w:val="24"/>
            <w:rPrChange w:id="209" w:author="Phil" w:date="2016-05-27T11:13:00Z">
              <w:rPr>
                <w:rFonts w:ascii="Times New Roman" w:eastAsia="Times New Roman" w:hAnsi="Times New Roman" w:cs="Times New Roman"/>
                <w:color w:val="auto"/>
                <w:sz w:val="24"/>
                <w:szCs w:val="24"/>
                <w:highlight w:val="yellow"/>
              </w:rPr>
            </w:rPrChange>
          </w:rPr>
          <w:delText xml:space="preserve">demonstrated in a meta-analysis by </w:delText>
        </w:r>
        <w:r w:rsidRPr="00B4679D" w:rsidDel="0009054B">
          <w:rPr>
            <w:rFonts w:ascii="Times New Roman" w:eastAsia="Times New Roman" w:hAnsi="Times New Roman" w:cs="Times New Roman"/>
            <w:color w:val="auto"/>
            <w:sz w:val="24"/>
            <w:szCs w:val="24"/>
            <w:rPrChange w:id="210" w:author="Phil" w:date="2016-05-27T11:13:00Z">
              <w:rPr>
                <w:rFonts w:ascii="Times New Roman" w:eastAsia="Times New Roman" w:hAnsi="Times New Roman" w:cs="Times New Roman"/>
                <w:color w:val="auto"/>
                <w:sz w:val="24"/>
                <w:szCs w:val="24"/>
                <w:highlight w:val="yellow"/>
              </w:rPr>
            </w:rPrChange>
          </w:rPr>
          <w:delText xml:space="preserve">Martin et al. </w:delText>
        </w:r>
        <w:r w:rsidR="001375E1" w:rsidRPr="00B4679D" w:rsidDel="0009054B">
          <w:rPr>
            <w:rFonts w:ascii="Times New Roman" w:eastAsia="Times New Roman" w:hAnsi="Times New Roman" w:cs="Times New Roman"/>
            <w:color w:val="auto"/>
            <w:sz w:val="24"/>
            <w:szCs w:val="24"/>
            <w:rPrChange w:id="211" w:author="Phil" w:date="2016-05-27T11:13:00Z">
              <w:rPr>
                <w:rFonts w:ascii="Times New Roman" w:eastAsia="Times New Roman" w:hAnsi="Times New Roman" w:cs="Times New Roman"/>
                <w:color w:val="auto"/>
                <w:sz w:val="24"/>
                <w:szCs w:val="24"/>
                <w:highlight w:val="yellow"/>
              </w:rPr>
            </w:rPrChange>
          </w:rPr>
          <w:fldChar w:fldCharType="begin" w:fldLock="1"/>
        </w:r>
        <w:r w:rsidR="00FD75E4" w:rsidRPr="00B4679D" w:rsidDel="0009054B">
          <w:rPr>
            <w:rFonts w:ascii="Times New Roman" w:eastAsia="Times New Roman" w:hAnsi="Times New Roman" w:cs="Times New Roman"/>
            <w:color w:val="auto"/>
            <w:sz w:val="24"/>
            <w:szCs w:val="24"/>
            <w:rPrChange w:id="212" w:author="Phil" w:date="2016-05-27T11:13:00Z">
              <w:rPr>
                <w:rFonts w:ascii="Times New Roman" w:eastAsia="Times New Roman" w:hAnsi="Times New Roman" w:cs="Times New Roman"/>
                <w:color w:val="auto"/>
                <w:sz w:val="24"/>
                <w:szCs w:val="24"/>
                <w:highlight w:val="yellow"/>
              </w:rPr>
            </w:rPrChange>
          </w:rPr>
          <w:delInstrText>ADDIN CSL_CITATION { "citationID" : "2mns6262qb",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"(P. A. Martin et al., 2013)", "plainTextFormattedCitation" : "(P. A. Martin et al., 2013)", "previouslyFormattedCitation" : "(P. A. Martin et al., 2013)" }, "properties" : { "formattedCitation" : "(2013)", "noteIndex" : 0, "plainCitation" : "(2013)" }, "schema" : "https://github.com/citation-style-language/schema/raw/master/csl-citation.json" }</w:delInstrText>
        </w:r>
        <w:r w:rsidR="001375E1" w:rsidRPr="00B4679D" w:rsidDel="0009054B">
          <w:rPr>
            <w:rFonts w:ascii="Times New Roman" w:eastAsia="Times New Roman" w:hAnsi="Times New Roman" w:cs="Times New Roman"/>
            <w:color w:val="auto"/>
            <w:sz w:val="24"/>
            <w:szCs w:val="24"/>
            <w:rPrChange w:id="213" w:author="Phil" w:date="2016-05-27T11:13:00Z">
              <w:rPr>
                <w:rFonts w:ascii="Times New Roman" w:eastAsia="Times New Roman" w:hAnsi="Times New Roman" w:cs="Times New Roman"/>
                <w:color w:val="auto"/>
                <w:sz w:val="24"/>
                <w:szCs w:val="24"/>
                <w:highlight w:val="yellow"/>
              </w:rPr>
            </w:rPrChange>
          </w:rPr>
          <w:fldChar w:fldCharType="separate"/>
        </w:r>
        <w:r w:rsidR="00FD75E4" w:rsidRPr="00B4679D" w:rsidDel="0009054B">
          <w:rPr>
            <w:rFonts w:ascii="Times New Roman" w:hAnsi="Times New Roman" w:cs="Times New Roman"/>
            <w:noProof/>
            <w:color w:val="auto"/>
            <w:sz w:val="24"/>
            <w:szCs w:val="24"/>
            <w:rPrChange w:id="214" w:author="Phil" w:date="2016-05-27T11:13:00Z">
              <w:rPr>
                <w:rFonts w:ascii="Times New Roman" w:hAnsi="Times New Roman" w:cs="Times New Roman"/>
                <w:noProof/>
                <w:color w:val="auto"/>
                <w:sz w:val="24"/>
                <w:szCs w:val="24"/>
                <w:highlight w:val="yellow"/>
              </w:rPr>
            </w:rPrChange>
          </w:rPr>
          <w:delText>(P. A. Martin et al., 2013)</w:delText>
        </w:r>
        <w:r w:rsidR="001375E1" w:rsidRPr="00B4679D" w:rsidDel="0009054B">
          <w:rPr>
            <w:rFonts w:ascii="Times New Roman" w:eastAsia="Times New Roman" w:hAnsi="Times New Roman" w:cs="Times New Roman"/>
            <w:color w:val="auto"/>
            <w:sz w:val="24"/>
            <w:szCs w:val="24"/>
            <w:rPrChange w:id="215" w:author="Phil" w:date="2016-05-27T11:13:00Z">
              <w:rPr>
                <w:rFonts w:ascii="Times New Roman" w:eastAsia="Times New Roman" w:hAnsi="Times New Roman" w:cs="Times New Roman"/>
                <w:color w:val="auto"/>
                <w:sz w:val="24"/>
                <w:szCs w:val="24"/>
                <w:highlight w:val="yellow"/>
              </w:rPr>
            </w:rPrChange>
          </w:rPr>
          <w:fldChar w:fldCharType="end"/>
        </w:r>
        <w:r w:rsidRPr="00B4679D" w:rsidDel="0009054B">
          <w:rPr>
            <w:rFonts w:ascii="Times New Roman" w:eastAsia="Times New Roman" w:hAnsi="Times New Roman" w:cs="Times New Roman"/>
            <w:color w:val="auto"/>
            <w:sz w:val="24"/>
            <w:szCs w:val="24"/>
            <w:rPrChange w:id="216" w:author="Phil" w:date="2016-05-27T11:13:00Z">
              <w:rPr>
                <w:rFonts w:ascii="Times New Roman" w:eastAsia="Times New Roman" w:hAnsi="Times New Roman" w:cs="Times New Roman"/>
                <w:color w:val="auto"/>
                <w:sz w:val="24"/>
                <w:szCs w:val="24"/>
                <w:highlight w:val="yellow"/>
              </w:rPr>
            </w:rPrChange>
          </w:rPr>
          <w:delText xml:space="preserve">. </w:delText>
        </w:r>
      </w:del>
      <w:del w:id="217" w:author="Phil" w:date="2016-05-27T11:25:00Z">
        <w:r w:rsidRPr="00B4679D" w:rsidDel="0009054B">
          <w:rPr>
            <w:rFonts w:ascii="Times New Roman" w:eastAsia="Times New Roman" w:hAnsi="Times New Roman" w:cs="Times New Roman"/>
            <w:color w:val="auto"/>
            <w:sz w:val="24"/>
            <w:szCs w:val="24"/>
            <w:rPrChange w:id="218" w:author="Phil" w:date="2016-05-27T11:13:00Z">
              <w:rPr>
                <w:rFonts w:ascii="Times New Roman" w:eastAsia="Times New Roman" w:hAnsi="Times New Roman" w:cs="Times New Roman"/>
                <w:color w:val="auto"/>
                <w:sz w:val="24"/>
                <w:szCs w:val="24"/>
                <w:highlight w:val="yellow"/>
              </w:rPr>
            </w:rPrChange>
          </w:rPr>
          <w:delText xml:space="preserve">The predicted response beyond 40 years should be </w:delText>
        </w:r>
        <w:r w:rsidR="00F35454" w:rsidRPr="00B4679D" w:rsidDel="0009054B">
          <w:rPr>
            <w:rFonts w:ascii="Times New Roman" w:eastAsia="Times New Roman" w:hAnsi="Times New Roman" w:cs="Times New Roman"/>
            <w:color w:val="auto"/>
            <w:sz w:val="24"/>
            <w:szCs w:val="24"/>
            <w:rPrChange w:id="219" w:author="Phil" w:date="2016-05-27T11:13:00Z">
              <w:rPr>
                <w:rFonts w:ascii="Times New Roman" w:eastAsia="Times New Roman" w:hAnsi="Times New Roman" w:cs="Times New Roman"/>
                <w:color w:val="auto"/>
                <w:sz w:val="24"/>
                <w:szCs w:val="24"/>
                <w:highlight w:val="yellow"/>
              </w:rPr>
            </w:rPrChange>
          </w:rPr>
          <w:delText xml:space="preserve">treated </w:delText>
        </w:r>
        <w:r w:rsidRPr="00B4679D" w:rsidDel="0009054B">
          <w:rPr>
            <w:rFonts w:ascii="Times New Roman" w:eastAsia="Times New Roman" w:hAnsi="Times New Roman" w:cs="Times New Roman"/>
            <w:color w:val="auto"/>
            <w:sz w:val="24"/>
            <w:szCs w:val="24"/>
            <w:rPrChange w:id="220" w:author="Phil" w:date="2016-05-27T11:13:00Z">
              <w:rPr>
                <w:rFonts w:ascii="Times New Roman" w:eastAsia="Times New Roman" w:hAnsi="Times New Roman" w:cs="Times New Roman"/>
                <w:color w:val="auto"/>
                <w:sz w:val="24"/>
                <w:szCs w:val="24"/>
                <w:highlight w:val="yellow"/>
              </w:rPr>
            </w:rPrChange>
          </w:rPr>
          <w:delText>with caution due to the paucity of data</w:delText>
        </w:r>
        <w:r w:rsidR="00F35454" w:rsidRPr="00B4679D" w:rsidDel="0009054B">
          <w:rPr>
            <w:rFonts w:ascii="Times New Roman" w:eastAsia="Times New Roman" w:hAnsi="Times New Roman" w:cs="Times New Roman"/>
            <w:color w:val="auto"/>
            <w:sz w:val="24"/>
            <w:szCs w:val="24"/>
            <w:rPrChange w:id="221" w:author="Phil" w:date="2016-05-27T11:13:00Z">
              <w:rPr>
                <w:rFonts w:ascii="Times New Roman" w:eastAsia="Times New Roman" w:hAnsi="Times New Roman" w:cs="Times New Roman"/>
                <w:color w:val="auto"/>
                <w:sz w:val="24"/>
                <w:szCs w:val="24"/>
                <w:highlight w:val="yellow"/>
              </w:rPr>
            </w:rPrChange>
          </w:rPr>
          <w:delText>,</w:delText>
        </w:r>
        <w:r w:rsidRPr="00B4679D" w:rsidDel="0009054B">
          <w:rPr>
            <w:rFonts w:ascii="Times New Roman" w:eastAsia="Times New Roman" w:hAnsi="Times New Roman" w:cs="Times New Roman"/>
            <w:color w:val="auto"/>
            <w:sz w:val="24"/>
            <w:szCs w:val="24"/>
            <w:rPrChange w:id="222" w:author="Phil" w:date="2016-05-27T11:13:00Z">
              <w:rPr>
                <w:rFonts w:ascii="Times New Roman" w:eastAsia="Times New Roman" w:hAnsi="Times New Roman" w:cs="Times New Roman"/>
                <w:color w:val="auto"/>
                <w:sz w:val="24"/>
                <w:szCs w:val="24"/>
                <w:highlight w:val="yellow"/>
              </w:rPr>
            </w:rPrChange>
          </w:rPr>
          <w:delText xml:space="preserve"> but suggests that the proportion of specialists did not reach equivalence with primary forest</w:delText>
        </w:r>
        <w:r w:rsidR="00F35454" w:rsidRPr="00B4679D" w:rsidDel="0009054B">
          <w:rPr>
            <w:rFonts w:ascii="Times New Roman" w:eastAsia="Times New Roman" w:hAnsi="Times New Roman" w:cs="Times New Roman"/>
            <w:color w:val="auto"/>
            <w:sz w:val="24"/>
            <w:szCs w:val="24"/>
            <w:rPrChange w:id="223" w:author="Phil" w:date="2016-05-27T11:13:00Z">
              <w:rPr>
                <w:rFonts w:ascii="Times New Roman" w:eastAsia="Times New Roman" w:hAnsi="Times New Roman" w:cs="Times New Roman"/>
                <w:color w:val="auto"/>
                <w:sz w:val="24"/>
                <w:szCs w:val="24"/>
                <w:highlight w:val="yellow"/>
              </w:rPr>
            </w:rPrChange>
          </w:rPr>
          <w:delText xml:space="preserve"> over the period of a century, </w:delText>
        </w:r>
        <w:r w:rsidR="00E05153" w:rsidRPr="00B4679D" w:rsidDel="0009054B">
          <w:rPr>
            <w:rFonts w:ascii="Times New Roman" w:eastAsia="Times New Roman" w:hAnsi="Times New Roman" w:cs="Times New Roman"/>
            <w:color w:val="auto"/>
            <w:sz w:val="24"/>
            <w:szCs w:val="24"/>
            <w:rPrChange w:id="224" w:author="Phil" w:date="2016-05-27T11:13:00Z">
              <w:rPr>
                <w:rFonts w:ascii="Times New Roman" w:eastAsia="Times New Roman" w:hAnsi="Times New Roman" w:cs="Times New Roman"/>
                <w:color w:val="auto"/>
                <w:sz w:val="24"/>
                <w:szCs w:val="24"/>
                <w:highlight w:val="yellow"/>
              </w:rPr>
            </w:rPrChange>
          </w:rPr>
          <w:delText xml:space="preserve">which is </w:delText>
        </w:r>
        <w:r w:rsidRPr="00B4679D" w:rsidDel="0009054B">
          <w:rPr>
            <w:rFonts w:ascii="Times New Roman" w:eastAsia="Times New Roman" w:hAnsi="Times New Roman" w:cs="Times New Roman"/>
            <w:color w:val="auto"/>
            <w:sz w:val="24"/>
            <w:szCs w:val="24"/>
            <w:rPrChange w:id="225" w:author="Phil" w:date="2016-05-27T11:13:00Z">
              <w:rPr>
                <w:rFonts w:ascii="Times New Roman" w:eastAsia="Times New Roman" w:hAnsi="Times New Roman" w:cs="Times New Roman"/>
                <w:color w:val="auto"/>
                <w:sz w:val="24"/>
                <w:szCs w:val="24"/>
                <w:highlight w:val="yellow"/>
              </w:rPr>
            </w:rPrChange>
          </w:rPr>
          <w:delText xml:space="preserve">in agreement with other reviews </w:delText>
        </w:r>
        <w:r w:rsidR="001375E1" w:rsidRPr="00B4679D" w:rsidDel="0009054B">
          <w:rPr>
            <w:rFonts w:ascii="Times New Roman" w:eastAsia="Times New Roman" w:hAnsi="Times New Roman" w:cs="Times New Roman"/>
            <w:color w:val="auto"/>
            <w:sz w:val="24"/>
            <w:szCs w:val="24"/>
            <w:rPrChange w:id="226" w:author="Phil" w:date="2016-05-27T11:13:00Z">
              <w:rPr>
                <w:rFonts w:ascii="Times New Roman" w:eastAsia="Times New Roman" w:hAnsi="Times New Roman" w:cs="Times New Roman"/>
                <w:color w:val="auto"/>
                <w:sz w:val="24"/>
                <w:szCs w:val="24"/>
                <w:highlight w:val="yellow"/>
              </w:rPr>
            </w:rPrChange>
          </w:rPr>
          <w:fldChar w:fldCharType="begin" w:fldLock="1"/>
        </w:r>
        <w:r w:rsidR="00F54C88" w:rsidRPr="00B4679D" w:rsidDel="0009054B">
          <w:rPr>
            <w:rFonts w:ascii="Times New Roman" w:eastAsia="Times New Roman" w:hAnsi="Times New Roman" w:cs="Times New Roman"/>
            <w:color w:val="auto"/>
            <w:sz w:val="24"/>
            <w:szCs w:val="24"/>
            <w:rPrChange w:id="227" w:author="Phil" w:date="2016-05-27T11:13:00Z">
              <w:rPr>
                <w:rFonts w:ascii="Times New Roman" w:eastAsia="Times New Roman" w:hAnsi="Times New Roman" w:cs="Times New Roman"/>
                <w:color w:val="auto"/>
                <w:sz w:val="24"/>
                <w:szCs w:val="24"/>
                <w:highlight w:val="yellow"/>
              </w:rPr>
            </w:rPrChange>
          </w:rPr>
          <w:del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delInstrText>
        </w:r>
        <w:r w:rsidR="001375E1" w:rsidRPr="00B4679D" w:rsidDel="0009054B">
          <w:rPr>
            <w:rFonts w:ascii="Times New Roman" w:eastAsia="Times New Roman" w:hAnsi="Times New Roman" w:cs="Times New Roman"/>
            <w:color w:val="auto"/>
            <w:sz w:val="24"/>
            <w:szCs w:val="24"/>
            <w:rPrChange w:id="228" w:author="Phil" w:date="2016-05-27T11:13:00Z">
              <w:rPr>
                <w:rFonts w:ascii="Times New Roman" w:eastAsia="Times New Roman" w:hAnsi="Times New Roman" w:cs="Times New Roman"/>
                <w:color w:val="auto"/>
                <w:sz w:val="24"/>
                <w:szCs w:val="24"/>
                <w:highlight w:val="yellow"/>
              </w:rPr>
            </w:rPrChange>
          </w:rPr>
          <w:fldChar w:fldCharType="separate"/>
        </w:r>
        <w:r w:rsidR="00F54C88" w:rsidRPr="00B4679D" w:rsidDel="0009054B">
          <w:rPr>
            <w:rFonts w:ascii="Times New Roman" w:hAnsi="Times New Roman" w:cs="Times New Roman"/>
            <w:noProof/>
            <w:color w:val="auto"/>
            <w:sz w:val="24"/>
            <w:szCs w:val="24"/>
            <w:rPrChange w:id="229" w:author="Phil" w:date="2016-05-27T11:13:00Z">
              <w:rPr>
                <w:rFonts w:ascii="Times New Roman" w:hAnsi="Times New Roman" w:cs="Times New Roman"/>
                <w:noProof/>
                <w:color w:val="auto"/>
                <w:sz w:val="24"/>
                <w:szCs w:val="24"/>
                <w:highlight w:val="yellow"/>
              </w:rPr>
            </w:rPrChange>
          </w:rPr>
          <w:delText>(J Barlow et al., 2007; Bowen et al., 2007)</w:delText>
        </w:r>
        <w:r w:rsidR="001375E1" w:rsidRPr="00B4679D" w:rsidDel="0009054B">
          <w:rPr>
            <w:rFonts w:ascii="Times New Roman" w:eastAsia="Times New Roman" w:hAnsi="Times New Roman" w:cs="Times New Roman"/>
            <w:color w:val="auto"/>
            <w:sz w:val="24"/>
            <w:szCs w:val="24"/>
            <w:rPrChange w:id="230" w:author="Phil" w:date="2016-05-27T11:13:00Z">
              <w:rPr>
                <w:rFonts w:ascii="Times New Roman" w:eastAsia="Times New Roman" w:hAnsi="Times New Roman" w:cs="Times New Roman"/>
                <w:color w:val="auto"/>
                <w:sz w:val="24"/>
                <w:szCs w:val="24"/>
                <w:highlight w:val="yellow"/>
              </w:rPr>
            </w:rPrChange>
          </w:rPr>
          <w:fldChar w:fldCharType="end"/>
        </w:r>
        <w:r w:rsidRPr="00B4679D" w:rsidDel="0009054B">
          <w:rPr>
            <w:rFonts w:ascii="Times New Roman" w:eastAsia="Times New Roman" w:hAnsi="Times New Roman" w:cs="Times New Roman"/>
            <w:color w:val="auto"/>
            <w:sz w:val="24"/>
            <w:szCs w:val="24"/>
            <w:rPrChange w:id="231" w:author="Phil" w:date="2016-05-27T11:13:00Z">
              <w:rPr>
                <w:rFonts w:ascii="Times New Roman" w:eastAsia="Times New Roman" w:hAnsi="Times New Roman" w:cs="Times New Roman"/>
                <w:color w:val="auto"/>
                <w:sz w:val="24"/>
                <w:szCs w:val="24"/>
                <w:highlight w:val="yellow"/>
              </w:rPr>
            </w:rPrChange>
          </w:rPr>
          <w:delText xml:space="preserve">. This </w:delText>
        </w:r>
        <w:r w:rsidR="00F35454" w:rsidRPr="00B4679D" w:rsidDel="0009054B">
          <w:rPr>
            <w:rFonts w:ascii="Times New Roman" w:eastAsia="Times New Roman" w:hAnsi="Times New Roman" w:cs="Times New Roman"/>
            <w:color w:val="auto"/>
            <w:sz w:val="24"/>
            <w:szCs w:val="24"/>
            <w:rPrChange w:id="232" w:author="Phil" w:date="2016-05-27T11:13:00Z">
              <w:rPr>
                <w:rFonts w:ascii="Times New Roman" w:eastAsia="Times New Roman" w:hAnsi="Times New Roman" w:cs="Times New Roman"/>
                <w:color w:val="auto"/>
                <w:sz w:val="24"/>
                <w:szCs w:val="24"/>
                <w:highlight w:val="yellow"/>
              </w:rPr>
            </w:rPrChange>
          </w:rPr>
          <w:delText>suggests</w:delText>
        </w:r>
        <w:r w:rsidRPr="00B4679D" w:rsidDel="0009054B">
          <w:rPr>
            <w:rFonts w:ascii="Times New Roman" w:eastAsia="Times New Roman" w:hAnsi="Times New Roman" w:cs="Times New Roman"/>
            <w:color w:val="auto"/>
            <w:sz w:val="24"/>
            <w:szCs w:val="24"/>
            <w:rPrChange w:id="233" w:author="Phil" w:date="2016-05-27T11:13:00Z">
              <w:rPr>
                <w:rFonts w:ascii="Times New Roman" w:eastAsia="Times New Roman" w:hAnsi="Times New Roman" w:cs="Times New Roman"/>
                <w:color w:val="auto"/>
                <w:sz w:val="24"/>
                <w:szCs w:val="24"/>
                <w:highlight w:val="yellow"/>
              </w:rPr>
            </w:rPrChange>
          </w:rPr>
          <w:delText xml:space="preserve"> that preservation of primary forest is important for the conservation of forest specialists.</w:delText>
        </w:r>
      </w:del>
    </w:p>
    <w:p w14:paraId="4BAA0362" w14:textId="5E572028" w:rsidR="004D19A5" w:rsidRPr="00A17324" w:rsidRDefault="003E27F8" w:rsidP="00B55543">
      <w:pPr>
        <w:spacing w:line="480" w:lineRule="auto"/>
        <w:ind w:firstLine="720"/>
        <w:jc w:val="both"/>
        <w:rPr>
          <w:rFonts w:ascii="Times New Roman" w:hAnsi="Times New Roman" w:cs="Times New Roman"/>
          <w:color w:val="auto"/>
          <w:sz w:val="24"/>
          <w:szCs w:val="24"/>
        </w:rPr>
      </w:pPr>
      <w:r w:rsidRPr="00A17324">
        <w:rPr>
          <w:rFonts w:ascii="Times New Roman" w:eastAsia="Times New Roman" w:hAnsi="Times New Roman" w:cs="Times New Roman"/>
          <w:color w:val="auto"/>
          <w:sz w:val="24"/>
          <w:szCs w:val="24"/>
        </w:rPr>
        <w:t xml:space="preserve">Previous qualitative reviews </w:t>
      </w:r>
      <w:r w:rsidR="008E39E7" w:rsidRPr="00A17324">
        <w:rPr>
          <w:rFonts w:ascii="Times New Roman" w:eastAsia="Times New Roman" w:hAnsi="Times New Roman" w:cs="Times New Roman"/>
          <w:color w:val="auto"/>
          <w:sz w:val="24"/>
          <w:szCs w:val="24"/>
        </w:rPr>
        <w:t xml:space="preserve">have </w:t>
      </w:r>
      <w:r w:rsidRPr="00A17324">
        <w:rPr>
          <w:rFonts w:ascii="Times New Roman" w:eastAsia="Times New Roman" w:hAnsi="Times New Roman" w:cs="Times New Roman"/>
          <w:color w:val="auto"/>
          <w:sz w:val="24"/>
          <w:szCs w:val="24"/>
        </w:rPr>
        <w:t>suggest</w:t>
      </w:r>
      <w:r w:rsidR="008E39E7" w:rsidRPr="00A17324">
        <w:rPr>
          <w:rFonts w:ascii="Times New Roman" w:eastAsia="Times New Roman" w:hAnsi="Times New Roman" w:cs="Times New Roman"/>
          <w:color w:val="auto"/>
          <w:sz w:val="24"/>
          <w:szCs w:val="24"/>
        </w:rPr>
        <w:t>ed</w:t>
      </w:r>
      <w:r w:rsidRPr="00A17324">
        <w:rPr>
          <w:rFonts w:ascii="Times New Roman" w:eastAsia="Times New Roman" w:hAnsi="Times New Roman" w:cs="Times New Roman"/>
          <w:color w:val="auto"/>
          <w:sz w:val="24"/>
          <w:szCs w:val="24"/>
        </w:rPr>
        <w:t xml:space="preserve"> that land use history and landscape factors influence the recovery of faunal communities </w:t>
      </w:r>
      <w:r w:rsidR="001375E1" w:rsidRPr="00A17324">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"1aa804o2v6",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"ITEM-2",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"plainTextFormattedCitation" : "(Bowen et al., 2007; Chazdon et al., 2009)", "previouslyFormattedCitation" : "(Bowen et al., 2007; Chazdon et al., 2009)" }, "properties" : { "formattedCitation" : "(Bowen et al. 2007; Chazdon et al. 2009)", "noteIndex" : 0, "plainCitation" : "(Bowen et al. 2007; Chazdon et al. 2009)" }, "schema" : "https://github.com/citation-style-language/schema/raw/master/csl-citation.json" }</w:instrText>
      </w:r>
      <w:r w:rsidR="001375E1" w:rsidRPr="00A17324">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(Bowen et al., 2007; Chazdon et al., 2009)</w:t>
      </w:r>
      <w:r w:rsidR="001375E1"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but our results did not support such relationships. The floristic and structural recovery of vegetation </w:t>
      </w:r>
      <w:r w:rsidR="00E05153" w:rsidRPr="00A17324">
        <w:rPr>
          <w:rFonts w:ascii="Times New Roman" w:eastAsia="Times New Roman" w:hAnsi="Times New Roman" w:cs="Times New Roman"/>
          <w:color w:val="auto"/>
          <w:sz w:val="24"/>
          <w:szCs w:val="24"/>
        </w:rPr>
        <w:t xml:space="preserve">has been found to </w:t>
      </w:r>
      <w:r w:rsidRPr="00A17324">
        <w:rPr>
          <w:rFonts w:ascii="Times New Roman" w:eastAsia="Times New Roman" w:hAnsi="Times New Roman" w:cs="Times New Roman"/>
          <w:color w:val="auto"/>
          <w:sz w:val="24"/>
          <w:szCs w:val="24"/>
        </w:rPr>
        <w:t xml:space="preserve">differ depending on land use history in terms of disturbance duration, intensity and type, which particularly impacts the state of the seed bank and soil fertility </w:t>
      </w:r>
      <w:r w:rsidR="00C93D4A" w:rsidRPr="00A17324">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"1g4ffu7lsa", "citationItems" : [ { "id" : "ITEM-1", "itemData" : { "DOI" : "10.1016/S0378-1127(00)00535-1", "ISBN" : "0378-1127", "ISSN" : "03781127", "author" : [ { "dropping-particle" : "", "family" : "Guariguata", "given" : "Manuel R", "non-dropping-particle" : "", "parse-names" : false, "suffix" : "" }, { "dropping-particle" : "", "family" : "Ostertag", "given" : "Rebecca", "non-dropping-particle" : "", "parse-names" : false, "suffix" : "" } ], "container-title" : "Forest Ecology and Management", "id" : "ITEM-1", "issue" : "1-3", "issued" : { "date-parts" : [ [ "2001", "7" ] ] }, "page" : "185-206", "publisher" : "Elsevier", "title" : "Neotropical secondary forest succession: changes in structural and functional characteristics", "type" : "article-journal", "volume" : "148" }, "uris" : [ "http://www.mendeley.com/documents/?uuid=75657e3f-c987-4a61-83e7-b5e9261d6619" ] }, { "id" : "ITEM-2", "itemData" : { "author" : [ { "dropping-particle" : "", "family" : "Kammesheidt", "given" : "L", "non-dropping-particle" : "", "parse-names" : false, "suffix" : "" } ], "container-title" : "AMBIO", "id" : "ITEM-2", "issued" : { "date-parts" : [ [ "2002" ] ] }, "page" : "243\u2013250", "title" : "Perspectives on secondary forest management in tropical humid lowland America", "type" : "article-journal", "volume" : "31" }, "uri" : [ "http://zotero.org/users/local/lSswCld9/items/TUE35I54" ], "uris" : [ "http://zotero.org/users/local/lSswCld9/items/TUE35I54", "http://www.mendeley.com/documents/?uuid=86593175-a511-4646-898f-c3e58e7509a0" ] } ], "mendeley" : { "formattedCitation" : "(Guariguata and Ostertag, 2001; Kammesheidt, 2002)", "plainTextFormattedCitation" : "(Guariguata and Ostertag, 2001; Kammesheidt, 2002)", "previouslyFormattedCitation" : "(Guariguata and Ostertag, 2001; Kammesheidt, 2002)" }, "properties" : { "formattedCitation" : "(Guariguata and Ostertag 2001; Kammesheidt 2002)", "noteIndex" : 0, "plainCitation" : "(Guariguata and Ostertag 2001; Kammesheidt 2002)"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(Guariguata and Ostertag, 2001; Kammesheidt, 2002)</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For example, Borges </w:t>
      </w:r>
      <w:r w:rsidR="00C93D4A" w:rsidRPr="00A17324">
        <w:rPr>
          <w:rFonts w:ascii="Times New Roman" w:eastAsia="Times New Roman" w:hAnsi="Times New Roman" w:cs="Times New Roman"/>
          <w:color w:val="auto"/>
          <w:sz w:val="24"/>
          <w:szCs w:val="24"/>
        </w:rPr>
        <w:t>and</w:t>
      </w:r>
      <w:r w:rsidRPr="00A17324">
        <w:rPr>
          <w:rFonts w:ascii="Times New Roman" w:eastAsia="Times New Roman" w:hAnsi="Times New Roman" w:cs="Times New Roman"/>
          <w:color w:val="auto"/>
          <w:sz w:val="24"/>
          <w:szCs w:val="24"/>
        </w:rPr>
        <w:t xml:space="preserve"> Stouffer </w:t>
      </w:r>
      <w:r w:rsidR="00C93D4A" w:rsidRPr="00A17324">
        <w:rPr>
          <w:rFonts w:ascii="Times New Roman" w:eastAsia="Times New Roman" w:hAnsi="Times New Roman" w:cs="Times New Roman"/>
          <w:color w:val="auto"/>
          <w:sz w:val="24"/>
          <w:szCs w:val="24"/>
        </w:rPr>
        <w:fldChar w:fldCharType="begin" w:fldLock="1"/>
      </w:r>
      <w:r w:rsidR="007B48E3" w:rsidRPr="00A17324">
        <w:rPr>
          <w:rFonts w:ascii="Times New Roman" w:eastAsia="Times New Roman" w:hAnsi="Times New Roman" w:cs="Times New Roman"/>
          <w:color w:val="auto"/>
          <w:sz w:val="24"/>
          <w:szCs w:val="24"/>
        </w:rPr>
        <w:instrText>ADDIN CSL_CITATION { "citationID" : "2inje1626r", "citationItems" : [ { "id" : "ITEM-1", "itemData" : { "DOI" : "10.2307/1370182", "ISSN" : "00105422, 1938-5129", "author" : [ { "dropping-particle" : "", "family" : "Borges", "given" : "S\u00e9rgio Henrique", "non-dropping-particle" : "", "parse-names" : false, "suffix" : "" }, { "dropping-particle" : "", "family" : "Stouffer", "given" : "Philip C.", "non-dropping-particle" : "", "parse-names" : false, "suffix" : "" } ], "container-title" : "The Condor", "id" : "ITEM-1", "issue" : "3", "issued" : { "date-parts" : [ [ "1999", "8" ] ] }, "page" : "529-536", "title" : "Bird Communities in Two Types of Anthropogenic Successional Vegetation in Central Amazonia", "type" : "article-journal", "volume" : "101" }, "suppress-author" : 1, "uri" : [ "http://zotero.org/users/local/lSswCld9/items/RWSBKJCU" ], "uris" : [ "http://zotero.org/users/local/lSswCld9/items/RWSBKJCU", "http://www.mendeley.com/documents/?uuid=460dc9ad-10c8-48d2-bdd8-f3ea3d5e146a" ] } ], "mendeley" : { "formattedCitation" : "(1999)", "plainTextFormattedCitation" : "(1999)", "previouslyFormattedCitation" : "(1999)" }, "properties" : { "formattedCitation" : "(1999)", "noteIndex" : 0, "plainCitation" : "(1999)"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C93D4A" w:rsidRPr="00A17324">
        <w:rPr>
          <w:rFonts w:ascii="Times New Roman" w:hAnsi="Times New Roman" w:cs="Times New Roman"/>
          <w:noProof/>
          <w:color w:val="auto"/>
          <w:sz w:val="24"/>
          <w:szCs w:val="24"/>
        </w:rPr>
        <w:t>(1999)</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found that a small change in disturbance regime resulted in distinct floral and avian communities. Details of disturbance history beyond broad classifications were largely absent from </w:t>
      </w:r>
      <w:r w:rsidR="008E39E7" w:rsidRPr="00A17324">
        <w:rPr>
          <w:rFonts w:ascii="Times New Roman" w:eastAsia="Times New Roman" w:hAnsi="Times New Roman" w:cs="Times New Roman"/>
          <w:color w:val="auto"/>
          <w:sz w:val="24"/>
          <w:szCs w:val="24"/>
        </w:rPr>
        <w:t xml:space="preserve">the publications we </w:t>
      </w:r>
      <w:r w:rsidR="008E39E7" w:rsidRPr="00A17324">
        <w:rPr>
          <w:rFonts w:ascii="Times New Roman" w:eastAsia="Times New Roman" w:hAnsi="Times New Roman" w:cs="Times New Roman"/>
          <w:color w:val="auto"/>
          <w:sz w:val="24"/>
          <w:szCs w:val="24"/>
        </w:rPr>
        <w:lastRenderedPageBreak/>
        <w:t>accessed</w:t>
      </w:r>
      <w:r w:rsidRPr="00A17324">
        <w:rPr>
          <w:rFonts w:ascii="Times New Roman" w:eastAsia="Times New Roman" w:hAnsi="Times New Roman" w:cs="Times New Roman"/>
          <w:color w:val="auto"/>
          <w:sz w:val="24"/>
          <w:szCs w:val="24"/>
        </w:rPr>
        <w:t xml:space="preserve">, which could explain the disparity and highlights the need for improved metadata collection. Forest specialists refrain from travelling through open or intensively used areas </w:t>
      </w:r>
      <w:r w:rsidR="00C93D4A" w:rsidRPr="00A17324">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"2pdkljrelb", "citationItems" : [ { "id" : "ITEM-1", "itemData" : { "DOI" : "10.1111/j.1744-7429.2005.04099.x", "ISSN" : "00063606", "author" : [ { "dropping-particle" : "", "family" : "Laurance", "given" : "Susan G. W.", "non-dropping-particle" : "", "parse-names" : false, "suffix" : "" }, { "dropping-particle" : "", "family" : "Gomez", "given" : "Marcela S.", "non-dropping-particle" : "", "parse-names" : false, "suffix" : "" } ], "container-title" : "Biotropica", "id" : "ITEM-1", "issue" : "1", "issued" : { "date-parts" : [ [ "2005", "2" ] ] }, "language" : "en", "page" : "149-152", "title" : "Clearing Width and Movements of Understory Rainforest Birds", "type" : "article-journal", "volume" : "37" }, "uri" : [ "http://zotero.org/users/local/lSswCld9/items/2T8AV65U" ], "uris" : [ "http://zotero.org/users/local/lSswCld9/items/2T8AV65U", "http://www.mendeley.com/documents/?uuid=a6a75dee-f296-48ff-a8b1-e2de1f745f91" ] }, { "id" : "ITEM-2", "itemData" : { "DOI" : "10.1111/j.1523-1739.2006.00427.x", "ISSN" : "08888892", "author" : [ { "dropping-particle" : "", "family" : "Stouffer", "given" : "Philip C.", "non-dropping-particle" : "", "parse-names" : false, "suffix" : "" }, { "dropping-particle" : "", "family" : "Bierregaard", "given" : "Richard O.", "non-dropping-particle" : "", "parse-names" : false, "suffix" : "" }, { "dropping-particle" : "", "family" : "Strong", "given" : "Cheryl", "non-dropping-particle" : "", "parse-names" : false, "suffix" : "" }, { "dropping-particle" : "", "family" : "Lovejoy", "given" : "Thomas E.", "non-dropping-particle" : "", "parse-names" : false, "suffix" : "" } ], "container-title" : "Conservation Biology", "id" : "ITEM-2", "issue" : "4", "issued" : { "date-parts" : [ [ "2006", "2" ] ] }, "language" : "en", "page" : "1212-1223", "title" : "Long-Term Landscape Change and Bird Abundance in Amazonian Rainforest Fragments: Birds in Amazonian Forest Fragments", "type" : "article-journal", "volume" : "20" }, "uri" : [ "http://zotero.org/users/local/lSswCld9/items/FP2BZT6S" ], "uris" : [ "http://zotero.org/users/local/lSswCld9/items/FP2BZT6S", "http://www.mendeley.com/documents/?uuid=c6796a6d-84a8-448c-9cfa-1fc39d3f86cc" ] } ], "mendeley" : { "formattedCitation" : "(Laurance and Gomez, 2005; Stouffer et al., 2006)", "plainTextFormattedCitation" : "(Laurance and Gomez, 2005; Stouffer et al., 2006)", "previouslyFormattedCitation" : "(Laurance and Gomez, 2005; Stouffer et al., 2006)" }, "properties" : { "formattedCitation" : "(Laurance and Gomez 2005; Stouffer et al. 2006)", "noteIndex" : 0, "plainCitation" : "(Laurance and Gomez 2005; Stouffer et al. 2006)" }, "schema" : "https://github.com/citation-style-language/schema/raw/master/csl-citation.json" }</w:instrText>
      </w:r>
      <w:r w:rsidR="00C93D4A" w:rsidRPr="00A17324">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(Laurance and Gomez, 2005; Stouffer et al., 2006)</w:t>
      </w:r>
      <w:r w:rsidR="00C93D4A" w:rsidRPr="00A17324">
        <w:rPr>
          <w:rFonts w:ascii="Times New Roman" w:eastAsia="Times New Roman" w:hAnsi="Times New Roman" w:cs="Times New Roman"/>
          <w:color w:val="auto"/>
          <w:sz w:val="24"/>
          <w:szCs w:val="24"/>
        </w:rPr>
        <w:fldChar w:fldCharType="end"/>
      </w:r>
      <w:r w:rsidRPr="00A17324">
        <w:rPr>
          <w:rFonts w:ascii="Times New Roman" w:eastAsia="Times New Roman" w:hAnsi="Times New Roman" w:cs="Times New Roman"/>
          <w:color w:val="auto"/>
          <w:sz w:val="24"/>
          <w:szCs w:val="24"/>
        </w:rPr>
        <w:t xml:space="preserve"> to avoid risks posed by open and edge habitats where abiotic and biotic conditions differ </w:t>
      </w:r>
      <w:r w:rsidR="00C93D4A" w:rsidRPr="00430FDE">
        <w:rPr>
          <w:rFonts w:ascii="Times New Roman" w:eastAsia="Times New Roman" w:hAnsi="Times New Roman" w:cs="Times New Roman"/>
          <w:color w:val="auto"/>
          <w:sz w:val="24"/>
          <w:szCs w:val="24"/>
          <w:highlight w:val="yellow"/>
        </w:rPr>
        <w:fldChar w:fldCharType="begin" w:fldLock="1"/>
      </w:r>
      <w:r w:rsidR="00F54C88">
        <w:rPr>
          <w:rFonts w:ascii="Times New Roman" w:eastAsia="Times New Roman" w:hAnsi="Times New Roman" w:cs="Times New Roman"/>
          <w:color w:val="auto"/>
          <w:sz w:val="24"/>
          <w:szCs w:val="24"/>
          <w:highlight w:val="yellow"/>
        </w:rPr>
        <w:instrText>ADDIN CSL_CITATION { "citationID" : "2q64rheu1a", "citationItems" : [ { "id" : "ITEM-1", "itemData" : { "DOI" : "10.1111/j.1523-1739.2004.00268.x", "ISSN" : "0888-8892, 1523-1739", "author" : [ { "dropping-particle" : "", "family" : "Laurance", "given" : "Susan G. W.", "non-dropping-particle" : "", "parse-names" : false, "suffix" : "" }, { "dropping-particle" : "", "family" : "Stouffer", "given" : "Philip C.", "non-dropping-particle" : "", "parse-names" : false, "suffix" : "" }, { "dropping-particle" : "", "family" : "Laurance", "given" : "William F.", "non-dropping-particle" : "", "parse-names" : false, "suffix" : "" } ], "container-title" : "Conservation Biology", "id" : "ITEM-1", "issue" : "4", "issued" : { "date-parts" : [ [ "2004", "8" ] ] }, "language" : "en", "page" : "1099-1109", "title" : "Effects of Road Clearings on Movement Patterns of Understory Rainforest Birds in Central Amazonia", "type" : "article-journal", "volume" : "18" }, "uri" : [ "http://zotero.org/users/local/lSswCld9/items/R74ZBPHX" ], "uris" : [ "http://zotero.org/users/local/lSswCld9/items/R74ZBPHX", "http://www.mendeley.com/documents/?uuid=053a5ff7-47f7-4677-b864-2f4ee48c7c49" ] }, { "id" : "ITEM-2", "itemData" : { "DOI" : "10.1111/j.1469-1795.2012.00562.x", "ISSN" : "13679430", "author" : [ { "dropping-particle" : "", "family" : "Aben", "given" : "J.", "non-dropping-particle" : "", "parse-names" : false, "suffix" : "" }, { "dropping-particle" : "", "family" : "Adriaensen", "given" : "F.", "non-dropping-particle" : "", "parse-names" : false, "suffix" : "" }, { "dropping-particle" : "", "family" : "Thijs", "given" : "K. W.", "non-dropping-particle" : "", "parse-names" : false, "suffix" : "" }, { "dropping-particle" : "", "family" : "Pellikka", "given" : "P.", "non-dropping-particle" : "", "parse-names" : false, "suffix" : "" }, { "dropping-particle" : "", "family" : "Siljander", "given" : "M.", "non-dropping-particle" : "", "parse-names" : false, "suffix" : "" }, { "dropping-particle" : "", "family" : "Lens", "given" : "L.", "non-dropping-particle" : "", "parse-names" : false, "suffix" : "" }, { "dropping-particle" : "", "family" : "Matthysen", "given" : "E.", "non-dropping-particle" : "", "parse-names" : false, "suffix" : "" } ], "container-title" : "Animal Conservation", "editor" : [ { "dropping-particle" : "", "family" : "Altwegg", "given" : "Res", "non-dropping-particle" : "", "parse-names" : false, "suffix" : "" }, { "dropping-particle" : "", "family" : "Bessa-Gomes", "given" : "Carman", "non-dropping-particle" : "", "parse-names" : false, "suffix" : "" } ], "id" : "ITEM-2", "issue" : "6", "issued" : { "date-parts" : [ [ "2012", "12" ] ] }, "language" : "en", "page" : "658-668", "title" : "Effects of matrix composition and configuration on forest bird movements in a fragmented Afromontane biodiversity hot spot: Forest bird movements across an Afrotropical matrix", "type" : "article-journal", "volume" : "15" }, "uri" : [ "http://zotero.org/users/local/lSswCld9/items/2FMQVAMT" ], "uris" : [ "http://zotero.org/users/local/lSswCld9/items/2FMQVAMT", "http://www.mendeley.com/documents/?uuid=3e943222-53e3-4737-9b74-685317b57e81" ] } ], "mendeley" : { "formattedCitation" : "(Aben et al., 2012; Laurance et al., 2004)", "plainTextFormattedCitation" : "(Aben et al., 2012; Laurance et al., 2004)", "previouslyFormattedCitation" : "(Aben et al., 2012; Laurance et al., 2004)" }, "properties" : { "formattedCitation" : "(Laurance et al. 2004; Aben et al. 2012)", "noteIndex" : 0, "plainCitation" : "(Laurance et al. 2004; Aben et al. 2012)" }, "schema" : "https://github.com/citation-style-language/schema/raw/master/csl-citation.json" }</w:instrText>
      </w:r>
      <w:r w:rsidR="00C93D4A" w:rsidRPr="00430FDE">
        <w:rPr>
          <w:rFonts w:ascii="Times New Roman" w:eastAsia="Times New Roman" w:hAnsi="Times New Roman" w:cs="Times New Roman"/>
          <w:color w:val="auto"/>
          <w:sz w:val="24"/>
          <w:szCs w:val="24"/>
          <w:highlight w:val="yellow"/>
        </w:rPr>
        <w:fldChar w:fldCharType="separate"/>
      </w:r>
      <w:r w:rsidR="00F54C88" w:rsidRPr="00F54C88">
        <w:rPr>
          <w:rFonts w:ascii="Times New Roman" w:hAnsi="Times New Roman" w:cs="Times New Roman"/>
          <w:noProof/>
          <w:color w:val="auto"/>
          <w:sz w:val="24"/>
          <w:szCs w:val="24"/>
          <w:highlight w:val="yellow"/>
        </w:rPr>
        <w:t>(Aben et al., 2012; Laurance et al., 2004)</w:t>
      </w:r>
      <w:r w:rsidR="00C93D4A" w:rsidRPr="00430FDE">
        <w:rPr>
          <w:rFonts w:ascii="Times New Roman" w:eastAsia="Times New Roman" w:hAnsi="Times New Roman" w:cs="Times New Roman"/>
          <w:color w:val="auto"/>
          <w:sz w:val="24"/>
          <w:szCs w:val="24"/>
          <w:highlight w:val="yellow"/>
        </w:rPr>
        <w:fldChar w:fldCharType="end"/>
      </w:r>
      <w:ins w:id="234" w:author="Catherine Sayer" w:date="2016-05-05T14:15:00Z">
        <w:r w:rsidR="00A47D45" w:rsidRPr="00430FDE">
          <w:rPr>
            <w:rFonts w:ascii="Times New Roman" w:eastAsia="Times New Roman" w:hAnsi="Times New Roman" w:cs="Times New Roman"/>
            <w:color w:val="auto"/>
            <w:sz w:val="24"/>
            <w:szCs w:val="24"/>
            <w:highlight w:val="yellow"/>
          </w:rPr>
          <w:t>, suggesting these s</w:t>
        </w:r>
      </w:ins>
      <w:ins w:id="235" w:author="Catherine Sayer" w:date="2016-05-05T14:16:00Z">
        <w:r w:rsidR="00A47D45" w:rsidRPr="00430FDE">
          <w:rPr>
            <w:rFonts w:ascii="Times New Roman" w:eastAsia="Times New Roman" w:hAnsi="Times New Roman" w:cs="Times New Roman"/>
            <w:color w:val="auto"/>
            <w:sz w:val="24"/>
            <w:szCs w:val="24"/>
            <w:highlight w:val="yellow"/>
          </w:rPr>
          <w:t>pecies might be absent from isolated secondary forest patches</w:t>
        </w:r>
      </w:ins>
      <w:r w:rsidRPr="00430FDE">
        <w:rPr>
          <w:rFonts w:ascii="Times New Roman" w:eastAsia="Times New Roman" w:hAnsi="Times New Roman" w:cs="Times New Roman"/>
          <w:color w:val="auto"/>
          <w:sz w:val="24"/>
          <w:szCs w:val="24"/>
          <w:highlight w:val="yellow"/>
        </w:rPr>
        <w:t xml:space="preserve">. </w:t>
      </w:r>
      <w:del w:id="236" w:author="Catherine Sayer" w:date="2016-05-05T14:08:00Z">
        <w:r w:rsidRPr="00430FDE" w:rsidDel="002F36D9">
          <w:rPr>
            <w:rFonts w:ascii="Times New Roman" w:eastAsia="Times New Roman" w:hAnsi="Times New Roman" w:cs="Times New Roman"/>
            <w:color w:val="auto"/>
            <w:sz w:val="24"/>
            <w:szCs w:val="24"/>
            <w:highlight w:val="yellow"/>
          </w:rPr>
          <w:delText xml:space="preserve">However, the proportion of forest specialists in secondary forest relative to primary forest was not related to whether the secondary forest was continuous or discontinuous with primary forest. </w:delText>
        </w:r>
      </w:del>
      <w:ins w:id="237" w:author="Catherine Sayer" w:date="2016-05-05T14:10:00Z">
        <w:r w:rsidR="002F36D9" w:rsidRPr="00430FDE">
          <w:rPr>
            <w:rFonts w:ascii="Times New Roman" w:eastAsia="Times New Roman" w:hAnsi="Times New Roman" w:cs="Times New Roman"/>
            <w:color w:val="auto"/>
            <w:sz w:val="24"/>
            <w:szCs w:val="24"/>
            <w:highlight w:val="yellow"/>
          </w:rPr>
          <w:t>We found that whether secondary forest was continuou</w:t>
        </w:r>
      </w:ins>
      <w:ins w:id="238" w:author="Catherine Sayer" w:date="2016-05-05T14:11:00Z">
        <w:r w:rsidR="002F36D9" w:rsidRPr="00430FDE">
          <w:rPr>
            <w:rFonts w:ascii="Times New Roman" w:eastAsia="Times New Roman" w:hAnsi="Times New Roman" w:cs="Times New Roman"/>
            <w:color w:val="auto"/>
            <w:sz w:val="24"/>
            <w:szCs w:val="24"/>
            <w:highlight w:val="yellow"/>
          </w:rPr>
          <w:t>s or discontinuous with primary forest had no influence on species richness.</w:t>
        </w:r>
        <w:r w:rsidR="002F36D9">
          <w:rPr>
            <w:rFonts w:ascii="Times New Roman" w:eastAsia="Times New Roman" w:hAnsi="Times New Roman" w:cs="Times New Roman"/>
            <w:color w:val="auto"/>
            <w:sz w:val="24"/>
            <w:szCs w:val="24"/>
          </w:rPr>
          <w:t xml:space="preserve"> </w:t>
        </w:r>
      </w:ins>
      <w:r w:rsidR="008E39E7" w:rsidRPr="00A17324">
        <w:rPr>
          <w:rFonts w:ascii="Times New Roman" w:eastAsia="Times New Roman" w:hAnsi="Times New Roman" w:cs="Times New Roman"/>
          <w:color w:val="auto"/>
          <w:sz w:val="24"/>
          <w:szCs w:val="24"/>
        </w:rPr>
        <w:t>A</w:t>
      </w:r>
      <w:r w:rsidRPr="00A17324">
        <w:rPr>
          <w:rFonts w:ascii="Times New Roman" w:eastAsia="Times New Roman" w:hAnsi="Times New Roman" w:cs="Times New Roman"/>
          <w:color w:val="auto"/>
          <w:sz w:val="24"/>
          <w:szCs w:val="24"/>
        </w:rPr>
        <w:t xml:space="preserve"> better measure of isolation </w:t>
      </w:r>
      <w:r w:rsidR="008E39E7" w:rsidRPr="00A17324">
        <w:rPr>
          <w:rFonts w:ascii="Times New Roman" w:eastAsia="Times New Roman" w:hAnsi="Times New Roman" w:cs="Times New Roman"/>
          <w:color w:val="auto"/>
          <w:sz w:val="24"/>
          <w:szCs w:val="24"/>
        </w:rPr>
        <w:t xml:space="preserve">might </w:t>
      </w:r>
      <w:r w:rsidRPr="00A17324">
        <w:rPr>
          <w:rFonts w:ascii="Times New Roman" w:eastAsia="Times New Roman" w:hAnsi="Times New Roman" w:cs="Times New Roman"/>
          <w:color w:val="auto"/>
          <w:sz w:val="24"/>
          <w:szCs w:val="24"/>
        </w:rPr>
        <w:t xml:space="preserve">have been the distance to primary forest as some bird species are </w:t>
      </w:r>
      <w:proofErr w:type="spellStart"/>
      <w:r w:rsidRPr="00A17324">
        <w:rPr>
          <w:rFonts w:ascii="Times New Roman" w:eastAsia="Times New Roman" w:hAnsi="Times New Roman" w:cs="Times New Roman"/>
          <w:color w:val="auto"/>
          <w:sz w:val="24"/>
          <w:szCs w:val="24"/>
        </w:rPr>
        <w:t>vagile</w:t>
      </w:r>
      <w:proofErr w:type="spellEnd"/>
      <w:r w:rsidRPr="00A17324">
        <w:rPr>
          <w:rFonts w:ascii="Times New Roman" w:eastAsia="Times New Roman" w:hAnsi="Times New Roman" w:cs="Times New Roman"/>
          <w:color w:val="auto"/>
          <w:sz w:val="24"/>
          <w:szCs w:val="24"/>
        </w:rPr>
        <w:t xml:space="preserve"> and can disperse over gaps </w:t>
      </w:r>
      <w:r w:rsidR="007221BE" w:rsidRPr="00A17324">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"1lfrojeufv", "citationItems" : [ { "id" : "ITEM-1", "itemData" : { "DOI" : "10.1111/j.1600-0706.2008.16842.x", "ISBN" : "0030-1299", "ISSN" : "00301299", "abstract" : "In fragmented landscapes, species persistence within isolated habitat patches is governed by a myriad of species lifehistory, habitat patch and landscape characteristics. We investigated the inter-specific variation in non-forest gap-crossing abilities of an entire tropical forest-dependent avifauna. We then related this measure of dispersal ability to species lifehistory characteristics and occupancy data from 31 variable-sized forest patches sampled within the same fragmented forest landscape. A total of 5436 gap-crossing movements of 231 forest-dependent bird species were observed across ten linear forest gaps of varying widths, adjacent to large areas of undisturbed forest. Species persistence in isolated fragments was strongly linked to gap-crossing ability. The most capable gap-crossers were medium to large-bodied species in the large insectivore, frugivore and granivore guilds, matching the most prevalent subset of species in small forest patches. However, some competent gap-crossing species failed to occur in small patches, and minimum forest-patch area requirements were more important in determining patch occupancy for these species. Narrow forest gaps (470 m) created by roads and power-lines may become territory boundaries, thereby eliminating home-range gap-crossing movements for many forest species, but permit rarer dispersal events. Wider gaps (70 m) may inhibit gap-crossing behaviour for all but the most vagile species. Although patch size and quality may be the most important factors in structuring species assemblages in forest fragments, our results show that the degree of patch isolation and permeability of the surrounding matrix also explain which species can persist in forest isolates. Reducing the number and width of forestdividing gaps; maintaining and/or creating forest corridors and increasing matrix permeability through the creation and maintenance of \u2018stepping-stone\u2019 structures will maximise the species retention in fragmented tropical forest landscapes.", "author" : [ { "dropping-particle" : "", "family" : "Lees", "given" : "Alexander C.", "non-dropping-particle" : "", "parse-names" : false, "suffix" : "" }, { "dropping-particle" : "", "family" : "Peres", "given" : "Carlos a.", "non-dropping-particle" : "", "parse-names" : false, "suffix" : "" } ], "container-title" : "Oikos", "id" : "ITEM-1", "issue" : "July 2008", "issued" : { "date-parts" : [ [ "2009" ] ] }, "page" : "280-290", "title" : "Gap-crossing movements predict species occupancy in Amazonian forest fragments", "type" : "article-journal", "volume" : "118" }, "uris" : [ "http://www.mendeley.com/documents/?uuid=8274d678-74a1-4634-a8de-2ca9c10b49e2" ] } ], "mendeley" : { "formattedCitation" : "(Lees and Peres, 2009)", "plainTextFormattedCitation" : "(Lees and Peres, 2009)", "previouslyFormattedCitation" : "(Lees and Peres, 2009)" }, "properties" : { "formattedCitation" : "(Lees and Peres 2009)", "noteIndex" : 0, "plainCitation" : "(Lees and Peres 2009)" }, "schema" : "https://github.com/citation-style-language/schema/raw/master/csl-citation.json" }</w:instrText>
      </w:r>
      <w:r w:rsidR="007221BE" w:rsidRPr="00A17324">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(Lees and Peres, 2009)</w:t>
      </w:r>
      <w:r w:rsidR="007221BE" w:rsidRPr="00A17324">
        <w:rPr>
          <w:rFonts w:ascii="Times New Roman" w:eastAsia="Times New Roman" w:hAnsi="Times New Roman" w:cs="Times New Roman"/>
          <w:color w:val="auto"/>
          <w:sz w:val="24"/>
          <w:szCs w:val="24"/>
        </w:rPr>
        <w:fldChar w:fldCharType="end"/>
      </w:r>
      <w:r w:rsidR="008E39E7" w:rsidRPr="00A17324">
        <w:rPr>
          <w:rFonts w:ascii="Times New Roman" w:eastAsia="Times New Roman" w:hAnsi="Times New Roman" w:cs="Times New Roman"/>
          <w:color w:val="auto"/>
          <w:sz w:val="24"/>
          <w:szCs w:val="24"/>
        </w:rPr>
        <w:t>, but the relevant data were not available</w:t>
      </w:r>
      <w:r w:rsidRPr="00A17324">
        <w:rPr>
          <w:rFonts w:ascii="Times New Roman" w:eastAsia="Times New Roman" w:hAnsi="Times New Roman" w:cs="Times New Roman"/>
          <w:color w:val="auto"/>
          <w:sz w:val="24"/>
          <w:szCs w:val="24"/>
        </w:rPr>
        <w:t>.</w:t>
      </w:r>
      <w:commentRangeEnd w:id="204"/>
      <w:r w:rsidR="00873D20">
        <w:rPr>
          <w:rStyle w:val="CommentReference"/>
        </w:rPr>
        <w:commentReference w:id="204"/>
      </w:r>
    </w:p>
    <w:p w14:paraId="5450B2DF" w14:textId="77777777" w:rsidR="004D19A5" w:rsidRPr="0061719A" w:rsidRDefault="004D19A5" w:rsidP="00B55543">
      <w:pPr>
        <w:spacing w:line="480" w:lineRule="auto"/>
        <w:jc w:val="both"/>
        <w:rPr>
          <w:rFonts w:ascii="Times New Roman" w:hAnsi="Times New Roman" w:cs="Times New Roman"/>
          <w:color w:val="FF0000"/>
          <w:sz w:val="24"/>
          <w:szCs w:val="24"/>
        </w:rPr>
      </w:pPr>
    </w:p>
    <w:p w14:paraId="36EB00E9" w14:textId="77777777" w:rsidR="004D19A5" w:rsidDel="00D85F62" w:rsidRDefault="003E27F8" w:rsidP="00B55543">
      <w:pPr>
        <w:spacing w:line="480" w:lineRule="auto"/>
        <w:jc w:val="both"/>
        <w:rPr>
          <w:del w:id="239" w:author="Phil" w:date="2016-05-27T12:50:00Z"/>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61AB267F" w14:textId="77777777" w:rsidR="00822DCE" w:rsidRDefault="003E27F8" w:rsidP="00D85F62">
      <w:pPr>
        <w:spacing w:line="480" w:lineRule="auto"/>
        <w:jc w:val="both"/>
        <w:rPr>
          <w:ins w:id="240" w:author="Catherine Sayer" w:date="2016-05-16T16:57:00Z"/>
          <w:rFonts w:ascii="Times New Roman" w:eastAsia="Times New Roman" w:hAnsi="Times New Roman" w:cs="Times New Roman"/>
          <w:color w:val="auto"/>
          <w:sz w:val="24"/>
          <w:szCs w:val="24"/>
        </w:rPr>
        <w:pPrChange w:id="241" w:author="Phil" w:date="2016-05-27T12:50:00Z">
          <w:pPr>
            <w:spacing w:line="480" w:lineRule="auto"/>
            <w:ind w:firstLine="720"/>
            <w:jc w:val="both"/>
          </w:pPr>
        </w:pPrChange>
      </w:pPr>
      <w:del w:id="242" w:author="Catherine Sayer" w:date="2016-05-16T15:50:00Z">
        <w:r w:rsidRPr="00EF4FCF" w:rsidDel="00EF4FCF">
          <w:rPr>
            <w:rFonts w:ascii="Times New Roman" w:eastAsia="Times New Roman" w:hAnsi="Times New Roman" w:cs="Times New Roman"/>
            <w:color w:val="auto"/>
            <w:sz w:val="24"/>
            <w:szCs w:val="24"/>
          </w:rPr>
          <w:delText>Both SSR and FRic were comparable in primary forest and secondary forest of all ages. Together with our analyses of species richness</w:delText>
        </w:r>
        <w:r w:rsidR="00D2274D"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this suggests that although new species </w:delText>
        </w:r>
        <w:r w:rsidR="00D2274D" w:rsidRPr="00EF4FCF" w:rsidDel="00EF4FCF">
          <w:rPr>
            <w:rFonts w:ascii="Times New Roman" w:eastAsia="Times New Roman" w:hAnsi="Times New Roman" w:cs="Times New Roman"/>
            <w:color w:val="auto"/>
            <w:sz w:val="24"/>
            <w:szCs w:val="24"/>
          </w:rPr>
          <w:delText xml:space="preserve">colonise </w:delText>
        </w:r>
        <w:r w:rsidRPr="00EF4FCF" w:rsidDel="00EF4FCF">
          <w:rPr>
            <w:rFonts w:ascii="Times New Roman" w:eastAsia="Times New Roman" w:hAnsi="Times New Roman" w:cs="Times New Roman"/>
            <w:color w:val="auto"/>
            <w:sz w:val="24"/>
            <w:szCs w:val="24"/>
          </w:rPr>
          <w:delText xml:space="preserve">secondary forest over time these species are functionally similar </w:delText>
        </w:r>
        <w:r w:rsidR="00197E05" w:rsidRPr="00EF4FCF" w:rsidDel="00EF4FCF">
          <w:rPr>
            <w:rFonts w:ascii="Times New Roman" w:eastAsia="Times New Roman" w:hAnsi="Times New Roman" w:cs="Times New Roman"/>
            <w:color w:val="auto"/>
            <w:sz w:val="24"/>
            <w:szCs w:val="24"/>
          </w:rPr>
          <w:delText xml:space="preserve">in terms of their dietary preferences </w:delText>
        </w:r>
        <w:r w:rsidRPr="00EF4FCF" w:rsidDel="00EF4FCF">
          <w:rPr>
            <w:rFonts w:ascii="Times New Roman" w:eastAsia="Times New Roman" w:hAnsi="Times New Roman" w:cs="Times New Roman"/>
            <w:color w:val="auto"/>
            <w:sz w:val="24"/>
            <w:szCs w:val="24"/>
          </w:rPr>
          <w:delText>to those already within the avian community. As a result</w:delText>
        </w:r>
        <w:r w:rsidR="000D6859" w:rsidRPr="00EF4FCF" w:rsidDel="00EF4FCF">
          <w:rPr>
            <w:rFonts w:ascii="Times New Roman" w:eastAsia="Times New Roman" w:hAnsi="Times New Roman" w:cs="Times New Roman"/>
            <w:color w:val="auto"/>
            <w:sz w:val="24"/>
            <w:szCs w:val="24"/>
          </w:rPr>
          <w:delText>,</w:delText>
        </w:r>
        <w:r w:rsidRPr="00EF4FCF" w:rsidDel="00EF4FCF">
          <w:rPr>
            <w:rFonts w:ascii="Times New Roman" w:eastAsia="Times New Roman" w:hAnsi="Times New Roman" w:cs="Times New Roman"/>
            <w:color w:val="auto"/>
            <w:sz w:val="24"/>
            <w:szCs w:val="24"/>
          </w:rPr>
          <w:delText xml:space="preserve"> the identity of functional traits in the secondary forest community is not </w:delText>
        </w:r>
        <w:r w:rsidR="00D2274D" w:rsidRPr="00EF4FCF" w:rsidDel="00EF4FCF">
          <w:rPr>
            <w:rFonts w:ascii="Times New Roman" w:eastAsia="Times New Roman" w:hAnsi="Times New Roman" w:cs="Times New Roman"/>
            <w:color w:val="auto"/>
            <w:sz w:val="24"/>
            <w:szCs w:val="24"/>
          </w:rPr>
          <w:delText>altered</w:delText>
        </w:r>
        <w:r w:rsidRPr="00EF4FCF" w:rsidDel="00EF4FCF">
          <w:rPr>
            <w:rFonts w:ascii="Times New Roman" w:eastAsia="Times New Roman" w:hAnsi="Times New Roman" w:cs="Times New Roman"/>
            <w:color w:val="auto"/>
            <w:sz w:val="24"/>
            <w:szCs w:val="24"/>
          </w:rPr>
          <w:delText xml:space="preserve">. </w:delText>
        </w:r>
      </w:del>
    </w:p>
    <w:p w14:paraId="1C3A01CA" w14:textId="601D4C29" w:rsidR="00DC783E" w:rsidRDefault="00D3118B" w:rsidP="00DC783E">
      <w:pPr>
        <w:spacing w:line="480" w:lineRule="auto"/>
        <w:ind w:firstLine="720"/>
        <w:jc w:val="both"/>
        <w:rPr>
          <w:ins w:id="243" w:author="Phil" w:date="2016-05-27T11:56:00Z"/>
          <w:rFonts w:ascii="Times New Roman" w:eastAsia="Times New Roman" w:hAnsi="Times New Roman" w:cs="Times New Roman"/>
          <w:color w:val="auto"/>
          <w:sz w:val="24"/>
          <w:szCs w:val="24"/>
        </w:rPr>
      </w:pPr>
      <w:ins w:id="244" w:author="Catherine Sayer" w:date="2016-05-16T16:36:00Z">
        <w:del w:id="245" w:author="Phil" w:date="2016-05-27T11:38:00Z">
          <w:r w:rsidDel="0003057B">
            <w:rPr>
              <w:rFonts w:ascii="Times New Roman" w:eastAsia="Times New Roman" w:hAnsi="Times New Roman" w:cs="Times New Roman"/>
              <w:color w:val="auto"/>
              <w:sz w:val="24"/>
              <w:szCs w:val="24"/>
            </w:rPr>
            <w:delText>FD</w:delText>
          </w:r>
        </w:del>
      </w:ins>
      <w:del w:id="246" w:author="Phil" w:date="2016-05-27T11:38:00Z">
        <w:r w:rsidR="003810BB" w:rsidDel="0003057B">
          <w:rPr>
            <w:rFonts w:ascii="Times New Roman" w:eastAsia="Times New Roman" w:hAnsi="Times New Roman" w:cs="Times New Roman"/>
            <w:color w:val="auto"/>
            <w:sz w:val="24"/>
            <w:szCs w:val="24"/>
          </w:rPr>
          <w:delText xml:space="preserve"> </w:delText>
        </w:r>
      </w:del>
      <w:ins w:id="247" w:author="Catherine Sayer" w:date="2016-05-16T16:10:00Z">
        <w:del w:id="248" w:author="Phil" w:date="2016-05-27T11:38:00Z">
          <w:r w:rsidR="003810BB" w:rsidDel="0003057B">
            <w:rPr>
              <w:rFonts w:ascii="Times New Roman" w:eastAsia="Times New Roman" w:hAnsi="Times New Roman" w:cs="Times New Roman"/>
              <w:color w:val="auto"/>
              <w:sz w:val="24"/>
              <w:szCs w:val="24"/>
            </w:rPr>
            <w:delText xml:space="preserve">, </w:delText>
          </w:r>
        </w:del>
        <w:proofErr w:type="spellStart"/>
        <w:r w:rsidR="003810BB">
          <w:rPr>
            <w:rFonts w:ascii="Times New Roman" w:eastAsia="Times New Roman" w:hAnsi="Times New Roman" w:cs="Times New Roman"/>
            <w:color w:val="auto"/>
            <w:sz w:val="24"/>
            <w:szCs w:val="24"/>
          </w:rPr>
          <w:t>FEve</w:t>
        </w:r>
      </w:ins>
      <w:proofErr w:type="spellEnd"/>
      <w:ins w:id="249" w:author="Phil" w:date="2016-05-27T11:38:00Z">
        <w:r w:rsidR="0003057B">
          <w:rPr>
            <w:rFonts w:ascii="Times New Roman" w:eastAsia="Times New Roman" w:hAnsi="Times New Roman" w:cs="Times New Roman"/>
            <w:color w:val="auto"/>
            <w:sz w:val="24"/>
            <w:szCs w:val="24"/>
          </w:rPr>
          <w:t>,</w:t>
        </w:r>
        <w:r w:rsidR="0003057B" w:rsidRPr="0003057B">
          <w:rPr>
            <w:rFonts w:ascii="Times New Roman" w:eastAsia="Times New Roman" w:hAnsi="Times New Roman" w:cs="Times New Roman"/>
            <w:color w:val="auto"/>
            <w:sz w:val="24"/>
            <w:szCs w:val="24"/>
          </w:rPr>
          <w:t xml:space="preserve"> </w:t>
        </w:r>
        <w:r w:rsidR="0003057B">
          <w:rPr>
            <w:rFonts w:ascii="Times New Roman" w:eastAsia="Times New Roman" w:hAnsi="Times New Roman" w:cs="Times New Roman"/>
            <w:color w:val="auto"/>
            <w:sz w:val="24"/>
            <w:szCs w:val="24"/>
          </w:rPr>
          <w:t xml:space="preserve">FD </w:t>
        </w:r>
      </w:ins>
      <w:ins w:id="250" w:author="Catherine Sayer" w:date="2016-05-16T16:10:00Z">
        <w:del w:id="251" w:author="Phil" w:date="2016-05-27T11:38:00Z">
          <w:r w:rsidR="003810BB" w:rsidDel="0003057B">
            <w:rPr>
              <w:rFonts w:ascii="Times New Roman" w:eastAsia="Times New Roman" w:hAnsi="Times New Roman" w:cs="Times New Roman"/>
              <w:color w:val="auto"/>
              <w:sz w:val="24"/>
              <w:szCs w:val="24"/>
            </w:rPr>
            <w:delText xml:space="preserve"> </w:delText>
          </w:r>
        </w:del>
        <w:r w:rsidR="003810BB">
          <w:rPr>
            <w:rFonts w:ascii="Times New Roman" w:eastAsia="Times New Roman" w:hAnsi="Times New Roman" w:cs="Times New Roman"/>
            <w:color w:val="auto"/>
            <w:sz w:val="24"/>
            <w:szCs w:val="24"/>
          </w:rPr>
          <w:t xml:space="preserve">and </w:t>
        </w:r>
        <w:proofErr w:type="spellStart"/>
        <w:r w:rsidR="003810BB">
          <w:rPr>
            <w:rFonts w:ascii="Times New Roman" w:eastAsia="Times New Roman" w:hAnsi="Times New Roman" w:cs="Times New Roman"/>
            <w:color w:val="auto"/>
            <w:sz w:val="24"/>
            <w:szCs w:val="24"/>
          </w:rPr>
          <w:t>FDis</w:t>
        </w:r>
        <w:proofErr w:type="spellEnd"/>
        <w:r w:rsidR="003810BB">
          <w:rPr>
            <w:rFonts w:ascii="Times New Roman" w:eastAsia="Times New Roman" w:hAnsi="Times New Roman" w:cs="Times New Roman"/>
            <w:color w:val="auto"/>
            <w:sz w:val="24"/>
            <w:szCs w:val="24"/>
          </w:rPr>
          <w:t xml:space="preserve"> were found to be equivalent in primary and secondary tropical forests</w:t>
        </w:r>
      </w:ins>
      <w:ins w:id="252" w:author="Catherine Sayer" w:date="2016-05-16T18:01:00Z">
        <w:del w:id="253" w:author="Phil" w:date="2016-05-27T11:39:00Z">
          <w:r w:rsidR="00163412" w:rsidDel="0003057B">
            <w:rPr>
              <w:rFonts w:ascii="Times New Roman" w:eastAsia="Times New Roman" w:hAnsi="Times New Roman" w:cs="Times New Roman"/>
              <w:color w:val="auto"/>
              <w:sz w:val="24"/>
              <w:szCs w:val="24"/>
            </w:rPr>
            <w:delText xml:space="preserve"> suggesting similar </w:delText>
          </w:r>
        </w:del>
      </w:ins>
      <w:ins w:id="254" w:author="Catherine Sayer" w:date="2016-05-16T18:02:00Z">
        <w:del w:id="255" w:author="Phil" w:date="2016-05-27T11:39:00Z">
          <w:r w:rsidR="00163412" w:rsidDel="0003057B">
            <w:rPr>
              <w:rFonts w:ascii="Times New Roman" w:eastAsia="Times New Roman" w:hAnsi="Times New Roman" w:cs="Times New Roman"/>
              <w:color w:val="auto"/>
              <w:sz w:val="24"/>
              <w:szCs w:val="24"/>
            </w:rPr>
            <w:delText>efficiency in resource use and similar level</w:delText>
          </w:r>
        </w:del>
      </w:ins>
      <w:ins w:id="256" w:author="Catherine Sayer" w:date="2016-05-16T18:03:00Z">
        <w:del w:id="257" w:author="Phil" w:date="2016-05-27T11:39:00Z">
          <w:r w:rsidR="00163412" w:rsidDel="0003057B">
            <w:rPr>
              <w:rFonts w:ascii="Times New Roman" w:eastAsia="Times New Roman" w:hAnsi="Times New Roman" w:cs="Times New Roman"/>
              <w:color w:val="auto"/>
              <w:sz w:val="24"/>
              <w:szCs w:val="24"/>
            </w:rPr>
            <w:delText xml:space="preserve">s of </w:delText>
          </w:r>
        </w:del>
      </w:ins>
      <w:ins w:id="258" w:author="Catherine Sayer" w:date="2016-05-16T18:01:00Z">
        <w:del w:id="259" w:author="Phil" w:date="2016-05-27T11:39:00Z">
          <w:r w:rsidR="00163412" w:rsidDel="0003057B">
            <w:rPr>
              <w:rFonts w:ascii="Times New Roman" w:eastAsia="Times New Roman" w:hAnsi="Times New Roman" w:cs="Times New Roman"/>
              <w:color w:val="auto"/>
              <w:sz w:val="24"/>
              <w:szCs w:val="24"/>
            </w:rPr>
            <w:delText>ecosystem functioning in both types of forest</w:delText>
          </w:r>
        </w:del>
      </w:ins>
      <w:ins w:id="260" w:author="Catherine Sayer" w:date="2016-05-16T16:11:00Z">
        <w:r w:rsidR="003810BB">
          <w:rPr>
            <w:rFonts w:ascii="Times New Roman" w:eastAsia="Times New Roman" w:hAnsi="Times New Roman" w:cs="Times New Roman"/>
            <w:color w:val="auto"/>
            <w:sz w:val="24"/>
            <w:szCs w:val="24"/>
          </w:rPr>
          <w:t xml:space="preserve">. </w:t>
        </w:r>
      </w:ins>
      <w:ins w:id="261" w:author="Phil" w:date="2016-05-27T11:35:00Z">
        <w:r w:rsidR="0003057B">
          <w:rPr>
            <w:rFonts w:ascii="Times New Roman" w:eastAsia="Times New Roman" w:hAnsi="Times New Roman" w:cs="Times New Roman"/>
            <w:color w:val="auto"/>
            <w:sz w:val="24"/>
            <w:szCs w:val="24"/>
          </w:rPr>
          <w:t>Taken together</w:t>
        </w:r>
      </w:ins>
      <w:ins w:id="262" w:author="Phil" w:date="2016-05-27T11:36:00Z">
        <w:r w:rsidR="0003057B">
          <w:rPr>
            <w:rFonts w:ascii="Times New Roman" w:eastAsia="Times New Roman" w:hAnsi="Times New Roman" w:cs="Times New Roman"/>
            <w:color w:val="auto"/>
            <w:sz w:val="24"/>
            <w:szCs w:val="24"/>
          </w:rPr>
          <w:t xml:space="preserve"> these results suggest that </w:t>
        </w:r>
      </w:ins>
      <w:ins w:id="263" w:author="Phil" w:date="2016-05-27T11:39:00Z">
        <w:r w:rsidR="0003057B">
          <w:rPr>
            <w:rFonts w:ascii="Times New Roman" w:eastAsia="Times New Roman" w:hAnsi="Times New Roman" w:cs="Times New Roman"/>
            <w:color w:val="auto"/>
            <w:sz w:val="24"/>
            <w:szCs w:val="24"/>
          </w:rPr>
          <w:t xml:space="preserve">the evenness of species in trait space </w:t>
        </w:r>
      </w:ins>
      <w:ins w:id="264" w:author="Phil" w:date="2016-05-27T11:40:00Z">
        <w:r w:rsidR="0003057B">
          <w:rPr>
            <w:rFonts w:ascii="Times New Roman" w:eastAsia="Times New Roman" w:hAnsi="Times New Roman" w:cs="Times New Roman"/>
            <w:color w:val="auto"/>
            <w:sz w:val="24"/>
            <w:szCs w:val="24"/>
          </w:rPr>
          <w:t xml:space="preserve">and general functional diversity was similar </w:t>
        </w:r>
      </w:ins>
      <w:ins w:id="265" w:author="Phil" w:date="2016-05-27T11:39:00Z">
        <w:r w:rsidR="0003057B">
          <w:rPr>
            <w:rFonts w:ascii="Times New Roman" w:eastAsia="Times New Roman" w:hAnsi="Times New Roman" w:cs="Times New Roman"/>
            <w:color w:val="auto"/>
            <w:sz w:val="24"/>
            <w:szCs w:val="24"/>
          </w:rPr>
          <w:t>in secondary and primary forests</w:t>
        </w:r>
      </w:ins>
      <w:ins w:id="266" w:author="Phil" w:date="2016-05-27T11:37:00Z">
        <w:r w:rsidR="0003057B">
          <w:rPr>
            <w:rFonts w:ascii="Times New Roman" w:eastAsia="Times New Roman" w:hAnsi="Times New Roman" w:cs="Times New Roman"/>
            <w:color w:val="auto"/>
            <w:sz w:val="24"/>
            <w:szCs w:val="24"/>
          </w:rPr>
          <w:t>.</w:t>
        </w:r>
      </w:ins>
      <w:ins w:id="267" w:author="Phil" w:date="2016-05-27T11:40:00Z">
        <w:r w:rsidR="0003057B">
          <w:rPr>
            <w:rFonts w:ascii="Times New Roman" w:eastAsia="Times New Roman" w:hAnsi="Times New Roman" w:cs="Times New Roman"/>
            <w:color w:val="auto"/>
            <w:sz w:val="24"/>
            <w:szCs w:val="24"/>
          </w:rPr>
          <w:t xml:space="preserve"> This implies a relatively similar efficiency of resource use in secondary </w:t>
        </w:r>
      </w:ins>
      <w:ins w:id="268" w:author="Phil" w:date="2016-05-27T11:41:00Z">
        <w:r w:rsidR="0003057B">
          <w:rPr>
            <w:rFonts w:ascii="Times New Roman" w:eastAsia="Times New Roman" w:hAnsi="Times New Roman" w:cs="Times New Roman"/>
            <w:color w:val="auto"/>
            <w:sz w:val="24"/>
            <w:szCs w:val="24"/>
          </w:rPr>
          <w:t>forests when compared to primary forest</w:t>
        </w:r>
      </w:ins>
      <w:r w:rsidR="00DC783E">
        <w:rPr>
          <w:rFonts w:ascii="Times New Roman" w:eastAsia="Times New Roman" w:hAnsi="Times New Roman" w:cs="Times New Roman"/>
          <w:color w:val="auto"/>
          <w:sz w:val="24"/>
          <w:szCs w:val="24"/>
        </w:rPr>
        <w:t xml:space="preserve">. </w:t>
      </w:r>
      <w:ins w:id="269" w:author="Phil" w:date="2016-05-27T11:46:00Z">
        <w:r w:rsidR="00DC783E">
          <w:rPr>
            <w:rFonts w:ascii="Times New Roman" w:eastAsia="Times New Roman" w:hAnsi="Times New Roman" w:cs="Times New Roman"/>
            <w:color w:val="auto"/>
            <w:sz w:val="24"/>
            <w:szCs w:val="24"/>
          </w:rPr>
          <w:t xml:space="preserve">This result mirrors that of previous work that has found similar levels of </w:t>
        </w:r>
      </w:ins>
      <w:ins w:id="270" w:author="Phil" w:date="2016-05-27T11:47:00Z">
        <w:r w:rsidR="00DC783E">
          <w:rPr>
            <w:rFonts w:ascii="Times New Roman" w:eastAsia="Times New Roman" w:hAnsi="Times New Roman" w:cs="Times New Roman"/>
            <w:color w:val="auto"/>
            <w:sz w:val="24"/>
            <w:szCs w:val="24"/>
          </w:rPr>
          <w:t xml:space="preserve">functional diversity in degraded forests </w:t>
        </w:r>
      </w:ins>
      <w:ins w:id="271" w:author="Phil" w:date="2016-05-27T11:48:00Z">
        <w:r w:rsidR="00DC783E">
          <w:rPr>
            <w:rFonts w:ascii="Times New Roman" w:eastAsia="Times New Roman" w:hAnsi="Times New Roman" w:cs="Times New Roman"/>
            <w:color w:val="auto"/>
            <w:sz w:val="24"/>
            <w:szCs w:val="24"/>
          </w:rPr>
          <w:fldChar w:fldCharType="begin" w:fldLock="1"/>
        </w:r>
      </w:ins>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sidR="00DC783E">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ins w:id="272" w:author="Phil" w:date="2016-05-27T11:48:00Z">
        <w:r w:rsidR="00DC783E">
          <w:rPr>
            <w:rFonts w:ascii="Times New Roman" w:eastAsia="Times New Roman" w:hAnsi="Times New Roman" w:cs="Times New Roman"/>
            <w:color w:val="auto"/>
            <w:sz w:val="24"/>
            <w:szCs w:val="24"/>
          </w:rPr>
          <w:fldChar w:fldCharType="end"/>
        </w:r>
        <w:r w:rsidR="00DC783E">
          <w:rPr>
            <w:rFonts w:ascii="Times New Roman" w:eastAsia="Times New Roman" w:hAnsi="Times New Roman" w:cs="Times New Roman"/>
            <w:color w:val="auto"/>
            <w:sz w:val="24"/>
            <w:szCs w:val="24"/>
          </w:rPr>
          <w:t>.</w:t>
        </w:r>
      </w:ins>
      <w:ins w:id="273" w:author="Phil" w:date="2016-05-27T11:49:00Z">
        <w:r w:rsidR="00DC783E">
          <w:rPr>
            <w:rFonts w:ascii="Times New Roman" w:eastAsia="Times New Roman" w:hAnsi="Times New Roman" w:cs="Times New Roman"/>
            <w:color w:val="auto"/>
            <w:sz w:val="24"/>
            <w:szCs w:val="24"/>
          </w:rPr>
          <w:t xml:space="preserve"> </w:t>
        </w:r>
      </w:ins>
      <w:moveToRangeStart w:id="274" w:author="Phil" w:date="2016-05-27T11:49:00Z" w:name="move452113076"/>
      <w:moveTo w:id="275" w:author="Phil" w:date="2016-05-27T11:49:00Z">
        <w:r w:rsidR="00DC783E">
          <w:rPr>
            <w:rFonts w:ascii="Times New Roman" w:eastAsia="Times New Roman" w:hAnsi="Times New Roman" w:cs="Times New Roman"/>
            <w:color w:val="auto"/>
            <w:sz w:val="24"/>
            <w:szCs w:val="24"/>
          </w:rPr>
          <w:t xml:space="preserve">However, </w:t>
        </w:r>
        <w:proofErr w:type="spellStart"/>
        <w:r w:rsidR="00DC783E">
          <w:rPr>
            <w:rFonts w:ascii="Times New Roman" w:eastAsia="Times New Roman" w:hAnsi="Times New Roman" w:cs="Times New Roman"/>
            <w:color w:val="auto"/>
            <w:sz w:val="24"/>
            <w:szCs w:val="24"/>
          </w:rPr>
          <w:t>FRic</w:t>
        </w:r>
        <w:proofErr w:type="spellEnd"/>
        <w:r w:rsidR="00DC783E">
          <w:rPr>
            <w:rFonts w:ascii="Times New Roman" w:eastAsia="Times New Roman" w:hAnsi="Times New Roman" w:cs="Times New Roman"/>
            <w:color w:val="auto"/>
            <w:sz w:val="24"/>
            <w:szCs w:val="24"/>
          </w:rPr>
          <w:t xml:space="preserve"> was significantly lower in secondary forest than in primary forest, indicating that some of the traits investigated </w:t>
        </w:r>
        <w:del w:id="276" w:author="Phil" w:date="2016-05-27T11:50:00Z">
          <w:r w:rsidR="00DC783E" w:rsidDel="00DC783E">
            <w:rPr>
              <w:rFonts w:ascii="Times New Roman" w:eastAsia="Times New Roman" w:hAnsi="Times New Roman" w:cs="Times New Roman"/>
              <w:color w:val="auto"/>
              <w:sz w:val="24"/>
              <w:szCs w:val="24"/>
            </w:rPr>
            <w:delText>were</w:delText>
          </w:r>
        </w:del>
      </w:moveTo>
      <w:proofErr w:type="gramStart"/>
      <w:ins w:id="277" w:author="Phil" w:date="2016-05-27T11:50:00Z">
        <w:r w:rsidR="00DC783E">
          <w:rPr>
            <w:rFonts w:ascii="Times New Roman" w:eastAsia="Times New Roman" w:hAnsi="Times New Roman" w:cs="Times New Roman"/>
            <w:color w:val="auto"/>
            <w:sz w:val="24"/>
            <w:szCs w:val="24"/>
          </w:rPr>
          <w:t>may</w:t>
        </w:r>
      </w:ins>
      <w:proofErr w:type="gramEnd"/>
      <w:moveTo w:id="278" w:author="Phil" w:date="2016-05-27T11:49:00Z">
        <w:r w:rsidR="00DC783E">
          <w:rPr>
            <w:rFonts w:ascii="Times New Roman" w:eastAsia="Times New Roman" w:hAnsi="Times New Roman" w:cs="Times New Roman"/>
            <w:color w:val="auto"/>
            <w:sz w:val="24"/>
            <w:szCs w:val="24"/>
          </w:rPr>
          <w:t xml:space="preserve"> missing in the secondary forest communities. </w:t>
        </w:r>
      </w:moveTo>
      <w:proofErr w:type="spellStart"/>
      <w:ins w:id="279" w:author="Phil" w:date="2016-05-27T11:51:00Z">
        <w:r w:rsidR="00DC783E">
          <w:rPr>
            <w:rFonts w:ascii="Times New Roman" w:eastAsia="Times New Roman" w:hAnsi="Times New Roman" w:cs="Times New Roman"/>
            <w:color w:val="auto"/>
            <w:sz w:val="24"/>
            <w:szCs w:val="24"/>
          </w:rPr>
          <w:t>FDiv</w:t>
        </w:r>
        <w:proofErr w:type="spellEnd"/>
        <w:r w:rsidR="00DC783E">
          <w:rPr>
            <w:rFonts w:ascii="Times New Roman" w:eastAsia="Times New Roman" w:hAnsi="Times New Roman" w:cs="Times New Roman"/>
            <w:color w:val="auto"/>
            <w:sz w:val="24"/>
            <w:szCs w:val="24"/>
          </w:rPr>
          <w:t xml:space="preserve"> was found to be highest in young secondary forest and declined with time since disturbance, suggesting higher niche differentiation and potentially lower competition for resources in young secondary forest. </w:t>
        </w:r>
      </w:ins>
      <w:ins w:id="280" w:author="Phil" w:date="2016-05-27T11:54:00Z">
        <w:r w:rsidR="00DC783E">
          <w:rPr>
            <w:rFonts w:ascii="Times New Roman" w:eastAsia="Times New Roman" w:hAnsi="Times New Roman" w:cs="Times New Roman"/>
            <w:color w:val="auto"/>
            <w:sz w:val="24"/>
            <w:szCs w:val="24"/>
          </w:rPr>
          <w:t xml:space="preserve">However, in our study at its greatest the difference between secondary and primary forest </w:t>
        </w:r>
        <w:proofErr w:type="spellStart"/>
        <w:r w:rsidR="00DC783E">
          <w:rPr>
            <w:rFonts w:ascii="Times New Roman" w:eastAsia="Times New Roman" w:hAnsi="Times New Roman" w:cs="Times New Roman"/>
            <w:color w:val="auto"/>
            <w:sz w:val="24"/>
            <w:szCs w:val="24"/>
          </w:rPr>
          <w:t>FDiv</w:t>
        </w:r>
        <w:proofErr w:type="spellEnd"/>
        <w:r w:rsidR="00DC783E">
          <w:rPr>
            <w:rFonts w:ascii="Times New Roman" w:eastAsia="Times New Roman" w:hAnsi="Times New Roman" w:cs="Times New Roman"/>
            <w:color w:val="auto"/>
            <w:sz w:val="24"/>
            <w:szCs w:val="24"/>
          </w:rPr>
          <w:t xml:space="preserve"> was only 7%.</w:t>
        </w:r>
        <w:r w:rsidR="00DC783E">
          <w:rPr>
            <w:rFonts w:ascii="Times New Roman" w:eastAsia="Times New Roman" w:hAnsi="Times New Roman" w:cs="Times New Roman"/>
            <w:color w:val="auto"/>
            <w:sz w:val="24"/>
            <w:szCs w:val="24"/>
          </w:rPr>
          <w:t xml:space="preserve"> </w:t>
        </w:r>
      </w:ins>
      <w:ins w:id="281" w:author="Phil" w:date="2016-05-27T11:51:00Z">
        <w:r w:rsidR="00DC783E" w:rsidRPr="004C0E41">
          <w:rPr>
            <w:rFonts w:ascii="Times New Roman" w:eastAsia="Times New Roman" w:hAnsi="Times New Roman" w:cs="Times New Roman"/>
            <w:color w:val="auto"/>
            <w:sz w:val="24"/>
            <w:szCs w:val="24"/>
          </w:rPr>
          <w:t xml:space="preserve">This response is in contrast with </w:t>
        </w:r>
        <w:r w:rsidR="00DC783E">
          <w:rPr>
            <w:rFonts w:ascii="Times New Roman" w:eastAsia="Times New Roman" w:hAnsi="Times New Roman" w:cs="Times New Roman"/>
            <w:color w:val="auto"/>
            <w:sz w:val="24"/>
            <w:szCs w:val="24"/>
          </w:rPr>
          <w:t xml:space="preserve">that found in other types of degraded forest; in </w:t>
        </w:r>
        <w:r w:rsidR="00DC783E" w:rsidRPr="004C0E41">
          <w:rPr>
            <w:rFonts w:ascii="Times New Roman" w:eastAsia="Times New Roman" w:hAnsi="Times New Roman" w:cs="Times New Roman"/>
            <w:color w:val="auto"/>
            <w:sz w:val="24"/>
            <w:szCs w:val="24"/>
          </w:rPr>
          <w:t xml:space="preserve">selectively logged forests and those converted to oil palm </w:t>
        </w:r>
        <w:r w:rsidR="00DC783E" w:rsidRPr="004C0E41">
          <w:rPr>
            <w:rFonts w:ascii="Times New Roman" w:eastAsia="Times New Roman" w:hAnsi="Times New Roman" w:cs="Times New Roman"/>
            <w:color w:val="auto"/>
            <w:sz w:val="24"/>
            <w:szCs w:val="24"/>
          </w:rPr>
          <w:lastRenderedPageBreak/>
          <w:t>plantation</w:t>
        </w:r>
        <w:r w:rsidR="00DC783E">
          <w:rPr>
            <w:rFonts w:ascii="Times New Roman" w:eastAsia="Times New Roman" w:hAnsi="Times New Roman" w:cs="Times New Roman"/>
            <w:color w:val="auto"/>
            <w:sz w:val="24"/>
            <w:szCs w:val="24"/>
          </w:rPr>
          <w:t>s</w:t>
        </w:r>
        <w:r w:rsidR="00DC783E" w:rsidRPr="004C0E41">
          <w:rPr>
            <w:rFonts w:ascii="Times New Roman" w:eastAsia="Times New Roman" w:hAnsi="Times New Roman" w:cs="Times New Roman"/>
            <w:color w:val="auto"/>
            <w:sz w:val="24"/>
            <w:szCs w:val="24"/>
          </w:rPr>
          <w:t xml:space="preserve"> </w:t>
        </w:r>
        <w:r w:rsidR="00DC783E">
          <w:rPr>
            <w:rFonts w:ascii="Times New Roman" w:eastAsia="Times New Roman" w:hAnsi="Times New Roman" w:cs="Times New Roman"/>
            <w:color w:val="auto"/>
            <w:sz w:val="24"/>
            <w:szCs w:val="24"/>
          </w:rPr>
          <w:t xml:space="preserve">and pastures </w:t>
        </w:r>
        <w:proofErr w:type="spellStart"/>
        <w:r w:rsidR="00DC783E">
          <w:rPr>
            <w:rFonts w:ascii="Times New Roman" w:eastAsia="Times New Roman" w:hAnsi="Times New Roman" w:cs="Times New Roman"/>
            <w:color w:val="auto"/>
            <w:sz w:val="24"/>
            <w:szCs w:val="24"/>
          </w:rPr>
          <w:t>FDiv</w:t>
        </w:r>
        <w:proofErr w:type="spellEnd"/>
        <w:r w:rsidR="00DC783E" w:rsidRPr="004C0E41">
          <w:rPr>
            <w:rFonts w:ascii="Times New Roman" w:eastAsia="Times New Roman" w:hAnsi="Times New Roman" w:cs="Times New Roman"/>
            <w:color w:val="auto"/>
            <w:sz w:val="24"/>
            <w:szCs w:val="24"/>
          </w:rPr>
          <w:t xml:space="preserve"> </w:t>
        </w:r>
        <w:r w:rsidR="00DC783E">
          <w:rPr>
            <w:rFonts w:ascii="Times New Roman" w:eastAsia="Times New Roman" w:hAnsi="Times New Roman" w:cs="Times New Roman"/>
            <w:color w:val="auto"/>
            <w:sz w:val="24"/>
            <w:szCs w:val="24"/>
          </w:rPr>
          <w:t>has been found to be</w:t>
        </w:r>
        <w:r w:rsidR="00DC783E" w:rsidRPr="004C0E41">
          <w:rPr>
            <w:rFonts w:ascii="Times New Roman" w:eastAsia="Times New Roman" w:hAnsi="Times New Roman" w:cs="Times New Roman"/>
            <w:color w:val="auto"/>
            <w:sz w:val="24"/>
            <w:szCs w:val="24"/>
          </w:rPr>
          <w:t xml:space="preserve"> </w:t>
        </w:r>
        <w:r w:rsidR="00DC783E">
          <w:rPr>
            <w:rFonts w:ascii="Times New Roman" w:eastAsia="Times New Roman" w:hAnsi="Times New Roman" w:cs="Times New Roman"/>
            <w:color w:val="auto"/>
            <w:sz w:val="24"/>
            <w:szCs w:val="24"/>
          </w:rPr>
          <w:t>equivalent to</w:t>
        </w:r>
        <w:r w:rsidR="00DC783E" w:rsidRPr="004C0E41">
          <w:rPr>
            <w:rFonts w:ascii="Times New Roman" w:eastAsia="Times New Roman" w:hAnsi="Times New Roman" w:cs="Times New Roman"/>
            <w:color w:val="auto"/>
            <w:sz w:val="24"/>
            <w:szCs w:val="24"/>
          </w:rPr>
          <w:t xml:space="preserve"> primary forest (Edwards et al. 2013b</w:t>
        </w:r>
        <w:r w:rsidR="00DC783E">
          <w:rPr>
            <w:rFonts w:ascii="Times New Roman" w:eastAsia="Times New Roman" w:hAnsi="Times New Roman" w:cs="Times New Roman"/>
            <w:color w:val="auto"/>
            <w:sz w:val="24"/>
            <w:szCs w:val="24"/>
          </w:rPr>
          <w:t>, Prescott et al. 2016</w:t>
        </w:r>
        <w:r w:rsidR="00DC783E" w:rsidRPr="004C0E41">
          <w:rPr>
            <w:rFonts w:ascii="Times New Roman" w:eastAsia="Times New Roman" w:hAnsi="Times New Roman" w:cs="Times New Roman"/>
            <w:color w:val="auto"/>
            <w:sz w:val="24"/>
            <w:szCs w:val="24"/>
          </w:rPr>
          <w:t>)</w:t>
        </w:r>
      </w:ins>
      <w:ins w:id="282" w:author="Phil" w:date="2016-05-27T11:52:00Z">
        <w:r w:rsidR="00DC783E">
          <w:rPr>
            <w:rFonts w:ascii="Times New Roman" w:eastAsia="Times New Roman" w:hAnsi="Times New Roman" w:cs="Times New Roman"/>
            <w:color w:val="auto"/>
            <w:sz w:val="24"/>
            <w:szCs w:val="24"/>
          </w:rPr>
          <w:t>.</w:t>
        </w:r>
      </w:ins>
      <w:ins w:id="283" w:author="Phil" w:date="2016-05-27T11:54:00Z">
        <w:r w:rsidR="00DC783E">
          <w:rPr>
            <w:rFonts w:ascii="Times New Roman" w:eastAsia="Times New Roman" w:hAnsi="Times New Roman" w:cs="Times New Roman"/>
            <w:color w:val="auto"/>
            <w:sz w:val="24"/>
            <w:szCs w:val="24"/>
          </w:rPr>
          <w:t xml:space="preserve"> </w:t>
        </w:r>
      </w:ins>
    </w:p>
    <w:p w14:paraId="207949AE" w14:textId="7203EFB9" w:rsidR="00C71F7E" w:rsidRDefault="00B41D95" w:rsidP="00D85F62">
      <w:pPr>
        <w:spacing w:line="480" w:lineRule="auto"/>
        <w:ind w:firstLine="720"/>
        <w:jc w:val="both"/>
        <w:rPr>
          <w:ins w:id="284" w:author="Phil" w:date="2016-05-27T12:23:00Z"/>
          <w:rFonts w:ascii="Times New Roman" w:eastAsia="Times New Roman" w:hAnsi="Times New Roman" w:cs="Times New Roman"/>
          <w:color w:val="auto"/>
          <w:sz w:val="24"/>
          <w:szCs w:val="24"/>
        </w:rPr>
      </w:pPr>
      <w:ins w:id="285" w:author="Phil" w:date="2016-05-27T11:58:00Z">
        <w:r>
          <w:rPr>
            <w:rFonts w:ascii="Times New Roman" w:eastAsia="Times New Roman" w:hAnsi="Times New Roman" w:cs="Times New Roman"/>
            <w:color w:val="auto"/>
            <w:sz w:val="24"/>
            <w:szCs w:val="24"/>
          </w:rPr>
          <w:t>Our</w:t>
        </w:r>
      </w:ins>
      <w:ins w:id="286" w:author="Phil" w:date="2016-05-27T11:56:00Z">
        <w:r>
          <w:rPr>
            <w:rFonts w:ascii="Times New Roman" w:eastAsia="Times New Roman" w:hAnsi="Times New Roman" w:cs="Times New Roman"/>
            <w:color w:val="auto"/>
            <w:sz w:val="24"/>
            <w:szCs w:val="24"/>
          </w:rPr>
          <w:t xml:space="preserve"> results, apart from those for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w:t>
        </w:r>
      </w:ins>
      <w:ins w:id="287" w:author="Phil" w:date="2016-05-27T11:57:00Z">
        <w:r>
          <w:rPr>
            <w:rFonts w:ascii="Times New Roman" w:eastAsia="Times New Roman" w:hAnsi="Times New Roman" w:cs="Times New Roman"/>
            <w:color w:val="auto"/>
            <w:sz w:val="24"/>
            <w:szCs w:val="24"/>
          </w:rPr>
          <w:t xml:space="preserve"> suggest similar levels of functional diversity in secondary and primary tropical forest.</w:t>
        </w:r>
      </w:ins>
      <w:ins w:id="288" w:author="Phil" w:date="2016-05-27T11:59:00Z">
        <w:r>
          <w:rPr>
            <w:rFonts w:ascii="Times New Roman" w:eastAsia="Times New Roman" w:hAnsi="Times New Roman" w:cs="Times New Roman"/>
            <w:color w:val="auto"/>
            <w:sz w:val="24"/>
            <w:szCs w:val="24"/>
          </w:rPr>
          <w:t xml:space="preserve"> </w:t>
        </w:r>
      </w:ins>
      <w:ins w:id="289" w:author="Phil" w:date="2016-05-27T12:02:00Z">
        <w:r>
          <w:rPr>
            <w:rFonts w:ascii="Times New Roman" w:eastAsia="Times New Roman" w:hAnsi="Times New Roman" w:cs="Times New Roman"/>
            <w:color w:val="auto"/>
            <w:sz w:val="24"/>
            <w:szCs w:val="24"/>
          </w:rPr>
          <w:t xml:space="preserve">Along with other </w:t>
        </w:r>
      </w:ins>
      <w:ins w:id="290" w:author="Phil" w:date="2016-05-27T11:59:00Z">
        <w:r>
          <w:rPr>
            <w:rFonts w:ascii="Times New Roman" w:eastAsia="Times New Roman" w:hAnsi="Times New Roman" w:cs="Times New Roman"/>
            <w:color w:val="auto"/>
            <w:sz w:val="24"/>
            <w:szCs w:val="24"/>
          </w:rPr>
          <w:t xml:space="preserve">studies </w:t>
        </w:r>
      </w:ins>
      <w:ins w:id="291" w:author="Phil" w:date="2016-05-27T12:30:00Z">
        <w:r w:rsidR="00873D20">
          <w:rPr>
            <w:rFonts w:ascii="Times New Roman" w:eastAsia="Times New Roman" w:hAnsi="Times New Roman" w:cs="Times New Roman"/>
            <w:color w:val="auto"/>
            <w:sz w:val="24"/>
            <w:szCs w:val="24"/>
          </w:rPr>
          <w:t xml:space="preserve">that </w:t>
        </w:r>
      </w:ins>
      <w:ins w:id="292" w:author="Phil" w:date="2016-05-27T11:59:00Z">
        <w:r>
          <w:rPr>
            <w:rFonts w:ascii="Times New Roman" w:eastAsia="Times New Roman" w:hAnsi="Times New Roman" w:cs="Times New Roman"/>
            <w:color w:val="auto"/>
            <w:sz w:val="24"/>
            <w:szCs w:val="24"/>
          </w:rPr>
          <w:t xml:space="preserve">have shown that </w:t>
        </w:r>
      </w:ins>
      <w:ins w:id="293" w:author="Phil" w:date="2016-05-27T12:00:00Z">
        <w:r>
          <w:rPr>
            <w:rFonts w:ascii="Times New Roman" w:eastAsia="Times New Roman" w:hAnsi="Times New Roman" w:cs="Times New Roman"/>
            <w:color w:val="auto"/>
            <w:sz w:val="24"/>
            <w:szCs w:val="24"/>
          </w:rPr>
          <w:t xml:space="preserve">degraded forest can retain functional diversity </w:t>
        </w:r>
        <w:r>
          <w:rPr>
            <w:rFonts w:ascii="Times New Roman" w:eastAsia="Times New Roman" w:hAnsi="Times New Roman" w:cs="Times New Roman"/>
            <w:color w:val="auto"/>
            <w:sz w:val="24"/>
            <w:szCs w:val="24"/>
          </w:rPr>
          <w:fldChar w:fldCharType="begin" w:fldLock="1"/>
        </w:r>
      </w:ins>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ins w:id="294" w:author="Phil" w:date="2016-05-27T12:00:00Z">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but that </w:t>
        </w:r>
      </w:ins>
      <w:ins w:id="295" w:author="Phil" w:date="2016-05-27T12:01:00Z">
        <w:r>
          <w:rPr>
            <w:rFonts w:ascii="Times New Roman" w:eastAsia="Times New Roman" w:hAnsi="Times New Roman" w:cs="Times New Roman"/>
            <w:color w:val="auto"/>
            <w:sz w:val="24"/>
            <w:szCs w:val="24"/>
          </w:rPr>
          <w:t xml:space="preserve">conversion to agricultural land use can result in a decline </w:t>
        </w:r>
      </w:ins>
      <w:ins w:id="296" w:author="Phil" w:date="2016-05-27T12:02:00Z">
        <w:r>
          <w:rPr>
            <w:rFonts w:ascii="Times New Roman" w:eastAsia="Times New Roman" w:hAnsi="Times New Roman" w:cs="Times New Roman"/>
            <w:color w:val="auto"/>
            <w:sz w:val="24"/>
            <w:szCs w:val="24"/>
          </w:rPr>
          <w:fldChar w:fldCharType="begin" w:fldLock="1"/>
        </w:r>
      </w:ins>
      <w:r>
        <w:rPr>
          <w:rFonts w:ascii="Times New Roman" w:eastAsia="Times New Roman" w:hAnsi="Times New Roman" w:cs="Times New Roman"/>
          <w:color w:val="auto"/>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B41D95">
        <w:rPr>
          <w:rFonts w:ascii="Times New Roman" w:eastAsia="Times New Roman" w:hAnsi="Times New Roman" w:cs="Times New Roman"/>
          <w:noProof/>
          <w:color w:val="auto"/>
          <w:sz w:val="24"/>
          <w:szCs w:val="24"/>
        </w:rPr>
        <w:t>(Prescott et al., 2016)</w:t>
      </w:r>
      <w:ins w:id="297" w:author="Phil" w:date="2016-05-27T12:02:00Z">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our results </w:t>
        </w:r>
      </w:ins>
      <w:proofErr w:type="spellStart"/>
      <w:ins w:id="298" w:author="Phil" w:date="2016-05-27T12:03:00Z">
        <w:r>
          <w:rPr>
            <w:rFonts w:ascii="Times New Roman" w:eastAsia="Times New Roman" w:hAnsi="Times New Roman" w:cs="Times New Roman"/>
            <w:color w:val="auto"/>
            <w:sz w:val="24"/>
            <w:szCs w:val="24"/>
          </w:rPr>
          <w:t>emphasise</w:t>
        </w:r>
        <w:proofErr w:type="spellEnd"/>
        <w:r>
          <w:rPr>
            <w:rFonts w:ascii="Times New Roman" w:eastAsia="Times New Roman" w:hAnsi="Times New Roman" w:cs="Times New Roman"/>
            <w:color w:val="auto"/>
            <w:sz w:val="24"/>
            <w:szCs w:val="24"/>
          </w:rPr>
          <w:t xml:space="preserve"> </w:t>
        </w:r>
      </w:ins>
      <w:ins w:id="299" w:author="Phil" w:date="2016-05-27T12:02:00Z">
        <w:r>
          <w:rPr>
            <w:rFonts w:ascii="Times New Roman" w:eastAsia="Times New Roman" w:hAnsi="Times New Roman" w:cs="Times New Roman"/>
            <w:color w:val="auto"/>
            <w:sz w:val="24"/>
            <w:szCs w:val="24"/>
          </w:rPr>
          <w:t xml:space="preserve">the potential </w:t>
        </w:r>
      </w:ins>
      <w:ins w:id="300" w:author="Phil" w:date="2016-05-27T12:03:00Z">
        <w:r>
          <w:rPr>
            <w:rFonts w:ascii="Times New Roman" w:eastAsia="Times New Roman" w:hAnsi="Times New Roman" w:cs="Times New Roman"/>
            <w:color w:val="auto"/>
            <w:sz w:val="24"/>
            <w:szCs w:val="24"/>
          </w:rPr>
          <w:t>conservation value of</w:t>
        </w:r>
      </w:ins>
      <w:ins w:id="301" w:author="Phil" w:date="2016-05-27T12:02:00Z">
        <w:r>
          <w:rPr>
            <w:rFonts w:ascii="Times New Roman" w:eastAsia="Times New Roman" w:hAnsi="Times New Roman" w:cs="Times New Roman"/>
            <w:color w:val="auto"/>
            <w:sz w:val="24"/>
            <w:szCs w:val="24"/>
          </w:rPr>
          <w:t xml:space="preserve"> secondary </w:t>
        </w:r>
      </w:ins>
      <w:ins w:id="302" w:author="Phil" w:date="2016-05-27T12:03:00Z">
        <w:r>
          <w:rPr>
            <w:rFonts w:ascii="Times New Roman" w:eastAsia="Times New Roman" w:hAnsi="Times New Roman" w:cs="Times New Roman"/>
            <w:color w:val="auto"/>
            <w:sz w:val="24"/>
            <w:szCs w:val="24"/>
          </w:rPr>
          <w:t xml:space="preserve">forests. Functional diversity has been shown to explain changes in </w:t>
        </w:r>
      </w:ins>
      <w:ins w:id="303" w:author="Phil" w:date="2016-05-27T12:04:00Z">
        <w:r>
          <w:rPr>
            <w:rFonts w:ascii="Times New Roman" w:eastAsia="Times New Roman" w:hAnsi="Times New Roman" w:cs="Times New Roman"/>
            <w:color w:val="auto"/>
            <w:sz w:val="24"/>
            <w:szCs w:val="24"/>
          </w:rPr>
          <w:t>ecosystem</w:t>
        </w:r>
      </w:ins>
      <w:ins w:id="304" w:author="Phil" w:date="2016-05-27T12:03:00Z">
        <w:r>
          <w:rPr>
            <w:rFonts w:ascii="Times New Roman" w:eastAsia="Times New Roman" w:hAnsi="Times New Roman" w:cs="Times New Roman"/>
            <w:color w:val="auto"/>
            <w:sz w:val="24"/>
            <w:szCs w:val="24"/>
          </w:rPr>
          <w:t xml:space="preserve"> </w:t>
        </w:r>
      </w:ins>
      <w:ins w:id="305" w:author="Phil" w:date="2016-05-27T12:04:00Z">
        <w:r>
          <w:rPr>
            <w:rFonts w:ascii="Times New Roman" w:eastAsia="Times New Roman" w:hAnsi="Times New Roman" w:cs="Times New Roman"/>
            <w:color w:val="auto"/>
            <w:sz w:val="24"/>
            <w:szCs w:val="24"/>
          </w:rPr>
          <w:t xml:space="preserve">function more effectively than metrics based on species identity </w:t>
        </w:r>
        <w:r>
          <w:rPr>
            <w:rFonts w:ascii="Times New Roman" w:eastAsia="Times New Roman" w:hAnsi="Times New Roman" w:cs="Times New Roman"/>
            <w:color w:val="auto"/>
            <w:sz w:val="24"/>
            <w:szCs w:val="24"/>
          </w:rPr>
          <w:fldChar w:fldCharType="begin" w:fldLock="1"/>
        </w:r>
      </w:ins>
      <w:r w:rsidR="00AE65D4">
        <w:rPr>
          <w:rFonts w:ascii="Times New Roman" w:eastAsia="Times New Roman" w:hAnsi="Times New Roman" w:cs="Times New Roman"/>
          <w:color w:val="auto"/>
          <w:sz w:val="24"/>
          <w:szCs w:val="24"/>
        </w:rPr>
        <w:instrText>ADDIN CSL_CITATION { "citationItems" : [ { "id" : "ITEM-1", "itemData" : {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"id" : "ITEM-1", "issued" : { "date-parts" : [ [ "2015" ] ] }, "title" : "Functional identity and diversity of animals predict ecosystem functioning better than species-based indices", "type" : "article-journal" }, "uris" : [ "http://www.mendeley.com/documents/?uuid=ab8ccfb3-2878-4774-b37c-8f682d369f69" ] } ], "mendeley" : { "formattedCitation" : "(Vesna Gagic et al., 2015)", "plainTextFormattedCitation" : "(Vesna Gagic et al., 2015)", "previouslyFormattedCitation" : "(Vesna Gagic et al., 2015)"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B41D95">
        <w:rPr>
          <w:rFonts w:ascii="Times New Roman" w:eastAsia="Times New Roman" w:hAnsi="Times New Roman" w:cs="Times New Roman"/>
          <w:noProof/>
          <w:color w:val="auto"/>
          <w:sz w:val="24"/>
          <w:szCs w:val="24"/>
        </w:rPr>
        <w:t>(Vesna Gagic et al., 2015)</w:t>
      </w:r>
      <w:ins w:id="306" w:author="Phil" w:date="2016-05-27T12:04:00Z">
        <w:r>
          <w:rPr>
            <w:rFonts w:ascii="Times New Roman" w:eastAsia="Times New Roman" w:hAnsi="Times New Roman" w:cs="Times New Roman"/>
            <w:color w:val="auto"/>
            <w:sz w:val="24"/>
            <w:szCs w:val="24"/>
          </w:rPr>
          <w:fldChar w:fldCharType="end"/>
        </w:r>
      </w:ins>
      <w:ins w:id="307" w:author="Phil" w:date="2016-05-27T12:05:00Z">
        <w:r>
          <w:rPr>
            <w:rFonts w:ascii="Times New Roman" w:eastAsia="Times New Roman" w:hAnsi="Times New Roman" w:cs="Times New Roman"/>
            <w:color w:val="auto"/>
            <w:sz w:val="24"/>
            <w:szCs w:val="24"/>
          </w:rPr>
          <w:t xml:space="preserve">. As a result, the functions </w:t>
        </w:r>
      </w:ins>
      <w:ins w:id="308" w:author="Phil" w:date="2016-05-27T11:58:00Z">
        <w:r>
          <w:rPr>
            <w:rFonts w:ascii="Times New Roman" w:eastAsia="Times New Roman" w:hAnsi="Times New Roman" w:cs="Times New Roman"/>
            <w:color w:val="auto"/>
            <w:sz w:val="24"/>
            <w:szCs w:val="24"/>
          </w:rPr>
          <w:t>our results</w:t>
        </w:r>
      </w:ins>
      <w:ins w:id="309" w:author="Phil" w:date="2016-05-27T12:05:00Z">
        <w:r>
          <w:rPr>
            <w:rFonts w:ascii="Times New Roman" w:eastAsia="Times New Roman" w:hAnsi="Times New Roman" w:cs="Times New Roman"/>
            <w:color w:val="auto"/>
            <w:sz w:val="24"/>
            <w:szCs w:val="24"/>
          </w:rPr>
          <w:t xml:space="preserve"> </w:t>
        </w:r>
      </w:ins>
      <w:ins w:id="310" w:author="Phil" w:date="2016-05-27T11:58:00Z">
        <w:r>
          <w:rPr>
            <w:rFonts w:ascii="Times New Roman" w:eastAsia="Times New Roman" w:hAnsi="Times New Roman" w:cs="Times New Roman"/>
            <w:color w:val="auto"/>
            <w:sz w:val="24"/>
            <w:szCs w:val="24"/>
          </w:rPr>
          <w:t>suggest</w:t>
        </w:r>
        <w:r w:rsidRPr="00EF4FCF">
          <w:rPr>
            <w:rFonts w:ascii="Times New Roman" w:eastAsia="Times New Roman" w:hAnsi="Times New Roman" w:cs="Times New Roman"/>
            <w:color w:val="auto"/>
            <w:sz w:val="24"/>
            <w:szCs w:val="24"/>
          </w:rPr>
          <w:t xml:space="preserve"> that functions provided by birds may be similar in recovering </w:t>
        </w:r>
      </w:ins>
      <w:ins w:id="311" w:author="Phil" w:date="2016-05-27T12:06:00Z">
        <w:r>
          <w:rPr>
            <w:rFonts w:ascii="Times New Roman" w:eastAsia="Times New Roman" w:hAnsi="Times New Roman" w:cs="Times New Roman"/>
            <w:color w:val="auto"/>
            <w:sz w:val="24"/>
            <w:szCs w:val="24"/>
          </w:rPr>
          <w:t>secondary and primary tropical forests</w:t>
        </w:r>
      </w:ins>
      <w:ins w:id="312" w:author="Phil" w:date="2016-05-27T11:58:00Z">
        <w:r w:rsidRPr="00EF4FCF">
          <w:rPr>
            <w:rFonts w:ascii="Times New Roman" w:eastAsia="Times New Roman" w:hAnsi="Times New Roman" w:cs="Times New Roman"/>
            <w:color w:val="auto"/>
            <w:sz w:val="24"/>
            <w:szCs w:val="24"/>
          </w:rPr>
          <w:t xml:space="preserve">. </w:t>
        </w:r>
      </w:ins>
    </w:p>
    <w:p w14:paraId="59482159" w14:textId="292AC308" w:rsidR="00C71F7E" w:rsidRDefault="00AE65D4" w:rsidP="00D85F62">
      <w:pPr>
        <w:spacing w:line="480" w:lineRule="auto"/>
        <w:ind w:firstLine="720"/>
        <w:jc w:val="both"/>
        <w:rPr>
          <w:ins w:id="313" w:author="Phil" w:date="2016-05-27T12:18:00Z"/>
          <w:rFonts w:ascii="Times New Roman" w:eastAsia="Times New Roman" w:hAnsi="Times New Roman" w:cs="Times New Roman"/>
          <w:color w:val="auto"/>
          <w:sz w:val="24"/>
          <w:szCs w:val="24"/>
        </w:rPr>
      </w:pPr>
      <w:ins w:id="314" w:author="Phil" w:date="2016-05-27T12:08:00Z">
        <w:r>
          <w:rPr>
            <w:rFonts w:ascii="Times New Roman" w:eastAsia="Times New Roman" w:hAnsi="Times New Roman" w:cs="Times New Roman"/>
            <w:color w:val="auto"/>
            <w:sz w:val="24"/>
            <w:szCs w:val="24"/>
          </w:rPr>
          <w:t>However</w:t>
        </w:r>
      </w:ins>
      <w:ins w:id="315" w:author="Phil" w:date="2016-05-27T12:09:00Z">
        <w:r>
          <w:rPr>
            <w:rFonts w:ascii="Times New Roman" w:eastAsia="Times New Roman" w:hAnsi="Times New Roman" w:cs="Times New Roman"/>
            <w:color w:val="auto"/>
            <w:sz w:val="24"/>
            <w:szCs w:val="24"/>
          </w:rPr>
          <w:t>,</w:t>
        </w:r>
      </w:ins>
      <w:ins w:id="316" w:author="Phil" w:date="2016-05-27T12:08:00Z">
        <w:r>
          <w:rPr>
            <w:rFonts w:ascii="Times New Roman" w:eastAsia="Times New Roman" w:hAnsi="Times New Roman" w:cs="Times New Roman"/>
            <w:color w:val="auto"/>
            <w:sz w:val="24"/>
            <w:szCs w:val="24"/>
          </w:rPr>
          <w:t xml:space="preserve"> our study also indicated that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t>
        </w:r>
      </w:ins>
      <w:ins w:id="317" w:author="Phil" w:date="2016-05-27T12:09:00Z">
        <w:r>
          <w:rPr>
            <w:rFonts w:ascii="Times New Roman" w:eastAsia="Times New Roman" w:hAnsi="Times New Roman" w:cs="Times New Roman"/>
            <w:color w:val="auto"/>
            <w:sz w:val="24"/>
            <w:szCs w:val="24"/>
          </w:rPr>
          <w:t xml:space="preserve">was lower in secondary than primary forests. </w:t>
        </w:r>
      </w:ins>
      <w:ins w:id="318" w:author="Phil" w:date="2016-05-27T12:24:00Z">
        <w:r w:rsidR="00C71F7E">
          <w:rPr>
            <w:rFonts w:ascii="Times New Roman" w:eastAsia="Times New Roman" w:hAnsi="Times New Roman" w:cs="Times New Roman"/>
            <w:color w:val="auto"/>
            <w:sz w:val="24"/>
            <w:szCs w:val="24"/>
          </w:rPr>
          <w:t>Prescott et al. (2016)</w:t>
        </w:r>
        <w:r w:rsidR="00C71F7E">
          <w:rPr>
            <w:rFonts w:ascii="Times New Roman" w:eastAsia="Times New Roman" w:hAnsi="Times New Roman" w:cs="Times New Roman"/>
            <w:color w:val="auto"/>
            <w:sz w:val="24"/>
            <w:szCs w:val="24"/>
          </w:rPr>
          <w:t xml:space="preserve"> also found that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of birds was reduced in </w:t>
        </w:r>
        <w:r w:rsidR="00C71F7E" w:rsidRPr="004C0E41">
          <w:rPr>
            <w:rFonts w:ascii="Times New Roman" w:eastAsia="Times New Roman" w:hAnsi="Times New Roman" w:cs="Times New Roman"/>
            <w:color w:val="auto"/>
            <w:sz w:val="24"/>
            <w:szCs w:val="24"/>
          </w:rPr>
          <w:t>oil palm plantation</w:t>
        </w:r>
        <w:r w:rsidR="00C71F7E">
          <w:rPr>
            <w:rFonts w:ascii="Times New Roman" w:eastAsia="Times New Roman" w:hAnsi="Times New Roman" w:cs="Times New Roman"/>
            <w:color w:val="auto"/>
            <w:sz w:val="24"/>
            <w:szCs w:val="24"/>
          </w:rPr>
          <w:t>s</w:t>
        </w:r>
        <w:r w:rsidR="00C71F7E" w:rsidRPr="004C0E41">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 xml:space="preserve">and pastures with forest remnants. </w:t>
        </w:r>
      </w:ins>
      <w:ins w:id="319" w:author="Phil" w:date="2016-05-27T12:25:00Z">
        <w:r w:rsidR="00C71F7E">
          <w:rPr>
            <w:rFonts w:ascii="Times New Roman" w:eastAsia="Times New Roman" w:hAnsi="Times New Roman" w:cs="Times New Roman"/>
            <w:color w:val="auto"/>
            <w:sz w:val="24"/>
            <w:szCs w:val="24"/>
          </w:rPr>
          <w:t xml:space="preserve">This </w:t>
        </w:r>
      </w:ins>
      <w:ins w:id="320" w:author="Phil" w:date="2016-05-27T12:23:00Z">
        <w:r w:rsidR="00C71F7E">
          <w:rPr>
            <w:rFonts w:ascii="Times New Roman" w:eastAsia="Times New Roman" w:hAnsi="Times New Roman" w:cs="Times New Roman"/>
            <w:color w:val="auto"/>
            <w:sz w:val="24"/>
            <w:szCs w:val="24"/>
          </w:rPr>
          <w:t>l</w:t>
        </w:r>
        <w:r w:rsidR="00C71F7E">
          <w:rPr>
            <w:rFonts w:ascii="Times New Roman" w:eastAsia="Times New Roman" w:hAnsi="Times New Roman" w:cs="Times New Roman"/>
            <w:color w:val="auto"/>
            <w:sz w:val="24"/>
            <w:szCs w:val="24"/>
          </w:rPr>
          <w:t xml:space="preserve">ower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may be the result of a decline in functional roles available in the more structurally simple degraded habitats.</w:t>
        </w:r>
      </w:ins>
      <w:ins w:id="321" w:author="Phil" w:date="2016-05-27T12:27:00Z">
        <w:r w:rsidR="00873D20">
          <w:rPr>
            <w:rFonts w:ascii="Times New Roman" w:eastAsia="Times New Roman" w:hAnsi="Times New Roman" w:cs="Times New Roman"/>
            <w:color w:val="auto"/>
            <w:sz w:val="24"/>
            <w:szCs w:val="24"/>
          </w:rPr>
          <w:t xml:space="preserve"> In particular, </w:t>
        </w:r>
      </w:ins>
      <w:ins w:id="322" w:author="Phil" w:date="2016-05-27T12:09:00Z">
        <w:r w:rsidR="00873D20">
          <w:rPr>
            <w:rFonts w:ascii="Times New Roman" w:eastAsia="Times New Roman" w:hAnsi="Times New Roman" w:cs="Times New Roman"/>
            <w:color w:val="auto"/>
            <w:sz w:val="24"/>
            <w:szCs w:val="24"/>
          </w:rPr>
          <w:t>the</w:t>
        </w:r>
        <w:r>
          <w:rPr>
            <w:rFonts w:ascii="Times New Roman" w:eastAsia="Times New Roman" w:hAnsi="Times New Roman" w:cs="Times New Roman"/>
            <w:color w:val="auto"/>
            <w:sz w:val="24"/>
            <w:szCs w:val="24"/>
          </w:rPr>
          <w:t xml:space="preserve"> reduction may result </w:t>
        </w:r>
      </w:ins>
      <w:ins w:id="323" w:author="Phil" w:date="2016-05-27T12:28:00Z">
        <w:r w:rsidR="00873D20">
          <w:rPr>
            <w:rFonts w:ascii="Times New Roman" w:eastAsia="Times New Roman" w:hAnsi="Times New Roman" w:cs="Times New Roman"/>
            <w:color w:val="auto"/>
            <w:sz w:val="24"/>
            <w:szCs w:val="24"/>
          </w:rPr>
          <w:t>from</w:t>
        </w:r>
      </w:ins>
      <w:ins w:id="324" w:author="Phil" w:date="2016-05-27T12:09:00Z">
        <w:r>
          <w:rPr>
            <w:rFonts w:ascii="Times New Roman" w:eastAsia="Times New Roman" w:hAnsi="Times New Roman" w:cs="Times New Roman"/>
            <w:color w:val="auto"/>
            <w:sz w:val="24"/>
            <w:szCs w:val="24"/>
          </w:rPr>
          <w:t xml:space="preserve"> lower abundance of larger bodied bird species, which </w:t>
        </w:r>
      </w:ins>
      <w:ins w:id="325" w:author="Phil" w:date="2016-05-27T12:11:00Z">
        <w:r>
          <w:rPr>
            <w:rFonts w:ascii="Times New Roman" w:eastAsia="Times New Roman" w:hAnsi="Times New Roman" w:cs="Times New Roman"/>
            <w:color w:val="auto"/>
            <w:sz w:val="24"/>
            <w:szCs w:val="24"/>
          </w:rPr>
          <w:t xml:space="preserve">may be absent in degraded tropical forests </w:t>
        </w:r>
      </w:ins>
      <w:ins w:id="326" w:author="Phil" w:date="2016-05-27T12:09:00Z">
        <w:r>
          <w:rPr>
            <w:rFonts w:ascii="Times New Roman" w:eastAsia="Times New Roman" w:hAnsi="Times New Roman" w:cs="Times New Roman"/>
            <w:color w:val="auto"/>
            <w:sz w:val="24"/>
            <w:szCs w:val="24"/>
          </w:rPr>
          <w:t xml:space="preserve"> </w:t>
        </w:r>
      </w:ins>
      <w:ins w:id="327" w:author="Phil" w:date="2016-05-27T12:11:00Z">
        <w:r>
          <w:rPr>
            <w:rFonts w:ascii="Times New Roman" w:eastAsia="Times New Roman" w:hAnsi="Times New Roman" w:cs="Times New Roman"/>
            <w:color w:val="auto"/>
            <w:sz w:val="24"/>
            <w:szCs w:val="24"/>
          </w:rPr>
          <w:fldChar w:fldCharType="begin" w:fldLock="1"/>
        </w:r>
      </w:ins>
      <w:r w:rsidR="00C71F7E">
        <w:rPr>
          <w:rFonts w:ascii="Times New Roman" w:eastAsia="Times New Roman" w:hAnsi="Times New Roman" w:cs="Times New Roman"/>
          <w:color w:val="auto"/>
          <w:sz w:val="24"/>
          <w:szCs w:val="24"/>
        </w:rPr>
        <w:instrText>ADDIN CSL_CITATION {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"uris" : [ "http://www.mendeley.com/documents/?uuid=e9c8ebe5-4edf-4609-8b4f-22838fe75cf5" ] }, { "id" : "ITEM-2", "itemData" : { "DOI" : "10.1016/j.biocon.2016.02.020", "ISSN" : "0006-3207", "author" : [ { "dropping-particle" : "", "family" : "Costantini", "given" : "David", "non-dropping-particle" : "", "parse-names" : false, "suffix" : "" }, { "dropping-particle" : "", "family" : "Edwards", "given" : "David P", "non-dropping-particle" : "", "parse-names" : false, "suffix" : "" }, { "dropping-particle" : "", "family" : "Simons", "given" : "Mirre J P", "non-dropping-particle" : "", "parse-names" : false, "suffix" : "" } ], "container-title" : "BIOC", "id" : "ITEM-2", "issued" : { "date-parts" : [ [ "2016" ] ] }, "page" : "182-188", "publisher" : "The Authors", "title" : "Life after logging in tropical forests of Borneo : A meta-analysis", "type" : "article-journal", "volume" : "196" }, "uris" : [ "http://www.mendeley.com/documents/?uuid=05a8b637-c15a-4d47-9df5-ce7437cbcb0b" ] } ], "mendeley" : { "formattedCitation" : "(Costantini et al., 2016; Newbold et al., 2013)", "plainTextFormattedCitation" : "(Costantini et al., 2016; Newbold et al., 2013)", "previouslyFormattedCitation" : "(Costantini et al., 2016; Newbold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AE65D4">
        <w:rPr>
          <w:rFonts w:ascii="Times New Roman" w:eastAsia="Times New Roman" w:hAnsi="Times New Roman" w:cs="Times New Roman"/>
          <w:noProof/>
          <w:color w:val="auto"/>
          <w:sz w:val="24"/>
          <w:szCs w:val="24"/>
        </w:rPr>
        <w:t>(Costantini et al., 2016; Newbold et al., 2013)</w:t>
      </w:r>
      <w:ins w:id="328" w:author="Phil" w:date="2016-05-27T12:11:00Z">
        <w:r>
          <w:rPr>
            <w:rFonts w:ascii="Times New Roman" w:eastAsia="Times New Roman" w:hAnsi="Times New Roman" w:cs="Times New Roman"/>
            <w:color w:val="auto"/>
            <w:sz w:val="24"/>
            <w:szCs w:val="24"/>
          </w:rPr>
          <w:fldChar w:fldCharType="end"/>
        </w:r>
      </w:ins>
      <w:ins w:id="329" w:author="Phil" w:date="2016-05-27T12:12:00Z">
        <w:r>
          <w:rPr>
            <w:rFonts w:ascii="Times New Roman" w:eastAsia="Times New Roman" w:hAnsi="Times New Roman" w:cs="Times New Roman"/>
            <w:color w:val="auto"/>
            <w:sz w:val="24"/>
            <w:szCs w:val="24"/>
          </w:rPr>
          <w:t xml:space="preserve">. </w:t>
        </w:r>
      </w:ins>
      <w:ins w:id="330" w:author="Phil" w:date="2016-05-27T12:14:00Z">
        <w:r>
          <w:rPr>
            <w:rFonts w:ascii="Times New Roman" w:eastAsia="Times New Roman" w:hAnsi="Times New Roman" w:cs="Times New Roman"/>
            <w:color w:val="auto"/>
            <w:sz w:val="24"/>
            <w:szCs w:val="24"/>
          </w:rPr>
          <w:t>Reduction</w:t>
        </w:r>
      </w:ins>
      <w:ins w:id="331" w:author="Phil" w:date="2016-05-27T12:15:00Z">
        <w:r>
          <w:rPr>
            <w:rFonts w:ascii="Times New Roman" w:eastAsia="Times New Roman" w:hAnsi="Times New Roman" w:cs="Times New Roman"/>
            <w:color w:val="auto"/>
            <w:sz w:val="24"/>
            <w:szCs w:val="24"/>
          </w:rPr>
          <w:t>s</w:t>
        </w:r>
      </w:ins>
      <w:ins w:id="332" w:author="Phil" w:date="2016-05-27T12:14:00Z">
        <w:r>
          <w:rPr>
            <w:rFonts w:ascii="Times New Roman" w:eastAsia="Times New Roman" w:hAnsi="Times New Roman" w:cs="Times New Roman"/>
            <w:color w:val="auto"/>
            <w:sz w:val="24"/>
            <w:szCs w:val="24"/>
          </w:rPr>
          <w:t xml:space="preserve"> in large bodied </w:t>
        </w:r>
        <w:proofErr w:type="spellStart"/>
        <w:r>
          <w:rPr>
            <w:rFonts w:ascii="Times New Roman" w:eastAsia="Times New Roman" w:hAnsi="Times New Roman" w:cs="Times New Roman"/>
            <w:color w:val="auto"/>
            <w:sz w:val="24"/>
            <w:szCs w:val="24"/>
          </w:rPr>
          <w:t>frugivores</w:t>
        </w:r>
        <w:proofErr w:type="spellEnd"/>
        <w:r>
          <w:rPr>
            <w:rFonts w:ascii="Times New Roman" w:eastAsia="Times New Roman" w:hAnsi="Times New Roman" w:cs="Times New Roman"/>
            <w:color w:val="auto"/>
            <w:sz w:val="24"/>
            <w:szCs w:val="24"/>
          </w:rPr>
          <w:t xml:space="preserve"> can dramatically affect seed dispersal, resulting in </w:t>
        </w:r>
      </w:ins>
      <w:ins w:id="333" w:author="Phil" w:date="2016-05-27T12:15:00Z">
        <w:r>
          <w:rPr>
            <w:rFonts w:ascii="Times New Roman" w:eastAsia="Times New Roman" w:hAnsi="Times New Roman" w:cs="Times New Roman"/>
            <w:color w:val="auto"/>
            <w:sz w:val="24"/>
            <w:szCs w:val="24"/>
          </w:rPr>
          <w:t xml:space="preserve">declines in the abundance of tree </w:t>
        </w:r>
      </w:ins>
      <w:ins w:id="334" w:author="Phil" w:date="2016-05-27T12:16:00Z">
        <w:r>
          <w:rPr>
            <w:rFonts w:ascii="Times New Roman" w:eastAsia="Times New Roman" w:hAnsi="Times New Roman" w:cs="Times New Roman"/>
            <w:color w:val="auto"/>
            <w:sz w:val="24"/>
            <w:szCs w:val="24"/>
          </w:rPr>
          <w:t>species</w:t>
        </w:r>
      </w:ins>
      <w:ins w:id="335" w:author="Phil" w:date="2016-05-27T12:15:00Z">
        <w:r>
          <w:rPr>
            <w:rFonts w:ascii="Times New Roman" w:eastAsia="Times New Roman" w:hAnsi="Times New Roman" w:cs="Times New Roman"/>
            <w:color w:val="auto"/>
            <w:sz w:val="24"/>
            <w:szCs w:val="24"/>
          </w:rPr>
          <w:t xml:space="preserve"> </w:t>
        </w:r>
      </w:ins>
      <w:ins w:id="336" w:author="Phil" w:date="2016-05-27T12:16:00Z">
        <w:r w:rsidR="00C71F7E">
          <w:rPr>
            <w:rFonts w:ascii="Times New Roman" w:eastAsia="Times New Roman" w:hAnsi="Times New Roman" w:cs="Times New Roman"/>
            <w:color w:val="auto"/>
            <w:sz w:val="24"/>
            <w:szCs w:val="24"/>
          </w:rPr>
          <w:t xml:space="preserve">that depend on them and potential declines in forest carbon stocks </w:t>
        </w:r>
        <w:r w:rsidR="00C71F7E">
          <w:rPr>
            <w:rFonts w:ascii="Times New Roman" w:eastAsia="Times New Roman" w:hAnsi="Times New Roman" w:cs="Times New Roman"/>
            <w:color w:val="auto"/>
            <w:sz w:val="24"/>
            <w:szCs w:val="24"/>
          </w:rPr>
          <w:fldChar w:fldCharType="begin" w:fldLock="1"/>
        </w:r>
      </w:ins>
      <w:r w:rsidR="00D85F62">
        <w:rPr>
          <w:rFonts w:ascii="Times New Roman" w:eastAsia="Times New Roman" w:hAnsi="Times New Roman" w:cs="Times New Roman"/>
          <w:color w:val="auto"/>
          <w:sz w:val="24"/>
          <w:szCs w:val="24"/>
        </w:rPr>
        <w:instrText>ADDIN CSL_CITATION { "citationItems" : [ { "id" : "ITEM-1", "itemData" : { "DOI" : "10.1038/ncomms11351", "author" : [ { "dropping-particle" : "", "family" : "Osuri", "given" : "Anand M.", "non-dropping-particle" : "", "parse-names" : false, "suffix" : "" }, { "dropping-particle" : "", "family" : "Ratnam", "given" : "Jayashree", "non-dropping-particle" : "", "parse-names" : false, "suffix" : "" }, { "dropping-particle" : "", "family" : "Varma", "given" : "Varun", "non-dropping-particle" : "", "parse-names" : false, "suffix" : "" }, { "dropping-particle" : "", "family" : "Alvarez-Loayza", "given" : "Patricia", "non-dropping-particle" : "", "parse-names" : false, "suffix" : "" }, { "dropping-particle" : "", "family" : "Astaiza", "given" : "Johanna Hurtado", "non-dropping-particle" : "", "parse-names" : false, "suffix" : "" }, { "dropping-particle" : "", "family" : "Bradford", "given" : "Matt", "non-dropping-particle" : "", "parse-names" : false, "suffix" : "" }, { "dropping-particle" : "", "family" : "Fletcher", "given" : "Christine", "non-dropping-particle" : "", "parse-names" : false, "suffix" : "" }, { "dropping-particle" : "", "family" : "Ndoundou-Hockemba", "given" : "Mireille", "non-dropping-particle" : "", "parse-names" : false, "suffix" : "" }, { "dropping-particle" : "", "family" : "Jansen", "given" : "Patrick A.", "non-dropping-particle" : "", "parse-names" : false, "suffix" : "" }, { "dropping-particle" : "", "family" : "Kenfack", "given" : "David", "non-dropping-particle" : "", "parse-names" : false, "suffix" : "" }, { "dropping-particle" : "", "family" : "Marshall", "given" : "Andrew R.", "non-dropping-particle" : "", "parse-names" : false, "suffix" : "" }, { "dropping-particle" : "", "family" : "Ramesh", "given" : "B.R.", "non-dropping-particle" : "", "parse-names" : false, "suffix" : "" }, { "dropping-particle" : "", "family" : "Rovero", "given" : "Francesco", "non-dropping-particle" : "", "parse-names" : false, "suffix" : "" }, { "dropping-particle" : "", "family" : "Sankaran", "given" : "Mahesh", "non-dropping-particle" : "", "parse-names" : false, "suffix" : "" } ], "container-title" : "Nature Communications", "id" : "ITEM-1", "issued" : { "date-parts" : [ [ "2016" ] ] }, "title" : "Contrasting effects of defaunation on aboveground carbon storage across the global tropics", "type" : "article-journal" }, "uris" : [ "http://www.mendeley.com/documents/?uuid=c9e8c459-40d9-4189-b2aa-17567efe65f9" ] } ], "mendeley" : { "formattedCitation" : "(Osuri et al., 2016)", "plainTextFormattedCitation" : "(Osuri et al., 2016)", "previouslyFormattedCitation" : "(Osuri et al., 2016)" }, "properties" : { "noteIndex" : 0 }, "schema" : "https://github.com/citation-style-language/schema/raw/master/csl-citation.json" }</w:instrText>
      </w:r>
      <w:r w:rsidR="00C71F7E">
        <w:rPr>
          <w:rFonts w:ascii="Times New Roman" w:eastAsia="Times New Roman" w:hAnsi="Times New Roman" w:cs="Times New Roman"/>
          <w:color w:val="auto"/>
          <w:sz w:val="24"/>
          <w:szCs w:val="24"/>
        </w:rPr>
        <w:fldChar w:fldCharType="separate"/>
      </w:r>
      <w:r w:rsidR="00C71F7E" w:rsidRPr="00C71F7E">
        <w:rPr>
          <w:rFonts w:ascii="Times New Roman" w:eastAsia="Times New Roman" w:hAnsi="Times New Roman" w:cs="Times New Roman"/>
          <w:noProof/>
          <w:color w:val="auto"/>
          <w:sz w:val="24"/>
          <w:szCs w:val="24"/>
        </w:rPr>
        <w:t>(Osuri et al., 2016)</w:t>
      </w:r>
      <w:ins w:id="337" w:author="Phil" w:date="2016-05-27T12:16:00Z">
        <w:r w:rsidR="00C71F7E">
          <w:rPr>
            <w:rFonts w:ascii="Times New Roman" w:eastAsia="Times New Roman" w:hAnsi="Times New Roman" w:cs="Times New Roman"/>
            <w:color w:val="auto"/>
            <w:sz w:val="24"/>
            <w:szCs w:val="24"/>
          </w:rPr>
          <w:fldChar w:fldCharType="end"/>
        </w:r>
        <w:r w:rsidR="00C71F7E">
          <w:rPr>
            <w:rFonts w:ascii="Times New Roman" w:eastAsia="Times New Roman" w:hAnsi="Times New Roman" w:cs="Times New Roman"/>
            <w:color w:val="auto"/>
            <w:sz w:val="24"/>
            <w:szCs w:val="24"/>
          </w:rPr>
          <w:t>.</w:t>
        </w:r>
      </w:ins>
      <w:ins w:id="338" w:author="Phil" w:date="2016-05-27T12:19:00Z">
        <w:r w:rsidR="00C71F7E">
          <w:rPr>
            <w:rFonts w:ascii="Times New Roman" w:eastAsia="Times New Roman" w:hAnsi="Times New Roman" w:cs="Times New Roman"/>
            <w:color w:val="auto"/>
            <w:sz w:val="24"/>
            <w:szCs w:val="24"/>
          </w:rPr>
          <w:t xml:space="preserve"> Functionally rich communities may also be able to maintain functions in the face of environmental change (Diaz and </w:t>
        </w:r>
        <w:proofErr w:type="spellStart"/>
        <w:r w:rsidR="00C71F7E">
          <w:rPr>
            <w:rFonts w:ascii="Times New Roman" w:eastAsia="Times New Roman" w:hAnsi="Times New Roman" w:cs="Times New Roman"/>
            <w:color w:val="auto"/>
            <w:sz w:val="24"/>
            <w:szCs w:val="24"/>
          </w:rPr>
          <w:t>Cabido</w:t>
        </w:r>
        <w:proofErr w:type="spellEnd"/>
        <w:r w:rsidR="00C71F7E">
          <w:rPr>
            <w:rFonts w:ascii="Times New Roman" w:eastAsia="Times New Roman" w:hAnsi="Times New Roman" w:cs="Times New Roman"/>
            <w:color w:val="auto"/>
            <w:sz w:val="24"/>
            <w:szCs w:val="24"/>
          </w:rPr>
          <w:t xml:space="preserve">). </w:t>
        </w:r>
      </w:ins>
      <w:ins w:id="339" w:author="Phil" w:date="2016-05-27T12:18:00Z">
        <w:r w:rsidR="00C71F7E">
          <w:rPr>
            <w:rFonts w:ascii="Times New Roman" w:eastAsia="Times New Roman" w:hAnsi="Times New Roman" w:cs="Times New Roman"/>
            <w:color w:val="auto"/>
            <w:sz w:val="24"/>
            <w:szCs w:val="24"/>
          </w:rPr>
          <w:t xml:space="preserve">Therefore, our results also suggest that communities in secondary forest may be less stable through time </w:t>
        </w:r>
      </w:ins>
      <w:ins w:id="340" w:author="Phil" w:date="2016-05-27T12:28:00Z">
        <w:r w:rsidR="00873D20">
          <w:rPr>
            <w:rFonts w:ascii="Times New Roman" w:eastAsia="Times New Roman" w:hAnsi="Times New Roman" w:cs="Times New Roman"/>
            <w:color w:val="auto"/>
            <w:sz w:val="24"/>
            <w:szCs w:val="24"/>
          </w:rPr>
          <w:t xml:space="preserve">potentially </w:t>
        </w:r>
      </w:ins>
      <w:ins w:id="341" w:author="Phil" w:date="2016-05-27T12:21:00Z">
        <w:r w:rsidR="00C71F7E">
          <w:rPr>
            <w:rFonts w:ascii="Times New Roman" w:eastAsia="Times New Roman" w:hAnsi="Times New Roman" w:cs="Times New Roman"/>
            <w:color w:val="auto"/>
            <w:sz w:val="24"/>
            <w:szCs w:val="24"/>
          </w:rPr>
          <w:t>resulting in changes in ecosystem functions</w:t>
        </w:r>
      </w:ins>
      <w:ins w:id="342" w:author="Phil" w:date="2016-05-27T12:18:00Z">
        <w:r w:rsidR="00C71F7E">
          <w:rPr>
            <w:rFonts w:ascii="Times New Roman" w:eastAsia="Times New Roman" w:hAnsi="Times New Roman" w:cs="Times New Roman"/>
            <w:color w:val="auto"/>
            <w:sz w:val="24"/>
            <w:szCs w:val="24"/>
          </w:rPr>
          <w:t xml:space="preserve">. </w:t>
        </w:r>
      </w:ins>
    </w:p>
    <w:p w14:paraId="0646412F" w14:textId="77777777" w:rsidR="00AE65D4" w:rsidRDefault="00AE65D4" w:rsidP="00AE65D4">
      <w:pPr>
        <w:spacing w:line="480" w:lineRule="auto"/>
        <w:jc w:val="both"/>
        <w:rPr>
          <w:ins w:id="343" w:author="Phil" w:date="2016-05-27T12:06:00Z"/>
          <w:rFonts w:ascii="Times New Roman" w:eastAsia="Times New Roman" w:hAnsi="Times New Roman" w:cs="Times New Roman"/>
          <w:color w:val="auto"/>
          <w:sz w:val="24"/>
          <w:szCs w:val="24"/>
        </w:rPr>
        <w:pPrChange w:id="344" w:author="Phil" w:date="2016-05-27T12:06:00Z">
          <w:pPr>
            <w:spacing w:line="480" w:lineRule="auto"/>
            <w:ind w:firstLine="720"/>
            <w:jc w:val="both"/>
          </w:pPr>
        </w:pPrChange>
      </w:pPr>
    </w:p>
    <w:p w14:paraId="7888BB01" w14:textId="77777777" w:rsidR="00D85F62" w:rsidRDefault="00D85F62" w:rsidP="00B55543">
      <w:pPr>
        <w:spacing w:line="480" w:lineRule="auto"/>
        <w:jc w:val="both"/>
        <w:rPr>
          <w:ins w:id="345" w:author="Phil" w:date="2016-05-27T12:42:00Z"/>
          <w:rFonts w:ascii="Times New Roman" w:eastAsia="Times New Roman" w:hAnsi="Times New Roman" w:cs="Times New Roman"/>
          <w:color w:val="auto"/>
          <w:sz w:val="24"/>
          <w:szCs w:val="24"/>
        </w:rPr>
      </w:pPr>
    </w:p>
    <w:p w14:paraId="6EA209C6" w14:textId="65CBB6EF" w:rsidR="00DC783E" w:rsidDel="00873D20" w:rsidRDefault="00DC783E" w:rsidP="00DC783E">
      <w:pPr>
        <w:spacing w:line="480" w:lineRule="auto"/>
        <w:ind w:firstLine="720"/>
        <w:jc w:val="both"/>
        <w:rPr>
          <w:del w:id="346" w:author="Phil" w:date="2016-05-27T12:31:00Z"/>
          <w:moveTo w:id="347" w:author="Phil" w:date="2016-05-27T11:49:00Z"/>
          <w:rFonts w:ascii="Times New Roman" w:eastAsia="Times New Roman" w:hAnsi="Times New Roman" w:cs="Times New Roman"/>
          <w:color w:val="auto"/>
          <w:sz w:val="24"/>
          <w:szCs w:val="24"/>
        </w:rPr>
      </w:pPr>
      <w:moveTo w:id="348" w:author="Phil" w:date="2016-05-27T11:49:00Z">
        <w:del w:id="349" w:author="Phil" w:date="2016-05-27T12:31:00Z">
          <w:r w:rsidDel="00873D20">
            <w:rPr>
              <w:rFonts w:ascii="Times New Roman" w:eastAsia="Times New Roman" w:hAnsi="Times New Roman" w:cs="Times New Roman"/>
              <w:color w:val="auto"/>
              <w:sz w:val="24"/>
              <w:szCs w:val="24"/>
            </w:rPr>
            <w:lastRenderedPageBreak/>
            <w:delText xml:space="preserve">As a result, some ecosystem processes provided by birds and related to their diet, for example pollination and seed dispersal, may be deficient in secondary forest relative to primary forest. Species with different traits may respond differently to environmental change meaning that more functionally rich communities can respond to environmental changes and maintain levels of functioning (functional insurance; Diaz and Cabido 2001). Therefore, our results also suggest that communities in secondary forest may be less stable through time and ecosystem functioning may be more open to variation in the abiotic environment. Prescott et al. (2016) found a similar relationship in FRic when forests converted to </w:delText>
          </w:r>
          <w:r w:rsidRPr="004C0E41" w:rsidDel="00873D20">
            <w:rPr>
              <w:rFonts w:ascii="Times New Roman" w:eastAsia="Times New Roman" w:hAnsi="Times New Roman" w:cs="Times New Roman"/>
              <w:color w:val="auto"/>
              <w:sz w:val="24"/>
              <w:szCs w:val="24"/>
            </w:rPr>
            <w:delText>oil palm plantation</w:delText>
          </w:r>
          <w:r w:rsidDel="00873D20">
            <w:rPr>
              <w:rFonts w:ascii="Times New Roman" w:eastAsia="Times New Roman" w:hAnsi="Times New Roman" w:cs="Times New Roman"/>
              <w:color w:val="auto"/>
              <w:sz w:val="24"/>
              <w:szCs w:val="24"/>
            </w:rPr>
            <w:delText>s</w:delText>
          </w:r>
          <w:r w:rsidRPr="004C0E41" w:rsidDel="00873D20">
            <w:rPr>
              <w:rFonts w:ascii="Times New Roman" w:eastAsia="Times New Roman" w:hAnsi="Times New Roman" w:cs="Times New Roman"/>
              <w:color w:val="auto"/>
              <w:sz w:val="24"/>
              <w:szCs w:val="24"/>
            </w:rPr>
            <w:delText xml:space="preserve"> </w:delText>
          </w:r>
          <w:r w:rsidDel="00873D20">
            <w:rPr>
              <w:rFonts w:ascii="Times New Roman" w:eastAsia="Times New Roman" w:hAnsi="Times New Roman" w:cs="Times New Roman"/>
              <w:color w:val="auto"/>
              <w:sz w:val="24"/>
              <w:szCs w:val="24"/>
            </w:rPr>
            <w:delText>and pastures with forest remnants. Lower FRic may be the result of a decline in functional roles available in the more structurally simple degraded habitats.</w:delText>
          </w:r>
        </w:del>
      </w:moveTo>
    </w:p>
    <w:p w14:paraId="595DE524" w14:textId="1E2B3F30" w:rsidR="00DC783E" w:rsidRPr="004C0E41" w:rsidDel="00DC783E" w:rsidRDefault="00DC783E" w:rsidP="00DC783E">
      <w:pPr>
        <w:spacing w:line="480" w:lineRule="auto"/>
        <w:ind w:firstLine="720"/>
        <w:jc w:val="both"/>
        <w:rPr>
          <w:del w:id="350" w:author="Phil" w:date="2016-05-27T11:51:00Z"/>
          <w:moveTo w:id="351" w:author="Phil" w:date="2016-05-27T11:49:00Z"/>
          <w:rFonts w:ascii="Times New Roman" w:eastAsia="Times New Roman" w:hAnsi="Times New Roman" w:cs="Times New Roman"/>
          <w:i/>
          <w:color w:val="auto"/>
          <w:sz w:val="24"/>
          <w:szCs w:val="24"/>
        </w:rPr>
      </w:pPr>
      <w:commentRangeStart w:id="352"/>
      <w:moveTo w:id="353" w:author="Phil" w:date="2016-05-27T11:49:00Z">
        <w:del w:id="354" w:author="Phil" w:date="2016-05-27T11:51:00Z">
          <w:r w:rsidDel="00DC783E">
            <w:rPr>
              <w:rFonts w:ascii="Times New Roman" w:eastAsia="Times New Roman" w:hAnsi="Times New Roman" w:cs="Times New Roman"/>
              <w:color w:val="auto"/>
              <w:sz w:val="24"/>
              <w:szCs w:val="24"/>
            </w:rPr>
            <w:delText xml:space="preserve">FDiv was found to be highest in young secondary forest and declined with time since disturbance, suggesting higher niche differentiation and potentially lower competition for resources in young secondary forest. </w:delText>
          </w:r>
          <w:r w:rsidRPr="004C0E41" w:rsidDel="00DC783E">
            <w:rPr>
              <w:rFonts w:ascii="Times New Roman" w:eastAsia="Times New Roman" w:hAnsi="Times New Roman" w:cs="Times New Roman"/>
              <w:color w:val="auto"/>
              <w:sz w:val="24"/>
              <w:szCs w:val="24"/>
            </w:rPr>
            <w:delText xml:space="preserve">This response is in contrast with </w:delText>
          </w:r>
          <w:r w:rsidDel="00DC783E">
            <w:rPr>
              <w:rFonts w:ascii="Times New Roman" w:eastAsia="Times New Roman" w:hAnsi="Times New Roman" w:cs="Times New Roman"/>
              <w:color w:val="auto"/>
              <w:sz w:val="24"/>
              <w:szCs w:val="24"/>
            </w:rPr>
            <w:delText xml:space="preserve">that found in other types of degraded forest; in </w:delText>
          </w:r>
          <w:r w:rsidRPr="004C0E41" w:rsidDel="00DC783E">
            <w:rPr>
              <w:rFonts w:ascii="Times New Roman" w:eastAsia="Times New Roman" w:hAnsi="Times New Roman" w:cs="Times New Roman"/>
              <w:color w:val="auto"/>
              <w:sz w:val="24"/>
              <w:szCs w:val="24"/>
            </w:rPr>
            <w:delText>selectively logged forests and those converted to oil palm plantation</w:delText>
          </w:r>
          <w:r w:rsidDel="00DC783E">
            <w:rPr>
              <w:rFonts w:ascii="Times New Roman" w:eastAsia="Times New Roman" w:hAnsi="Times New Roman" w:cs="Times New Roman"/>
              <w:color w:val="auto"/>
              <w:sz w:val="24"/>
              <w:szCs w:val="24"/>
            </w:rPr>
            <w:delText>s</w:delText>
          </w:r>
          <w:r w:rsidRPr="004C0E41" w:rsidDel="00DC783E">
            <w:rPr>
              <w:rFonts w:ascii="Times New Roman" w:eastAsia="Times New Roman" w:hAnsi="Times New Roman" w:cs="Times New Roman"/>
              <w:color w:val="auto"/>
              <w:sz w:val="24"/>
              <w:szCs w:val="24"/>
            </w:rPr>
            <w:delText xml:space="preserve"> </w:delText>
          </w:r>
          <w:r w:rsidDel="00DC783E">
            <w:rPr>
              <w:rFonts w:ascii="Times New Roman" w:eastAsia="Times New Roman" w:hAnsi="Times New Roman" w:cs="Times New Roman"/>
              <w:color w:val="auto"/>
              <w:sz w:val="24"/>
              <w:szCs w:val="24"/>
            </w:rPr>
            <w:delText>and pastures FDiv</w:delText>
          </w:r>
          <w:r w:rsidRPr="004C0E41" w:rsidDel="00DC783E">
            <w:rPr>
              <w:rFonts w:ascii="Times New Roman" w:eastAsia="Times New Roman" w:hAnsi="Times New Roman" w:cs="Times New Roman"/>
              <w:color w:val="auto"/>
              <w:sz w:val="24"/>
              <w:szCs w:val="24"/>
            </w:rPr>
            <w:delText xml:space="preserve"> </w:delText>
          </w:r>
          <w:r w:rsidDel="00DC783E">
            <w:rPr>
              <w:rFonts w:ascii="Times New Roman" w:eastAsia="Times New Roman" w:hAnsi="Times New Roman" w:cs="Times New Roman"/>
              <w:color w:val="auto"/>
              <w:sz w:val="24"/>
              <w:szCs w:val="24"/>
            </w:rPr>
            <w:delText>has been found to be</w:delText>
          </w:r>
          <w:r w:rsidRPr="004C0E41" w:rsidDel="00DC783E">
            <w:rPr>
              <w:rFonts w:ascii="Times New Roman" w:eastAsia="Times New Roman" w:hAnsi="Times New Roman" w:cs="Times New Roman"/>
              <w:color w:val="auto"/>
              <w:sz w:val="24"/>
              <w:szCs w:val="24"/>
            </w:rPr>
            <w:delText xml:space="preserve"> </w:delText>
          </w:r>
          <w:r w:rsidDel="00DC783E">
            <w:rPr>
              <w:rFonts w:ascii="Times New Roman" w:eastAsia="Times New Roman" w:hAnsi="Times New Roman" w:cs="Times New Roman"/>
              <w:color w:val="auto"/>
              <w:sz w:val="24"/>
              <w:szCs w:val="24"/>
            </w:rPr>
            <w:delText>equivalent to</w:delText>
          </w:r>
          <w:r w:rsidRPr="004C0E41" w:rsidDel="00DC783E">
            <w:rPr>
              <w:rFonts w:ascii="Times New Roman" w:eastAsia="Times New Roman" w:hAnsi="Times New Roman" w:cs="Times New Roman"/>
              <w:color w:val="auto"/>
              <w:sz w:val="24"/>
              <w:szCs w:val="24"/>
            </w:rPr>
            <w:delText xml:space="preserve"> primary forest (Edwards et al. 2013b</w:delText>
          </w:r>
          <w:r w:rsidDel="00DC783E">
            <w:rPr>
              <w:rFonts w:ascii="Times New Roman" w:eastAsia="Times New Roman" w:hAnsi="Times New Roman" w:cs="Times New Roman"/>
              <w:color w:val="auto"/>
              <w:sz w:val="24"/>
              <w:szCs w:val="24"/>
            </w:rPr>
            <w:delText>, Prescott et al. 2016</w:delText>
          </w:r>
          <w:r w:rsidRPr="004C0E41" w:rsidDel="00DC783E">
            <w:rPr>
              <w:rFonts w:ascii="Times New Roman" w:eastAsia="Times New Roman" w:hAnsi="Times New Roman" w:cs="Times New Roman"/>
              <w:color w:val="auto"/>
              <w:sz w:val="24"/>
              <w:szCs w:val="24"/>
            </w:rPr>
            <w:delText>).</w:delText>
          </w:r>
          <w:commentRangeEnd w:id="352"/>
          <w:r w:rsidDel="00DC783E">
            <w:rPr>
              <w:rStyle w:val="CommentReference"/>
            </w:rPr>
            <w:commentReference w:id="352"/>
          </w:r>
        </w:del>
      </w:moveTo>
    </w:p>
    <w:moveToRangeEnd w:id="274"/>
    <w:p w14:paraId="708EB3B2" w14:textId="3286D18A" w:rsidR="004D19A5" w:rsidDel="00873D20" w:rsidRDefault="003E27F8" w:rsidP="0003057B">
      <w:pPr>
        <w:spacing w:line="480" w:lineRule="auto"/>
        <w:jc w:val="both"/>
        <w:rPr>
          <w:ins w:id="355" w:author="Catherine Sayer" w:date="2016-05-16T16:36:00Z"/>
          <w:del w:id="356" w:author="Phil" w:date="2016-05-27T12:31:00Z"/>
          <w:rFonts w:ascii="Times New Roman" w:eastAsia="Times New Roman" w:hAnsi="Times New Roman" w:cs="Times New Roman"/>
          <w:color w:val="auto"/>
          <w:sz w:val="24"/>
          <w:szCs w:val="24"/>
        </w:rPr>
        <w:pPrChange w:id="357" w:author="Phil" w:date="2016-05-27T11:35:00Z">
          <w:pPr>
            <w:spacing w:line="480" w:lineRule="auto"/>
            <w:ind w:firstLine="720"/>
            <w:jc w:val="both"/>
          </w:pPr>
        </w:pPrChange>
      </w:pPr>
      <w:del w:id="358" w:author="Phil" w:date="2016-05-27T11:58:00Z">
        <w:r w:rsidRPr="00EF4FCF" w:rsidDel="00B41D95">
          <w:rPr>
            <w:rFonts w:ascii="Times New Roman" w:eastAsia="Times New Roman" w:hAnsi="Times New Roman" w:cs="Times New Roman"/>
            <w:color w:val="auto"/>
            <w:sz w:val="24"/>
            <w:szCs w:val="24"/>
          </w:rPr>
          <w:delText xml:space="preserve">Edwards et al. </w:delText>
        </w:r>
        <w:r w:rsidR="000D6859" w:rsidRPr="00EF4FCF" w:rsidDel="00B41D95">
          <w:rPr>
            <w:rFonts w:ascii="Times New Roman" w:eastAsia="Times New Roman" w:hAnsi="Times New Roman" w:cs="Times New Roman"/>
            <w:color w:val="auto"/>
            <w:sz w:val="24"/>
            <w:szCs w:val="24"/>
          </w:rPr>
          <w:delText xml:space="preserve">also </w:delText>
        </w:r>
        <w:r w:rsidRPr="00EF4FCF" w:rsidDel="00B41D95">
          <w:rPr>
            <w:rFonts w:ascii="Times New Roman" w:eastAsia="Times New Roman" w:hAnsi="Times New Roman" w:cs="Times New Roman"/>
            <w:color w:val="auto"/>
            <w:sz w:val="24"/>
            <w:szCs w:val="24"/>
          </w:rPr>
          <w:delText xml:space="preserve">found that functional diversity of birds was similar for selectively logged and primary forests in Borneo. Taken together with our results, this suggests </w:delText>
        </w:r>
        <w:r w:rsidR="000D6859" w:rsidRPr="00EF4FCF" w:rsidDel="00B41D95">
          <w:rPr>
            <w:rFonts w:ascii="Times New Roman" w:eastAsia="Times New Roman" w:hAnsi="Times New Roman" w:cs="Times New Roman"/>
            <w:color w:val="auto"/>
            <w:sz w:val="24"/>
            <w:szCs w:val="24"/>
          </w:rPr>
          <w:delText xml:space="preserve">that </w:delText>
        </w:r>
        <w:r w:rsidRPr="00EF4FCF" w:rsidDel="00B41D95">
          <w:rPr>
            <w:rFonts w:ascii="Times New Roman" w:eastAsia="Times New Roman" w:hAnsi="Times New Roman" w:cs="Times New Roman"/>
            <w:color w:val="auto"/>
            <w:sz w:val="24"/>
            <w:szCs w:val="24"/>
          </w:rPr>
          <w:delText xml:space="preserve">functions </w:delText>
        </w:r>
        <w:r w:rsidR="000D6859" w:rsidRPr="00EF4FCF" w:rsidDel="00B41D95">
          <w:rPr>
            <w:rFonts w:ascii="Times New Roman" w:eastAsia="Times New Roman" w:hAnsi="Times New Roman" w:cs="Times New Roman"/>
            <w:color w:val="auto"/>
            <w:sz w:val="24"/>
            <w:szCs w:val="24"/>
          </w:rPr>
          <w:delText xml:space="preserve">provided </w:delText>
        </w:r>
        <w:r w:rsidRPr="00EF4FCF" w:rsidDel="00B41D95">
          <w:rPr>
            <w:rFonts w:ascii="Times New Roman" w:eastAsia="Times New Roman" w:hAnsi="Times New Roman" w:cs="Times New Roman"/>
            <w:color w:val="auto"/>
            <w:sz w:val="24"/>
            <w:szCs w:val="24"/>
          </w:rPr>
          <w:delText xml:space="preserve">by birds may be similar in </w:delText>
        </w:r>
        <w:r w:rsidR="000D6859" w:rsidRPr="00EF4FCF" w:rsidDel="00B41D95">
          <w:rPr>
            <w:rFonts w:ascii="Times New Roman" w:eastAsia="Times New Roman" w:hAnsi="Times New Roman" w:cs="Times New Roman"/>
            <w:color w:val="auto"/>
            <w:sz w:val="24"/>
            <w:szCs w:val="24"/>
          </w:rPr>
          <w:delText xml:space="preserve">recovering </w:delText>
        </w:r>
        <w:r w:rsidRPr="00EF4FCF" w:rsidDel="00B41D95">
          <w:rPr>
            <w:rFonts w:ascii="Times New Roman" w:eastAsia="Times New Roman" w:hAnsi="Times New Roman" w:cs="Times New Roman"/>
            <w:color w:val="auto"/>
            <w:sz w:val="24"/>
            <w:szCs w:val="24"/>
          </w:rPr>
          <w:delText xml:space="preserve">tropical forests and those that have not been </w:delText>
        </w:r>
        <w:r w:rsidR="002C371F" w:rsidRPr="00EF4FCF" w:rsidDel="00B41D95">
          <w:rPr>
            <w:rFonts w:ascii="Times New Roman" w:eastAsia="Times New Roman" w:hAnsi="Times New Roman" w:cs="Times New Roman"/>
            <w:color w:val="auto"/>
            <w:sz w:val="24"/>
            <w:szCs w:val="24"/>
          </w:rPr>
          <w:delText>degraded</w:delText>
        </w:r>
        <w:r w:rsidRPr="00EF4FCF" w:rsidDel="00B41D95">
          <w:rPr>
            <w:rFonts w:ascii="Times New Roman" w:eastAsia="Times New Roman" w:hAnsi="Times New Roman" w:cs="Times New Roman"/>
            <w:color w:val="auto"/>
            <w:sz w:val="24"/>
            <w:szCs w:val="24"/>
          </w:rPr>
          <w:delText>. However,</w:delText>
        </w:r>
        <w:r w:rsidR="00DD3D76" w:rsidRPr="00EF4FCF" w:rsidDel="00B41D95">
          <w:rPr>
            <w:rFonts w:ascii="Times New Roman" w:eastAsia="Times New Roman" w:hAnsi="Times New Roman" w:cs="Times New Roman"/>
            <w:color w:val="auto"/>
            <w:sz w:val="24"/>
            <w:szCs w:val="24"/>
          </w:rPr>
          <w:delText xml:space="preserve"> this will likely depend on the landscape within which the secondary forest is found. If degradation increases over large areas, due to processes including deforestation and climate change, then avian communities may become depauperate over these large areas, resulting in decreased functioning </w:delText>
        </w:r>
        <w:r w:rsidR="004C5670" w:rsidRPr="00EF4FCF" w:rsidDel="00B41D95">
          <w:rPr>
            <w:rFonts w:ascii="Times New Roman" w:eastAsia="Times New Roman" w:hAnsi="Times New Roman" w:cs="Times New Roman"/>
            <w:color w:val="auto"/>
            <w:sz w:val="24"/>
            <w:szCs w:val="24"/>
          </w:rPr>
          <w:fldChar w:fldCharType="begin" w:fldLock="1"/>
        </w:r>
        <w:r w:rsidR="00F54C88" w:rsidDel="00B41D95">
          <w:rPr>
            <w:rFonts w:ascii="Times New Roman" w:eastAsia="Times New Roman" w:hAnsi="Times New Roman" w:cs="Times New Roman"/>
            <w:color w:val="auto"/>
            <w:sz w:val="24"/>
            <w:szCs w:val="24"/>
          </w:rPr>
          <w:delInstrText>ADDIN CSL_CITATION { "citationID" : "2ffm8ek7v3", "citationItems" : [ { "id" : "ITEM-1", "itemData" : { "DOI" : "10.1038/ncomms4971", "ISSN" : "2041-1723", "author" : [ { "dropping-particle" : "", "family" : "Mokany", "given" : "Karel", "non-dropping-particle" : "", "parse-names" : false, "suffix" : "" }, { "dropping-particle" : "", "family" : "Prasad", "given" : "Soumya", "non-dropping-particle" : "", "parse-names" : false, "suffix" : "" }, { "dropping-particle" : "", "family" : "Westcott", "given" : "David A.", "non-dropping-particle" : "", "parse-names" : false, "suffix" : "" } ], "container-title" : "Nature Communications", "id" : "ITEM-1", "issued" : { "date-parts" : [ [ "2014", "5" ] ] }, "title" : "Loss of frugivore seed dispersal services under climate change", "type" : "article-journal", "volume" : "5" }, "uri" : [ "http://zotero.org/users/local/lSswCld9/items/A94DA2NF" ], "uris" : [ "http://zotero.org/users/local/lSswCld9/items/A94DA2NF", "http://www.mendeley.com/documents/?uuid=0e00885a-8e30-41d4-8700-b40241594886" ] } ], "mendeley" : { "formattedCitation" : "(Mokany et al., 2014)", "plainTextFormattedCitation" : "(Mokany et al., 2014)", "previouslyFormattedCitation" : "(Mokany et al., 2014)" }, "properties" : { "formattedCitation" : "(Mokany et al. 2014)", "noteIndex" : 0, "plainCitation" : "(Mokany et al. 2014)" }, "schema" : "https://github.com/citation-style-language/schema/raw/master/csl-citation.json" }</w:delInstrText>
        </w:r>
        <w:r w:rsidR="004C5670" w:rsidRPr="00EF4FCF" w:rsidDel="00B41D95">
          <w:rPr>
            <w:rFonts w:ascii="Times New Roman" w:eastAsia="Times New Roman" w:hAnsi="Times New Roman" w:cs="Times New Roman"/>
            <w:color w:val="auto"/>
            <w:sz w:val="24"/>
            <w:szCs w:val="24"/>
          </w:rPr>
          <w:fldChar w:fldCharType="separate"/>
        </w:r>
        <w:r w:rsidR="00F54C88" w:rsidRPr="00F54C88" w:rsidDel="00B41D95">
          <w:rPr>
            <w:rFonts w:ascii="Times New Roman" w:hAnsi="Times New Roman" w:cs="Times New Roman"/>
            <w:noProof/>
            <w:color w:val="auto"/>
            <w:sz w:val="24"/>
            <w:szCs w:val="24"/>
          </w:rPr>
          <w:delText>(Mokany et al., 2014)</w:delText>
        </w:r>
        <w:r w:rsidR="004C5670" w:rsidRPr="00EF4FCF" w:rsidDel="00B41D95">
          <w:rPr>
            <w:rFonts w:ascii="Times New Roman" w:eastAsia="Times New Roman" w:hAnsi="Times New Roman" w:cs="Times New Roman"/>
            <w:color w:val="auto"/>
            <w:sz w:val="24"/>
            <w:szCs w:val="24"/>
          </w:rPr>
          <w:fldChar w:fldCharType="end"/>
        </w:r>
        <w:r w:rsidR="00DD3D76" w:rsidRPr="00EF4FCF" w:rsidDel="00B41D95">
          <w:rPr>
            <w:rFonts w:ascii="Times New Roman" w:eastAsia="Times New Roman" w:hAnsi="Times New Roman" w:cs="Times New Roman"/>
            <w:color w:val="auto"/>
            <w:sz w:val="24"/>
            <w:szCs w:val="24"/>
          </w:rPr>
          <w:delText>.</w:delText>
        </w:r>
        <w:r w:rsidR="0050593B" w:rsidRPr="00EF4FCF" w:rsidDel="00B41D95">
          <w:rPr>
            <w:rFonts w:ascii="Times New Roman" w:eastAsia="Times New Roman" w:hAnsi="Times New Roman" w:cs="Times New Roman"/>
            <w:color w:val="auto"/>
            <w:sz w:val="24"/>
            <w:szCs w:val="24"/>
          </w:rPr>
          <w:delText xml:space="preserve"> Additionally, </w:delText>
        </w:r>
        <w:r w:rsidRPr="00EF4FCF" w:rsidDel="00B41D95">
          <w:rPr>
            <w:rFonts w:ascii="Times New Roman" w:eastAsia="Times New Roman" w:hAnsi="Times New Roman" w:cs="Times New Roman"/>
            <w:color w:val="auto"/>
            <w:sz w:val="24"/>
            <w:szCs w:val="24"/>
          </w:rPr>
          <w:delText xml:space="preserve">given </w:delText>
        </w:r>
        <w:r w:rsidR="000D6859" w:rsidRPr="00EF4FCF" w:rsidDel="00B41D95">
          <w:rPr>
            <w:rFonts w:ascii="Times New Roman" w:eastAsia="Times New Roman" w:hAnsi="Times New Roman" w:cs="Times New Roman"/>
            <w:color w:val="auto"/>
            <w:sz w:val="24"/>
            <w:szCs w:val="24"/>
          </w:rPr>
          <w:delText xml:space="preserve">that </w:delText>
        </w:r>
        <w:r w:rsidRPr="00EF4FCF" w:rsidDel="00B41D95">
          <w:rPr>
            <w:rFonts w:ascii="Times New Roman" w:eastAsia="Times New Roman" w:hAnsi="Times New Roman" w:cs="Times New Roman"/>
            <w:color w:val="auto"/>
            <w:sz w:val="24"/>
            <w:szCs w:val="24"/>
          </w:rPr>
          <w:delText xml:space="preserve">tropical forest degradation may also alter the trophic level and breadth of bird species relative to primary forest </w:delText>
        </w:r>
        <w:r w:rsidR="004C5670" w:rsidRPr="00EF4FCF" w:rsidDel="00B41D95">
          <w:rPr>
            <w:rFonts w:ascii="Times New Roman" w:eastAsia="Times New Roman" w:hAnsi="Times New Roman" w:cs="Times New Roman"/>
            <w:color w:val="auto"/>
            <w:sz w:val="24"/>
            <w:szCs w:val="24"/>
          </w:rPr>
          <w:fldChar w:fldCharType="begin" w:fldLock="1"/>
        </w:r>
        <w:r w:rsidR="00F54C88" w:rsidDel="00B41D95">
          <w:rPr>
            <w:rFonts w:ascii="Times New Roman" w:eastAsia="Times New Roman" w:hAnsi="Times New Roman" w:cs="Times New Roman"/>
            <w:color w:val="auto"/>
            <w:sz w:val="24"/>
            <w:szCs w:val="24"/>
          </w:rPr>
          <w:delInstrText>ADDIN CSL_CITATION { "citationID" : "qtm0prpj", "citationItems" : [ { "id" : "ITEM-1", "itemData" : { "DOI" : "10.1111/cobi.12059", "ISSN" : "08888892", "author" : [ { "dropping-particle" : "", "family" : "Edwards", "given" : "David P.", "non-dropping-particle" : "", "parse-names" : false, "suffix" : "" }, { "dropping-particle" : "", "family" : "Woodcock", "given" : "Paul", "non-dropping-particle" : "", "parse-names" : false, "suffix" : "" }, { "dropping-particle" : "", "family" : "Newton", "given" : "Rob J.", "non-dropping-particle" : "", "parse-names" : false, "suffix" : "" }, { "dropping-particle" : "", "family" : "Edwards", "given" : "Felicity A.", "non-dropping-particle" : "", "parse-names" : false, "suffix" : "" }, { "dropping-particle" : "", "family" : "Andrews", "given" : "David J. R.", "non-dropping-particle" : "", "parse-names" : false, "suffix" : "" }, { "dropping-particle" : "", "family" : "Docherty", "given" : "Teegan D. S.", "non-dropping-particle" : "", "parse-names" : false, "suffix" : "" }, { "dropping-particle" : "", "family" : "Mitchell", "given" : "Simon L.", "non-dropping-particle" : "", "parse-names" : false, "suffix" : "" }, { "dropping-particle" : "", "family" : "Ota", "given" : "Takahiro", "non-dropping-particle" : "", "parse-names" : false, "suffix" : "" }, { "dropping-particle" : "", "family" : "Benedick", "given" : "Suzan", "non-dropping-particle" : "", "parse-names" : false, "suffix" : "" }, { "dropping-particle" : "", "family" : "Bottrell", "given" : "Simon H.", "non-dropping-particle" : "", "parse-names" : false, "suffix" : "" }, { "dropping-particle" : "", "family" : "Hamer", "given" : "Keith C.", "non-dropping-particle" : "", "parse-names" : false, "suffix" : "" } ], "container-title" : "Conservation Biology", "id" : "ITEM-1", "issue" : "5", "issued" : { "date-parts" : [ [ "2013", "10" ] ] }, "language" : "en", "page" : "1079-1086", "title" : "Trophic Flexibility and the Persistence of Understory Birds in Intensively Logged Rainforest: Trophic Responses of Birds to Logging", "type" : "article-journal", "volume" : "27" }, "uri" : [ "http://zotero.org/users/local/lSswCld9/items/UDC3ED29" ], "uris" : [ "http://zotero.org/users/local/lSswCld9/items/UDC3ED29", "http://www.mendeley.com/documents/?uuid=fabecb75-90e8-4ca2-abad-913e701b6fe8" ] } ], "mendeley" : { "formattedCitation" : "(D. P. Edwards et al., 2013)", "plainTextFormattedCitation" : "(D. P. Edwards et al., 2013)", "previouslyFormattedCitation" : "(D. P. Edwards et al., 2013)" }, "properties" : { "formattedCitation" : "(Edwards et al. 2013a)", "noteIndex" : 0, "plainCitation" : "(Edwards et al. 2013a)" }, "schema" : "https://github.com/citation-style-language/schema/raw/master/csl-citation.json" }</w:delInstrText>
        </w:r>
        <w:r w:rsidR="004C5670" w:rsidRPr="00EF4FCF" w:rsidDel="00B41D95">
          <w:rPr>
            <w:rFonts w:ascii="Times New Roman" w:eastAsia="Times New Roman" w:hAnsi="Times New Roman" w:cs="Times New Roman"/>
            <w:color w:val="auto"/>
            <w:sz w:val="24"/>
            <w:szCs w:val="24"/>
          </w:rPr>
          <w:fldChar w:fldCharType="separate"/>
        </w:r>
        <w:r w:rsidR="00F54C88" w:rsidRPr="00F54C88" w:rsidDel="00B41D95">
          <w:rPr>
            <w:rFonts w:ascii="Times New Roman" w:hAnsi="Times New Roman" w:cs="Times New Roman"/>
            <w:noProof/>
            <w:color w:val="auto"/>
            <w:sz w:val="24"/>
            <w:szCs w:val="24"/>
          </w:rPr>
          <w:delText>(D. P. Edwards et al., 2013)</w:delText>
        </w:r>
        <w:r w:rsidR="004C5670" w:rsidRPr="00EF4FCF" w:rsidDel="00B41D95">
          <w:rPr>
            <w:rFonts w:ascii="Times New Roman" w:eastAsia="Times New Roman" w:hAnsi="Times New Roman" w:cs="Times New Roman"/>
            <w:color w:val="auto"/>
            <w:sz w:val="24"/>
            <w:szCs w:val="24"/>
          </w:rPr>
          <w:fldChar w:fldCharType="end"/>
        </w:r>
        <w:r w:rsidRPr="00EF4FCF" w:rsidDel="00B41D95">
          <w:rPr>
            <w:rFonts w:ascii="Times New Roman" w:eastAsia="Times New Roman" w:hAnsi="Times New Roman" w:cs="Times New Roman"/>
            <w:color w:val="auto"/>
            <w:sz w:val="24"/>
            <w:szCs w:val="24"/>
          </w:rPr>
          <w:delText xml:space="preserve">, any </w:delText>
        </w:r>
        <w:r w:rsidR="00EB4C71" w:rsidRPr="00EF4FCF" w:rsidDel="00B41D95">
          <w:rPr>
            <w:rFonts w:ascii="Times New Roman" w:eastAsia="Times New Roman" w:hAnsi="Times New Roman" w:cs="Times New Roman"/>
            <w:color w:val="auto"/>
            <w:sz w:val="24"/>
            <w:szCs w:val="24"/>
          </w:rPr>
          <w:delText xml:space="preserve">conclusions based on existing studies </w:delText>
        </w:r>
        <w:r w:rsidRPr="00EF4FCF" w:rsidDel="00B41D95">
          <w:rPr>
            <w:rFonts w:ascii="Times New Roman" w:eastAsia="Times New Roman" w:hAnsi="Times New Roman" w:cs="Times New Roman"/>
            <w:color w:val="auto"/>
            <w:sz w:val="24"/>
            <w:szCs w:val="24"/>
          </w:rPr>
          <w:delText xml:space="preserve">that functioning may be similar should be treated with caution. </w:delText>
        </w:r>
      </w:del>
    </w:p>
    <w:p w14:paraId="3C93D771" w14:textId="5F72752A" w:rsidR="00D3118B" w:rsidDel="00873D20" w:rsidRDefault="00D3118B" w:rsidP="00B55543">
      <w:pPr>
        <w:spacing w:line="480" w:lineRule="auto"/>
        <w:ind w:firstLine="720"/>
        <w:jc w:val="both"/>
        <w:rPr>
          <w:del w:id="359" w:author="Phil" w:date="2016-05-27T12:31:00Z"/>
          <w:moveFrom w:id="360" w:author="Phil" w:date="2016-05-27T11:49:00Z"/>
          <w:rFonts w:ascii="Times New Roman" w:eastAsia="Times New Roman" w:hAnsi="Times New Roman" w:cs="Times New Roman"/>
          <w:color w:val="auto"/>
          <w:sz w:val="24"/>
          <w:szCs w:val="24"/>
        </w:rPr>
      </w:pPr>
      <w:moveFromRangeStart w:id="361" w:author="Phil" w:date="2016-05-27T11:49:00Z" w:name="move452113076"/>
      <w:moveFrom w:id="362" w:author="Phil" w:date="2016-05-27T11:49:00Z">
        <w:ins w:id="363" w:author="Catherine Sayer" w:date="2016-05-16T16:36:00Z">
          <w:del w:id="364" w:author="Phil" w:date="2016-05-27T12:31:00Z">
            <w:r w:rsidDel="00873D20">
              <w:rPr>
                <w:rFonts w:ascii="Times New Roman" w:eastAsia="Times New Roman" w:hAnsi="Times New Roman" w:cs="Times New Roman"/>
                <w:color w:val="auto"/>
                <w:sz w:val="24"/>
                <w:szCs w:val="24"/>
              </w:rPr>
              <w:delText>However, FRic was significantly lower in secondary forest than in primary forest</w:delText>
            </w:r>
          </w:del>
        </w:ins>
        <w:ins w:id="365" w:author="Catherine Sayer" w:date="2016-05-16T16:41:00Z">
          <w:del w:id="366" w:author="Phil" w:date="2016-05-27T12:31:00Z">
            <w:r w:rsidR="007E33C7" w:rsidDel="00873D20">
              <w:rPr>
                <w:rFonts w:ascii="Times New Roman" w:eastAsia="Times New Roman" w:hAnsi="Times New Roman" w:cs="Times New Roman"/>
                <w:color w:val="auto"/>
                <w:sz w:val="24"/>
                <w:szCs w:val="24"/>
              </w:rPr>
              <w:delText>, indicating</w:delText>
            </w:r>
          </w:del>
        </w:ins>
        <w:ins w:id="367" w:author="Catherine Sayer" w:date="2016-05-16T16:36:00Z">
          <w:del w:id="368" w:author="Phil" w:date="2016-05-27T12:31:00Z">
            <w:r w:rsidDel="00873D20">
              <w:rPr>
                <w:rFonts w:ascii="Times New Roman" w:eastAsia="Times New Roman" w:hAnsi="Times New Roman" w:cs="Times New Roman"/>
                <w:color w:val="auto"/>
                <w:sz w:val="24"/>
                <w:szCs w:val="24"/>
              </w:rPr>
              <w:delText xml:space="preserve"> </w:delText>
            </w:r>
          </w:del>
        </w:ins>
        <w:ins w:id="369" w:author="Catherine Sayer" w:date="2016-05-16T16:37:00Z">
          <w:del w:id="370" w:author="Phil" w:date="2016-05-27T12:31:00Z">
            <w:r w:rsidDel="00873D20">
              <w:rPr>
                <w:rFonts w:ascii="Times New Roman" w:eastAsia="Times New Roman" w:hAnsi="Times New Roman" w:cs="Times New Roman"/>
                <w:color w:val="auto"/>
                <w:sz w:val="24"/>
                <w:szCs w:val="24"/>
              </w:rPr>
              <w:delText>that some of the traits investigated were missing in the secondary forest communities</w:delText>
            </w:r>
          </w:del>
        </w:ins>
        <w:ins w:id="371" w:author="Catherine Sayer" w:date="2016-05-16T16:41:00Z">
          <w:del w:id="372" w:author="Phil" w:date="2016-05-27T12:31:00Z">
            <w:r w:rsidR="007E33C7" w:rsidDel="00873D20">
              <w:rPr>
                <w:rFonts w:ascii="Times New Roman" w:eastAsia="Times New Roman" w:hAnsi="Times New Roman" w:cs="Times New Roman"/>
                <w:color w:val="auto"/>
                <w:sz w:val="24"/>
                <w:szCs w:val="24"/>
              </w:rPr>
              <w:delText xml:space="preserve">. </w:delText>
            </w:r>
          </w:del>
        </w:ins>
        <w:ins w:id="373" w:author="Catherine Sayer" w:date="2016-05-16T16:46:00Z">
          <w:del w:id="374" w:author="Phil" w:date="2016-05-27T12:31:00Z">
            <w:r w:rsidR="003E5EA9" w:rsidDel="00873D20">
              <w:rPr>
                <w:rFonts w:ascii="Times New Roman" w:eastAsia="Times New Roman" w:hAnsi="Times New Roman" w:cs="Times New Roman"/>
                <w:color w:val="auto"/>
                <w:sz w:val="24"/>
                <w:szCs w:val="24"/>
              </w:rPr>
              <w:delText>As a result</w:delText>
            </w:r>
          </w:del>
        </w:ins>
        <w:ins w:id="375" w:author="Catherine Sayer" w:date="2016-05-16T16:38:00Z">
          <w:del w:id="376" w:author="Phil" w:date="2016-05-27T12:31:00Z">
            <w:r w:rsidR="007E33C7" w:rsidDel="00873D20">
              <w:rPr>
                <w:rFonts w:ascii="Times New Roman" w:eastAsia="Times New Roman" w:hAnsi="Times New Roman" w:cs="Times New Roman"/>
                <w:color w:val="auto"/>
                <w:sz w:val="24"/>
                <w:szCs w:val="24"/>
              </w:rPr>
              <w:delText>,</w:delText>
            </w:r>
            <w:r w:rsidDel="00873D20">
              <w:rPr>
                <w:rFonts w:ascii="Times New Roman" w:eastAsia="Times New Roman" w:hAnsi="Times New Roman" w:cs="Times New Roman"/>
                <w:color w:val="auto"/>
                <w:sz w:val="24"/>
                <w:szCs w:val="24"/>
              </w:rPr>
              <w:delText xml:space="preserve"> some ecosystem processes provided by birds and related to their diet, for example pollination and seed dispersal, may be deficient in secondary forest </w:delText>
            </w:r>
          </w:del>
        </w:ins>
        <w:ins w:id="377" w:author="Catherine Sayer" w:date="2016-05-16T16:39:00Z">
          <w:del w:id="378" w:author="Phil" w:date="2016-05-27T12:31:00Z">
            <w:r w:rsidDel="00873D20">
              <w:rPr>
                <w:rFonts w:ascii="Times New Roman" w:eastAsia="Times New Roman" w:hAnsi="Times New Roman" w:cs="Times New Roman"/>
                <w:color w:val="auto"/>
                <w:sz w:val="24"/>
                <w:szCs w:val="24"/>
              </w:rPr>
              <w:delText xml:space="preserve">relative to primary forest. </w:delText>
            </w:r>
          </w:del>
        </w:ins>
        <w:ins w:id="379" w:author="Catherine Sayer" w:date="2016-05-16T16:44:00Z">
          <w:del w:id="380" w:author="Phil" w:date="2016-05-27T12:31:00Z">
            <w:r w:rsidR="007E33C7" w:rsidDel="00873D20">
              <w:rPr>
                <w:rFonts w:ascii="Times New Roman" w:eastAsia="Times New Roman" w:hAnsi="Times New Roman" w:cs="Times New Roman"/>
                <w:color w:val="auto"/>
                <w:sz w:val="24"/>
                <w:szCs w:val="24"/>
              </w:rPr>
              <w:delText>Species with different traits may respond differently to environmental change meaning that more functionally rich communities can res</w:delText>
            </w:r>
          </w:del>
        </w:ins>
        <w:ins w:id="381" w:author="Catherine Sayer" w:date="2016-05-16T16:45:00Z">
          <w:del w:id="382" w:author="Phil" w:date="2016-05-27T12:31:00Z">
            <w:r w:rsidR="007E33C7" w:rsidDel="00873D20">
              <w:rPr>
                <w:rFonts w:ascii="Times New Roman" w:eastAsia="Times New Roman" w:hAnsi="Times New Roman" w:cs="Times New Roman"/>
                <w:color w:val="auto"/>
                <w:sz w:val="24"/>
                <w:szCs w:val="24"/>
              </w:rPr>
              <w:delText>pond to environmental changes and maintain levels of functioning</w:delText>
            </w:r>
          </w:del>
        </w:ins>
        <w:ins w:id="383" w:author="Catherine Sayer" w:date="2016-05-16T17:15:00Z">
          <w:del w:id="384" w:author="Phil" w:date="2016-05-27T12:31:00Z">
            <w:r w:rsidR="00450A87" w:rsidDel="00873D20">
              <w:rPr>
                <w:rFonts w:ascii="Times New Roman" w:eastAsia="Times New Roman" w:hAnsi="Times New Roman" w:cs="Times New Roman"/>
                <w:color w:val="auto"/>
                <w:sz w:val="24"/>
                <w:szCs w:val="24"/>
              </w:rPr>
              <w:delText xml:space="preserve"> (functional insurance</w:delText>
            </w:r>
          </w:del>
        </w:ins>
        <w:ins w:id="385" w:author="Catherine Sayer" w:date="2016-05-16T17:16:00Z">
          <w:del w:id="386" w:author="Phil" w:date="2016-05-27T12:31:00Z">
            <w:r w:rsidR="00450A87" w:rsidDel="00873D20">
              <w:rPr>
                <w:rFonts w:ascii="Times New Roman" w:eastAsia="Times New Roman" w:hAnsi="Times New Roman" w:cs="Times New Roman"/>
                <w:color w:val="auto"/>
                <w:sz w:val="24"/>
                <w:szCs w:val="24"/>
              </w:rPr>
              <w:delText>; Diaz and Cabido 2001</w:delText>
            </w:r>
          </w:del>
        </w:ins>
        <w:ins w:id="387" w:author="Catherine Sayer" w:date="2016-05-16T17:15:00Z">
          <w:del w:id="388" w:author="Phil" w:date="2016-05-27T12:31:00Z">
            <w:r w:rsidR="00450A87" w:rsidDel="00873D20">
              <w:rPr>
                <w:rFonts w:ascii="Times New Roman" w:eastAsia="Times New Roman" w:hAnsi="Times New Roman" w:cs="Times New Roman"/>
                <w:color w:val="auto"/>
                <w:sz w:val="24"/>
                <w:szCs w:val="24"/>
              </w:rPr>
              <w:delText>)</w:delText>
            </w:r>
          </w:del>
        </w:ins>
        <w:ins w:id="389" w:author="Catherine Sayer" w:date="2016-05-16T16:45:00Z">
          <w:del w:id="390" w:author="Phil" w:date="2016-05-27T12:31:00Z">
            <w:r w:rsidR="007E33C7" w:rsidDel="00873D20">
              <w:rPr>
                <w:rFonts w:ascii="Times New Roman" w:eastAsia="Times New Roman" w:hAnsi="Times New Roman" w:cs="Times New Roman"/>
                <w:color w:val="auto"/>
                <w:sz w:val="24"/>
                <w:szCs w:val="24"/>
              </w:rPr>
              <w:delText xml:space="preserve">. Therefore, our results </w:delText>
            </w:r>
          </w:del>
        </w:ins>
        <w:ins w:id="391" w:author="Catherine Sayer" w:date="2016-05-16T16:51:00Z">
          <w:del w:id="392" w:author="Phil" w:date="2016-05-27T12:31:00Z">
            <w:r w:rsidR="005A642B" w:rsidDel="00873D20">
              <w:rPr>
                <w:rFonts w:ascii="Times New Roman" w:eastAsia="Times New Roman" w:hAnsi="Times New Roman" w:cs="Times New Roman"/>
                <w:color w:val="auto"/>
                <w:sz w:val="24"/>
                <w:szCs w:val="24"/>
              </w:rPr>
              <w:delText xml:space="preserve">also </w:delText>
            </w:r>
          </w:del>
        </w:ins>
        <w:ins w:id="393" w:author="Catherine Sayer" w:date="2016-05-16T16:45:00Z">
          <w:del w:id="394" w:author="Phil" w:date="2016-05-27T12:31:00Z">
            <w:r w:rsidR="007E33C7" w:rsidDel="00873D20">
              <w:rPr>
                <w:rFonts w:ascii="Times New Roman" w:eastAsia="Times New Roman" w:hAnsi="Times New Roman" w:cs="Times New Roman"/>
                <w:color w:val="auto"/>
                <w:sz w:val="24"/>
                <w:szCs w:val="24"/>
              </w:rPr>
              <w:delText>suggest that</w:delText>
            </w:r>
          </w:del>
        </w:ins>
        <w:ins w:id="395" w:author="Catherine Sayer" w:date="2016-05-16T16:39:00Z">
          <w:del w:id="396" w:author="Phil" w:date="2016-05-27T12:31:00Z">
            <w:r w:rsidDel="00873D20">
              <w:rPr>
                <w:rFonts w:ascii="Times New Roman" w:eastAsia="Times New Roman" w:hAnsi="Times New Roman" w:cs="Times New Roman"/>
                <w:color w:val="auto"/>
                <w:sz w:val="24"/>
                <w:szCs w:val="24"/>
              </w:rPr>
              <w:delText xml:space="preserve"> communities </w:delText>
            </w:r>
          </w:del>
        </w:ins>
        <w:ins w:id="397" w:author="Catherine Sayer" w:date="2016-05-16T16:45:00Z">
          <w:del w:id="398" w:author="Phil" w:date="2016-05-27T12:31:00Z">
            <w:r w:rsidR="007E33C7" w:rsidDel="00873D20">
              <w:rPr>
                <w:rFonts w:ascii="Times New Roman" w:eastAsia="Times New Roman" w:hAnsi="Times New Roman" w:cs="Times New Roman"/>
                <w:color w:val="auto"/>
                <w:sz w:val="24"/>
                <w:szCs w:val="24"/>
              </w:rPr>
              <w:delText xml:space="preserve">in secondary forest </w:delText>
            </w:r>
          </w:del>
        </w:ins>
        <w:ins w:id="399" w:author="Catherine Sayer" w:date="2016-05-16T16:39:00Z">
          <w:del w:id="400" w:author="Phil" w:date="2016-05-27T12:31:00Z">
            <w:r w:rsidDel="00873D20">
              <w:rPr>
                <w:rFonts w:ascii="Times New Roman" w:eastAsia="Times New Roman" w:hAnsi="Times New Roman" w:cs="Times New Roman"/>
                <w:color w:val="auto"/>
                <w:sz w:val="24"/>
                <w:szCs w:val="24"/>
              </w:rPr>
              <w:delText xml:space="preserve">may be less stable through time and </w:delText>
            </w:r>
          </w:del>
        </w:ins>
        <w:ins w:id="401" w:author="Catherine Sayer" w:date="2016-05-16T16:46:00Z">
          <w:del w:id="402" w:author="Phil" w:date="2016-05-27T12:31:00Z">
            <w:r w:rsidR="007E33C7" w:rsidDel="00873D20">
              <w:rPr>
                <w:rFonts w:ascii="Times New Roman" w:eastAsia="Times New Roman" w:hAnsi="Times New Roman" w:cs="Times New Roman"/>
                <w:color w:val="auto"/>
                <w:sz w:val="24"/>
                <w:szCs w:val="24"/>
              </w:rPr>
              <w:delText xml:space="preserve">ecosystem </w:delText>
            </w:r>
          </w:del>
        </w:ins>
        <w:ins w:id="403" w:author="Catherine Sayer" w:date="2016-05-16T16:41:00Z">
          <w:del w:id="404" w:author="Phil" w:date="2016-05-27T12:31:00Z">
            <w:r w:rsidR="007E33C7" w:rsidDel="00873D20">
              <w:rPr>
                <w:rFonts w:ascii="Times New Roman" w:eastAsia="Times New Roman" w:hAnsi="Times New Roman" w:cs="Times New Roman"/>
                <w:color w:val="auto"/>
                <w:sz w:val="24"/>
                <w:szCs w:val="24"/>
              </w:rPr>
              <w:delText xml:space="preserve">functioning may </w:delText>
            </w:r>
          </w:del>
        </w:ins>
        <w:ins w:id="405" w:author="Catherine Sayer" w:date="2016-05-16T16:42:00Z">
          <w:del w:id="406" w:author="Phil" w:date="2016-05-27T12:31:00Z">
            <w:r w:rsidR="007E33C7" w:rsidDel="00873D20">
              <w:rPr>
                <w:rFonts w:ascii="Times New Roman" w:eastAsia="Times New Roman" w:hAnsi="Times New Roman" w:cs="Times New Roman"/>
                <w:color w:val="auto"/>
                <w:sz w:val="24"/>
                <w:szCs w:val="24"/>
              </w:rPr>
              <w:delText xml:space="preserve">be </w:delText>
            </w:r>
          </w:del>
        </w:ins>
        <w:ins w:id="407" w:author="Catherine Sayer" w:date="2016-05-16T16:39:00Z">
          <w:del w:id="408" w:author="Phil" w:date="2016-05-27T12:31:00Z">
            <w:r w:rsidDel="00873D20">
              <w:rPr>
                <w:rFonts w:ascii="Times New Roman" w:eastAsia="Times New Roman" w:hAnsi="Times New Roman" w:cs="Times New Roman"/>
                <w:color w:val="auto"/>
                <w:sz w:val="24"/>
                <w:szCs w:val="24"/>
              </w:rPr>
              <w:delText xml:space="preserve">more open to </w:delText>
            </w:r>
            <w:r w:rsidR="00FA318C" w:rsidDel="00873D20">
              <w:rPr>
                <w:rFonts w:ascii="Times New Roman" w:eastAsia="Times New Roman" w:hAnsi="Times New Roman" w:cs="Times New Roman"/>
                <w:color w:val="auto"/>
                <w:sz w:val="24"/>
                <w:szCs w:val="24"/>
              </w:rPr>
              <w:delText>variat</w:delText>
            </w:r>
          </w:del>
        </w:ins>
        <w:ins w:id="409" w:author="Catherine Sayer" w:date="2016-05-16T16:40:00Z">
          <w:del w:id="410" w:author="Phil" w:date="2016-05-27T12:31:00Z">
            <w:r w:rsidR="00FA318C" w:rsidDel="00873D20">
              <w:rPr>
                <w:rFonts w:ascii="Times New Roman" w:eastAsia="Times New Roman" w:hAnsi="Times New Roman" w:cs="Times New Roman"/>
                <w:color w:val="auto"/>
                <w:sz w:val="24"/>
                <w:szCs w:val="24"/>
              </w:rPr>
              <w:delText>ion in the abiotic environment.</w:delText>
            </w:r>
          </w:del>
        </w:ins>
        <w:ins w:id="411" w:author="Catherine Sayer" w:date="2016-05-16T17:47:00Z">
          <w:del w:id="412" w:author="Phil" w:date="2016-05-27T12:31:00Z">
            <w:r w:rsidR="009A169B" w:rsidDel="00873D20">
              <w:rPr>
                <w:rFonts w:ascii="Times New Roman" w:eastAsia="Times New Roman" w:hAnsi="Times New Roman" w:cs="Times New Roman"/>
                <w:color w:val="auto"/>
                <w:sz w:val="24"/>
                <w:szCs w:val="24"/>
              </w:rPr>
              <w:delText xml:space="preserve"> Prescott et al. (2016) found </w:delText>
            </w:r>
          </w:del>
        </w:ins>
        <w:ins w:id="413" w:author="Catherine Sayer" w:date="2016-05-16T17:48:00Z">
          <w:del w:id="414" w:author="Phil" w:date="2016-05-27T12:31:00Z">
            <w:r w:rsidR="009A169B" w:rsidDel="00873D20">
              <w:rPr>
                <w:rFonts w:ascii="Times New Roman" w:eastAsia="Times New Roman" w:hAnsi="Times New Roman" w:cs="Times New Roman"/>
                <w:color w:val="auto"/>
                <w:sz w:val="24"/>
                <w:szCs w:val="24"/>
              </w:rPr>
              <w:delText xml:space="preserve">a similar relationship in FRic when forests converted to </w:delText>
            </w:r>
          </w:del>
        </w:ins>
        <w:ins w:id="415" w:author="Catherine Sayer" w:date="2016-05-16T17:49:00Z">
          <w:del w:id="416" w:author="Phil" w:date="2016-05-27T12:31:00Z">
            <w:r w:rsidR="009A169B" w:rsidRPr="004C0E41" w:rsidDel="00873D20">
              <w:rPr>
                <w:rFonts w:ascii="Times New Roman" w:eastAsia="Times New Roman" w:hAnsi="Times New Roman" w:cs="Times New Roman"/>
                <w:color w:val="auto"/>
                <w:sz w:val="24"/>
                <w:szCs w:val="24"/>
              </w:rPr>
              <w:delText>oil palm plantation</w:delText>
            </w:r>
            <w:r w:rsidR="009A169B" w:rsidDel="00873D20">
              <w:rPr>
                <w:rFonts w:ascii="Times New Roman" w:eastAsia="Times New Roman" w:hAnsi="Times New Roman" w:cs="Times New Roman"/>
                <w:color w:val="auto"/>
                <w:sz w:val="24"/>
                <w:szCs w:val="24"/>
              </w:rPr>
              <w:delText>s</w:delText>
            </w:r>
            <w:r w:rsidR="009A169B" w:rsidRPr="004C0E41" w:rsidDel="00873D20">
              <w:rPr>
                <w:rFonts w:ascii="Times New Roman" w:eastAsia="Times New Roman" w:hAnsi="Times New Roman" w:cs="Times New Roman"/>
                <w:color w:val="auto"/>
                <w:sz w:val="24"/>
                <w:szCs w:val="24"/>
              </w:rPr>
              <w:delText xml:space="preserve"> </w:delText>
            </w:r>
            <w:r w:rsidR="009A169B" w:rsidDel="00873D20">
              <w:rPr>
                <w:rFonts w:ascii="Times New Roman" w:eastAsia="Times New Roman" w:hAnsi="Times New Roman" w:cs="Times New Roman"/>
                <w:color w:val="auto"/>
                <w:sz w:val="24"/>
                <w:szCs w:val="24"/>
              </w:rPr>
              <w:delText>and pastures with forest remnants.</w:delText>
            </w:r>
          </w:del>
        </w:ins>
        <w:ins w:id="417" w:author="Catherine Sayer" w:date="2016-05-16T17:55:00Z">
          <w:del w:id="418" w:author="Phil" w:date="2016-05-27T12:31:00Z">
            <w:r w:rsidR="00954FCB" w:rsidDel="00873D20">
              <w:rPr>
                <w:rFonts w:ascii="Times New Roman" w:eastAsia="Times New Roman" w:hAnsi="Times New Roman" w:cs="Times New Roman"/>
                <w:color w:val="auto"/>
                <w:sz w:val="24"/>
                <w:szCs w:val="24"/>
              </w:rPr>
              <w:delText xml:space="preserve"> </w:delText>
            </w:r>
          </w:del>
        </w:ins>
        <w:ins w:id="419" w:author="Catherine Sayer" w:date="2016-05-16T17:57:00Z">
          <w:del w:id="420" w:author="Phil" w:date="2016-05-27T12:31:00Z">
            <w:r w:rsidR="00954FCB" w:rsidDel="00873D20">
              <w:rPr>
                <w:rFonts w:ascii="Times New Roman" w:eastAsia="Times New Roman" w:hAnsi="Times New Roman" w:cs="Times New Roman"/>
                <w:color w:val="auto"/>
                <w:sz w:val="24"/>
                <w:szCs w:val="24"/>
              </w:rPr>
              <w:delText>L</w:delText>
            </w:r>
            <w:r w:rsidR="00EA41F0" w:rsidDel="00873D20">
              <w:rPr>
                <w:rFonts w:ascii="Times New Roman" w:eastAsia="Times New Roman" w:hAnsi="Times New Roman" w:cs="Times New Roman"/>
                <w:color w:val="auto"/>
                <w:sz w:val="24"/>
                <w:szCs w:val="24"/>
              </w:rPr>
              <w:delText>ower</w:delText>
            </w:r>
          </w:del>
        </w:ins>
        <w:ins w:id="421" w:author="Catherine Sayer" w:date="2016-05-16T17:55:00Z">
          <w:del w:id="422" w:author="Phil" w:date="2016-05-27T12:31:00Z">
            <w:r w:rsidR="00EA41F0" w:rsidDel="00873D20">
              <w:rPr>
                <w:rFonts w:ascii="Times New Roman" w:eastAsia="Times New Roman" w:hAnsi="Times New Roman" w:cs="Times New Roman"/>
                <w:color w:val="auto"/>
                <w:sz w:val="24"/>
                <w:szCs w:val="24"/>
              </w:rPr>
              <w:delText xml:space="preserve"> FRic may </w:delText>
            </w:r>
          </w:del>
        </w:ins>
        <w:ins w:id="423" w:author="Catherine Sayer" w:date="2016-05-16T17:57:00Z">
          <w:del w:id="424" w:author="Phil" w:date="2016-05-27T12:31:00Z">
            <w:r w:rsidR="00C3311D" w:rsidDel="00873D20">
              <w:rPr>
                <w:rFonts w:ascii="Times New Roman" w:eastAsia="Times New Roman" w:hAnsi="Times New Roman" w:cs="Times New Roman"/>
                <w:color w:val="auto"/>
                <w:sz w:val="24"/>
                <w:szCs w:val="24"/>
              </w:rPr>
              <w:delText xml:space="preserve">be </w:delText>
            </w:r>
          </w:del>
        </w:ins>
        <w:ins w:id="425" w:author="Catherine Sayer" w:date="2016-05-16T17:58:00Z">
          <w:del w:id="426" w:author="Phil" w:date="2016-05-27T12:31:00Z">
            <w:r w:rsidR="00C3311D" w:rsidDel="00873D20">
              <w:rPr>
                <w:rFonts w:ascii="Times New Roman" w:eastAsia="Times New Roman" w:hAnsi="Times New Roman" w:cs="Times New Roman"/>
                <w:color w:val="auto"/>
                <w:sz w:val="24"/>
                <w:szCs w:val="24"/>
              </w:rPr>
              <w:delText>the</w:delText>
            </w:r>
          </w:del>
        </w:ins>
        <w:ins w:id="427" w:author="Catherine Sayer" w:date="2016-05-16T17:57:00Z">
          <w:del w:id="428" w:author="Phil" w:date="2016-05-27T12:31:00Z">
            <w:r w:rsidR="00C3311D" w:rsidDel="00873D20">
              <w:rPr>
                <w:rFonts w:ascii="Times New Roman" w:eastAsia="Times New Roman" w:hAnsi="Times New Roman" w:cs="Times New Roman"/>
                <w:color w:val="auto"/>
                <w:sz w:val="24"/>
                <w:szCs w:val="24"/>
              </w:rPr>
              <w:delText xml:space="preserve"> result </w:delText>
            </w:r>
          </w:del>
        </w:ins>
        <w:ins w:id="429" w:author="Catherine Sayer" w:date="2016-05-16T17:58:00Z">
          <w:del w:id="430" w:author="Phil" w:date="2016-05-27T12:31:00Z">
            <w:r w:rsidR="00C3311D" w:rsidDel="00873D20">
              <w:rPr>
                <w:rFonts w:ascii="Times New Roman" w:eastAsia="Times New Roman" w:hAnsi="Times New Roman" w:cs="Times New Roman"/>
                <w:color w:val="auto"/>
                <w:sz w:val="24"/>
                <w:szCs w:val="24"/>
              </w:rPr>
              <w:delText>of</w:delText>
            </w:r>
          </w:del>
        </w:ins>
        <w:ins w:id="431" w:author="Catherine Sayer" w:date="2016-05-16T17:55:00Z">
          <w:del w:id="432" w:author="Phil" w:date="2016-05-27T12:31:00Z">
            <w:r w:rsidR="00EA41F0" w:rsidDel="00873D20">
              <w:rPr>
                <w:rFonts w:ascii="Times New Roman" w:eastAsia="Times New Roman" w:hAnsi="Times New Roman" w:cs="Times New Roman"/>
                <w:color w:val="auto"/>
                <w:sz w:val="24"/>
                <w:szCs w:val="24"/>
              </w:rPr>
              <w:delText xml:space="preserve"> a decline in functional roles available in the </w:delText>
            </w:r>
          </w:del>
        </w:ins>
        <w:ins w:id="433" w:author="Catherine Sayer" w:date="2016-05-16T17:57:00Z">
          <w:del w:id="434" w:author="Phil" w:date="2016-05-27T12:31:00Z">
            <w:r w:rsidR="00EA41F0" w:rsidDel="00873D20">
              <w:rPr>
                <w:rFonts w:ascii="Times New Roman" w:eastAsia="Times New Roman" w:hAnsi="Times New Roman" w:cs="Times New Roman"/>
                <w:color w:val="auto"/>
                <w:sz w:val="24"/>
                <w:szCs w:val="24"/>
              </w:rPr>
              <w:delText xml:space="preserve">more </w:delText>
            </w:r>
          </w:del>
        </w:ins>
        <w:ins w:id="435" w:author="Catherine Sayer" w:date="2016-05-16T17:56:00Z">
          <w:del w:id="436" w:author="Phil" w:date="2016-05-27T12:31:00Z">
            <w:r w:rsidR="00EA41F0" w:rsidDel="00873D20">
              <w:rPr>
                <w:rFonts w:ascii="Times New Roman" w:eastAsia="Times New Roman" w:hAnsi="Times New Roman" w:cs="Times New Roman"/>
                <w:color w:val="auto"/>
                <w:sz w:val="24"/>
                <w:szCs w:val="24"/>
              </w:rPr>
              <w:delText xml:space="preserve">structurally simple </w:delText>
            </w:r>
          </w:del>
        </w:ins>
        <w:ins w:id="437" w:author="Catherine Sayer" w:date="2016-05-16T17:57:00Z">
          <w:del w:id="438" w:author="Phil" w:date="2016-05-27T12:31:00Z">
            <w:r w:rsidR="00825782" w:rsidDel="00873D20">
              <w:rPr>
                <w:rFonts w:ascii="Times New Roman" w:eastAsia="Times New Roman" w:hAnsi="Times New Roman" w:cs="Times New Roman"/>
                <w:color w:val="auto"/>
                <w:sz w:val="24"/>
                <w:szCs w:val="24"/>
              </w:rPr>
              <w:delText xml:space="preserve">degraded </w:delText>
            </w:r>
          </w:del>
        </w:ins>
        <w:ins w:id="439" w:author="Catherine Sayer" w:date="2016-05-16T17:56:00Z">
          <w:del w:id="440" w:author="Phil" w:date="2016-05-27T12:31:00Z">
            <w:r w:rsidR="00EA41F0" w:rsidDel="00873D20">
              <w:rPr>
                <w:rFonts w:ascii="Times New Roman" w:eastAsia="Times New Roman" w:hAnsi="Times New Roman" w:cs="Times New Roman"/>
                <w:color w:val="auto"/>
                <w:sz w:val="24"/>
                <w:szCs w:val="24"/>
              </w:rPr>
              <w:delText>habitats.</w:delText>
            </w:r>
          </w:del>
        </w:ins>
      </w:moveFrom>
    </w:p>
    <w:p w14:paraId="0DE53D08" w14:textId="1BD4D9F3" w:rsidR="00822DCE" w:rsidRPr="004C0E41" w:rsidDel="00873D20" w:rsidRDefault="00822DCE" w:rsidP="00B55543">
      <w:pPr>
        <w:spacing w:line="480" w:lineRule="auto"/>
        <w:ind w:firstLine="720"/>
        <w:jc w:val="both"/>
        <w:rPr>
          <w:del w:id="441" w:author="Phil" w:date="2016-05-27T12:31:00Z"/>
          <w:moveFrom w:id="442" w:author="Phil" w:date="2016-05-27T11:49:00Z"/>
          <w:rFonts w:ascii="Times New Roman" w:eastAsia="Times New Roman" w:hAnsi="Times New Roman" w:cs="Times New Roman"/>
          <w:i/>
          <w:color w:val="auto"/>
          <w:sz w:val="24"/>
          <w:szCs w:val="24"/>
        </w:rPr>
      </w:pPr>
      <w:commentRangeStart w:id="443"/>
      <w:moveFrom w:id="444" w:author="Phil" w:date="2016-05-27T11:49:00Z">
        <w:ins w:id="445" w:author="Catherine Sayer" w:date="2016-05-16T16:55:00Z">
          <w:del w:id="446" w:author="Phil" w:date="2016-05-27T12:31:00Z">
            <w:r w:rsidDel="00873D20">
              <w:rPr>
                <w:rFonts w:ascii="Times New Roman" w:eastAsia="Times New Roman" w:hAnsi="Times New Roman" w:cs="Times New Roman"/>
                <w:color w:val="auto"/>
                <w:sz w:val="24"/>
                <w:szCs w:val="24"/>
              </w:rPr>
              <w:delText>FDiv was found to be highest in young secondary forest and declined with time since dist</w:delText>
            </w:r>
          </w:del>
        </w:ins>
        <w:ins w:id="447" w:author="Catherine Sayer" w:date="2016-05-16T16:56:00Z">
          <w:del w:id="448" w:author="Phil" w:date="2016-05-27T12:31:00Z">
            <w:r w:rsidDel="00873D20">
              <w:rPr>
                <w:rFonts w:ascii="Times New Roman" w:eastAsia="Times New Roman" w:hAnsi="Times New Roman" w:cs="Times New Roman"/>
                <w:color w:val="auto"/>
                <w:sz w:val="24"/>
                <w:szCs w:val="24"/>
              </w:rPr>
              <w:delText xml:space="preserve">urbance, suggesting higher niche differentiation </w:delText>
            </w:r>
          </w:del>
        </w:ins>
        <w:ins w:id="449" w:author="Catherine Sayer" w:date="2016-05-16T17:39:00Z">
          <w:del w:id="450" w:author="Phil" w:date="2016-05-27T12:31:00Z">
            <w:r w:rsidR="000B4D64" w:rsidDel="00873D20">
              <w:rPr>
                <w:rFonts w:ascii="Times New Roman" w:eastAsia="Times New Roman" w:hAnsi="Times New Roman" w:cs="Times New Roman"/>
                <w:color w:val="auto"/>
                <w:sz w:val="24"/>
                <w:szCs w:val="24"/>
              </w:rPr>
              <w:delText xml:space="preserve">and potentially lower competition for resources </w:delText>
            </w:r>
          </w:del>
        </w:ins>
        <w:ins w:id="451" w:author="Catherine Sayer" w:date="2016-05-16T16:56:00Z">
          <w:del w:id="452" w:author="Phil" w:date="2016-05-27T12:31:00Z">
            <w:r w:rsidDel="00873D20">
              <w:rPr>
                <w:rFonts w:ascii="Times New Roman" w:eastAsia="Times New Roman" w:hAnsi="Times New Roman" w:cs="Times New Roman"/>
                <w:color w:val="auto"/>
                <w:sz w:val="24"/>
                <w:szCs w:val="24"/>
              </w:rPr>
              <w:delText xml:space="preserve">in young secondary forest. </w:delText>
            </w:r>
            <w:r w:rsidRPr="004C0E41" w:rsidDel="00873D20">
              <w:rPr>
                <w:rFonts w:ascii="Times New Roman" w:eastAsia="Times New Roman" w:hAnsi="Times New Roman" w:cs="Times New Roman"/>
                <w:color w:val="auto"/>
                <w:sz w:val="24"/>
                <w:szCs w:val="24"/>
              </w:rPr>
              <w:delText>This</w:delText>
            </w:r>
          </w:del>
        </w:ins>
        <w:ins w:id="453" w:author="Catherine Sayer" w:date="2016-05-16T16:57:00Z">
          <w:del w:id="454" w:author="Phil" w:date="2016-05-27T12:31:00Z">
            <w:r w:rsidRPr="004C0E41" w:rsidDel="00873D20">
              <w:rPr>
                <w:rFonts w:ascii="Times New Roman" w:eastAsia="Times New Roman" w:hAnsi="Times New Roman" w:cs="Times New Roman"/>
                <w:color w:val="auto"/>
                <w:sz w:val="24"/>
                <w:szCs w:val="24"/>
              </w:rPr>
              <w:delText xml:space="preserve"> </w:delText>
            </w:r>
          </w:del>
        </w:ins>
        <w:ins w:id="455" w:author="Catherine Sayer" w:date="2016-05-16T17:35:00Z">
          <w:del w:id="456" w:author="Phil" w:date="2016-05-27T12:31:00Z">
            <w:r w:rsidR="004C0E41" w:rsidRPr="004C0E41" w:rsidDel="00873D20">
              <w:rPr>
                <w:rFonts w:ascii="Times New Roman" w:eastAsia="Times New Roman" w:hAnsi="Times New Roman" w:cs="Times New Roman"/>
                <w:color w:val="auto"/>
                <w:sz w:val="24"/>
                <w:szCs w:val="24"/>
              </w:rPr>
              <w:delText>response is</w:delText>
            </w:r>
          </w:del>
        </w:ins>
        <w:ins w:id="457" w:author="Catherine Sayer" w:date="2016-05-16T16:56:00Z">
          <w:del w:id="458" w:author="Phil" w:date="2016-05-27T12:31:00Z">
            <w:r w:rsidRPr="004C0E41" w:rsidDel="00873D20">
              <w:rPr>
                <w:rFonts w:ascii="Times New Roman" w:eastAsia="Times New Roman" w:hAnsi="Times New Roman" w:cs="Times New Roman"/>
                <w:color w:val="auto"/>
                <w:sz w:val="24"/>
                <w:szCs w:val="24"/>
              </w:rPr>
              <w:delText xml:space="preserve"> in contrast with </w:delText>
            </w:r>
          </w:del>
        </w:ins>
        <w:ins w:id="459" w:author="Catherine Sayer" w:date="2016-05-16T17:44:00Z">
          <w:del w:id="460" w:author="Phil" w:date="2016-05-27T12:31:00Z">
            <w:r w:rsidR="000B4D64" w:rsidDel="00873D20">
              <w:rPr>
                <w:rFonts w:ascii="Times New Roman" w:eastAsia="Times New Roman" w:hAnsi="Times New Roman" w:cs="Times New Roman"/>
                <w:color w:val="auto"/>
                <w:sz w:val="24"/>
                <w:szCs w:val="24"/>
              </w:rPr>
              <w:delText xml:space="preserve">that found in other types of degraded forest; in </w:delText>
            </w:r>
          </w:del>
        </w:ins>
        <w:ins w:id="461" w:author="Catherine Sayer" w:date="2016-05-16T17:36:00Z">
          <w:del w:id="462" w:author="Phil" w:date="2016-05-27T12:31:00Z">
            <w:r w:rsidR="004C0E41" w:rsidRPr="004C0E41" w:rsidDel="00873D20">
              <w:rPr>
                <w:rFonts w:ascii="Times New Roman" w:eastAsia="Times New Roman" w:hAnsi="Times New Roman" w:cs="Times New Roman"/>
                <w:color w:val="auto"/>
                <w:sz w:val="24"/>
                <w:szCs w:val="24"/>
              </w:rPr>
              <w:delText>selectively logged forests and those converted to oil palm plantation</w:delText>
            </w:r>
          </w:del>
        </w:ins>
        <w:ins w:id="463" w:author="Catherine Sayer" w:date="2016-05-16T17:42:00Z">
          <w:del w:id="464" w:author="Phil" w:date="2016-05-27T12:31:00Z">
            <w:r w:rsidR="000B4D64" w:rsidDel="00873D20">
              <w:rPr>
                <w:rFonts w:ascii="Times New Roman" w:eastAsia="Times New Roman" w:hAnsi="Times New Roman" w:cs="Times New Roman"/>
                <w:color w:val="auto"/>
                <w:sz w:val="24"/>
                <w:szCs w:val="24"/>
              </w:rPr>
              <w:delText>s</w:delText>
            </w:r>
          </w:del>
        </w:ins>
        <w:ins w:id="465" w:author="Catherine Sayer" w:date="2016-05-16T17:36:00Z">
          <w:del w:id="466" w:author="Phil" w:date="2016-05-27T12:31:00Z">
            <w:r w:rsidR="004C0E41" w:rsidRPr="004C0E41" w:rsidDel="00873D20">
              <w:rPr>
                <w:rFonts w:ascii="Times New Roman" w:eastAsia="Times New Roman" w:hAnsi="Times New Roman" w:cs="Times New Roman"/>
                <w:color w:val="auto"/>
                <w:sz w:val="24"/>
                <w:szCs w:val="24"/>
              </w:rPr>
              <w:delText xml:space="preserve"> </w:delText>
            </w:r>
          </w:del>
        </w:ins>
        <w:ins w:id="467" w:author="Catherine Sayer" w:date="2016-05-16T17:42:00Z">
          <w:del w:id="468" w:author="Phil" w:date="2016-05-27T12:31:00Z">
            <w:r w:rsidR="000B4D64" w:rsidDel="00873D20">
              <w:rPr>
                <w:rFonts w:ascii="Times New Roman" w:eastAsia="Times New Roman" w:hAnsi="Times New Roman" w:cs="Times New Roman"/>
                <w:color w:val="auto"/>
                <w:sz w:val="24"/>
                <w:szCs w:val="24"/>
              </w:rPr>
              <w:delText>and pastures</w:delText>
            </w:r>
          </w:del>
        </w:ins>
        <w:ins w:id="469" w:author="Catherine Sayer" w:date="2016-05-16T17:44:00Z">
          <w:del w:id="470" w:author="Phil" w:date="2016-05-27T12:31:00Z">
            <w:r w:rsidR="000B4D64" w:rsidDel="00873D20">
              <w:rPr>
                <w:rFonts w:ascii="Times New Roman" w:eastAsia="Times New Roman" w:hAnsi="Times New Roman" w:cs="Times New Roman"/>
                <w:color w:val="auto"/>
                <w:sz w:val="24"/>
                <w:szCs w:val="24"/>
              </w:rPr>
              <w:delText xml:space="preserve"> </w:delText>
            </w:r>
          </w:del>
        </w:ins>
        <w:ins w:id="471" w:author="Catherine Sayer" w:date="2016-05-16T17:38:00Z">
          <w:del w:id="472" w:author="Phil" w:date="2016-05-27T12:31:00Z">
            <w:r w:rsidR="004C0E41" w:rsidDel="00873D20">
              <w:rPr>
                <w:rFonts w:ascii="Times New Roman" w:eastAsia="Times New Roman" w:hAnsi="Times New Roman" w:cs="Times New Roman"/>
                <w:color w:val="auto"/>
                <w:sz w:val="24"/>
                <w:szCs w:val="24"/>
              </w:rPr>
              <w:delText>FDiv</w:delText>
            </w:r>
          </w:del>
        </w:ins>
        <w:ins w:id="473" w:author="Catherine Sayer" w:date="2016-05-16T17:36:00Z">
          <w:del w:id="474" w:author="Phil" w:date="2016-05-27T12:31:00Z">
            <w:r w:rsidR="004C0E41" w:rsidRPr="004C0E41" w:rsidDel="00873D20">
              <w:rPr>
                <w:rFonts w:ascii="Times New Roman" w:eastAsia="Times New Roman" w:hAnsi="Times New Roman" w:cs="Times New Roman"/>
                <w:color w:val="auto"/>
                <w:sz w:val="24"/>
                <w:szCs w:val="24"/>
              </w:rPr>
              <w:delText xml:space="preserve"> </w:delText>
            </w:r>
          </w:del>
        </w:ins>
        <w:ins w:id="475" w:author="Catherine Sayer" w:date="2016-05-16T17:42:00Z">
          <w:del w:id="476" w:author="Phil" w:date="2016-05-27T12:31:00Z">
            <w:r w:rsidR="000B4D64" w:rsidDel="00873D20">
              <w:rPr>
                <w:rFonts w:ascii="Times New Roman" w:eastAsia="Times New Roman" w:hAnsi="Times New Roman" w:cs="Times New Roman"/>
                <w:color w:val="auto"/>
                <w:sz w:val="24"/>
                <w:szCs w:val="24"/>
              </w:rPr>
              <w:delText xml:space="preserve">has been </w:delText>
            </w:r>
          </w:del>
        </w:ins>
        <w:ins w:id="477" w:author="Catherine Sayer" w:date="2016-05-16T17:45:00Z">
          <w:del w:id="478" w:author="Phil" w:date="2016-05-27T12:31:00Z">
            <w:r w:rsidR="000B4D64" w:rsidDel="00873D20">
              <w:rPr>
                <w:rFonts w:ascii="Times New Roman" w:eastAsia="Times New Roman" w:hAnsi="Times New Roman" w:cs="Times New Roman"/>
                <w:color w:val="auto"/>
                <w:sz w:val="24"/>
                <w:szCs w:val="24"/>
              </w:rPr>
              <w:delText>found</w:delText>
            </w:r>
          </w:del>
        </w:ins>
        <w:ins w:id="479" w:author="Catherine Sayer" w:date="2016-05-16T17:42:00Z">
          <w:del w:id="480" w:author="Phil" w:date="2016-05-27T12:31:00Z">
            <w:r w:rsidR="000B4D64" w:rsidDel="00873D20">
              <w:rPr>
                <w:rFonts w:ascii="Times New Roman" w:eastAsia="Times New Roman" w:hAnsi="Times New Roman" w:cs="Times New Roman"/>
                <w:color w:val="auto"/>
                <w:sz w:val="24"/>
                <w:szCs w:val="24"/>
              </w:rPr>
              <w:delText xml:space="preserve"> to be</w:delText>
            </w:r>
          </w:del>
        </w:ins>
        <w:ins w:id="481" w:author="Catherine Sayer" w:date="2016-05-16T17:36:00Z">
          <w:del w:id="482" w:author="Phil" w:date="2016-05-27T12:31:00Z">
            <w:r w:rsidR="004C0E41" w:rsidRPr="004C0E41" w:rsidDel="00873D20">
              <w:rPr>
                <w:rFonts w:ascii="Times New Roman" w:eastAsia="Times New Roman" w:hAnsi="Times New Roman" w:cs="Times New Roman"/>
                <w:color w:val="auto"/>
                <w:sz w:val="24"/>
                <w:szCs w:val="24"/>
              </w:rPr>
              <w:delText xml:space="preserve"> </w:delText>
            </w:r>
          </w:del>
        </w:ins>
        <w:ins w:id="483" w:author="Catherine Sayer" w:date="2016-05-16T17:38:00Z">
          <w:del w:id="484" w:author="Phil" w:date="2016-05-27T12:31:00Z">
            <w:r w:rsidR="004C0E41" w:rsidDel="00873D20">
              <w:rPr>
                <w:rFonts w:ascii="Times New Roman" w:eastAsia="Times New Roman" w:hAnsi="Times New Roman" w:cs="Times New Roman"/>
                <w:color w:val="auto"/>
                <w:sz w:val="24"/>
                <w:szCs w:val="24"/>
              </w:rPr>
              <w:delText>equivalent to</w:delText>
            </w:r>
          </w:del>
        </w:ins>
        <w:ins w:id="485" w:author="Catherine Sayer" w:date="2016-05-16T17:37:00Z">
          <w:del w:id="486" w:author="Phil" w:date="2016-05-27T12:31:00Z">
            <w:r w:rsidR="004C0E41" w:rsidRPr="004C0E41" w:rsidDel="00873D20">
              <w:rPr>
                <w:rFonts w:ascii="Times New Roman" w:eastAsia="Times New Roman" w:hAnsi="Times New Roman" w:cs="Times New Roman"/>
                <w:color w:val="auto"/>
                <w:sz w:val="24"/>
                <w:szCs w:val="24"/>
              </w:rPr>
              <w:delText xml:space="preserve"> primary forest (</w:delText>
            </w:r>
          </w:del>
        </w:ins>
        <w:ins w:id="487" w:author="Catherine Sayer" w:date="2016-05-16T16:56:00Z">
          <w:del w:id="488" w:author="Phil" w:date="2016-05-27T12:31:00Z">
            <w:r w:rsidR="004C0E41" w:rsidRPr="004C0E41" w:rsidDel="00873D20">
              <w:rPr>
                <w:rFonts w:ascii="Times New Roman" w:eastAsia="Times New Roman" w:hAnsi="Times New Roman" w:cs="Times New Roman"/>
                <w:color w:val="auto"/>
                <w:sz w:val="24"/>
                <w:szCs w:val="24"/>
              </w:rPr>
              <w:delText xml:space="preserve">Edwards et al. </w:delText>
            </w:r>
            <w:r w:rsidRPr="004C0E41" w:rsidDel="00873D20">
              <w:rPr>
                <w:rFonts w:ascii="Times New Roman" w:eastAsia="Times New Roman" w:hAnsi="Times New Roman" w:cs="Times New Roman"/>
                <w:color w:val="auto"/>
                <w:sz w:val="24"/>
                <w:szCs w:val="24"/>
              </w:rPr>
              <w:delText>2013b</w:delText>
            </w:r>
          </w:del>
        </w:ins>
        <w:ins w:id="489" w:author="Catherine Sayer" w:date="2016-05-16T17:42:00Z">
          <w:del w:id="490" w:author="Phil" w:date="2016-05-27T12:31:00Z">
            <w:r w:rsidR="000B4D64" w:rsidDel="00873D20">
              <w:rPr>
                <w:rFonts w:ascii="Times New Roman" w:eastAsia="Times New Roman" w:hAnsi="Times New Roman" w:cs="Times New Roman"/>
                <w:color w:val="auto"/>
                <w:sz w:val="24"/>
                <w:szCs w:val="24"/>
              </w:rPr>
              <w:delText>, Prescott et al. 2016</w:delText>
            </w:r>
          </w:del>
        </w:ins>
        <w:ins w:id="491" w:author="Catherine Sayer" w:date="2016-05-16T16:56:00Z">
          <w:del w:id="492" w:author="Phil" w:date="2016-05-27T12:31:00Z">
            <w:r w:rsidRPr="004C0E41" w:rsidDel="00873D20">
              <w:rPr>
                <w:rFonts w:ascii="Times New Roman" w:eastAsia="Times New Roman" w:hAnsi="Times New Roman" w:cs="Times New Roman"/>
                <w:color w:val="auto"/>
                <w:sz w:val="24"/>
                <w:szCs w:val="24"/>
              </w:rPr>
              <w:delText>)</w:delText>
            </w:r>
          </w:del>
        </w:ins>
        <w:ins w:id="493" w:author="Catherine Sayer" w:date="2016-05-16T17:37:00Z">
          <w:del w:id="494" w:author="Phil" w:date="2016-05-27T12:31:00Z">
            <w:r w:rsidR="004C0E41" w:rsidRPr="004C0E41" w:rsidDel="00873D20">
              <w:rPr>
                <w:rFonts w:ascii="Times New Roman" w:eastAsia="Times New Roman" w:hAnsi="Times New Roman" w:cs="Times New Roman"/>
                <w:color w:val="auto"/>
                <w:sz w:val="24"/>
                <w:szCs w:val="24"/>
              </w:rPr>
              <w:delText>.</w:delText>
            </w:r>
          </w:del>
        </w:ins>
        <w:commentRangeEnd w:id="443"/>
        <w:del w:id="495" w:author="Phil" w:date="2016-05-27T12:31:00Z">
          <w:r w:rsidR="0059505E" w:rsidDel="00873D20">
            <w:rPr>
              <w:rStyle w:val="CommentReference"/>
            </w:rPr>
            <w:commentReference w:id="443"/>
          </w:r>
        </w:del>
      </w:moveFrom>
    </w:p>
    <w:moveFromRangeEnd w:id="361"/>
    <w:p w14:paraId="780AC051" w14:textId="73FAEC9F" w:rsidR="00BB0E2D" w:rsidRPr="003975F6" w:rsidDel="00873D20" w:rsidRDefault="003E27F8" w:rsidP="00B55543">
      <w:pPr>
        <w:spacing w:line="480" w:lineRule="auto"/>
        <w:ind w:firstLine="720"/>
        <w:jc w:val="both"/>
        <w:rPr>
          <w:del w:id="496" w:author="Phil" w:date="2016-05-27T12:31:00Z"/>
          <w:rFonts w:ascii="Times New Roman" w:eastAsia="Times New Roman" w:hAnsi="Times New Roman" w:cs="Times New Roman"/>
          <w:color w:val="auto"/>
          <w:sz w:val="24"/>
          <w:szCs w:val="24"/>
        </w:rPr>
      </w:pPr>
      <w:del w:id="497" w:author="Phil" w:date="2016-05-27T12:31:00Z">
        <w:r w:rsidRPr="003975F6" w:rsidDel="00873D20">
          <w:rPr>
            <w:rFonts w:ascii="Times New Roman" w:eastAsia="Times New Roman" w:hAnsi="Times New Roman" w:cs="Times New Roman"/>
            <w:color w:val="auto"/>
            <w:sz w:val="24"/>
            <w:szCs w:val="24"/>
          </w:rPr>
          <w:delText xml:space="preserve">While FRic remained constant in secondary forests over time, FEve decreased with forest age and was predicted to reach equivalence with primary forest approximately 30 years post disturbance. A constant FRic suggests that bird species </w:delText>
        </w:r>
        <w:r w:rsidR="00645DD0" w:rsidRPr="003975F6" w:rsidDel="00873D20">
          <w:rPr>
            <w:rFonts w:ascii="Times New Roman" w:eastAsia="Times New Roman" w:hAnsi="Times New Roman" w:cs="Times New Roman"/>
            <w:color w:val="auto"/>
            <w:sz w:val="24"/>
            <w:szCs w:val="24"/>
          </w:rPr>
          <w:delText>joining</w:delText>
        </w:r>
        <w:r w:rsidRPr="003975F6" w:rsidDel="00873D20">
          <w:rPr>
            <w:rFonts w:ascii="Times New Roman" w:eastAsia="Times New Roman" w:hAnsi="Times New Roman" w:cs="Times New Roman"/>
            <w:color w:val="auto"/>
            <w:sz w:val="24"/>
            <w:szCs w:val="24"/>
          </w:rPr>
          <w:delText xml:space="preserve"> the community are functionally similar to those already </w:delText>
        </w:r>
        <w:r w:rsidR="00645DD0" w:rsidRPr="003975F6" w:rsidDel="00873D20">
          <w:rPr>
            <w:rFonts w:ascii="Times New Roman" w:eastAsia="Times New Roman" w:hAnsi="Times New Roman" w:cs="Times New Roman"/>
            <w:color w:val="auto"/>
            <w:sz w:val="24"/>
            <w:szCs w:val="24"/>
          </w:rPr>
          <w:delText>present</w:delText>
        </w:r>
        <w:r w:rsidR="00B82652" w:rsidRPr="003975F6" w:rsidDel="00873D20">
          <w:rPr>
            <w:rFonts w:ascii="Times New Roman" w:eastAsia="Times New Roman" w:hAnsi="Times New Roman" w:cs="Times New Roman"/>
            <w:color w:val="auto"/>
            <w:sz w:val="24"/>
            <w:szCs w:val="24"/>
          </w:rPr>
          <w:delText>. If resource availability were to be even throughout the niche space,</w:delText>
        </w:r>
        <w:r w:rsidR="00645DD0" w:rsidRPr="003975F6" w:rsidDel="00873D20">
          <w:rPr>
            <w:rFonts w:ascii="Times New Roman" w:eastAsia="Times New Roman" w:hAnsi="Times New Roman" w:cs="Times New Roman"/>
            <w:color w:val="auto"/>
            <w:sz w:val="24"/>
            <w:szCs w:val="24"/>
          </w:rPr>
          <w:delText xml:space="preserve"> </w:delText>
        </w:r>
        <w:r w:rsidRPr="003975F6" w:rsidDel="00873D20">
          <w:rPr>
            <w:rFonts w:ascii="Times New Roman" w:eastAsia="Times New Roman" w:hAnsi="Times New Roman" w:cs="Times New Roman"/>
            <w:color w:val="auto"/>
            <w:sz w:val="24"/>
            <w:szCs w:val="24"/>
          </w:rPr>
          <w:delText xml:space="preserve">the change in FEve </w:delText>
        </w:r>
        <w:r w:rsidR="00B82652" w:rsidRPr="003975F6" w:rsidDel="00873D20">
          <w:rPr>
            <w:rFonts w:ascii="Times New Roman" w:eastAsia="Times New Roman" w:hAnsi="Times New Roman" w:cs="Times New Roman"/>
            <w:color w:val="auto"/>
            <w:sz w:val="24"/>
            <w:szCs w:val="24"/>
          </w:rPr>
          <w:delText xml:space="preserve">would </w:delText>
        </w:r>
        <w:r w:rsidRPr="003975F6" w:rsidDel="00873D20">
          <w:rPr>
            <w:rFonts w:ascii="Times New Roman" w:eastAsia="Times New Roman" w:hAnsi="Times New Roman" w:cs="Times New Roman"/>
            <w:color w:val="auto"/>
            <w:sz w:val="24"/>
            <w:szCs w:val="24"/>
          </w:rPr>
          <w:delText xml:space="preserve">suggest that as the age of secondary forest increases some parts of the occupied niche space become less utilised by the avian community. We </w:delText>
        </w:r>
        <w:r w:rsidR="00C03E56" w:rsidRPr="003975F6" w:rsidDel="00873D20">
          <w:rPr>
            <w:rFonts w:ascii="Times New Roman" w:eastAsia="Times New Roman" w:hAnsi="Times New Roman" w:cs="Times New Roman"/>
            <w:color w:val="auto"/>
            <w:sz w:val="24"/>
            <w:szCs w:val="24"/>
          </w:rPr>
          <w:delText xml:space="preserve">might </w:delText>
        </w:r>
        <w:r w:rsidRPr="003975F6" w:rsidDel="00873D20">
          <w:rPr>
            <w:rFonts w:ascii="Times New Roman" w:eastAsia="Times New Roman" w:hAnsi="Times New Roman" w:cs="Times New Roman"/>
            <w:color w:val="auto"/>
            <w:sz w:val="24"/>
            <w:szCs w:val="24"/>
          </w:rPr>
          <w:delText xml:space="preserve">therefore expect younger forests to have increased functional redundancy, as species are regularly distributed amongst functional groups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"1dun3u5f1o", "citationItems" : [ { "id" : "ITEM-1", "itemData" : { "DOI" : "10.1046/j.1365-2745.2001.00528.x", "ISSN" : "0022-0477, 1365-2745", "author" : [ { "dropping-particle" : "", "family" : "Fonseca", "given" : "Carlos Roberto", "non-dropping-particle" : "", "parse-names" : false, "suffix" : "" }, { "dropping-particle" : "", "family" : "Ganade", "given" : "Gislene", "non-dropping-particle" : "", "parse-names" : false, "suffix" : "" } ], "container-title" : "Journal of Ecology", "id" : "ITEM-1", "issue" : "1", "issued" : { "date-parts" : [ [ "2001", "2" ] ] }, "language" : "en", "page" : "118-125", "title" : "Species functional redundancy, random extinctions and the stability of ecosystems", "type" : "article-journal", "volume" : "89" }, "uri" : [ "http://zotero.org/users/local/lSswCld9/items/IXF548GK" ], "uris" : [ "http://zotero.org/users/local/lSswCld9/items/IXF548GK", "http://www.mendeley.com/documents/?uuid=77cd7522-c615-4b50-8b18-c077ccf95ec7" ] } ], "mendeley" : { "formattedCitation" : "(Fonseca &amp; Ganade 2001)", "plainTextFormattedCitation" : "(Fonseca &amp; Ganade 2001)", "previouslyFormattedCitation" : "(Fonseca &amp; Ganade 2001)" }, "properties" : { "formattedCitation" : "(Fonseca and Ganade 2001)", "noteIndex" : 0, "plainCitation" : "(Fonseca and Ganade 2001)"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(Fonseca &amp; Ganade 2001)</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and this can increase the resilience of a community to environmental change. However, this </w:delText>
        </w:r>
        <w:r w:rsidR="00C03E56" w:rsidRPr="003975F6" w:rsidDel="00873D20">
          <w:rPr>
            <w:rFonts w:ascii="Times New Roman" w:eastAsia="Times New Roman" w:hAnsi="Times New Roman" w:cs="Times New Roman"/>
            <w:color w:val="auto"/>
            <w:sz w:val="24"/>
            <w:szCs w:val="24"/>
          </w:rPr>
          <w:delText>outcome</w:delText>
        </w:r>
        <w:r w:rsidR="00EE1238" w:rsidRPr="003975F6" w:rsidDel="00873D20">
          <w:rPr>
            <w:rFonts w:ascii="Times New Roman" w:eastAsia="Times New Roman" w:hAnsi="Times New Roman" w:cs="Times New Roman"/>
            <w:color w:val="auto"/>
            <w:sz w:val="24"/>
            <w:szCs w:val="24"/>
          </w:rPr>
          <w:delText xml:space="preserve"> may be</w:delText>
        </w:r>
        <w:r w:rsidRPr="003975F6" w:rsidDel="00873D20">
          <w:rPr>
            <w:rFonts w:ascii="Times New Roman" w:eastAsia="Times New Roman" w:hAnsi="Times New Roman" w:cs="Times New Roman"/>
            <w:color w:val="auto"/>
            <w:sz w:val="24"/>
            <w:szCs w:val="24"/>
          </w:rPr>
          <w:delText xml:space="preserve"> the result of effects of other </w:delText>
        </w:r>
        <w:r w:rsidR="00EE1238" w:rsidRPr="003975F6" w:rsidDel="00873D20">
          <w:rPr>
            <w:rFonts w:ascii="Times New Roman" w:eastAsia="Times New Roman" w:hAnsi="Times New Roman" w:cs="Times New Roman"/>
            <w:color w:val="auto"/>
            <w:sz w:val="24"/>
            <w:szCs w:val="24"/>
          </w:rPr>
          <w:delText>taxa</w:delText>
        </w:r>
        <w:r w:rsidRPr="003975F6" w:rsidDel="00873D20">
          <w:rPr>
            <w:rFonts w:ascii="Times New Roman" w:eastAsia="Times New Roman" w:hAnsi="Times New Roman" w:cs="Times New Roman"/>
            <w:color w:val="auto"/>
            <w:sz w:val="24"/>
            <w:szCs w:val="24"/>
          </w:rPr>
          <w:delText xml:space="preserve"> in the overall forest community, which </w:delText>
        </w:r>
        <w:r w:rsidR="00EE1238" w:rsidRPr="003975F6" w:rsidDel="00873D20">
          <w:rPr>
            <w:rFonts w:ascii="Times New Roman" w:eastAsia="Times New Roman" w:hAnsi="Times New Roman" w:cs="Times New Roman"/>
            <w:color w:val="auto"/>
            <w:sz w:val="24"/>
            <w:szCs w:val="24"/>
          </w:rPr>
          <w:delText>were not</w:delText>
        </w:r>
        <w:r w:rsidRPr="003975F6" w:rsidDel="00873D20">
          <w:rPr>
            <w:rFonts w:ascii="Times New Roman" w:eastAsia="Times New Roman" w:hAnsi="Times New Roman" w:cs="Times New Roman"/>
            <w:color w:val="auto"/>
            <w:sz w:val="24"/>
            <w:szCs w:val="24"/>
          </w:rPr>
          <w:delText xml:space="preserve"> investigated in this study</w:delText>
        </w:r>
        <w:r w:rsidR="00C03E56" w:rsidRPr="003975F6" w:rsidDel="00873D20">
          <w:rPr>
            <w:rFonts w:ascii="Times New Roman" w:eastAsia="Times New Roman" w:hAnsi="Times New Roman" w:cs="Times New Roman"/>
            <w:color w:val="auto"/>
            <w:sz w:val="24"/>
            <w:szCs w:val="24"/>
          </w:rPr>
          <w:delText xml:space="preserve">. </w:delText>
        </w:r>
        <w:r w:rsidRPr="003975F6" w:rsidDel="00873D20">
          <w:rPr>
            <w:rFonts w:ascii="Times New Roman" w:eastAsia="Times New Roman" w:hAnsi="Times New Roman" w:cs="Times New Roman"/>
            <w:color w:val="auto"/>
            <w:sz w:val="24"/>
            <w:szCs w:val="24"/>
          </w:rPr>
          <w:delText>For example, birds may make up a greater proportion of the early successional faunal community</w:delText>
        </w:r>
        <w:r w:rsidR="00DF4DC9" w:rsidRPr="003975F6" w:rsidDel="00873D20">
          <w:rPr>
            <w:rFonts w:ascii="Times New Roman" w:eastAsia="Times New Roman" w:hAnsi="Times New Roman" w:cs="Times New Roman"/>
            <w:color w:val="auto"/>
            <w:sz w:val="24"/>
            <w:szCs w:val="24"/>
          </w:rPr>
          <w:delText xml:space="preserve">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"9e3othps7",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"uris" : [ "http://www.mendeley.com/documents/?uuid=44a33944-2ab9-47f8-8c56-6d2016d92fda", "http://zotero.org/users/local/lSswCld9/items/5VT9MBAK" ] } ], "mendeley" : { "formattedCitation" : "(Dent &amp; Wright 2009)", "plainTextFormattedCitation" : "(Dent &amp; Wright 2009)", "previouslyFormattedCitation" : "(Dent &amp; Wright 2009)" }, "properties" : { "formattedCitation" : "(Dent and Wright 2009)", "noteIndex" : 0, "plainCitation" : "(Dent and Wright 2009)"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(Dent &amp; Wright 2009)</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due to their vagile nature, whereas </w:delText>
        </w:r>
        <w:r w:rsidR="00C03E56" w:rsidRPr="003975F6" w:rsidDel="00873D20">
          <w:rPr>
            <w:rFonts w:ascii="Times New Roman" w:eastAsia="Times New Roman" w:hAnsi="Times New Roman" w:cs="Times New Roman"/>
            <w:color w:val="auto"/>
            <w:sz w:val="24"/>
            <w:szCs w:val="24"/>
          </w:rPr>
          <w:delText>mammals</w:delText>
        </w:r>
        <w:r w:rsidRPr="003975F6" w:rsidDel="00873D20">
          <w:rPr>
            <w:rFonts w:ascii="Times New Roman" w:eastAsia="Times New Roman" w:hAnsi="Times New Roman" w:cs="Times New Roman"/>
            <w:color w:val="auto"/>
            <w:sz w:val="24"/>
            <w:szCs w:val="24"/>
          </w:rPr>
          <w:delText xml:space="preserve"> may arrive later, leading to competition for food resources and redistribution of functional roles. </w:delText>
        </w:r>
        <w:r w:rsidR="00BB0E2D" w:rsidRPr="003975F6" w:rsidDel="00873D20">
          <w:rPr>
            <w:rFonts w:ascii="Times New Roman" w:eastAsia="Times New Roman" w:hAnsi="Times New Roman" w:cs="Times New Roman"/>
            <w:color w:val="auto"/>
            <w:sz w:val="24"/>
            <w:szCs w:val="24"/>
          </w:rPr>
          <w:delText xml:space="preserve">This analysis did not consider mammalian communities </w:delText>
        </w:r>
        <w:r w:rsidR="00EB4C71" w:rsidRPr="003975F6" w:rsidDel="00873D20">
          <w:rPr>
            <w:rFonts w:ascii="Times New Roman" w:eastAsia="Times New Roman" w:hAnsi="Times New Roman" w:cs="Times New Roman"/>
            <w:color w:val="auto"/>
            <w:sz w:val="24"/>
            <w:szCs w:val="24"/>
          </w:rPr>
          <w:delText xml:space="preserve">because </w:delText>
        </w:r>
        <w:r w:rsidR="00BB0E2D" w:rsidRPr="003975F6" w:rsidDel="00873D20">
          <w:rPr>
            <w:rFonts w:ascii="Times New Roman" w:eastAsia="Times New Roman" w:hAnsi="Times New Roman" w:cs="Times New Roman"/>
            <w:color w:val="auto"/>
            <w:sz w:val="24"/>
            <w:szCs w:val="24"/>
          </w:rPr>
          <w:delText xml:space="preserve">they have not been as well studied </w:delText>
        </w:r>
        <w:r w:rsidR="00EB4C71" w:rsidRPr="003975F6" w:rsidDel="00873D20">
          <w:rPr>
            <w:rFonts w:ascii="Times New Roman" w:eastAsia="Times New Roman" w:hAnsi="Times New Roman" w:cs="Times New Roman"/>
            <w:color w:val="auto"/>
            <w:sz w:val="24"/>
            <w:szCs w:val="24"/>
          </w:rPr>
          <w:delText xml:space="preserve">in the tropics </w:delText>
        </w:r>
        <w:r w:rsidR="00BB0E2D" w:rsidRPr="003975F6" w:rsidDel="00873D20">
          <w:rPr>
            <w:rFonts w:ascii="Times New Roman" w:eastAsia="Times New Roman" w:hAnsi="Times New Roman" w:cs="Times New Roman"/>
            <w:color w:val="auto"/>
            <w:sz w:val="24"/>
            <w:szCs w:val="24"/>
          </w:rPr>
          <w:delText xml:space="preserve">as birds and data on their ecological traits, including dietary preferences, </w:delText>
        </w:r>
        <w:r w:rsidR="002A4711" w:rsidRPr="003975F6" w:rsidDel="00873D20">
          <w:rPr>
            <w:rFonts w:ascii="Times New Roman" w:eastAsia="Times New Roman" w:hAnsi="Times New Roman" w:cs="Times New Roman"/>
            <w:color w:val="auto"/>
            <w:sz w:val="24"/>
            <w:szCs w:val="24"/>
          </w:rPr>
          <w:delText>were</w:delText>
        </w:r>
        <w:r w:rsidR="00BB0E2D" w:rsidRPr="003975F6" w:rsidDel="00873D20">
          <w:rPr>
            <w:rFonts w:ascii="Times New Roman" w:eastAsia="Times New Roman" w:hAnsi="Times New Roman" w:cs="Times New Roman"/>
            <w:color w:val="auto"/>
            <w:sz w:val="24"/>
            <w:szCs w:val="24"/>
          </w:rPr>
          <w:delText xml:space="preserve"> </w:delText>
        </w:r>
        <w:r w:rsidR="00EB4C71" w:rsidRPr="003975F6" w:rsidDel="00873D20">
          <w:rPr>
            <w:rFonts w:ascii="Times New Roman" w:eastAsia="Times New Roman" w:hAnsi="Times New Roman" w:cs="Times New Roman"/>
            <w:color w:val="auto"/>
            <w:sz w:val="24"/>
            <w:szCs w:val="24"/>
          </w:rPr>
          <w:delText>not available</w:delText>
        </w:r>
        <w:r w:rsidR="00BB0E2D" w:rsidRPr="003975F6" w:rsidDel="00873D20">
          <w:rPr>
            <w:rFonts w:ascii="Times New Roman" w:eastAsia="Times New Roman" w:hAnsi="Times New Roman" w:cs="Times New Roman"/>
            <w:color w:val="auto"/>
            <w:sz w:val="24"/>
            <w:szCs w:val="24"/>
          </w:rPr>
          <w:delText>.</w:delText>
        </w:r>
      </w:del>
    </w:p>
    <w:p w14:paraId="2D90B7B0" w14:textId="449A7772" w:rsidR="004D19A5" w:rsidRPr="003975F6" w:rsidDel="00873D20" w:rsidRDefault="003E27F8" w:rsidP="00B55543">
      <w:pPr>
        <w:spacing w:line="480" w:lineRule="auto"/>
        <w:ind w:firstLine="720"/>
        <w:jc w:val="both"/>
        <w:rPr>
          <w:del w:id="498" w:author="Phil" w:date="2016-05-27T12:31:00Z"/>
          <w:rFonts w:ascii="Times New Roman" w:hAnsi="Times New Roman" w:cs="Times New Roman"/>
          <w:color w:val="auto"/>
          <w:sz w:val="24"/>
          <w:szCs w:val="24"/>
        </w:rPr>
      </w:pPr>
      <w:del w:id="499" w:author="Phil" w:date="2016-05-27T12:31:00Z">
        <w:r w:rsidRPr="003975F6" w:rsidDel="00873D20">
          <w:rPr>
            <w:rFonts w:ascii="Times New Roman" w:eastAsia="Times New Roman" w:hAnsi="Times New Roman" w:cs="Times New Roman"/>
            <w:color w:val="auto"/>
            <w:sz w:val="24"/>
            <w:szCs w:val="24"/>
          </w:rPr>
          <w:delText xml:space="preserve">Additionally, the relationship after 50 years of forest regeneration is based on a single data point only. At 50 years, FEve in secondary forest is 0.94 (95% confidence intervals: 1.45, 0.42) times that in primary forest, suggesting that in reality the relationship tends towards equivalence with primary forest. This relationship is in agreement with Audino et al.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"23sn3r1grq", "citationItems" : [ { "id" : "ITEM-1", "itemData" : { "DOI" : "10.1016/j.biocon.2013.11.023", "ISBN" : "0006-3207", "ISSN" : "00063207", "abstract" : "Tropical forest restoration is becoming increasingly more applied to offset biodiversity loss and maintain ecosystem processes, but knowledge about its efficacy is still limited. We evaluated the success of tropical forest active restoration using dung beetles (Coleoptera: Scarabaeinae) as bioindicators and combining measures of species diversity, composition and functional diversity. We assessed patterns of dung beetles community assembly along a restoration chronosequence and also compared restoration areas with reference (primary and old secondary forest) and degraded (pasture) ecosystems. Species composition in the restoration areas was clearly progressing towards the preserved forests and deviating from the pasture with increasing restoration age. We also found a turnover of open environment specialists and habitat generalists to forest generalists and forest specialist species along the restoration chronosequence. However, the majority of individuals in the older restored habitats were typically forest generalists. Biomass was the only variable that increased with restoration age. Species richness, number of individuals, biomass and functional richness in the restored areas were similar to, or even smaller, than in pastures and substantially lower than forest reference sites. Rarefied richness, functional evenness and functional dispersion did not vary between the habitats. We found that while restored areas have the capacity to host forest-restricted species, 18. years since active restoration has not been long enough to recover a stable and diverse dung beetle assemblage. Our study also demonstrates that measures of composition, species diversity and functional diversity can complement each other and contribute to a better understanding of the efficacy of restoration practices. \u00a9 2013 Elsevier Ltd.", "author" : [ { "dropping-particle" : "", "family" : "Audino", "given" : "L\u00edvia Dorneles", "non-dropping-particle" : "", "parse-names" : false, "suffix" : "" }, { "dropping-particle" : "", "family" : "Louzada", "given" : "Julio", "non-dropping-particle" : "", "parse-names" : false, "suffix" : "" }, { "dropping-particle" : "", "family" : "Comita", "given" : "Liza", "non-dropping-particle" : "", "parse-names" : false, "suffix" : "" } ], "container-title" : "Biological Conservation", "id" : "ITEM-1", "issued" : { "date-parts" : [ [ "2014" ] ] }, "page" : "248-257", "title" : "Dung beetles as indicators of tropical forest restoration success: Is it possible to recover species and functional diversity?", "type" : "article-journal", "volume" : "169" }, "uris" : [ "http://www.mendeley.com/documents/?uuid=b26c19d6-1abb-4ccd-9ccd-e81b47786e03" ] } ], "mendeley" : { "formattedCitation" : "(Audino, Louzada &amp; Comita 2014)", "plainTextFormattedCitation" : "(Audino, Louzada &amp; Comita 2014)", "previouslyFormattedCitation" : "(Audino, Louzada &amp; Comita 2014)" }, "properties" : { "formattedCitation" : "(2014)", "noteIndex" : 0, "plainCitation" : "(2014)"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(Audino, Louzada &amp; Comita 2014)</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and Katovai et al. </w:delText>
        </w:r>
        <w:r w:rsidR="001A243D" w:rsidRPr="003975F6" w:rsidDel="00873D20">
          <w:rPr>
            <w:rFonts w:ascii="Times New Roman" w:eastAsia="Times New Roman" w:hAnsi="Times New Roman" w:cs="Times New Roman"/>
            <w:color w:val="auto"/>
            <w:sz w:val="24"/>
            <w:szCs w:val="24"/>
          </w:rPr>
          <w:fldChar w:fldCharType="begin" w:fldLock="1"/>
        </w:r>
        <w:r w:rsidR="007B48E3" w:rsidRPr="003975F6" w:rsidDel="00873D20">
          <w:rPr>
            <w:rFonts w:ascii="Times New Roman" w:eastAsia="Times New Roman" w:hAnsi="Times New Roman" w:cs="Times New Roman"/>
            <w:color w:val="auto"/>
            <w:sz w:val="24"/>
            <w:szCs w:val="24"/>
          </w:rPr>
          <w:delInstrText>ADDIN CSL_CITATION { "citationID" : "jhebh667r", "citationItems" : [ { "id" : "ITEM-1", "itemData" : { "DOI" : "10.1016/j.biocon.2011.11.008", "ISSN" : "00063207", "author" : [ { "dropping-particle" : "", "family" : "Katovai", "given" : "Eric", "non-dropping-particle" : "", "parse-names" : false, "suffix" : "" }, { "dropping-particle" : "", "family" : "Burley", "given" : "Alana L.", "non-dropping-particle" : "", "parse-names" : false, "suffix" : "" }, { "dropping-particle" : "", "family" : "Mayfield", "given" : "Margaret M.", "non-dropping-particle" : "", "parse-names" : false, "suffix" : "" } ], "container-title" : "Biological Conservation", "id" : "ITEM-1", "issue" : "1", "issued" : { "date-parts" : [ [ "2012", "1" ] ] }, "page" : "214-224", "publisher" : "Elsevier Ltd", "title" : "Understory plant species and functional diversity in the degraded wet tropical forests of Kolombangara Island, Solomon Islands", "type" : "article-journal", "volume" : "145" }, "uris" : [ "http://www.mendeley.com/documents/?uuid=778cbdb1-94b2-4366-9785-90fc13313327" ] } ], "mendeley" : { "formattedCitation" : "(Katovai, Burley &amp; Mayfield 2012)", "plainTextFormattedCitation" : "(Katovai, Burley &amp; Mayfield 2012)", "previouslyFormattedCitation" : "(Katovai, Burley &amp; Mayfield 2012)" }, "properties" : { "formattedCitation" : "(2012)", "noteIndex" : 0, "plainCitation" : "(2012)" }, "schema" : "https://github.com/citation-style-language/schema/raw/master/csl-citation.json" }</w:delInstrText>
        </w:r>
        <w:r w:rsidR="001A243D" w:rsidRPr="003975F6" w:rsidDel="00873D20">
          <w:rPr>
            <w:rFonts w:ascii="Times New Roman" w:eastAsia="Times New Roman" w:hAnsi="Times New Roman" w:cs="Times New Roman"/>
            <w:color w:val="auto"/>
            <w:sz w:val="24"/>
            <w:szCs w:val="24"/>
          </w:rPr>
          <w:fldChar w:fldCharType="separate"/>
        </w:r>
        <w:r w:rsidR="007B3AF8" w:rsidRPr="003975F6" w:rsidDel="00873D20">
          <w:rPr>
            <w:rFonts w:ascii="Times New Roman" w:hAnsi="Times New Roman" w:cs="Times New Roman"/>
            <w:noProof/>
            <w:color w:val="auto"/>
            <w:sz w:val="24"/>
            <w:szCs w:val="24"/>
          </w:rPr>
          <w:delText>(Katovai, Burley &amp; Mayfield 2012)</w:delText>
        </w:r>
        <w:r w:rsidR="001A243D" w:rsidRPr="003975F6" w:rsidDel="00873D20">
          <w:rPr>
            <w:rFonts w:ascii="Times New Roman" w:eastAsia="Times New Roman" w:hAnsi="Times New Roman" w:cs="Times New Roman"/>
            <w:color w:val="auto"/>
            <w:sz w:val="24"/>
            <w:szCs w:val="24"/>
          </w:rPr>
          <w:fldChar w:fldCharType="end"/>
        </w:r>
        <w:r w:rsidRPr="003975F6" w:rsidDel="00873D20">
          <w:rPr>
            <w:rFonts w:ascii="Times New Roman" w:eastAsia="Times New Roman" w:hAnsi="Times New Roman" w:cs="Times New Roman"/>
            <w:color w:val="auto"/>
            <w:sz w:val="24"/>
            <w:szCs w:val="24"/>
          </w:rPr>
          <w:delText xml:space="preserve"> who found no difference in FEve in communities of dung beetles and understory plant species, respectively, between primary forest and secondary forest of close to 30 years of age or greater.</w:delText>
        </w:r>
      </w:del>
    </w:p>
    <w:p w14:paraId="23E3B6E0" w14:textId="74E52B99" w:rsidR="004D19A5" w:rsidRPr="0061719A" w:rsidDel="00873D20" w:rsidRDefault="004D19A5" w:rsidP="00B55543">
      <w:pPr>
        <w:spacing w:line="480" w:lineRule="auto"/>
        <w:jc w:val="both"/>
        <w:rPr>
          <w:del w:id="500" w:author="Phil" w:date="2016-05-27T12:31:00Z"/>
          <w:rFonts w:ascii="Times New Roman" w:hAnsi="Times New Roman" w:cs="Times New Roman"/>
          <w:color w:val="FF0000"/>
          <w:sz w:val="24"/>
          <w:szCs w:val="24"/>
        </w:rPr>
      </w:pPr>
    </w:p>
    <w:p w14:paraId="71EB8457" w14:textId="366D592D" w:rsidR="004D19A5" w:rsidRPr="006E43D5" w:rsidRDefault="00347FE3" w:rsidP="00B55543">
      <w:pPr>
        <w:spacing w:line="480" w:lineRule="auto"/>
        <w:jc w:val="both"/>
        <w:rPr>
          <w:rFonts w:ascii="Times New Roman" w:hAnsi="Times New Roman" w:cs="Times New Roman"/>
          <w:color w:val="auto"/>
          <w:sz w:val="24"/>
          <w:szCs w:val="24"/>
        </w:rPr>
      </w:pPr>
      <w:r w:rsidRPr="006E43D5">
        <w:rPr>
          <w:rFonts w:ascii="Times New Roman" w:eastAsia="Times New Roman" w:hAnsi="Times New Roman" w:cs="Times New Roman"/>
          <w:b/>
          <w:i/>
          <w:color w:val="auto"/>
          <w:sz w:val="24"/>
          <w:szCs w:val="24"/>
        </w:rPr>
        <w:t>Caveats</w:t>
      </w:r>
    </w:p>
    <w:p w14:paraId="1F39013E" w14:textId="18E1611F" w:rsidR="004D19A5" w:rsidRPr="006E43D5" w:rsidDel="00D85F62" w:rsidRDefault="00D85F62" w:rsidP="00A62883">
      <w:pPr>
        <w:spacing w:line="480" w:lineRule="auto"/>
        <w:ind w:firstLine="720"/>
        <w:jc w:val="both"/>
        <w:rPr>
          <w:del w:id="501" w:author="Phil" w:date="2016-05-27T12:46:00Z"/>
          <w:rFonts w:ascii="Times New Roman" w:eastAsia="Times New Roman" w:hAnsi="Times New Roman" w:cs="Times New Roman"/>
          <w:color w:val="auto"/>
          <w:sz w:val="24"/>
          <w:szCs w:val="24"/>
        </w:rPr>
      </w:pPr>
      <w:ins w:id="502" w:author="Phil" w:date="2016-05-27T12:43:00Z">
        <w:r>
          <w:rPr>
            <w:rFonts w:ascii="Times New Roman" w:eastAsia="Times New Roman" w:hAnsi="Times New Roman" w:cs="Times New Roman"/>
            <w:color w:val="auto"/>
            <w:sz w:val="24"/>
            <w:szCs w:val="24"/>
          </w:rPr>
          <w:t xml:space="preserve">Any synthesis is affected by quality and representativeness of data used </w:t>
        </w:r>
      </w:ins>
      <w:ins w:id="503" w:author="Phil" w:date="2016-05-27T12:44:00Z">
        <w:r>
          <w:rPr>
            <w:rFonts w:ascii="Times New Roman" w:eastAsia="Times New Roman" w:hAnsi="Times New Roman" w:cs="Times New Roman"/>
            <w:color w:val="auto"/>
            <w:sz w:val="24"/>
            <w:szCs w:val="24"/>
          </w:rPr>
          <w:fldChar w:fldCharType="begin" w:fldLock="1"/>
        </w:r>
      </w:ins>
      <w:r w:rsidR="0083447B">
        <w:rPr>
          <w:rFonts w:ascii="Times New Roman" w:eastAsia="Times New Roman" w:hAnsi="Times New Roman" w:cs="Times New Roman"/>
          <w:color w:val="auto"/>
          <w:sz w:val="24"/>
          <w:szCs w:val="24"/>
        </w:rPr>
        <w:instrText>ADDIN CSL_CITATION { "citationItems" : [ { "id" : "ITEM-1", "itemData" : { "author" : [ { "dropping-particle" : "", "family" : "Gonzalez", "given" : "Andrew", "non-dropping-particle" : "", "parse-names" : false, "suffix" : "" }, { "dropping-particle" : "", "family" : "Cardinale", "given" : "Bradley J", "non-dropping-particle" : "", "parse-names" : false, "suffix" : "" }, { "dropping-particle" : "", "family" : "Allington", "given" : "Ginger R H", "non-dropping-particle" : "", "parse-names" : false, "suffix" : "" }, { "dropping-particle" : "", "family" : "Byrnes", "given" : "Jarrett", "non-dropping-particle" : "", "parse-names" : false, "suffix" : "" }, { "dropping-particle" : "", "family" : "Endsley", "given" : "K Arthur", "non-dropping-particle" : "", "parse-names" : false, "suffix" : "" }, { "dropping-particle" : "", "family" : "Brown", "given" : "Daniel G", "non-dropping-particle" : "", "parse-names" : false, "suffix" : "" }, { "dropping-particle" : "", "family" : "Hooper", "given" : "David U", "non-dropping-particle" : "", "parse-names" : false, "suffix" : "" }, { "dropping-particle" : "", "family" : "Isbell", "given" : "Forest", "non-dropping-particle" : "", "parse-names" : false, "suffix" : "" }, { "dropping-particle" : "", "family" : "Loreau", "given" : "Michel", "non-dropping-particle" : "", "parse-names" : false, "suffix" : "" }, { "dropping-particle" : "", "family" : "Arbor", "given" : "Ann", "non-dropping-particle" : "", "parse-names" : false, "suffix" : "" }, { "dropping-particle" : "", "family" : "Paul", "given" : "Saint", "non-dropping-particle" : "", "parse-names" : false, "suffix" : "" }, { "dropping-particle" : "", "family" : "Station", "given" : "Experimental Ecology", "non-dropping-particle" : "", "parse-names" : false, "suffix" : "" } ], "container-title" : "Ecology", "id" : "ITEM-1", "issued" : { "date-parts" : [ [ "2016" ] ] }, "title" : "Estimating local biodiversity change: a critique of papers claiming no net loss of local diversity", "type" : "article-journal" }, "uris" : [ "http://www.mendeley.com/documents/?uuid=fd154759-866a-4842-8582-1d40c7988515" ] }, { "id" : "ITEM-2",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 } ], "mendeley" : { "formattedCitation" : "(Gonzalez et al., 2016; P. A. Martin et al., 2013)", "plainTextFormattedCitation" : "(Gonzalez et al., 2016; P. A. Martin et al., 2013)", "previouslyFormattedCitation" : "(Gonzalez et al., 2016; P. A. Martin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D85F62">
        <w:rPr>
          <w:rFonts w:ascii="Times New Roman" w:eastAsia="Times New Roman" w:hAnsi="Times New Roman" w:cs="Times New Roman"/>
          <w:noProof/>
          <w:color w:val="auto"/>
          <w:sz w:val="24"/>
          <w:szCs w:val="24"/>
        </w:rPr>
        <w:t>(Gonzalez et al., 2016; P. A. Martin et al., 2013)</w:t>
      </w:r>
      <w:ins w:id="504" w:author="Phil" w:date="2016-05-27T12:44:00Z">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ins>
      <w:ins w:id="505" w:author="Phil" w:date="2016-05-27T12:57:00Z">
        <w:r w:rsidR="00B03310">
          <w:rPr>
            <w:rFonts w:ascii="Times New Roman" w:eastAsia="Times New Roman" w:hAnsi="Times New Roman" w:cs="Times New Roman"/>
            <w:color w:val="auto"/>
            <w:sz w:val="24"/>
            <w:szCs w:val="24"/>
          </w:rPr>
          <w:t>Data in our study may have been affected by two sources of error in particular. Firstly</w:t>
        </w:r>
      </w:ins>
      <w:ins w:id="506" w:author="Phil" w:date="2016-05-27T12:58:00Z">
        <w:r w:rsidR="00B03310">
          <w:rPr>
            <w:rFonts w:ascii="Times New Roman" w:eastAsia="Times New Roman" w:hAnsi="Times New Roman" w:cs="Times New Roman"/>
            <w:color w:val="auto"/>
            <w:sz w:val="24"/>
            <w:szCs w:val="24"/>
          </w:rPr>
          <w:t xml:space="preserve">, </w:t>
        </w:r>
      </w:ins>
      <w:ins w:id="507" w:author="Phil" w:date="2016-05-27T12:54:00Z">
        <w:r w:rsidR="00B03310">
          <w:rPr>
            <w:rFonts w:ascii="Times New Roman" w:eastAsia="Times New Roman" w:hAnsi="Times New Roman" w:cs="Times New Roman"/>
            <w:color w:val="auto"/>
            <w:sz w:val="24"/>
            <w:szCs w:val="24"/>
          </w:rPr>
          <w:t xml:space="preserve">secondary forests may have </w:t>
        </w:r>
      </w:ins>
      <w:ins w:id="508" w:author="Phil" w:date="2016-05-27T12:55:00Z">
        <w:r w:rsidR="00B03310">
          <w:rPr>
            <w:rFonts w:ascii="Times New Roman" w:eastAsia="Times New Roman" w:hAnsi="Times New Roman" w:cs="Times New Roman"/>
            <w:color w:val="auto"/>
            <w:sz w:val="24"/>
            <w:szCs w:val="24"/>
          </w:rPr>
          <w:t xml:space="preserve">been </w:t>
        </w:r>
      </w:ins>
      <w:ins w:id="509" w:author="Phil" w:date="2016-05-27T12:56:00Z">
        <w:r w:rsidR="00B03310">
          <w:rPr>
            <w:rFonts w:ascii="Times New Roman" w:eastAsia="Times New Roman" w:hAnsi="Times New Roman" w:cs="Times New Roman"/>
            <w:color w:val="auto"/>
            <w:sz w:val="24"/>
            <w:szCs w:val="24"/>
          </w:rPr>
          <w:t xml:space="preserve">more greatly </w:t>
        </w:r>
      </w:ins>
      <w:ins w:id="510" w:author="Phil" w:date="2016-05-27T12:55:00Z">
        <w:r w:rsidR="00B03310">
          <w:rPr>
            <w:rFonts w:ascii="Times New Roman" w:eastAsia="Times New Roman" w:hAnsi="Times New Roman" w:cs="Times New Roman"/>
            <w:color w:val="auto"/>
            <w:sz w:val="24"/>
            <w:szCs w:val="24"/>
          </w:rPr>
          <w:t>affected by</w:t>
        </w:r>
      </w:ins>
      <w:ins w:id="511" w:author="Phil" w:date="2016-05-27T12:54:00Z">
        <w:r w:rsidR="00B03310">
          <w:rPr>
            <w:rFonts w:ascii="Times New Roman" w:eastAsia="Times New Roman" w:hAnsi="Times New Roman" w:cs="Times New Roman"/>
            <w:color w:val="auto"/>
            <w:sz w:val="24"/>
            <w:szCs w:val="24"/>
          </w:rPr>
          <w:t xml:space="preserve"> fragmentation</w:t>
        </w:r>
      </w:ins>
      <w:ins w:id="512" w:author="Phil" w:date="2016-05-27T12:56:00Z">
        <w:r w:rsidR="00B03310">
          <w:rPr>
            <w:rFonts w:ascii="Times New Roman" w:eastAsia="Times New Roman" w:hAnsi="Times New Roman" w:cs="Times New Roman"/>
            <w:color w:val="auto"/>
            <w:sz w:val="24"/>
            <w:szCs w:val="24"/>
          </w:rPr>
          <w:t xml:space="preserve"> than primary sites</w:t>
        </w:r>
      </w:ins>
      <w:ins w:id="513" w:author="Phil" w:date="2016-05-27T12:59:00Z">
        <w:r w:rsidR="00B03310">
          <w:rPr>
            <w:rFonts w:ascii="Times New Roman" w:eastAsia="Times New Roman" w:hAnsi="Times New Roman" w:cs="Times New Roman"/>
            <w:color w:val="auto"/>
            <w:sz w:val="24"/>
            <w:szCs w:val="24"/>
          </w:rPr>
          <w:t>,</w:t>
        </w:r>
      </w:ins>
      <w:ins w:id="514" w:author="Phil" w:date="2016-05-27T12:58:00Z">
        <w:r w:rsidR="00B03310">
          <w:rPr>
            <w:rFonts w:ascii="Times New Roman" w:eastAsia="Times New Roman" w:hAnsi="Times New Roman" w:cs="Times New Roman"/>
            <w:color w:val="auto"/>
            <w:sz w:val="24"/>
            <w:szCs w:val="24"/>
          </w:rPr>
          <w:t xml:space="preserve"> given that they occur in areas that have previously been deforested</w:t>
        </w:r>
      </w:ins>
      <w:ins w:id="515" w:author="Phil" w:date="2016-05-27T12:56:00Z">
        <w:r w:rsidR="00B03310">
          <w:rPr>
            <w:rFonts w:ascii="Times New Roman" w:eastAsia="Times New Roman" w:hAnsi="Times New Roman" w:cs="Times New Roman"/>
            <w:color w:val="auto"/>
            <w:sz w:val="24"/>
            <w:szCs w:val="24"/>
          </w:rPr>
          <w:t xml:space="preserve">, resulting in loss of disturbance sensitive species </w:t>
        </w:r>
        <w:r w:rsidR="00B03310" w:rsidRPr="006E43D5">
          <w:rPr>
            <w:rFonts w:ascii="Times New Roman" w:eastAsia="Times New Roman" w:hAnsi="Times New Roman" w:cs="Times New Roman"/>
            <w:color w:val="auto"/>
            <w:sz w:val="24"/>
            <w:szCs w:val="24"/>
          </w:rPr>
          <w:fldChar w:fldCharType="begin" w:fldLock="1"/>
        </w:r>
        <w:r w:rsidR="00B03310">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instrText>
        </w:r>
        <w:r w:rsidR="00B03310" w:rsidRPr="006E43D5">
          <w:rPr>
            <w:rFonts w:ascii="Times New Roman" w:eastAsia="Times New Roman" w:hAnsi="Times New Roman" w:cs="Times New Roman"/>
            <w:color w:val="auto"/>
            <w:sz w:val="24"/>
            <w:szCs w:val="24"/>
          </w:rPr>
          <w:fldChar w:fldCharType="separate"/>
        </w:r>
        <w:r w:rsidR="00B03310" w:rsidRPr="00F54C88">
          <w:rPr>
            <w:rFonts w:ascii="Times New Roman" w:hAnsi="Times New Roman" w:cs="Times New Roman"/>
            <w:noProof/>
            <w:color w:val="auto"/>
            <w:sz w:val="24"/>
            <w:szCs w:val="24"/>
          </w:rPr>
          <w:t>(Banks-Leite et al., 2010)</w:t>
        </w:r>
        <w:r w:rsidR="00B03310" w:rsidRPr="006E43D5">
          <w:rPr>
            <w:rFonts w:ascii="Times New Roman" w:eastAsia="Times New Roman" w:hAnsi="Times New Roman" w:cs="Times New Roman"/>
            <w:color w:val="auto"/>
            <w:sz w:val="24"/>
            <w:szCs w:val="24"/>
          </w:rPr>
          <w:fldChar w:fldCharType="end"/>
        </w:r>
        <w:r w:rsidR="00B03310">
          <w:rPr>
            <w:rFonts w:ascii="Times New Roman" w:eastAsia="Times New Roman" w:hAnsi="Times New Roman" w:cs="Times New Roman"/>
            <w:color w:val="auto"/>
            <w:sz w:val="24"/>
            <w:szCs w:val="24"/>
          </w:rPr>
          <w:t>.</w:t>
        </w:r>
      </w:ins>
      <w:ins w:id="516" w:author="Phil" w:date="2016-05-27T12:59:00Z">
        <w:r w:rsidR="00B03310">
          <w:rPr>
            <w:rFonts w:ascii="Times New Roman" w:eastAsia="Times New Roman" w:hAnsi="Times New Roman" w:cs="Times New Roman"/>
            <w:color w:val="auto"/>
            <w:sz w:val="24"/>
            <w:szCs w:val="24"/>
          </w:rPr>
          <w:t xml:space="preserve"> Secondly, </w:t>
        </w:r>
      </w:ins>
      <w:del w:id="517" w:author="Phil" w:date="2016-05-27T12:44:00Z">
        <w:r w:rsidR="000A6DEF" w:rsidRPr="006E43D5" w:rsidDel="00D85F62">
          <w:rPr>
            <w:rFonts w:ascii="Times New Roman" w:eastAsia="Times New Roman" w:hAnsi="Times New Roman" w:cs="Times New Roman"/>
            <w:color w:val="auto"/>
            <w:sz w:val="24"/>
            <w:szCs w:val="24"/>
          </w:rPr>
          <w:delText>Any meta-analysis is affected by the quality and consistency of approaches across the studies used</w:delText>
        </w:r>
        <w:r w:rsidR="00B43DC5" w:rsidRPr="006E43D5" w:rsidDel="00D85F62">
          <w:rPr>
            <w:rFonts w:ascii="Times New Roman" w:eastAsia="Times New Roman" w:hAnsi="Times New Roman" w:cs="Times New Roman"/>
            <w:color w:val="auto"/>
            <w:sz w:val="24"/>
            <w:szCs w:val="24"/>
          </w:rPr>
          <w:delText xml:space="preserve"> </w:delText>
        </w:r>
        <w:r w:rsidR="00B43DC5" w:rsidRPr="006E43D5" w:rsidDel="00D85F62">
          <w:rPr>
            <w:rFonts w:ascii="Times New Roman" w:eastAsia="Times New Roman" w:hAnsi="Times New Roman" w:cs="Times New Roman"/>
            <w:color w:val="auto"/>
            <w:sz w:val="24"/>
            <w:szCs w:val="24"/>
          </w:rPr>
          <w:fldChar w:fldCharType="begin" w:fldLock="1"/>
        </w:r>
        <w:r w:rsidR="00FD75E4" w:rsidRPr="00D85F62" w:rsidDel="00D85F62">
          <w:rPr>
            <w:rFonts w:ascii="Times New Roman" w:eastAsia="Times New Roman" w:hAnsi="Times New Roman" w:cs="Times New Roman"/>
            <w:color w:val="auto"/>
            <w:sz w:val="24"/>
            <w:szCs w:val="24"/>
            <w:rPrChange w:id="518" w:author="Phil" w:date="2016-05-27T12:45:00Z">
              <w:rPr>
                <w:rFonts w:ascii="Times New Roman" w:eastAsia="Times New Roman" w:hAnsi="Times New Roman" w:cs="Times New Roman"/>
                <w:color w:val="auto"/>
                <w:sz w:val="24"/>
                <w:szCs w:val="24"/>
              </w:rPr>
            </w:rPrChange>
          </w:rPr>
          <w:delInstrText>ADDIN CSL_CITATION { "citationID" : "u1rd831qu", "citationItems" : [ { "id" : "ITEM-1", "itemData" : { "DOI" : "10.1098/rspb.2013.2236", "ISSN" : "0962-8452, 1471-2954", "author" : [ { "dropping-particle" : "", "family" : "Martin", "given" : "P. A.", "non-dropping-particle" : "", "parse-names" : false, "suffix" : "" }, { "dropping-particle" : "", "family" : "Newton", "given" : "A. C.", "non-dropping-particle" : "", "parse-names" : false, "suffix" : "" }, { "dropping-particle" : "", "family" : "Bullock", "given" : "J.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"http://www.mendeley.com/documents/?uuid=1102e826-df98-4384-864c-628ebb99bb06", "http://zotero.org/users/local/lSswCld9/items/47A88K38" ] } ], "mendeley" : { "formattedCitation" : "(P. A. Martin et al., 2013)", "plainTextFormattedCitation" : "(P. A. Martin et al., 2013)", "previouslyFormattedCitation" : "(P. A. Martin et al., 2013)" }, "properties" : { "formattedCitation" : "(Martin et al. 2013)", "noteIndex" : 0, "plainCitation" : "(Martin et al. 2013)" }, "schema" : "https://github.com/citation-style-language/schema/raw/master/csl-citation.json" }</w:delInstrText>
        </w:r>
        <w:r w:rsidR="00B43DC5" w:rsidRPr="006E43D5" w:rsidDel="00D85F62">
          <w:rPr>
            <w:rFonts w:ascii="Times New Roman" w:eastAsia="Times New Roman" w:hAnsi="Times New Roman" w:cs="Times New Roman"/>
            <w:color w:val="auto"/>
            <w:sz w:val="24"/>
            <w:szCs w:val="24"/>
          </w:rPr>
          <w:fldChar w:fldCharType="separate"/>
        </w:r>
        <w:r w:rsidR="00FD75E4" w:rsidRPr="00A62883" w:rsidDel="00D85F62">
          <w:rPr>
            <w:rFonts w:ascii="Times New Roman" w:hAnsi="Times New Roman" w:cs="Times New Roman"/>
            <w:noProof/>
            <w:color w:val="auto"/>
            <w:sz w:val="24"/>
            <w:szCs w:val="24"/>
          </w:rPr>
          <w:delText>(P. A. Martin et al., 2013)</w:delText>
        </w:r>
        <w:r w:rsidR="00B43DC5" w:rsidRPr="006E43D5" w:rsidDel="00D85F62">
          <w:rPr>
            <w:rFonts w:ascii="Times New Roman" w:eastAsia="Times New Roman" w:hAnsi="Times New Roman" w:cs="Times New Roman"/>
            <w:color w:val="auto"/>
            <w:sz w:val="24"/>
            <w:szCs w:val="24"/>
          </w:rPr>
          <w:fldChar w:fldCharType="end"/>
        </w:r>
        <w:r w:rsidR="000A6DEF" w:rsidRPr="006E43D5" w:rsidDel="00D85F62">
          <w:rPr>
            <w:rFonts w:ascii="Times New Roman" w:eastAsia="Times New Roman" w:hAnsi="Times New Roman" w:cs="Times New Roman"/>
            <w:color w:val="auto"/>
            <w:sz w:val="24"/>
            <w:szCs w:val="24"/>
          </w:rPr>
          <w:delText xml:space="preserve">. </w:delText>
        </w:r>
      </w:del>
      <w:del w:id="519" w:author="Phil" w:date="2016-05-27T12:45:00Z">
        <w:r w:rsidR="000A6DEF" w:rsidRPr="006E43D5" w:rsidDel="00D85F62">
          <w:rPr>
            <w:rFonts w:ascii="Times New Roman" w:eastAsia="Times New Roman" w:hAnsi="Times New Roman" w:cs="Times New Roman"/>
            <w:color w:val="auto"/>
            <w:sz w:val="24"/>
            <w:szCs w:val="24"/>
          </w:rPr>
          <w:delText xml:space="preserve">This issue can be addressed to some degree by careful selection of studies, but this should not be so rigorous that much important information is discarded. Therefore, a couple of caveats must be considered. </w:delText>
        </w:r>
      </w:del>
      <w:del w:id="520" w:author="Phil" w:date="2016-05-27T12:57:00Z">
        <w:r w:rsidR="003E27F8" w:rsidRPr="006E43D5" w:rsidDel="00B03310">
          <w:rPr>
            <w:rFonts w:ascii="Times New Roman" w:eastAsia="Times New Roman" w:hAnsi="Times New Roman" w:cs="Times New Roman"/>
            <w:color w:val="auto"/>
            <w:sz w:val="24"/>
            <w:szCs w:val="24"/>
          </w:rPr>
          <w:delText>It is a possibility that the species data extracted from studies were biased by edge effects and area effects. Based only</w:delText>
        </w:r>
        <w:r w:rsidR="00B43DC5" w:rsidRPr="006E43D5" w:rsidDel="00B03310">
          <w:rPr>
            <w:rFonts w:ascii="Times New Roman" w:eastAsia="Times New Roman" w:hAnsi="Times New Roman" w:cs="Times New Roman"/>
            <w:color w:val="auto"/>
            <w:sz w:val="24"/>
            <w:szCs w:val="24"/>
          </w:rPr>
          <w:delText xml:space="preserve"> </w:delText>
        </w:r>
        <w:r w:rsidR="003E27F8" w:rsidRPr="006E43D5" w:rsidDel="00B03310">
          <w:rPr>
            <w:rFonts w:ascii="Times New Roman" w:eastAsia="Times New Roman" w:hAnsi="Times New Roman" w:cs="Times New Roman"/>
            <w:color w:val="auto"/>
            <w:sz w:val="24"/>
            <w:szCs w:val="24"/>
          </w:rPr>
          <w:delText xml:space="preserve">on the species-area relationship, larger areas of forest would have greater predicted species richness than smaller areas </w:delText>
        </w:r>
        <w:r w:rsidR="003E4A9D" w:rsidRPr="006E43D5" w:rsidDel="00B03310">
          <w:rPr>
            <w:rFonts w:ascii="Times New Roman" w:eastAsia="Times New Roman" w:hAnsi="Times New Roman" w:cs="Times New Roman"/>
            <w:color w:val="auto"/>
            <w:sz w:val="24"/>
            <w:szCs w:val="24"/>
          </w:rPr>
          <w:fldChar w:fldCharType="begin" w:fldLock="1"/>
        </w:r>
        <w:r w:rsidR="00F54C88" w:rsidDel="00B03310">
          <w:rPr>
            <w:rFonts w:ascii="Times New Roman" w:eastAsia="Times New Roman" w:hAnsi="Times New Roman" w:cs="Times New Roman"/>
            <w:color w:val="auto"/>
            <w:sz w:val="24"/>
            <w:szCs w:val="24"/>
          </w:rPr>
          <w:delInstrText>ADDIN CSL_CITATION { "citationID" : "2lre3jci5o", "citationItems" : [ { "id" : "ITEM-1", "itemData" : { "ISBN" : "0691088365", "author" : [ { "dropping-particle" : "", "family" : "MacArthur", "given" : "Robert H.", "non-dropping-particle" : "", "parse-names" : false, "suffix" : "" }, { "dropping-particle" : "", "family" : "Wilson", "given" : "Edward O.", "non-dropping-particle" : "", "parse-names" : false, "suffix" : "" } ], "id" : "ITEM-1", "issued" : { "date-parts" : [ [ "2001" ] ] }, "number-of-pages" : "203", "publisher" : "Princeton University Press", "publisher-place" : "Princeton", "title" : "The theory of island biogeography", "type" : "book" }, "uri" : [ "http://zotero.org/users/local/lSswCld9/items/N45DCPCT" ], "uris" : [ "http://zotero.org/users/local/lSswCld9/items/N45DCPCT", "http://www.mendeley.com/documents/?uuid=bf2b292b-5ba6-4b45-8566-c4169fb1390e" ] } ], "mendeley" : { "formattedCitation" : "(MacArthur and Wilson, 2001)", "plainTextFormattedCitation" : "(MacArthur and Wilson, 2001)", "previouslyFormattedCitation" : "(MacArthur and Wilson, 2001)" }, "properties" : { "formattedCitation" : "(MacArthur and Wilson 2001)", "noteIndex" : 0, "plainCitation" : "(MacArthur and Wilson 2001)" }, "schema" : "https://github.com/citation-style-language/schema/raw/master/csl-citation.json" }</w:delInstrText>
        </w:r>
        <w:r w:rsidR="003E4A9D" w:rsidRPr="006E43D5" w:rsidDel="00B03310">
          <w:rPr>
            <w:rFonts w:ascii="Times New Roman" w:eastAsia="Times New Roman" w:hAnsi="Times New Roman" w:cs="Times New Roman"/>
            <w:color w:val="auto"/>
            <w:sz w:val="24"/>
            <w:szCs w:val="24"/>
          </w:rPr>
          <w:fldChar w:fldCharType="separate"/>
        </w:r>
        <w:r w:rsidR="00F54C88" w:rsidRPr="00F54C88" w:rsidDel="00B03310">
          <w:rPr>
            <w:rFonts w:ascii="Times New Roman" w:hAnsi="Times New Roman" w:cs="Times New Roman"/>
            <w:noProof/>
            <w:color w:val="auto"/>
            <w:sz w:val="24"/>
            <w:szCs w:val="24"/>
          </w:rPr>
          <w:delText>(MacArthur and Wilson, 2001)</w:delText>
        </w:r>
        <w:r w:rsidR="003E4A9D" w:rsidRPr="006E43D5" w:rsidDel="00B03310">
          <w:rPr>
            <w:rFonts w:ascii="Times New Roman" w:eastAsia="Times New Roman" w:hAnsi="Times New Roman" w:cs="Times New Roman"/>
            <w:color w:val="auto"/>
            <w:sz w:val="24"/>
            <w:szCs w:val="24"/>
          </w:rPr>
          <w:fldChar w:fldCharType="end"/>
        </w:r>
        <w:r w:rsidR="003E27F8" w:rsidRPr="006E43D5" w:rsidDel="00B03310">
          <w:rPr>
            <w:rFonts w:ascii="Times New Roman" w:eastAsia="Times New Roman" w:hAnsi="Times New Roman" w:cs="Times New Roman"/>
            <w:color w:val="auto"/>
            <w:sz w:val="24"/>
            <w:szCs w:val="24"/>
          </w:rPr>
          <w:delText>, regardless of disturbance history, and small fragments of forest are also likely to be influenced by edge effects</w:delText>
        </w:r>
      </w:del>
      <w:del w:id="521" w:author="Phil" w:date="2016-05-27T12:56:00Z">
        <w:r w:rsidR="003E27F8" w:rsidRPr="006E43D5" w:rsidDel="00B03310">
          <w:rPr>
            <w:rFonts w:ascii="Times New Roman" w:eastAsia="Times New Roman" w:hAnsi="Times New Roman" w:cs="Times New Roman"/>
            <w:color w:val="auto"/>
            <w:sz w:val="24"/>
            <w:szCs w:val="24"/>
          </w:rPr>
          <w:delText xml:space="preserve"> </w:delText>
        </w:r>
        <w:r w:rsidR="003E4A9D" w:rsidRPr="006E43D5" w:rsidDel="00B03310">
          <w:rPr>
            <w:rFonts w:ascii="Times New Roman" w:eastAsia="Times New Roman" w:hAnsi="Times New Roman" w:cs="Times New Roman"/>
            <w:color w:val="auto"/>
            <w:sz w:val="24"/>
            <w:szCs w:val="24"/>
          </w:rPr>
          <w:fldChar w:fldCharType="begin" w:fldLock="1"/>
        </w:r>
        <w:r w:rsidR="00F54C88" w:rsidRPr="00B03310" w:rsidDel="00B03310">
          <w:rPr>
            <w:rFonts w:ascii="Times New Roman" w:eastAsia="Times New Roman" w:hAnsi="Times New Roman" w:cs="Times New Roman"/>
            <w:color w:val="auto"/>
            <w:sz w:val="24"/>
            <w:szCs w:val="24"/>
            <w:rPrChange w:id="522" w:author="Phil" w:date="2016-05-27T12:56:00Z">
              <w:rPr>
                <w:rFonts w:ascii="Times New Roman" w:eastAsia="Times New Roman" w:hAnsi="Times New Roman" w:cs="Times New Roman"/>
                <w:color w:val="auto"/>
                <w:sz w:val="24"/>
                <w:szCs w:val="24"/>
              </w:rPr>
            </w:rPrChange>
          </w:rPr>
          <w:del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delInstrText>
        </w:r>
        <w:r w:rsidR="003E4A9D" w:rsidRPr="006E43D5" w:rsidDel="00B03310">
          <w:rPr>
            <w:rFonts w:ascii="Times New Roman" w:eastAsia="Times New Roman" w:hAnsi="Times New Roman" w:cs="Times New Roman"/>
            <w:color w:val="auto"/>
            <w:sz w:val="24"/>
            <w:szCs w:val="24"/>
          </w:rPr>
          <w:fldChar w:fldCharType="separate"/>
        </w:r>
        <w:r w:rsidR="00F54C88" w:rsidRPr="00A62883" w:rsidDel="00B03310">
          <w:rPr>
            <w:rFonts w:ascii="Times New Roman" w:hAnsi="Times New Roman" w:cs="Times New Roman"/>
            <w:noProof/>
            <w:color w:val="auto"/>
            <w:sz w:val="24"/>
            <w:szCs w:val="24"/>
          </w:rPr>
          <w:delText>(Banks-Leite et al., 2010)</w:delText>
        </w:r>
        <w:r w:rsidR="003E4A9D" w:rsidRPr="006E43D5" w:rsidDel="00B03310">
          <w:rPr>
            <w:rFonts w:ascii="Times New Roman" w:eastAsia="Times New Roman" w:hAnsi="Times New Roman" w:cs="Times New Roman"/>
            <w:color w:val="auto"/>
            <w:sz w:val="24"/>
            <w:szCs w:val="24"/>
          </w:rPr>
          <w:fldChar w:fldCharType="end"/>
        </w:r>
      </w:del>
      <w:del w:id="523" w:author="Phil" w:date="2016-05-27T12:57:00Z">
        <w:r w:rsidR="003E27F8" w:rsidRPr="006E43D5" w:rsidDel="00B03310">
          <w:rPr>
            <w:rFonts w:ascii="Times New Roman" w:eastAsia="Times New Roman" w:hAnsi="Times New Roman" w:cs="Times New Roman"/>
            <w:color w:val="auto"/>
            <w:sz w:val="24"/>
            <w:szCs w:val="24"/>
          </w:rPr>
          <w:delText xml:space="preserve">. </w:delText>
        </w:r>
      </w:del>
      <w:del w:id="524" w:author="Phil" w:date="2016-05-27T12:59:00Z">
        <w:r w:rsidR="003E27F8" w:rsidRPr="006E43D5" w:rsidDel="00B03310">
          <w:rPr>
            <w:rFonts w:ascii="Times New Roman" w:eastAsia="Times New Roman" w:hAnsi="Times New Roman" w:cs="Times New Roman"/>
            <w:color w:val="auto"/>
            <w:sz w:val="24"/>
            <w:szCs w:val="24"/>
          </w:rPr>
          <w:delText>In all studies the sampling patch size was consistent across habitat types</w:delText>
        </w:r>
        <w:r w:rsidR="003E4A9D" w:rsidRPr="006E43D5" w:rsidDel="00B03310">
          <w:rPr>
            <w:rFonts w:ascii="Times New Roman" w:eastAsia="Times New Roman" w:hAnsi="Times New Roman" w:cs="Times New Roman"/>
            <w:color w:val="auto"/>
            <w:sz w:val="24"/>
            <w:szCs w:val="24"/>
          </w:rPr>
          <w:delText>,</w:delText>
        </w:r>
        <w:r w:rsidR="003E27F8" w:rsidRPr="006E43D5" w:rsidDel="00B03310">
          <w:rPr>
            <w:rFonts w:ascii="Times New Roman" w:eastAsia="Times New Roman" w:hAnsi="Times New Roman" w:cs="Times New Roman"/>
            <w:color w:val="auto"/>
            <w:sz w:val="24"/>
            <w:szCs w:val="24"/>
          </w:rPr>
          <w:delText xml:space="preserve"> but it was not possible to correct </w:delText>
        </w:r>
        <w:r w:rsidR="00E60E7A" w:rsidRPr="006E43D5" w:rsidDel="00B03310">
          <w:rPr>
            <w:rFonts w:ascii="Times New Roman" w:eastAsia="Times New Roman" w:hAnsi="Times New Roman" w:cs="Times New Roman"/>
            <w:color w:val="auto"/>
            <w:sz w:val="24"/>
            <w:szCs w:val="24"/>
          </w:rPr>
          <w:delText xml:space="preserve">statistically </w:delText>
        </w:r>
        <w:r w:rsidR="003E27F8" w:rsidRPr="006E43D5" w:rsidDel="00B03310">
          <w:rPr>
            <w:rFonts w:ascii="Times New Roman" w:eastAsia="Times New Roman" w:hAnsi="Times New Roman" w:cs="Times New Roman"/>
            <w:color w:val="auto"/>
            <w:sz w:val="24"/>
            <w:szCs w:val="24"/>
          </w:rPr>
          <w:delText>for these effects based on data presented in source articles.</w:delText>
        </w:r>
      </w:del>
      <w:ins w:id="525" w:author="Phil" w:date="2016-05-27T12:46:00Z">
        <w:r>
          <w:rPr>
            <w:rFonts w:ascii="Times New Roman" w:eastAsia="Times New Roman" w:hAnsi="Times New Roman" w:cs="Times New Roman"/>
            <w:color w:val="auto"/>
            <w:sz w:val="24"/>
            <w:szCs w:val="24"/>
          </w:rPr>
          <w:t xml:space="preserve">the </w:t>
        </w:r>
      </w:ins>
    </w:p>
    <w:p w14:paraId="68F16470" w14:textId="2E99FB72" w:rsidR="004D19A5" w:rsidRPr="006E43D5" w:rsidDel="00B03310" w:rsidRDefault="00D85F62" w:rsidP="00A62883">
      <w:pPr>
        <w:spacing w:line="480" w:lineRule="auto"/>
        <w:ind w:firstLine="720"/>
        <w:jc w:val="both"/>
        <w:rPr>
          <w:del w:id="526" w:author="Phil" w:date="2016-05-27T12:51:00Z"/>
          <w:rFonts w:ascii="Times New Roman" w:hAnsi="Times New Roman" w:cs="Times New Roman"/>
          <w:color w:val="auto"/>
          <w:sz w:val="24"/>
          <w:szCs w:val="24"/>
        </w:rPr>
      </w:pPr>
      <w:ins w:id="527" w:author="Phil" w:date="2016-05-27T12:46:00Z">
        <w:r>
          <w:rPr>
            <w:rFonts w:ascii="Times New Roman" w:eastAsia="Times New Roman" w:hAnsi="Times New Roman" w:cs="Times New Roman"/>
            <w:color w:val="auto"/>
            <w:sz w:val="24"/>
            <w:szCs w:val="24"/>
          </w:rPr>
          <w:t>p</w:t>
        </w:r>
      </w:ins>
      <w:del w:id="528" w:author="Phil" w:date="2016-05-27T12:46:00Z">
        <w:r w:rsidR="003E27F8" w:rsidRPr="006E43D5" w:rsidDel="00D85F62">
          <w:rPr>
            <w:rFonts w:ascii="Times New Roman" w:eastAsia="Times New Roman" w:hAnsi="Times New Roman" w:cs="Times New Roman"/>
            <w:color w:val="auto"/>
            <w:sz w:val="24"/>
            <w:szCs w:val="24"/>
          </w:rPr>
          <w:delText>P</w:delText>
        </w:r>
      </w:del>
      <w:r w:rsidR="003E27F8" w:rsidRPr="006E43D5">
        <w:rPr>
          <w:rFonts w:ascii="Times New Roman" w:eastAsia="Times New Roman" w:hAnsi="Times New Roman" w:cs="Times New Roman"/>
          <w:color w:val="auto"/>
          <w:sz w:val="24"/>
          <w:szCs w:val="24"/>
        </w:rPr>
        <w:t xml:space="preserve">rimary forest </w:t>
      </w:r>
      <w:r w:rsidR="000A6DEF" w:rsidRPr="006E43D5">
        <w:rPr>
          <w:rFonts w:ascii="Times New Roman" w:eastAsia="Times New Roman" w:hAnsi="Times New Roman" w:cs="Times New Roman"/>
          <w:color w:val="auto"/>
          <w:sz w:val="24"/>
          <w:szCs w:val="24"/>
        </w:rPr>
        <w:t xml:space="preserve">sites </w:t>
      </w:r>
      <w:ins w:id="529" w:author="Phil" w:date="2016-05-27T12:46:00Z">
        <w:r>
          <w:rPr>
            <w:rFonts w:ascii="Times New Roman" w:eastAsia="Times New Roman" w:hAnsi="Times New Roman" w:cs="Times New Roman"/>
            <w:color w:val="auto"/>
            <w:sz w:val="24"/>
            <w:szCs w:val="24"/>
          </w:rPr>
          <w:t xml:space="preserve">used in our study </w:t>
        </w:r>
      </w:ins>
      <w:r w:rsidR="003E27F8"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ins w:id="530" w:author="Phil" w:date="2016-05-27T12:47:00Z">
        <w:r>
          <w:rPr>
            <w:rFonts w:ascii="Times New Roman" w:eastAsia="Times New Roman" w:hAnsi="Times New Roman" w:cs="Times New Roman"/>
            <w:color w:val="auto"/>
            <w:sz w:val="24"/>
            <w:szCs w:val="24"/>
          </w:rPr>
          <w:t xml:space="preserve"> </w:t>
        </w:r>
      </w:ins>
      <w:del w:id="531" w:author="Phil" w:date="2016-05-27T12:47:00Z">
        <w:r w:rsidR="003E27F8" w:rsidRPr="006E43D5" w:rsidDel="00D85F62">
          <w:rPr>
            <w:rFonts w:ascii="Times New Roman" w:eastAsia="Times New Roman" w:hAnsi="Times New Roman" w:cs="Times New Roman"/>
            <w:color w:val="auto"/>
            <w:sz w:val="24"/>
            <w:szCs w:val="24"/>
          </w:rPr>
          <w:delText xml:space="preserve">. As community similarity decreases with geographic distance </w:delText>
        </w:r>
        <w:r w:rsidR="00722B6D" w:rsidRPr="006E43D5" w:rsidDel="00D85F62">
          <w:rPr>
            <w:rFonts w:ascii="Times New Roman" w:eastAsia="Times New Roman" w:hAnsi="Times New Roman" w:cs="Times New Roman"/>
            <w:color w:val="auto"/>
            <w:sz w:val="24"/>
            <w:szCs w:val="24"/>
          </w:rPr>
          <w:fldChar w:fldCharType="begin" w:fldLock="1"/>
        </w:r>
        <w:r w:rsidR="00F54C88" w:rsidRPr="00D85F62" w:rsidDel="00D85F62">
          <w:rPr>
            <w:rFonts w:ascii="Times New Roman" w:eastAsia="Times New Roman" w:hAnsi="Times New Roman" w:cs="Times New Roman"/>
            <w:color w:val="auto"/>
            <w:sz w:val="24"/>
            <w:szCs w:val="24"/>
            <w:rPrChange w:id="532" w:author="Phil" w:date="2016-05-27T12:47:00Z">
              <w:rPr>
                <w:rFonts w:ascii="Times New Roman" w:eastAsia="Times New Roman" w:hAnsi="Times New Roman" w:cs="Times New Roman"/>
                <w:color w:val="auto"/>
                <w:sz w:val="24"/>
                <w:szCs w:val="24"/>
              </w:rPr>
            </w:rPrChange>
          </w:rPr>
          <w:delInstrText>ADDIN CSL_CITATION { "citationID" : "14nr0v9b5b", "citationItems" : [ { "id" : "ITEM-1", "itemData" : { "DOI" : "10.1111/j.1365-2699.2006.01473.x", "ISSN" : "0305-0270, 1365-2699", "author" : [ { "dropping-particle" : "", "family" : "Steinitz", "given" : "Ofer", "non-dropping-particle" : "", "parse-names" : false, "suffix" : "" }, { "dropping-particle" : "", "family" : "Heller", "given" : "Joseph", "non-dropping-particle" : "", "parse-names" : false, "suffix" : "" }, { "dropping-particle" : "", "family" : "Tsoar", "given" : "Asaf", "non-dropping-particle" : "", "parse-names" : false, "suffix" : "" }, { "dropping-particle" : "", "family" : "Rotem", "given" : "Dotan", "non-dropping-particle" : "", "parse-names" : false, "suffix" : "" }, { "dropping-particle" : "", "family" : "Kadmon", "given" : "Ronen", "non-dropping-particle" : "", "parse-names" : false, "suffix" : "" } ], "container-title" : "Journal of Biogeography", "id" : "ITEM-1", "issue" : "6", "issued" : { "date-parts" : [ [ "2006", "6" ] ] }, "language" : "en", "page" : "1044-1054", "title" : "Environment, dispersal and patterns of species similarity", "type" : "article-journal", "volume" : "33" }, "uri" : [ "http://zotero.org/users/local/lSswCld9/items/59A9TZK8" ], "uris" : [ "http://zotero.org/users/local/lSswCld9/items/59A9TZK8", "http://www.mendeley.com/documents/?uuid=216730dd-9fac-4378-97e9-fa9f488b5d3d" ] } ], "mendeley" : { "formattedCitation" : "(Steinitz et al., 2006)", "plainTextFormattedCitation" : "(Steinitz et al., 2006)", "previouslyFormattedCitation" : "(Steinitz et al., 2006)" }, "properties" : { "formattedCitation" : "(Steinitz et al. 2006)", "noteIndex" : 0, "plainCitation" : "(Steinitz et al. 2006)" }, "schema" : "https://github.com/citation-style-language/schema/raw/master/csl-citation.json" }</w:delInstrText>
        </w:r>
        <w:r w:rsidR="00722B6D" w:rsidRPr="006E43D5" w:rsidDel="00D85F62">
          <w:rPr>
            <w:rFonts w:ascii="Times New Roman" w:eastAsia="Times New Roman" w:hAnsi="Times New Roman" w:cs="Times New Roman"/>
            <w:color w:val="auto"/>
            <w:sz w:val="24"/>
            <w:szCs w:val="24"/>
          </w:rPr>
          <w:fldChar w:fldCharType="separate"/>
        </w:r>
        <w:r w:rsidR="00F54C88" w:rsidRPr="00A62883" w:rsidDel="00D85F62">
          <w:rPr>
            <w:rFonts w:ascii="Times New Roman" w:hAnsi="Times New Roman" w:cs="Times New Roman"/>
            <w:noProof/>
            <w:color w:val="auto"/>
            <w:sz w:val="24"/>
            <w:szCs w:val="24"/>
          </w:rPr>
          <w:delText>(Steinitz et al., 2006)</w:delText>
        </w:r>
        <w:r w:rsidR="00722B6D" w:rsidRPr="006E43D5" w:rsidDel="00D85F62">
          <w:rPr>
            <w:rFonts w:ascii="Times New Roman" w:eastAsia="Times New Roman" w:hAnsi="Times New Roman" w:cs="Times New Roman"/>
            <w:color w:val="auto"/>
            <w:sz w:val="24"/>
            <w:szCs w:val="24"/>
          </w:rPr>
          <w:fldChar w:fldCharType="end"/>
        </w:r>
        <w:r w:rsidR="003E27F8" w:rsidRPr="006E43D5" w:rsidDel="00D85F62">
          <w:rPr>
            <w:rFonts w:ascii="Times New Roman" w:eastAsia="Times New Roman" w:hAnsi="Times New Roman" w:cs="Times New Roman"/>
            <w:color w:val="auto"/>
            <w:sz w:val="24"/>
            <w:szCs w:val="24"/>
          </w:rPr>
          <w:delText xml:space="preserve">, the </w:delText>
        </w:r>
        <w:r w:rsidR="00E60E7A" w:rsidRPr="006E43D5" w:rsidDel="00D85F62">
          <w:rPr>
            <w:rFonts w:ascii="Times New Roman" w:eastAsia="Times New Roman" w:hAnsi="Times New Roman" w:cs="Times New Roman"/>
            <w:color w:val="auto"/>
            <w:sz w:val="24"/>
            <w:szCs w:val="24"/>
          </w:rPr>
          <w:delText xml:space="preserve">relevance </w:delText>
        </w:r>
        <w:r w:rsidR="003E27F8" w:rsidRPr="006E43D5" w:rsidDel="00D85F62">
          <w:rPr>
            <w:rFonts w:ascii="Times New Roman" w:eastAsia="Times New Roman" w:hAnsi="Times New Roman" w:cs="Times New Roman"/>
            <w:color w:val="auto"/>
            <w:sz w:val="24"/>
            <w:szCs w:val="24"/>
          </w:rPr>
          <w:delText xml:space="preserve">of primary forest controls </w:delText>
        </w:r>
        <w:r w:rsidR="000A6DEF" w:rsidRPr="006E43D5" w:rsidDel="00D85F62">
          <w:rPr>
            <w:rFonts w:ascii="Times New Roman" w:eastAsia="Times New Roman" w:hAnsi="Times New Roman" w:cs="Times New Roman"/>
            <w:color w:val="auto"/>
            <w:sz w:val="24"/>
            <w:szCs w:val="24"/>
          </w:rPr>
          <w:delText xml:space="preserve">will </w:delText>
        </w:r>
        <w:r w:rsidR="003E27F8" w:rsidRPr="006E43D5" w:rsidDel="00D85F62">
          <w:rPr>
            <w:rFonts w:ascii="Times New Roman" w:eastAsia="Times New Roman" w:hAnsi="Times New Roman" w:cs="Times New Roman"/>
            <w:color w:val="auto"/>
            <w:sz w:val="24"/>
            <w:szCs w:val="24"/>
          </w:rPr>
          <w:delText xml:space="preserve">decrease with increasing distance between </w:delText>
        </w:r>
        <w:r w:rsidR="000A6DEF" w:rsidRPr="006E43D5" w:rsidDel="00D85F62">
          <w:rPr>
            <w:rFonts w:ascii="Times New Roman" w:eastAsia="Times New Roman" w:hAnsi="Times New Roman" w:cs="Times New Roman"/>
            <w:color w:val="auto"/>
            <w:sz w:val="24"/>
            <w:szCs w:val="24"/>
          </w:rPr>
          <w:delText xml:space="preserve">primary </w:delText>
        </w:r>
        <w:r w:rsidR="003E27F8" w:rsidRPr="006E43D5" w:rsidDel="00D85F62">
          <w:rPr>
            <w:rFonts w:ascii="Times New Roman" w:eastAsia="Times New Roman" w:hAnsi="Times New Roman" w:cs="Times New Roman"/>
            <w:color w:val="auto"/>
            <w:sz w:val="24"/>
            <w:szCs w:val="24"/>
          </w:rPr>
          <w:delText>and secondary forest sites. Additionally,</w:delText>
        </w:r>
      </w:del>
      <w:ins w:id="533" w:author="Phil" w:date="2016-05-27T12:47:00Z">
        <w:r>
          <w:rPr>
            <w:rFonts w:ascii="Times New Roman" w:eastAsia="Times New Roman" w:hAnsi="Times New Roman" w:cs="Times New Roman"/>
            <w:color w:val="auto"/>
            <w:sz w:val="24"/>
            <w:szCs w:val="24"/>
          </w:rPr>
          <w:t>since</w:t>
        </w:r>
      </w:ins>
      <w:r w:rsidR="003E27F8" w:rsidRPr="006E43D5">
        <w:rPr>
          <w:rFonts w:ascii="Times New Roman" w:eastAsia="Times New Roman" w:hAnsi="Times New Roman" w:cs="Times New Roman"/>
          <w:color w:val="auto"/>
          <w:sz w:val="24"/>
          <w:szCs w:val="24"/>
        </w:rPr>
        <w:t xml:space="preserve"> definitions of primary forest differed between studies</w:t>
      </w:r>
      <w:ins w:id="534" w:author="Phil" w:date="2016-05-27T13:00:00Z">
        <w:r w:rsidR="00B03310">
          <w:rPr>
            <w:rFonts w:ascii="Times New Roman" w:eastAsia="Times New Roman" w:hAnsi="Times New Roman" w:cs="Times New Roman"/>
            <w:color w:val="auto"/>
            <w:sz w:val="24"/>
            <w:szCs w:val="24"/>
          </w:rPr>
          <w:t xml:space="preserve">. In both of these cases it was not possible to account for variation in study methodology. </w:t>
        </w:r>
      </w:ins>
      <w:ins w:id="535" w:author="Phil" w:date="2016-05-27T13:01:00Z">
        <w:r w:rsidR="00B03310">
          <w:rPr>
            <w:rFonts w:ascii="Times New Roman" w:eastAsia="Times New Roman" w:hAnsi="Times New Roman" w:cs="Times New Roman"/>
            <w:color w:val="auto"/>
            <w:sz w:val="24"/>
            <w:szCs w:val="24"/>
          </w:rPr>
          <w:t xml:space="preserve">Regarding representativeness, </w:t>
        </w:r>
      </w:ins>
      <w:ins w:id="536" w:author="Phil" w:date="2016-05-27T13:03:00Z">
        <w:r w:rsidR="00A62883">
          <w:rPr>
            <w:rFonts w:ascii="Times New Roman" w:eastAsia="Times New Roman" w:hAnsi="Times New Roman" w:cs="Times New Roman"/>
            <w:color w:val="auto"/>
            <w:sz w:val="24"/>
            <w:szCs w:val="24"/>
          </w:rPr>
          <w:t xml:space="preserve">the sites used in </w:t>
        </w:r>
      </w:ins>
      <w:ins w:id="537" w:author="Phil" w:date="2016-05-27T13:01:00Z">
        <w:r w:rsidR="00B03310">
          <w:rPr>
            <w:rFonts w:ascii="Times New Roman" w:eastAsia="Times New Roman" w:hAnsi="Times New Roman" w:cs="Times New Roman"/>
            <w:color w:val="auto"/>
            <w:sz w:val="24"/>
            <w:szCs w:val="24"/>
          </w:rPr>
          <w:t xml:space="preserve">our study </w:t>
        </w:r>
      </w:ins>
      <w:ins w:id="538" w:author="Phil" w:date="2016-05-27T13:03:00Z">
        <w:r w:rsidR="00A62883">
          <w:rPr>
            <w:rFonts w:ascii="Times New Roman" w:eastAsia="Times New Roman" w:hAnsi="Times New Roman" w:cs="Times New Roman"/>
            <w:color w:val="auto"/>
            <w:sz w:val="24"/>
            <w:szCs w:val="24"/>
          </w:rPr>
          <w:t>are</w:t>
        </w:r>
      </w:ins>
      <w:ins w:id="539" w:author="Phil" w:date="2016-05-27T13:01:00Z">
        <w:r w:rsidR="00B03310">
          <w:rPr>
            <w:rFonts w:ascii="Times New Roman" w:eastAsia="Times New Roman" w:hAnsi="Times New Roman" w:cs="Times New Roman"/>
            <w:color w:val="auto"/>
            <w:sz w:val="24"/>
            <w:szCs w:val="24"/>
          </w:rPr>
          <w:t xml:space="preserve"> likely </w:t>
        </w:r>
        <w:r w:rsidR="00A62883">
          <w:rPr>
            <w:rFonts w:ascii="Times New Roman" w:eastAsia="Times New Roman" w:hAnsi="Times New Roman" w:cs="Times New Roman"/>
            <w:color w:val="auto"/>
            <w:sz w:val="24"/>
            <w:szCs w:val="24"/>
          </w:rPr>
          <w:t>t</w:t>
        </w:r>
      </w:ins>
      <w:ins w:id="540" w:author="Phil" w:date="2016-05-27T13:02:00Z">
        <w:r w:rsidR="00A62883">
          <w:rPr>
            <w:rFonts w:ascii="Times New Roman" w:eastAsia="Times New Roman" w:hAnsi="Times New Roman" w:cs="Times New Roman"/>
            <w:color w:val="auto"/>
            <w:sz w:val="24"/>
            <w:szCs w:val="24"/>
          </w:rPr>
          <w:t>o be</w:t>
        </w:r>
      </w:ins>
      <w:del w:id="541" w:author="Phil" w:date="2016-05-27T13:01:00Z">
        <w:r w:rsidR="003E27F8" w:rsidRPr="006E43D5" w:rsidDel="00B03310">
          <w:rPr>
            <w:rFonts w:ascii="Times New Roman" w:eastAsia="Times New Roman" w:hAnsi="Times New Roman" w:cs="Times New Roman"/>
            <w:color w:val="auto"/>
            <w:sz w:val="24"/>
            <w:szCs w:val="24"/>
          </w:rPr>
          <w:delText xml:space="preserve"> </w:delText>
        </w:r>
      </w:del>
      <w:del w:id="542" w:author="Phil" w:date="2016-05-27T13:00:00Z">
        <w:r w:rsidR="003E27F8" w:rsidRPr="006E43D5" w:rsidDel="00B03310">
          <w:rPr>
            <w:rFonts w:ascii="Times New Roman" w:eastAsia="Times New Roman" w:hAnsi="Times New Roman" w:cs="Times New Roman"/>
            <w:color w:val="auto"/>
            <w:sz w:val="24"/>
            <w:szCs w:val="24"/>
          </w:rPr>
          <w:delText xml:space="preserve">and it was hard to </w:delText>
        </w:r>
        <w:r w:rsidR="00E60E7A" w:rsidRPr="006E43D5" w:rsidDel="00B03310">
          <w:rPr>
            <w:rFonts w:ascii="Times New Roman" w:eastAsia="Times New Roman" w:hAnsi="Times New Roman" w:cs="Times New Roman"/>
            <w:color w:val="auto"/>
            <w:sz w:val="24"/>
            <w:szCs w:val="24"/>
          </w:rPr>
          <w:delText xml:space="preserve">determine </w:delText>
        </w:r>
        <w:r w:rsidR="003E27F8" w:rsidRPr="006E43D5" w:rsidDel="00B03310">
          <w:rPr>
            <w:rFonts w:ascii="Times New Roman" w:eastAsia="Times New Roman" w:hAnsi="Times New Roman" w:cs="Times New Roman"/>
            <w:color w:val="auto"/>
            <w:sz w:val="24"/>
            <w:szCs w:val="24"/>
          </w:rPr>
          <w:delText>the true history of sites, particularly in terms of small-scale disturbance such as historical timber extraction. Again</w:delText>
        </w:r>
        <w:r w:rsidR="00E60E7A" w:rsidRPr="006E43D5" w:rsidDel="00B03310">
          <w:rPr>
            <w:rFonts w:ascii="Times New Roman" w:eastAsia="Times New Roman" w:hAnsi="Times New Roman" w:cs="Times New Roman"/>
            <w:color w:val="auto"/>
            <w:sz w:val="24"/>
            <w:szCs w:val="24"/>
          </w:rPr>
          <w:delText>,</w:delText>
        </w:r>
        <w:r w:rsidR="003E27F8" w:rsidRPr="006E43D5" w:rsidDel="00B03310">
          <w:rPr>
            <w:rFonts w:ascii="Times New Roman" w:eastAsia="Times New Roman" w:hAnsi="Times New Roman" w:cs="Times New Roman"/>
            <w:color w:val="auto"/>
            <w:sz w:val="24"/>
            <w:szCs w:val="24"/>
          </w:rPr>
          <w:delText xml:space="preserve"> based on data presented in source articles, it was not possible to account for this variation.</w:delText>
        </w:r>
      </w:del>
    </w:p>
    <w:p w14:paraId="0FA71061" w14:textId="5113929C" w:rsidR="004D19A5" w:rsidRPr="0061719A" w:rsidDel="00B03310" w:rsidRDefault="004D19A5" w:rsidP="00A62883">
      <w:pPr>
        <w:spacing w:line="480" w:lineRule="auto"/>
        <w:jc w:val="both"/>
        <w:rPr>
          <w:del w:id="543" w:author="Phil" w:date="2016-05-27T13:01:00Z"/>
          <w:rFonts w:ascii="Times New Roman" w:hAnsi="Times New Roman" w:cs="Times New Roman"/>
          <w:color w:val="FF0000"/>
          <w:sz w:val="24"/>
          <w:szCs w:val="24"/>
        </w:rPr>
      </w:pPr>
    </w:p>
    <w:p w14:paraId="172C1E1A" w14:textId="10222A97" w:rsidR="004D19A5" w:rsidRPr="00A650BA" w:rsidDel="00B03310" w:rsidRDefault="003E27F8" w:rsidP="00A62883">
      <w:pPr>
        <w:spacing w:line="480" w:lineRule="auto"/>
        <w:jc w:val="both"/>
        <w:rPr>
          <w:del w:id="544" w:author="Phil" w:date="2016-05-27T12:51:00Z"/>
          <w:rFonts w:ascii="Times New Roman" w:hAnsi="Times New Roman" w:cs="Times New Roman"/>
          <w:color w:val="auto"/>
          <w:sz w:val="24"/>
          <w:szCs w:val="24"/>
        </w:rPr>
      </w:pPr>
      <w:del w:id="545" w:author="Phil" w:date="2016-05-27T12:51:00Z">
        <w:r w:rsidRPr="00A650BA" w:rsidDel="00B03310">
          <w:rPr>
            <w:rFonts w:ascii="Times New Roman" w:eastAsia="Times New Roman" w:hAnsi="Times New Roman" w:cs="Times New Roman"/>
            <w:b/>
            <w:i/>
            <w:color w:val="auto"/>
            <w:sz w:val="24"/>
            <w:szCs w:val="24"/>
          </w:rPr>
          <w:delText>Implications for conservation</w:delText>
        </w:r>
      </w:del>
    </w:p>
    <w:p w14:paraId="62EE8F02" w14:textId="12132B4F" w:rsidR="00A62883" w:rsidRDefault="003E27F8" w:rsidP="00A62883">
      <w:pPr>
        <w:spacing w:line="480" w:lineRule="auto"/>
        <w:jc w:val="both"/>
        <w:rPr>
          <w:ins w:id="546" w:author="Phil" w:date="2016-05-27T13:01:00Z"/>
          <w:rFonts w:ascii="Times New Roman" w:eastAsia="Times New Roman" w:hAnsi="Times New Roman" w:cs="Times New Roman"/>
          <w:color w:val="auto"/>
          <w:sz w:val="24"/>
          <w:szCs w:val="24"/>
        </w:rPr>
        <w:pPrChange w:id="547" w:author="Phil" w:date="2016-05-27T13:02:00Z">
          <w:pPr>
            <w:spacing w:line="480" w:lineRule="auto"/>
            <w:ind w:firstLine="720"/>
            <w:jc w:val="both"/>
          </w:pPr>
        </w:pPrChange>
      </w:pPr>
      <w:commentRangeStart w:id="548"/>
      <w:del w:id="549" w:author="Phil" w:date="2016-05-27T13:01:00Z">
        <w:r w:rsidRPr="00A650BA" w:rsidDel="00B03310">
          <w:rPr>
            <w:rFonts w:ascii="Times New Roman" w:eastAsia="Times New Roman" w:hAnsi="Times New Roman" w:cs="Times New Roman"/>
            <w:color w:val="auto"/>
            <w:sz w:val="24"/>
            <w:szCs w:val="24"/>
          </w:rPr>
          <w:delText xml:space="preserve">The secondary forest sites investigated in this study are </w:delText>
        </w:r>
      </w:del>
      <w:ins w:id="550" w:author="Phil" w:date="2016-05-27T13:02:00Z">
        <w:r w:rsidR="00A62883">
          <w:rPr>
            <w:rFonts w:ascii="Times New Roman" w:eastAsia="Times New Roman" w:hAnsi="Times New Roman" w:cs="Times New Roman"/>
            <w:color w:val="auto"/>
            <w:sz w:val="24"/>
            <w:szCs w:val="24"/>
          </w:rPr>
          <w:t xml:space="preserve"> </w:t>
        </w:r>
      </w:ins>
      <w:proofErr w:type="gramStart"/>
      <w:r w:rsidRPr="00A650BA">
        <w:rPr>
          <w:rFonts w:ascii="Times New Roman" w:eastAsia="Times New Roman" w:hAnsi="Times New Roman" w:cs="Times New Roman"/>
          <w:color w:val="auto"/>
          <w:sz w:val="24"/>
          <w:szCs w:val="24"/>
        </w:rPr>
        <w:t>broadly</w:t>
      </w:r>
      <w:proofErr w:type="gramEnd"/>
      <w:r w:rsidRPr="00A650BA">
        <w:rPr>
          <w:rFonts w:ascii="Times New Roman" w:eastAsia="Times New Roman" w:hAnsi="Times New Roman" w:cs="Times New Roman"/>
          <w:color w:val="auto"/>
          <w:sz w:val="24"/>
          <w:szCs w:val="24"/>
        </w:rPr>
        <w:t xml:space="preserve"> representative of tropical secondary forest. </w:t>
      </w:r>
      <w:commentRangeEnd w:id="548"/>
      <w:r w:rsidR="0028385B">
        <w:rPr>
          <w:rStyle w:val="CommentReference"/>
        </w:rPr>
        <w:commentReference w:id="548"/>
      </w:r>
      <w:ins w:id="551" w:author="Phil" w:date="2016-05-27T13:03:00Z">
        <w:r w:rsidR="00A62883">
          <w:rPr>
            <w:rFonts w:ascii="Times New Roman" w:eastAsia="Times New Roman" w:hAnsi="Times New Roman" w:cs="Times New Roman"/>
            <w:color w:val="auto"/>
            <w:sz w:val="24"/>
            <w:szCs w:val="24"/>
          </w:rPr>
          <w:t xml:space="preserve">Relatively few sites were </w:t>
        </w:r>
      </w:ins>
      <w:ins w:id="552" w:author="Phil" w:date="2016-05-27T13:04:00Z">
        <w:r w:rsidR="00A62883">
          <w:rPr>
            <w:rFonts w:ascii="Times New Roman" w:eastAsia="Times New Roman" w:hAnsi="Times New Roman" w:cs="Times New Roman"/>
            <w:color w:val="auto"/>
            <w:sz w:val="24"/>
            <w:szCs w:val="24"/>
          </w:rPr>
          <w:t xml:space="preserve">previously </w:t>
        </w:r>
      </w:ins>
      <w:ins w:id="553" w:author="Phil" w:date="2016-05-27T13:03:00Z">
        <w:r w:rsidR="00A62883">
          <w:rPr>
            <w:rFonts w:ascii="Times New Roman" w:eastAsia="Times New Roman" w:hAnsi="Times New Roman" w:cs="Times New Roman"/>
            <w:color w:val="auto"/>
            <w:sz w:val="24"/>
            <w:szCs w:val="24"/>
          </w:rPr>
          <w:t xml:space="preserve">intensively farmed, as is broadly the </w:t>
        </w:r>
      </w:ins>
      <w:ins w:id="554" w:author="Phil" w:date="2016-05-27T13:04:00Z">
        <w:r w:rsidR="00A62883">
          <w:rPr>
            <w:rFonts w:ascii="Times New Roman" w:eastAsia="Times New Roman" w:hAnsi="Times New Roman" w:cs="Times New Roman"/>
            <w:color w:val="auto"/>
            <w:sz w:val="24"/>
            <w:szCs w:val="24"/>
          </w:rPr>
          <w:t xml:space="preserve">case with secondary forest </w:t>
        </w:r>
        <w:r w:rsidR="00A62883" w:rsidRPr="00A650BA">
          <w:rPr>
            <w:rFonts w:ascii="Times New Roman" w:eastAsia="Times New Roman" w:hAnsi="Times New Roman" w:cs="Times New Roman"/>
            <w:color w:val="auto"/>
            <w:sz w:val="24"/>
            <w:szCs w:val="24"/>
          </w:rPr>
          <w:fldChar w:fldCharType="begin" w:fldLock="1"/>
        </w:r>
        <w:r w:rsidR="00A62883">
          <w:rPr>
            <w:rFonts w:ascii="Times New Roman" w:eastAsia="Times New Roman" w:hAnsi="Times New Roman" w:cs="Times New Roman"/>
            <w:color w:val="auto"/>
            <w:sz w:val="24"/>
            <w:szCs w:val="24"/>
          </w:rPr>
          <w: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"plainTextFormattedCitation" : "(Asner et al., 2009)", "previouslyFormattedCitation" : "(Asner et al., 2009)" }, "properties" : { "formattedCitation" : "(Asner et al. 2009)", "noteIndex" : 0, "plainCitation" : "(Asner et al. 2009)" }, "schema" : "https://github.com/citation-style-language/schema/raw/master/csl-citation.json" }</w:instrText>
        </w:r>
        <w:r w:rsidR="00A62883" w:rsidRPr="00A650BA">
          <w:rPr>
            <w:rFonts w:ascii="Times New Roman" w:eastAsia="Times New Roman" w:hAnsi="Times New Roman" w:cs="Times New Roman"/>
            <w:color w:val="auto"/>
            <w:sz w:val="24"/>
            <w:szCs w:val="24"/>
          </w:rPr>
          <w:fldChar w:fldCharType="separate"/>
        </w:r>
        <w:r w:rsidR="00A62883" w:rsidRPr="00F54C88">
          <w:rPr>
            <w:rFonts w:ascii="Times New Roman" w:hAnsi="Times New Roman" w:cs="Times New Roman"/>
            <w:noProof/>
            <w:color w:val="auto"/>
            <w:sz w:val="24"/>
            <w:szCs w:val="24"/>
          </w:rPr>
          <w:t>(Asner et al., 2009)</w:t>
        </w:r>
        <w:r w:rsidR="00A62883" w:rsidRPr="00A650BA">
          <w:rPr>
            <w:rFonts w:ascii="Times New Roman" w:eastAsia="Times New Roman" w:hAnsi="Times New Roman" w:cs="Times New Roman"/>
            <w:color w:val="auto"/>
            <w:sz w:val="24"/>
            <w:szCs w:val="24"/>
          </w:rPr>
          <w:fldChar w:fldCharType="end"/>
        </w:r>
        <w:r w:rsidR="00A62883">
          <w:rPr>
            <w:rFonts w:ascii="Times New Roman" w:eastAsia="Times New Roman" w:hAnsi="Times New Roman" w:cs="Times New Roman"/>
            <w:color w:val="auto"/>
            <w:sz w:val="24"/>
            <w:szCs w:val="24"/>
          </w:rPr>
          <w:t xml:space="preserve">. </w:t>
        </w:r>
      </w:ins>
      <w:ins w:id="555" w:author="Phil" w:date="2016-05-27T13:05:00Z">
        <w:r w:rsidR="00A62883">
          <w:rPr>
            <w:rFonts w:ascii="Times New Roman" w:eastAsia="Times New Roman" w:hAnsi="Times New Roman" w:cs="Times New Roman"/>
            <w:color w:val="auto"/>
            <w:sz w:val="24"/>
            <w:szCs w:val="24"/>
          </w:rPr>
          <w:t xml:space="preserve">In addition, </w:t>
        </w:r>
      </w:ins>
      <w:ins w:id="556" w:author="Phil" w:date="2016-05-27T13:04:00Z">
        <w:r w:rsidR="00A62883">
          <w:rPr>
            <w:rFonts w:ascii="Times New Roman" w:eastAsia="Times New Roman" w:hAnsi="Times New Roman" w:cs="Times New Roman"/>
            <w:color w:val="auto"/>
            <w:sz w:val="24"/>
            <w:szCs w:val="24"/>
          </w:rPr>
          <w:t xml:space="preserve">the majority of sites were younger than </w:t>
        </w:r>
      </w:ins>
      <w:ins w:id="557" w:author="Phil" w:date="2016-05-27T13:05:00Z">
        <w:r w:rsidR="00A62883">
          <w:rPr>
            <w:rFonts w:ascii="Times New Roman" w:eastAsia="Times New Roman" w:hAnsi="Times New Roman" w:cs="Times New Roman"/>
            <w:color w:val="auto"/>
            <w:sz w:val="24"/>
            <w:szCs w:val="24"/>
          </w:rPr>
          <w:t xml:space="preserve">40 years old, as is the case with secondary forests more generally which may </w:t>
        </w:r>
      </w:ins>
      <w:ins w:id="558" w:author="Phil" w:date="2016-05-27T13:06:00Z">
        <w:r w:rsidR="00A62883">
          <w:rPr>
            <w:rFonts w:ascii="Times New Roman" w:eastAsia="Times New Roman" w:hAnsi="Times New Roman" w:cs="Times New Roman"/>
            <w:color w:val="auto"/>
            <w:sz w:val="24"/>
            <w:szCs w:val="24"/>
          </w:rPr>
          <w:t>be reconverted to agriculture after 20 years in slash-and-burn systems</w:t>
        </w:r>
      </w:ins>
      <w:ins w:id="559" w:author="Phil" w:date="2016-05-27T13:07:00Z">
        <w:r w:rsidR="00A62883">
          <w:rPr>
            <w:rFonts w:ascii="Times New Roman" w:eastAsia="Times New Roman" w:hAnsi="Times New Roman" w:cs="Times New Roman"/>
            <w:color w:val="auto"/>
            <w:sz w:val="24"/>
            <w:szCs w:val="24"/>
          </w:rPr>
          <w:t xml:space="preserve"> </w:t>
        </w:r>
        <w:r w:rsidR="00A62883" w:rsidRPr="00A650BA">
          <w:rPr>
            <w:rFonts w:ascii="Times New Roman" w:eastAsia="Times New Roman" w:hAnsi="Times New Roman" w:cs="Times New Roman"/>
            <w:color w:val="auto"/>
            <w:sz w:val="24"/>
            <w:szCs w:val="24"/>
          </w:rPr>
          <w:fldChar w:fldCharType="begin" w:fldLock="1"/>
        </w:r>
        <w:r w:rsidR="00A62883">
          <w:rPr>
            <w:rFonts w:ascii="Times New Roman" w:eastAsia="Times New Roman" w:hAnsi="Times New Roman" w:cs="Times New Roman"/>
            <w:color w:val="auto"/>
            <w:sz w:val="24"/>
            <w:szCs w:val="24"/>
          </w:rPr>
          <w: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instrText>
        </w:r>
        <w:r w:rsidR="00A62883" w:rsidRPr="00A650BA">
          <w:rPr>
            <w:rFonts w:ascii="Times New Roman" w:eastAsia="Times New Roman" w:hAnsi="Times New Roman" w:cs="Times New Roman"/>
            <w:color w:val="auto"/>
            <w:sz w:val="24"/>
            <w:szCs w:val="24"/>
          </w:rPr>
          <w:fldChar w:fldCharType="separate"/>
        </w:r>
        <w:r w:rsidR="00A62883" w:rsidRPr="00F54C88">
          <w:rPr>
            <w:rFonts w:ascii="Times New Roman" w:hAnsi="Times New Roman" w:cs="Times New Roman"/>
            <w:noProof/>
            <w:color w:val="auto"/>
            <w:sz w:val="24"/>
            <w:szCs w:val="24"/>
          </w:rPr>
          <w:t>(Smith et al., 2003)</w:t>
        </w:r>
        <w:r w:rsidR="00A62883" w:rsidRPr="00A650BA">
          <w:rPr>
            <w:rFonts w:ascii="Times New Roman" w:eastAsia="Times New Roman" w:hAnsi="Times New Roman" w:cs="Times New Roman"/>
            <w:color w:val="auto"/>
            <w:sz w:val="24"/>
            <w:szCs w:val="24"/>
          </w:rPr>
          <w:fldChar w:fldCharType="end"/>
        </w:r>
      </w:ins>
      <w:ins w:id="560" w:author="Phil" w:date="2016-05-27T13:06:00Z">
        <w:r w:rsidR="00A62883">
          <w:rPr>
            <w:rFonts w:ascii="Times New Roman" w:eastAsia="Times New Roman" w:hAnsi="Times New Roman" w:cs="Times New Roman"/>
            <w:color w:val="auto"/>
            <w:sz w:val="24"/>
            <w:szCs w:val="24"/>
          </w:rPr>
          <w:t>.</w:t>
        </w:r>
      </w:ins>
      <w:ins w:id="561" w:author="Phil" w:date="2016-05-27T13:08:00Z">
        <w:r w:rsidR="00A62883">
          <w:rPr>
            <w:rFonts w:ascii="Times New Roman" w:eastAsia="Times New Roman" w:hAnsi="Times New Roman" w:cs="Times New Roman"/>
            <w:color w:val="auto"/>
            <w:sz w:val="24"/>
            <w:szCs w:val="24"/>
          </w:rPr>
          <w:t xml:space="preserve"> However, </w:t>
        </w:r>
      </w:ins>
      <w:ins w:id="562" w:author="Phil" w:date="2016-05-27T13:11:00Z">
        <w:r w:rsidR="00A62883">
          <w:rPr>
            <w:rFonts w:ascii="Times New Roman" w:eastAsia="Times New Roman" w:hAnsi="Times New Roman" w:cs="Times New Roman"/>
            <w:color w:val="auto"/>
            <w:sz w:val="24"/>
            <w:szCs w:val="24"/>
          </w:rPr>
          <w:t xml:space="preserve">median </w:t>
        </w:r>
      </w:ins>
      <w:ins w:id="563" w:author="Phil" w:date="2016-05-27T13:08:00Z">
        <w:r w:rsidR="00A62883">
          <w:rPr>
            <w:rFonts w:ascii="Times New Roman" w:eastAsia="Times New Roman" w:hAnsi="Times New Roman" w:cs="Times New Roman"/>
            <w:color w:val="auto"/>
            <w:sz w:val="24"/>
            <w:szCs w:val="24"/>
          </w:rPr>
          <w:t xml:space="preserve">forest cover was </w:t>
        </w:r>
      </w:ins>
      <w:ins w:id="564" w:author="Phil" w:date="2016-05-27T13:09:00Z">
        <w:r w:rsidR="00A62883">
          <w:rPr>
            <w:rFonts w:ascii="Times New Roman" w:eastAsia="Times New Roman" w:hAnsi="Times New Roman" w:cs="Times New Roman"/>
            <w:color w:val="auto"/>
            <w:sz w:val="24"/>
            <w:szCs w:val="24"/>
          </w:rPr>
          <w:t xml:space="preserve">78% within 1 km of the </w:t>
        </w:r>
      </w:ins>
      <w:ins w:id="565" w:author="Phil" w:date="2016-05-27T13:10:00Z">
        <w:r w:rsidR="00A62883">
          <w:rPr>
            <w:rFonts w:ascii="Times New Roman" w:eastAsia="Times New Roman" w:hAnsi="Times New Roman" w:cs="Times New Roman"/>
            <w:color w:val="auto"/>
            <w:sz w:val="24"/>
            <w:szCs w:val="24"/>
          </w:rPr>
          <w:t xml:space="preserve">secondary forest </w:t>
        </w:r>
      </w:ins>
      <w:ins w:id="566" w:author="Phil" w:date="2016-05-27T13:09:00Z">
        <w:r w:rsidR="00A62883">
          <w:rPr>
            <w:rFonts w:ascii="Times New Roman" w:eastAsia="Times New Roman" w:hAnsi="Times New Roman" w:cs="Times New Roman"/>
            <w:color w:val="auto"/>
            <w:sz w:val="24"/>
            <w:szCs w:val="24"/>
          </w:rPr>
          <w:t>sites used (data not presented)</w:t>
        </w:r>
      </w:ins>
      <w:ins w:id="567" w:author="Phil" w:date="2016-05-27T13:10:00Z">
        <w:r w:rsidR="00A62883">
          <w:rPr>
            <w:rFonts w:ascii="Times New Roman" w:eastAsia="Times New Roman" w:hAnsi="Times New Roman" w:cs="Times New Roman"/>
            <w:color w:val="auto"/>
            <w:sz w:val="24"/>
            <w:szCs w:val="24"/>
          </w:rPr>
          <w:t xml:space="preserve"> and while it is unclear</w:t>
        </w:r>
      </w:ins>
      <w:ins w:id="568" w:author="Phil" w:date="2016-05-27T13:11:00Z">
        <w:r w:rsidR="00A62883">
          <w:rPr>
            <w:rFonts w:ascii="Times New Roman" w:eastAsia="Times New Roman" w:hAnsi="Times New Roman" w:cs="Times New Roman"/>
            <w:color w:val="auto"/>
            <w:sz w:val="24"/>
            <w:szCs w:val="24"/>
          </w:rPr>
          <w:t xml:space="preserve"> whether this is representative of the landscapes in which secondary forests are found, </w:t>
        </w:r>
      </w:ins>
      <w:ins w:id="569" w:author="Phil" w:date="2016-05-27T13:12:00Z">
        <w:r w:rsidR="0083447B">
          <w:rPr>
            <w:rFonts w:ascii="Times New Roman" w:eastAsia="Times New Roman" w:hAnsi="Times New Roman" w:cs="Times New Roman"/>
            <w:color w:val="auto"/>
            <w:sz w:val="24"/>
            <w:szCs w:val="24"/>
          </w:rPr>
          <w:t xml:space="preserve">this relatively high forest cover may partly explain the relatively modest </w:t>
        </w:r>
      </w:ins>
      <w:ins w:id="570" w:author="Phil" w:date="2016-05-27T13:13:00Z">
        <w:r w:rsidR="0083447B">
          <w:rPr>
            <w:rFonts w:ascii="Times New Roman" w:eastAsia="Times New Roman" w:hAnsi="Times New Roman" w:cs="Times New Roman"/>
            <w:color w:val="auto"/>
            <w:sz w:val="24"/>
            <w:szCs w:val="24"/>
          </w:rPr>
          <w:t xml:space="preserve">biodiversity </w:t>
        </w:r>
      </w:ins>
      <w:ins w:id="571" w:author="Phil" w:date="2016-05-27T13:12:00Z">
        <w:r w:rsidR="0083447B">
          <w:rPr>
            <w:rFonts w:ascii="Times New Roman" w:eastAsia="Times New Roman" w:hAnsi="Times New Roman" w:cs="Times New Roman"/>
            <w:color w:val="auto"/>
            <w:sz w:val="24"/>
            <w:szCs w:val="24"/>
          </w:rPr>
          <w:t xml:space="preserve">differences </w:t>
        </w:r>
      </w:ins>
      <w:ins w:id="572" w:author="Phil" w:date="2016-05-27T13:13:00Z">
        <w:r w:rsidR="0083447B">
          <w:rPr>
            <w:rFonts w:ascii="Times New Roman" w:eastAsia="Times New Roman" w:hAnsi="Times New Roman" w:cs="Times New Roman"/>
            <w:color w:val="auto"/>
            <w:sz w:val="24"/>
            <w:szCs w:val="24"/>
          </w:rPr>
          <w:t>between secondary and primary forests.</w:t>
        </w:r>
      </w:ins>
    </w:p>
    <w:p w14:paraId="6F634006" w14:textId="3BF484C8" w:rsidR="00B03310" w:rsidRDefault="003E27F8" w:rsidP="00B03310">
      <w:pPr>
        <w:spacing w:line="480" w:lineRule="auto"/>
        <w:jc w:val="both"/>
        <w:rPr>
          <w:ins w:id="573" w:author="Phil" w:date="2016-05-27T12:52:00Z"/>
          <w:rFonts w:ascii="Times New Roman" w:eastAsia="Times New Roman" w:hAnsi="Times New Roman" w:cs="Times New Roman"/>
          <w:color w:val="auto"/>
          <w:sz w:val="24"/>
          <w:szCs w:val="24"/>
        </w:rPr>
        <w:pPrChange w:id="574" w:author="Phil" w:date="2016-05-27T12:52:00Z">
          <w:pPr>
            <w:spacing w:line="480" w:lineRule="auto"/>
            <w:ind w:firstLine="720"/>
            <w:jc w:val="both"/>
          </w:pPr>
        </w:pPrChange>
      </w:pPr>
      <w:del w:id="575" w:author="Phil" w:date="2016-05-27T13:08:00Z">
        <w:r w:rsidRPr="00A650BA" w:rsidDel="00A62883">
          <w:rPr>
            <w:rFonts w:ascii="Times New Roman" w:eastAsia="Times New Roman" w:hAnsi="Times New Roman" w:cs="Times New Roman"/>
            <w:color w:val="auto"/>
            <w:sz w:val="24"/>
            <w:szCs w:val="24"/>
          </w:rPr>
          <w:delText>Few sites were previously intensively farmed</w:delText>
        </w:r>
        <w:r w:rsidR="00FA4227" w:rsidRPr="00A650BA" w:rsidDel="00A62883">
          <w:rPr>
            <w:rFonts w:ascii="Times New Roman" w:eastAsia="Times New Roman" w:hAnsi="Times New Roman" w:cs="Times New Roman"/>
            <w:color w:val="auto"/>
            <w:sz w:val="24"/>
            <w:szCs w:val="24"/>
          </w:rPr>
          <w:delText>,</w:delText>
        </w:r>
        <w:r w:rsidRPr="00A650BA" w:rsidDel="00A62883">
          <w:rPr>
            <w:rFonts w:ascii="Times New Roman" w:eastAsia="Times New Roman" w:hAnsi="Times New Roman" w:cs="Times New Roman"/>
            <w:color w:val="auto"/>
            <w:sz w:val="24"/>
            <w:szCs w:val="24"/>
          </w:rPr>
          <w:delText xml:space="preserve"> but most regrowth is in hilly, upland areas that are unsuitable for large-scale agriculture </w:delText>
        </w:r>
        <w:r w:rsidR="00722B6D" w:rsidRPr="00A650BA" w:rsidDel="00A62883">
          <w:rPr>
            <w:rFonts w:ascii="Times New Roman" w:eastAsia="Times New Roman" w:hAnsi="Times New Roman" w:cs="Times New Roman"/>
            <w:color w:val="auto"/>
            <w:sz w:val="24"/>
            <w:szCs w:val="24"/>
          </w:rPr>
          <w:fldChar w:fldCharType="begin" w:fldLock="1"/>
        </w:r>
        <w:r w:rsidR="00F54C88" w:rsidRPr="00A62883" w:rsidDel="00A62883">
          <w:rPr>
            <w:rFonts w:ascii="Times New Roman" w:eastAsia="Times New Roman" w:hAnsi="Times New Roman" w:cs="Times New Roman"/>
            <w:color w:val="auto"/>
            <w:sz w:val="24"/>
            <w:szCs w:val="24"/>
            <w:rPrChange w:id="576" w:author="Phil" w:date="2016-05-27T13:08:00Z">
              <w:rPr>
                <w:rFonts w:ascii="Times New Roman" w:eastAsia="Times New Roman" w:hAnsi="Times New Roman" w:cs="Times New Roman"/>
                <w:color w:val="auto"/>
                <w:sz w:val="24"/>
                <w:szCs w:val="24"/>
              </w:rPr>
            </w:rPrChange>
          </w:rPr>
          <w:delInstrText>ADDIN CSL_CITATION { "citationID" : "2bqtguifu", "citationItems" : [ { "id" : "ITEM-1",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"ITEM-1",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"plainTextFormattedCitation" : "(Asner et al., 2009)", "previouslyFormattedCitation" : "(Asner et al., 2009)" }, "properties" : { "formattedCitation" : "(Asner et al. 2009)", "noteIndex" : 0, "plainCitation" : "(Asner et al. 2009)" }, "schema" : "https://github.com/citation-style-language/schema/raw/master/csl-citation.json" }</w:delInstrText>
        </w:r>
        <w:r w:rsidR="00722B6D" w:rsidRPr="00A650BA" w:rsidDel="00A62883">
          <w:rPr>
            <w:rFonts w:ascii="Times New Roman" w:eastAsia="Times New Roman" w:hAnsi="Times New Roman" w:cs="Times New Roman"/>
            <w:color w:val="auto"/>
            <w:sz w:val="24"/>
            <w:szCs w:val="24"/>
          </w:rPr>
          <w:fldChar w:fldCharType="separate"/>
        </w:r>
        <w:r w:rsidR="00F54C88" w:rsidRPr="0083447B" w:rsidDel="00A62883">
          <w:rPr>
            <w:rFonts w:ascii="Times New Roman" w:hAnsi="Times New Roman" w:cs="Times New Roman"/>
            <w:noProof/>
            <w:color w:val="auto"/>
            <w:sz w:val="24"/>
            <w:szCs w:val="24"/>
          </w:rPr>
          <w:delText>(Asner et al., 2009)</w:delText>
        </w:r>
        <w:r w:rsidR="00722B6D" w:rsidRPr="00A650BA" w:rsidDel="00A62883">
          <w:rPr>
            <w:rFonts w:ascii="Times New Roman" w:eastAsia="Times New Roman" w:hAnsi="Times New Roman" w:cs="Times New Roman"/>
            <w:color w:val="auto"/>
            <w:sz w:val="24"/>
            <w:szCs w:val="24"/>
          </w:rPr>
          <w:fldChar w:fldCharType="end"/>
        </w:r>
        <w:r w:rsidRPr="00A650BA" w:rsidDel="00A62883">
          <w:rPr>
            <w:rFonts w:ascii="Times New Roman" w:eastAsia="Times New Roman" w:hAnsi="Times New Roman" w:cs="Times New Roman"/>
            <w:color w:val="auto"/>
            <w:sz w:val="24"/>
            <w:szCs w:val="24"/>
          </w:rPr>
          <w:delText xml:space="preserve">. Approximately half of the sites were continuous and half were discontinuous with primary forest. The age distribution of forests </w:delText>
        </w:r>
        <w:r w:rsidR="0012389A" w:rsidRPr="00A650BA" w:rsidDel="00A62883">
          <w:rPr>
            <w:rFonts w:ascii="Times New Roman" w:eastAsia="Times New Roman" w:hAnsi="Times New Roman" w:cs="Times New Roman"/>
            <w:color w:val="auto"/>
            <w:sz w:val="24"/>
            <w:szCs w:val="24"/>
          </w:rPr>
          <w:delText>available for</w:delText>
        </w:r>
        <w:r w:rsidRPr="00A650BA" w:rsidDel="00A62883">
          <w:rPr>
            <w:rFonts w:ascii="Times New Roman" w:eastAsia="Times New Roman" w:hAnsi="Times New Roman" w:cs="Times New Roman"/>
            <w:color w:val="auto"/>
            <w:sz w:val="24"/>
            <w:szCs w:val="24"/>
          </w:rPr>
          <w:delText xml:space="preserve"> this study was skewed with only </w:delText>
        </w:r>
        <w:r w:rsidR="001D6455" w:rsidRPr="00A650BA" w:rsidDel="00A62883">
          <w:rPr>
            <w:rFonts w:ascii="Times New Roman" w:eastAsia="Times New Roman" w:hAnsi="Times New Roman" w:cs="Times New Roman"/>
            <w:color w:val="auto"/>
            <w:sz w:val="24"/>
            <w:szCs w:val="24"/>
          </w:rPr>
          <w:delText>5</w:delText>
        </w:r>
        <w:r w:rsidRPr="00A650BA" w:rsidDel="00A62883">
          <w:rPr>
            <w:rFonts w:ascii="Times New Roman" w:eastAsia="Times New Roman" w:hAnsi="Times New Roman" w:cs="Times New Roman"/>
            <w:color w:val="auto"/>
            <w:sz w:val="24"/>
            <w:szCs w:val="24"/>
          </w:rPr>
          <w:delText xml:space="preserve"> of 45 sites being older than 40 years. However, most secondary forest sites are young due to the types of disturbance that commonly lead to their creation. For example, regrowth after slash-and-burn agriculture is often left for only 20 years to recuperate soil productivity before being converted back to agriculture </w:delText>
        </w:r>
        <w:r w:rsidR="00722B6D" w:rsidRPr="00A650BA" w:rsidDel="00A62883">
          <w:rPr>
            <w:rFonts w:ascii="Times New Roman" w:eastAsia="Times New Roman" w:hAnsi="Times New Roman" w:cs="Times New Roman"/>
            <w:color w:val="auto"/>
            <w:sz w:val="24"/>
            <w:szCs w:val="24"/>
          </w:rPr>
          <w:fldChar w:fldCharType="begin" w:fldLock="1"/>
        </w:r>
        <w:r w:rsidR="00F54C88" w:rsidDel="00A62883">
          <w:rPr>
            <w:rFonts w:ascii="Times New Roman" w:eastAsia="Times New Roman" w:hAnsi="Times New Roman" w:cs="Times New Roman"/>
            <w:color w:val="auto"/>
            <w:sz w:val="24"/>
            <w:szCs w:val="24"/>
          </w:rPr>
          <w:delInstrText>ADDIN CSL_CITATION { "citationID" : "vie3s5lq3",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 : [ "http://zotero.org/users/local/lSswCld9/items/4WAIVZHF" ], "uris" : [ "http://zotero.org/users/local/lSswCld9/items/4WAIVZHF", "http://www.mendeley.com/documents/?uuid=97b0c382-cf74-4980-b177-b4440d054e8b"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delInstrText>
        </w:r>
        <w:r w:rsidR="00722B6D" w:rsidRPr="00A650BA" w:rsidDel="00A62883">
          <w:rPr>
            <w:rFonts w:ascii="Times New Roman" w:eastAsia="Times New Roman" w:hAnsi="Times New Roman" w:cs="Times New Roman"/>
            <w:color w:val="auto"/>
            <w:sz w:val="24"/>
            <w:szCs w:val="24"/>
          </w:rPr>
          <w:fldChar w:fldCharType="separate"/>
        </w:r>
        <w:r w:rsidR="00F54C88" w:rsidRPr="00F54C88" w:rsidDel="00A62883">
          <w:rPr>
            <w:rFonts w:ascii="Times New Roman" w:hAnsi="Times New Roman" w:cs="Times New Roman"/>
            <w:noProof/>
            <w:color w:val="auto"/>
            <w:sz w:val="24"/>
            <w:szCs w:val="24"/>
          </w:rPr>
          <w:delText>(Smith et al., 2003)</w:delText>
        </w:r>
        <w:r w:rsidR="00722B6D" w:rsidRPr="00A650BA" w:rsidDel="00A62883">
          <w:rPr>
            <w:rFonts w:ascii="Times New Roman" w:eastAsia="Times New Roman" w:hAnsi="Times New Roman" w:cs="Times New Roman"/>
            <w:color w:val="auto"/>
            <w:sz w:val="24"/>
            <w:szCs w:val="24"/>
          </w:rPr>
          <w:fldChar w:fldCharType="end"/>
        </w:r>
        <w:r w:rsidRPr="00A650BA" w:rsidDel="00A62883">
          <w:rPr>
            <w:rFonts w:ascii="Times New Roman" w:eastAsia="Times New Roman" w:hAnsi="Times New Roman" w:cs="Times New Roman"/>
            <w:color w:val="auto"/>
            <w:sz w:val="24"/>
            <w:szCs w:val="24"/>
          </w:rPr>
          <w:delText xml:space="preserve">. Barlow et al. </w:delText>
        </w:r>
        <w:r w:rsidR="00722B6D" w:rsidRPr="00A650BA" w:rsidDel="00A62883">
          <w:rPr>
            <w:rFonts w:ascii="Times New Roman" w:eastAsia="Times New Roman" w:hAnsi="Times New Roman" w:cs="Times New Roman"/>
            <w:color w:val="auto"/>
            <w:sz w:val="24"/>
            <w:szCs w:val="24"/>
          </w:rPr>
          <w:fldChar w:fldCharType="begin" w:fldLock="1"/>
        </w:r>
        <w:r w:rsidR="00F54C88" w:rsidDel="00A62883">
          <w:rPr>
            <w:rFonts w:ascii="Times New Roman" w:eastAsia="Times New Roman" w:hAnsi="Times New Roman" w:cs="Times New Roman"/>
            <w:color w:val="auto"/>
            <w:sz w:val="24"/>
            <w:szCs w:val="24"/>
          </w:rPr>
          <w:delInstrText>ADDIN CSL_CITATION { "citationID" : "rnpgot0rh",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"mendeley" : { "formattedCitation" : "(J Barlow et al., 2007)", "plainTextFormattedCitation" : "(J Barlow et al., 2007)", "previouslyFormattedCitation" : "(J Barlow et al., 2007)" }, "properties" : { "formattedCitation" : "(2007a)", "noteIndex" : 0, "plainCitation" : "(2007a)" }, "schema" : "https://github.com/citation-style-language/schema/raw/master/csl-citation.json" }</w:delInstrText>
        </w:r>
        <w:r w:rsidR="00722B6D" w:rsidRPr="00A650BA" w:rsidDel="00A62883">
          <w:rPr>
            <w:rFonts w:ascii="Times New Roman" w:eastAsia="Times New Roman" w:hAnsi="Times New Roman" w:cs="Times New Roman"/>
            <w:color w:val="auto"/>
            <w:sz w:val="24"/>
            <w:szCs w:val="24"/>
          </w:rPr>
          <w:fldChar w:fldCharType="separate"/>
        </w:r>
        <w:r w:rsidR="00F54C88" w:rsidRPr="00F54C88" w:rsidDel="00A62883">
          <w:rPr>
            <w:rFonts w:ascii="Times New Roman" w:hAnsi="Times New Roman" w:cs="Times New Roman"/>
            <w:noProof/>
            <w:color w:val="auto"/>
            <w:sz w:val="24"/>
            <w:szCs w:val="24"/>
          </w:rPr>
          <w:delText>(J Barlow et al., 2007)</w:delText>
        </w:r>
        <w:r w:rsidR="00722B6D" w:rsidRPr="00A650BA" w:rsidDel="00A62883">
          <w:rPr>
            <w:rFonts w:ascii="Times New Roman" w:eastAsia="Times New Roman" w:hAnsi="Times New Roman" w:cs="Times New Roman"/>
            <w:color w:val="auto"/>
            <w:sz w:val="24"/>
            <w:szCs w:val="24"/>
          </w:rPr>
          <w:fldChar w:fldCharType="end"/>
        </w:r>
        <w:r w:rsidRPr="00A650BA" w:rsidDel="00A62883">
          <w:rPr>
            <w:rFonts w:ascii="Times New Roman" w:eastAsia="Times New Roman" w:hAnsi="Times New Roman" w:cs="Times New Roman"/>
            <w:color w:val="auto"/>
            <w:sz w:val="24"/>
            <w:szCs w:val="24"/>
          </w:rPr>
          <w:delText xml:space="preserve"> found that birds show similar responses to land use change in terms of community structure as a diverse range of other taxa. Therefore, the results of our meta-analysis of avian responses to secondary tropical forest succession </w:delText>
        </w:r>
        <w:r w:rsidR="00366959" w:rsidRPr="00A650BA" w:rsidDel="00A62883">
          <w:rPr>
            <w:rFonts w:ascii="Times New Roman" w:eastAsia="Times New Roman" w:hAnsi="Times New Roman" w:cs="Times New Roman"/>
            <w:color w:val="auto"/>
            <w:sz w:val="24"/>
            <w:szCs w:val="24"/>
          </w:rPr>
          <w:delText xml:space="preserve">may </w:delText>
        </w:r>
        <w:r w:rsidRPr="00A650BA" w:rsidDel="00A62883">
          <w:rPr>
            <w:rFonts w:ascii="Times New Roman" w:eastAsia="Times New Roman" w:hAnsi="Times New Roman" w:cs="Times New Roman"/>
            <w:color w:val="auto"/>
            <w:sz w:val="24"/>
            <w:szCs w:val="24"/>
          </w:rPr>
          <w:delText>be broadly applicable to secondary tropical forest communities in general.</w:delText>
        </w:r>
      </w:del>
    </w:p>
    <w:p w14:paraId="5F74D238" w14:textId="74DFBC45" w:rsidR="00B03310" w:rsidRPr="00B03310" w:rsidRDefault="00B03310" w:rsidP="00B03310">
      <w:pPr>
        <w:spacing w:line="480" w:lineRule="auto"/>
        <w:jc w:val="both"/>
        <w:rPr>
          <w:rFonts w:ascii="Times New Roman" w:hAnsi="Times New Roman" w:cs="Times New Roman"/>
          <w:b/>
          <w:i/>
          <w:color w:val="auto"/>
          <w:sz w:val="24"/>
          <w:szCs w:val="24"/>
          <w:rPrChange w:id="577" w:author="Phil" w:date="2016-05-27T12:52:00Z">
            <w:rPr>
              <w:rFonts w:ascii="Times New Roman" w:hAnsi="Times New Roman" w:cs="Times New Roman"/>
              <w:color w:val="auto"/>
              <w:sz w:val="24"/>
              <w:szCs w:val="24"/>
            </w:rPr>
          </w:rPrChange>
        </w:rPr>
        <w:pPrChange w:id="578" w:author="Phil" w:date="2016-05-27T12:52:00Z">
          <w:pPr>
            <w:spacing w:line="480" w:lineRule="auto"/>
            <w:ind w:firstLine="720"/>
            <w:jc w:val="both"/>
          </w:pPr>
        </w:pPrChange>
      </w:pPr>
      <w:ins w:id="579" w:author="Phil" w:date="2016-05-27T12:52:00Z">
        <w:r w:rsidRPr="00B03310">
          <w:rPr>
            <w:rFonts w:ascii="Times New Roman" w:eastAsia="Times New Roman" w:hAnsi="Times New Roman" w:cs="Times New Roman"/>
            <w:b/>
            <w:i/>
            <w:color w:val="auto"/>
            <w:sz w:val="24"/>
            <w:szCs w:val="24"/>
            <w:rPrChange w:id="580" w:author="Phil" w:date="2016-05-27T12:52:00Z">
              <w:rPr>
                <w:rFonts w:ascii="Times New Roman" w:eastAsia="Times New Roman" w:hAnsi="Times New Roman" w:cs="Times New Roman"/>
                <w:color w:val="auto"/>
                <w:sz w:val="24"/>
                <w:szCs w:val="24"/>
              </w:rPr>
            </w:rPrChange>
          </w:rPr>
          <w:t>Implications for conservation</w:t>
        </w:r>
      </w:ins>
    </w:p>
    <w:p w14:paraId="3FF62237" w14:textId="10ED1A77" w:rsidR="004D19A5" w:rsidRPr="0083447B" w:rsidRDefault="003E27F8" w:rsidP="00ED05A5">
      <w:pPr>
        <w:spacing w:line="480" w:lineRule="auto"/>
        <w:ind w:firstLine="720"/>
        <w:jc w:val="both"/>
        <w:rPr>
          <w:rFonts w:ascii="Times New Roman" w:eastAsia="Times New Roman" w:hAnsi="Times New Roman" w:cs="Times New Roman"/>
          <w:color w:val="auto"/>
          <w:sz w:val="24"/>
          <w:szCs w:val="24"/>
          <w:rPrChange w:id="581" w:author="Phil" w:date="2016-05-27T13:17:00Z">
            <w:rPr>
              <w:rFonts w:ascii="Times New Roman" w:hAnsi="Times New Roman" w:cs="Times New Roman"/>
              <w:color w:val="auto"/>
              <w:sz w:val="24"/>
              <w:szCs w:val="24"/>
            </w:rPr>
          </w:rPrChange>
        </w:rPr>
      </w:pPr>
      <w:r w:rsidRPr="001D559E">
        <w:rPr>
          <w:rFonts w:ascii="Times New Roman" w:eastAsia="Times New Roman" w:hAnsi="Times New Roman" w:cs="Times New Roman"/>
          <w:color w:val="auto"/>
          <w:sz w:val="24"/>
          <w:szCs w:val="24"/>
          <w:highlight w:val="red"/>
        </w:rPr>
        <w:t xml:space="preserve">Our results suggest that secondary tropical forests retain similar levels of functional diversity </w:t>
      </w:r>
      <w:del w:id="582" w:author="Phil" w:date="2016-05-27T13:14:00Z">
        <w:r w:rsidR="001D6455" w:rsidRPr="001D559E" w:rsidDel="0083447B">
          <w:rPr>
            <w:rFonts w:ascii="Times New Roman" w:eastAsia="Times New Roman" w:hAnsi="Times New Roman" w:cs="Times New Roman"/>
            <w:color w:val="auto"/>
            <w:sz w:val="24"/>
            <w:szCs w:val="24"/>
            <w:highlight w:val="red"/>
          </w:rPr>
          <w:delText xml:space="preserve">with regards to dietary preferences </w:delText>
        </w:r>
      </w:del>
      <w:r w:rsidRPr="001D559E">
        <w:rPr>
          <w:rFonts w:ascii="Times New Roman" w:eastAsia="Times New Roman" w:hAnsi="Times New Roman" w:cs="Times New Roman"/>
          <w:color w:val="auto"/>
          <w:sz w:val="24"/>
          <w:szCs w:val="24"/>
          <w:highlight w:val="red"/>
        </w:rPr>
        <w:t>to primary tropical forests and therefore, that levels of ecosystem functioning are similar in both forest types. This supports the argument that secondary tropical forests have conservation value and can support provision of ecosystem services,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lastRenderedPageBreak/>
        <w:t xml:space="preserve">However, secondary tropical forests are at high risk of conversion to other land uses. In South America, mid-age stands are often converted </w:t>
      </w:r>
      <w:del w:id="583" w:author="Phil" w:date="2016-05-27T13:15:00Z">
        <w:r w:rsidRPr="00B05040" w:rsidDel="0083447B">
          <w:rPr>
            <w:rFonts w:ascii="Times New Roman" w:eastAsia="Times New Roman" w:hAnsi="Times New Roman" w:cs="Times New Roman"/>
            <w:color w:val="auto"/>
            <w:sz w:val="24"/>
            <w:szCs w:val="24"/>
          </w:rPr>
          <w:delText xml:space="preserve">back </w:delText>
        </w:r>
      </w:del>
      <w:r w:rsidRPr="00B05040">
        <w:rPr>
          <w:rFonts w:ascii="Times New Roman" w:eastAsia="Times New Roman" w:hAnsi="Times New Roman" w:cs="Times New Roman"/>
          <w:color w:val="auto"/>
          <w:sz w:val="24"/>
          <w:szCs w:val="24"/>
        </w:rPr>
        <w:t xml:space="preserve">to agriculture </w:t>
      </w:r>
      <w:del w:id="584" w:author="Phil" w:date="2016-05-27T13:15:00Z">
        <w:r w:rsidRPr="00B05040" w:rsidDel="0083447B">
          <w:rPr>
            <w:rFonts w:ascii="Times New Roman" w:eastAsia="Times New Roman" w:hAnsi="Times New Roman" w:cs="Times New Roman"/>
            <w:color w:val="auto"/>
            <w:sz w:val="24"/>
            <w:szCs w:val="24"/>
          </w:rPr>
          <w:delText xml:space="preserve">or regularly disturbed for bushmeat, timber or fruit extraction </w:delText>
        </w:r>
      </w:del>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(Smith et al.,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and in Southeast Asia, degraded forests are </w:t>
      </w:r>
      <w:del w:id="585" w:author="Phil" w:date="2016-05-27T13:15:00Z">
        <w:r w:rsidRPr="00B05040" w:rsidDel="0083447B">
          <w:rPr>
            <w:rFonts w:ascii="Times New Roman" w:eastAsia="Times New Roman" w:hAnsi="Times New Roman" w:cs="Times New Roman"/>
            <w:color w:val="auto"/>
            <w:sz w:val="24"/>
            <w:szCs w:val="24"/>
          </w:rPr>
          <w:delText xml:space="preserve">likely </w:delText>
        </w:r>
      </w:del>
      <w:ins w:id="586" w:author="Phil" w:date="2016-05-27T13:15:00Z">
        <w:r w:rsidR="0083447B">
          <w:rPr>
            <w:rFonts w:ascii="Times New Roman" w:eastAsia="Times New Roman" w:hAnsi="Times New Roman" w:cs="Times New Roman"/>
            <w:color w:val="auto"/>
            <w:sz w:val="24"/>
            <w:szCs w:val="24"/>
          </w:rPr>
          <w:t>regularly</w:t>
        </w:r>
        <w:r w:rsidR="0083447B" w:rsidRPr="00B05040">
          <w:rPr>
            <w:rFonts w:ascii="Times New Roman" w:eastAsia="Times New Roman" w:hAnsi="Times New Roman" w:cs="Times New Roman"/>
            <w:color w:val="auto"/>
            <w:sz w:val="24"/>
            <w:szCs w:val="24"/>
          </w:rPr>
          <w:t xml:space="preserve"> </w:t>
        </w:r>
      </w:ins>
      <w:del w:id="587" w:author="Phil" w:date="2016-05-27T13:15:00Z">
        <w:r w:rsidRPr="00B05040" w:rsidDel="0083447B">
          <w:rPr>
            <w:rFonts w:ascii="Times New Roman" w:eastAsia="Times New Roman" w:hAnsi="Times New Roman" w:cs="Times New Roman"/>
            <w:color w:val="auto"/>
            <w:sz w:val="24"/>
            <w:szCs w:val="24"/>
          </w:rPr>
          <w:delText xml:space="preserve">to be </w:delText>
        </w:r>
      </w:del>
      <w:r w:rsidRPr="00B05040">
        <w:rPr>
          <w:rFonts w:ascii="Times New Roman" w:eastAsia="Times New Roman" w:hAnsi="Times New Roman" w:cs="Times New Roman"/>
          <w:color w:val="auto"/>
          <w:sz w:val="24"/>
          <w:szCs w:val="24"/>
        </w:rPr>
        <w:t xml:space="preserve">converted to oil palm </w:t>
      </w:r>
      <w:ins w:id="588" w:author="Phil" w:date="2016-05-27T13:15:00Z">
        <w:r w:rsidR="0083447B">
          <w:rPr>
            <w:rFonts w:ascii="Times New Roman" w:eastAsia="Times New Roman" w:hAnsi="Times New Roman" w:cs="Times New Roman"/>
            <w:color w:val="auto"/>
            <w:sz w:val="24"/>
            <w:szCs w:val="24"/>
          </w:rPr>
          <w:t xml:space="preserve">or runner </w:t>
        </w:r>
      </w:ins>
      <w:r w:rsidRPr="00B05040">
        <w:rPr>
          <w:rFonts w:ascii="Times New Roman" w:eastAsia="Times New Roman" w:hAnsi="Times New Roman" w:cs="Times New Roman"/>
          <w:color w:val="auto"/>
          <w:sz w:val="24"/>
          <w:szCs w:val="24"/>
        </w:rPr>
        <w:t xml:space="preserve">plantations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"mendeley" : { "formattedCitation" : "(Koh and Wilcove, 2008)", "plainTextFormattedCitation" : "(Koh and Wilcove, 2008)", "previouslyFormattedCitation" : "(Koh and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(Koh and Wilcove,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w:t>
      </w:r>
      <w:ins w:id="589" w:author="Phil" w:date="2016-05-27T13:16:00Z">
        <w:r w:rsidR="0083447B">
          <w:rPr>
            <w:rFonts w:ascii="Times New Roman" w:eastAsia="Times New Roman" w:hAnsi="Times New Roman" w:cs="Times New Roman"/>
            <w:color w:val="auto"/>
            <w:sz w:val="24"/>
            <w:szCs w:val="24"/>
          </w:rPr>
          <w:t xml:space="preserve">This conversion to agricultural </w:t>
        </w:r>
      </w:ins>
      <w:ins w:id="590" w:author="Phil" w:date="2016-05-27T13:17:00Z">
        <w:r w:rsidR="0083447B">
          <w:rPr>
            <w:rFonts w:ascii="Times New Roman" w:eastAsia="Times New Roman" w:hAnsi="Times New Roman" w:cs="Times New Roman"/>
            <w:color w:val="auto"/>
            <w:sz w:val="24"/>
            <w:szCs w:val="24"/>
          </w:rPr>
          <w:t xml:space="preserve">or agroforestry </w:t>
        </w:r>
      </w:ins>
      <w:ins w:id="591" w:author="Phil" w:date="2016-05-27T13:16:00Z">
        <w:r w:rsidR="0083447B">
          <w:rPr>
            <w:rFonts w:ascii="Times New Roman" w:eastAsia="Times New Roman" w:hAnsi="Times New Roman" w:cs="Times New Roman"/>
            <w:color w:val="auto"/>
            <w:sz w:val="24"/>
            <w:szCs w:val="24"/>
          </w:rPr>
          <w:t xml:space="preserve">land use reduces species and functional diversity </w:t>
        </w:r>
      </w:ins>
      <w:del w:id="592" w:author="Phil" w:date="2016-05-27T13:17:00Z">
        <w:r w:rsidRPr="00B05040" w:rsidDel="0083447B">
          <w:rPr>
            <w:rFonts w:ascii="Times New Roman" w:eastAsia="Times New Roman" w:hAnsi="Times New Roman" w:cs="Times New Roman"/>
            <w:color w:val="auto"/>
            <w:sz w:val="24"/>
            <w:szCs w:val="24"/>
          </w:rPr>
          <w:delText xml:space="preserve">For avian communities, functional diversity has been shown to be lower in both oil palm plantations and agroecosystems </w:delText>
        </w:r>
      </w:del>
      <w:r w:rsidR="00722B6D" w:rsidRPr="00B05040">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Tscharntke et al., 2008)", "plainTextFormattedCitation" : "(Edwards et al., 2013; Tscharntke et al., 2008)", "previouslyFormattedCitation" : "(Edwards et al., 2013; Tscharntke et al., 2008)"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83447B" w:rsidRPr="0083447B">
        <w:rPr>
          <w:rFonts w:ascii="Times New Roman" w:hAnsi="Times New Roman" w:cs="Times New Roman"/>
          <w:noProof/>
          <w:color w:val="auto"/>
          <w:sz w:val="24"/>
          <w:szCs w:val="24"/>
        </w:rPr>
        <w:t>(Edwards et al., 2013; Tscharntke et al.,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91787D">
        <w:rPr>
          <w:rFonts w:ascii="Times New Roman" w:eastAsia="Times New Roman" w:hAnsi="Times New Roman" w:cs="Times New Roman"/>
          <w:color w:val="auto"/>
          <w:sz w:val="24"/>
          <w:szCs w:val="24"/>
          <w:highlight w:val="yellow"/>
        </w:rPr>
        <w:t>Young secondary forest retains high species richness</w:t>
      </w:r>
      <w:r w:rsidR="005C5491" w:rsidRPr="0091787D">
        <w:rPr>
          <w:rFonts w:ascii="Times New Roman" w:eastAsia="Times New Roman" w:hAnsi="Times New Roman" w:cs="Times New Roman"/>
          <w:color w:val="auto"/>
          <w:sz w:val="24"/>
          <w:szCs w:val="24"/>
          <w:highlight w:val="yellow"/>
        </w:rPr>
        <w:t>,</w:t>
      </w:r>
      <w:r w:rsidRPr="0091787D">
        <w:rPr>
          <w:rFonts w:ascii="Times New Roman" w:eastAsia="Times New Roman" w:hAnsi="Times New Roman" w:cs="Times New Roman"/>
          <w:color w:val="auto"/>
          <w:sz w:val="24"/>
          <w:szCs w:val="24"/>
          <w:highlight w:val="yellow"/>
        </w:rPr>
        <w:t xml:space="preserve"> but regrowth cannot support as many forest specialists as primary forest. It is vital to preserve primary forest for protection of these species.</w:t>
      </w:r>
      <w:r w:rsidRPr="00B05040">
        <w:rPr>
          <w:rFonts w:ascii="Times New Roman" w:eastAsia="Times New Roman" w:hAnsi="Times New Roman" w:cs="Times New Roman"/>
          <w:color w:val="auto"/>
          <w:sz w:val="24"/>
          <w:szCs w:val="24"/>
        </w:rPr>
        <w:t xml:space="preserve"> Although sp</w:t>
      </w:r>
      <w:r w:rsidR="00D50E5D" w:rsidRPr="00B05040">
        <w:rPr>
          <w:rFonts w:ascii="Times New Roman" w:eastAsia="Times New Roman" w:hAnsi="Times New Roman" w:cs="Times New Roman"/>
          <w:color w:val="auto"/>
          <w:sz w:val="24"/>
          <w:szCs w:val="24"/>
        </w:rPr>
        <w:t xml:space="preserve">ecies richness is high in new 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Pr="00B05040">
        <w:rPr>
          <w:rFonts w:ascii="Times New Roman" w:eastAsia="Times New Roman" w:hAnsi="Times New Roman" w:cs="Times New Roman"/>
          <w:color w:val="auto"/>
          <w:sz w:val="24"/>
          <w:szCs w:val="24"/>
        </w:rPr>
        <w:t xml:space="preserve"> if regrowth is deforested or disturbed. </w:t>
      </w:r>
    </w:p>
    <w:p w14:paraId="335619F4" w14:textId="47E58DDB"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"(Griscom and Ashton, 2011; Lamb et al., 2005)", "plainTextFormattedCitation" : "(Griscom and Ashton, 2011; Lamb et al., 2005)", "previouslyFormattedCitation" : "(Griscom and Ashton, 2011; Lamb et al., 2005)"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(Griscom and Ashton, 2011; Lamb et al., 2005)</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Assisting vegetative recovery to a late-successional species composition could improve habitat suitability for forest birds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Pr="001651FC"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1F39D2F8" w14:textId="77777777" w:rsidR="006E71A8" w:rsidRPr="001651FC" w:rsidRDefault="006E71A8" w:rsidP="006E71A8">
      <w:pPr>
        <w:spacing w:line="480" w:lineRule="auto"/>
        <w:rPr>
          <w:moveTo w:id="593" w:author="Phil" w:date="2016-05-27T09:53:00Z"/>
          <w:rFonts w:ascii="Times New Roman" w:hAnsi="Times New Roman" w:cs="Times New Roman"/>
          <w:sz w:val="24"/>
          <w:szCs w:val="24"/>
        </w:rPr>
      </w:pPr>
      <w:moveToRangeStart w:id="594" w:author="Phil" w:date="2016-05-27T09:53:00Z" w:name="move452106108"/>
      <w:moveTo w:id="595" w:author="Phil" w:date="2016-05-27T09:53:00Z">
        <w:r w:rsidRPr="001651FC">
          <w:rPr>
            <w:rFonts w:ascii="Times New Roman" w:eastAsia="Times New Roman" w:hAnsi="Times New Roman" w:cs="Times New Roman"/>
            <w:b/>
            <w:sz w:val="24"/>
            <w:szCs w:val="24"/>
          </w:rPr>
          <w:t>Acknowledgements</w:t>
        </w:r>
      </w:moveTo>
    </w:p>
    <w:p w14:paraId="085F4432" w14:textId="77777777" w:rsidR="006E71A8" w:rsidRPr="001651FC" w:rsidRDefault="006E71A8" w:rsidP="006E71A8">
      <w:pPr>
        <w:spacing w:line="480" w:lineRule="auto"/>
        <w:jc w:val="both"/>
        <w:rPr>
          <w:moveTo w:id="596" w:author="Phil" w:date="2016-05-27T09:53:00Z"/>
          <w:rFonts w:ascii="Times New Roman" w:eastAsia="Times New Roman" w:hAnsi="Times New Roman" w:cs="Times New Roman"/>
          <w:sz w:val="24"/>
          <w:szCs w:val="24"/>
        </w:rPr>
      </w:pPr>
      <w:moveTo w:id="597" w:author="Phil" w:date="2016-05-27T09:53:00Z">
        <w:r w:rsidRPr="001651FC">
          <w:rPr>
            <w:rFonts w:ascii="Times New Roman" w:eastAsia="Times New Roman" w:hAnsi="Times New Roman" w:cs="Times New Roman"/>
            <w:sz w:val="24"/>
            <w:szCs w:val="24"/>
          </w:rPr>
          <w:t>Thank you to the authors of all of the studies used, in particular S.H. Borges, C. 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R.F. de Lima, D. Becker, R.K. </w:t>
        </w: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B. Maas and G. </w:t>
        </w:r>
        <w:proofErr w:type="spellStart"/>
        <w:r w:rsidRPr="001651FC">
          <w:rPr>
            <w:rFonts w:ascii="Times New Roman" w:eastAsia="Times New Roman" w:hAnsi="Times New Roman" w:cs="Times New Roman"/>
            <w:sz w:val="24"/>
            <w:szCs w:val="24"/>
          </w:rPr>
          <w:t>Ferraz</w:t>
        </w:r>
        <w:proofErr w:type="spellEnd"/>
        <w:r w:rsidRPr="001651FC">
          <w:rPr>
            <w:rFonts w:ascii="Times New Roman" w:eastAsia="Times New Roman" w:hAnsi="Times New Roman" w:cs="Times New Roman"/>
            <w:sz w:val="24"/>
            <w:szCs w:val="24"/>
          </w:rPr>
          <w:t xml:space="preserve">, </w:t>
        </w:r>
        <w:r w:rsidRPr="00CA3D56">
          <w:rPr>
            <w:rFonts w:ascii="Times New Roman" w:eastAsia="Times New Roman" w:hAnsi="Times New Roman" w:cs="Times New Roman"/>
            <w:sz w:val="24"/>
            <w:szCs w:val="24"/>
            <w:highlight w:val="yellow"/>
          </w:rPr>
          <w:t xml:space="preserve">and to </w:t>
        </w:r>
        <w:proofErr w:type="spellStart"/>
        <w:r w:rsidRPr="00CA3D56">
          <w:rPr>
            <w:rFonts w:ascii="Times New Roman" w:eastAsia="Times New Roman" w:hAnsi="Times New Roman" w:cs="Times New Roman"/>
            <w:sz w:val="24"/>
            <w:szCs w:val="24"/>
            <w:highlight w:val="yellow"/>
          </w:rPr>
          <w:t>BirdLife</w:t>
        </w:r>
        <w:proofErr w:type="spellEnd"/>
        <w:r w:rsidRPr="00CA3D56">
          <w:rPr>
            <w:rFonts w:ascii="Times New Roman" w:eastAsia="Times New Roman" w:hAnsi="Times New Roman" w:cs="Times New Roman"/>
            <w:sz w:val="24"/>
            <w:szCs w:val="24"/>
            <w:highlight w:val="yellow"/>
          </w:rPr>
          <w:t xml:space="preserv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w:t>
        </w:r>
        <w:proofErr w:type="spellStart"/>
        <w:r w:rsidRPr="001651FC">
          <w:rPr>
            <w:rFonts w:ascii="Times New Roman" w:eastAsia="Times New Roman" w:hAnsi="Times New Roman" w:cs="Times New Roman"/>
            <w:sz w:val="24"/>
            <w:szCs w:val="24"/>
          </w:rPr>
          <w:t>programme</w:t>
        </w:r>
        <w:proofErr w:type="spellEnd"/>
        <w:r w:rsidRPr="001651FC">
          <w:rPr>
            <w:rFonts w:ascii="Times New Roman" w:eastAsia="Times New Roman" w:hAnsi="Times New Roman" w:cs="Times New Roman"/>
            <w:sz w:val="24"/>
            <w:szCs w:val="24"/>
          </w:rPr>
          <w:t xml:space="preserve"> (Project ref. NE/K01322X/1).</w:t>
        </w:r>
        <w:bookmarkStart w:id="598" w:name="_GoBack"/>
        <w:bookmarkEnd w:id="598"/>
      </w:moveTo>
    </w:p>
    <w:moveToRangeEnd w:id="594"/>
    <w:p w14:paraId="303C094D" w14:textId="0A3DA512" w:rsidR="00E73EB1" w:rsidRPr="001651FC" w:rsidRDefault="00E73EB1">
      <w:pPr>
        <w:rPr>
          <w:rFonts w:ascii="Times New Roman" w:eastAsia="Times New Roman" w:hAnsi="Times New Roman" w:cs="Times New Roman"/>
          <w:sz w:val="24"/>
          <w:szCs w:val="24"/>
        </w:rPr>
      </w:pPr>
      <w:del w:id="599" w:author="Phil" w:date="2016-05-27T09:52:00Z">
        <w:r w:rsidRPr="001651FC" w:rsidDel="006E71A8">
          <w:rPr>
            <w:rFonts w:ascii="Times New Roman" w:eastAsia="Times New Roman" w:hAnsi="Times New Roman" w:cs="Times New Roman"/>
            <w:sz w:val="24"/>
            <w:szCs w:val="24"/>
          </w:rPr>
          <w:br w:type="page"/>
        </w:r>
      </w:del>
    </w:p>
    <w:p w14:paraId="517A36A4" w14:textId="7257E012" w:rsidR="004D19A5" w:rsidRPr="001651FC" w:rsidRDefault="003E27F8" w:rsidP="00B55543">
      <w:pPr>
        <w:spacing w:line="480" w:lineRule="auto"/>
        <w:rPr>
          <w:rFonts w:ascii="Times New Roman" w:eastAsia="Times New Roman" w:hAnsi="Times New Roman" w:cs="Times New Roman"/>
          <w:b/>
          <w:sz w:val="24"/>
          <w:szCs w:val="24"/>
        </w:rPr>
      </w:pPr>
      <w:commentRangeStart w:id="600"/>
      <w:r w:rsidRPr="001651FC">
        <w:rPr>
          <w:rFonts w:ascii="Times New Roman" w:eastAsia="Times New Roman" w:hAnsi="Times New Roman" w:cs="Times New Roman"/>
          <w:b/>
          <w:sz w:val="24"/>
          <w:szCs w:val="24"/>
        </w:rPr>
        <w:t>References</w:t>
      </w:r>
      <w:commentRangeEnd w:id="600"/>
      <w:r w:rsidR="0061719A">
        <w:rPr>
          <w:rStyle w:val="CommentReference"/>
        </w:rPr>
        <w:commentReference w:id="600"/>
      </w:r>
    </w:p>
    <w:p w14:paraId="60D7E770" w14:textId="06434BE2"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ins w:id="601" w:author="Phil" w:date="2016-05-27T14:15:00Z">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ins>
      <w:r>
        <w:rPr>
          <w:rFonts w:ascii="Times New Roman" w:hAnsi="Times New Roman" w:cs="Times New Roman"/>
          <w:sz w:val="24"/>
          <w:szCs w:val="24"/>
        </w:rPr>
        <w:fldChar w:fldCharType="separate"/>
      </w:r>
      <w:r w:rsidRPr="00ED05A5">
        <w:rPr>
          <w:rFonts w:ascii="Times New Roman" w:hAnsi="Times New Roman" w:cs="Times New Roman"/>
          <w:noProof/>
          <w:sz w:val="24"/>
          <w:szCs w:val="24"/>
        </w:rPr>
        <w:t>Aben, J., Adriaensen, F., Thijs, K.W., Pellikka, P., Siljander, M., Lens, L., Matthysen, E., 2012. Effects of matrix composition and configuration on forest bird movements in a fragmented Afromontane biodiversity hot spot: Forest bird movements across an Afrotropical matrix. Anim. Conserv. 15, 658–668. doi:10.1111/j.1469-1795.2012.00562.x</w:t>
      </w:r>
    </w:p>
    <w:p w14:paraId="55D69159"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Asner, G.P., Rudel, T.K., Aide, T.M., Defries, R., Emerson, R., Evaluaci, U., 2009. A Contemporary Assessment of Change in Humid Tropical Forests. Conserv. Biol. 23, 1386–1395. doi:10.1111/j.1523-1739.2009.01333.x</w:t>
      </w:r>
    </w:p>
    <w:p w14:paraId="2392DF1F"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Banks-Leite, C., Ewers, R.M., Metzger, J.-P., 2010. Edge effects as the principal cause of area effects on birds in fragmented secondary forest. Oikos 119, 918–926. doi:10.1111/j.1600-0706.2009.18061.x</w:t>
      </w:r>
    </w:p>
    <w:p w14:paraId="54866F4B"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 xml:space="preserve">Barlow, J., Gardner, T.A., Araujo, I.S., Ávila-Pires, T.C., Bonaldo, A.B., Costa, J.E., Esposito, M.C., Ferreira, L. V, Hawes, J., Hernandez, M.I.M., Hoogmoed, M.S., Leite, R.N., Lo-Man-Hung, N.F., Malcolm, J.R., Martins, M.B., Mestre, L.A.M., Miranda-Santos, R., Nunes-Gutjahr, A.L., Overal, W.L., Parry, L., Peters, S.L., Ribeiro-Junior, M.A., da Silva, </w:t>
      </w:r>
      <w:r w:rsidRPr="00ED05A5">
        <w:rPr>
          <w:rFonts w:ascii="Times New Roman" w:hAnsi="Times New Roman" w:cs="Times New Roman"/>
          <w:noProof/>
          <w:sz w:val="24"/>
          <w:szCs w:val="24"/>
        </w:rPr>
        <w:lastRenderedPageBreak/>
        <w:t>M.N.F., da Silva Motta, C., Peres, C.A., 2007. Quantifying the biodiversity value of tropical primary, secondary, and plantation forests. Proc. Natl. Acad. Sci. 104, 18555–18560. doi:10.1073/pnas.0703333104</w:t>
      </w:r>
    </w:p>
    <w:p w14:paraId="44687194"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Barlow, J., Mestre, L.A.M., Gardner, T.A., Peres, C.A., 2007. The value of primary, secondary and plantation forests for Amazonian birds. Biol. Conserv. 136, 212 – 231. doi:http://dx.doi.org/10.1016/j.biocon.2006.11.021</w:t>
      </w:r>
    </w:p>
    <w:p w14:paraId="75DA12BA"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Barton, K., 2014. MuMIn: Multi-model inference.</w:t>
      </w:r>
    </w:p>
    <w:p w14:paraId="4A0D733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Bates, D., Maechler, M., Bolker, B., Walker, S., 2014. lme4: Linear mixed-effects models using Eigen and S4. ArXiv.</w:t>
      </w:r>
    </w:p>
    <w:p w14:paraId="0109D263"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BirdLife International, 2013. IUCN Red List for birds [WWW Document].</w:t>
      </w:r>
    </w:p>
    <w:p w14:paraId="70D8C56D"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Borges, S.H., Stouffer, P.C., 1999. Bird Communities in Two Types of Anthropogenic Successional Vegetation in Central Amazonia. Condor 101, 529–536. doi:10.2307/1370182</w:t>
      </w:r>
    </w:p>
    <w:p w14:paraId="471ADFE8"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Bowen, M.E., McAlpine, C. a., House, A.P.N., Smith, G.C., 2007. Regrowth forests on abandoned agricultural land: A review of their habitat values for recovering forest fauna. Biol. Conserv. 140, 273–296. doi:10.1016/j.biocon.2007.08.012</w:t>
      </w:r>
    </w:p>
    <w:p w14:paraId="6D0CAFA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Chazdon, R.L., Peres, C.A., Dent, D., Sheil, D., Lugo, A.E., Lamb, D., Stork, N.E., Miller, S.E., 2009. The potential for species conservation in tropical secondary forests. Conserv. Biol. 23, 1406–17. doi:10.1111/j.1523-1739.2009.01338.x</w:t>
      </w:r>
    </w:p>
    <w:p w14:paraId="1ABB9AD9"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Corlett, R.T., 1994. What is secondary forest? J. Trop. Ecol. 10, 445–447.</w:t>
      </w:r>
    </w:p>
    <w:p w14:paraId="2A303001"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 xml:space="preserve">Costantini, D., Edwards, D.P., Simons, M.J.P., 2016. Life after logging in tropical forests of </w:t>
      </w:r>
      <w:r w:rsidRPr="00ED05A5">
        <w:rPr>
          <w:rFonts w:ascii="Times New Roman" w:hAnsi="Times New Roman" w:cs="Times New Roman"/>
          <w:noProof/>
          <w:sz w:val="24"/>
          <w:szCs w:val="24"/>
        </w:rPr>
        <w:lastRenderedPageBreak/>
        <w:t>Borneo : A meta-analysis. BIOC 196, 182–188. doi:10.1016/j.biocon.2016.02.020</w:t>
      </w:r>
    </w:p>
    <w:p w14:paraId="15AE608C"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Cox, R.L., Underwood, E.C., 2011. The Importance of Conserving Biodiversity Outside of Protected Areas in Mediterranean Ecosystems. PLoS One 6, e14508. doi:10.1371/journal.pone.0014508</w:t>
      </w:r>
    </w:p>
    <w:p w14:paraId="5DBA879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Curran, L.M., Trigg, S.N., McDonald, A.K., Astiani, D., Hardiono, Y.M., Siregar, P., Caniago, I., Kasischke, E., 2004. Lowland Forest Loss in Protected Areas of Indonesian Borneo. Science (80-. ). 303, 1000–1003. doi:10.1126/science.1091714</w:t>
      </w:r>
    </w:p>
    <w:p w14:paraId="57F0968D"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Dent, D.H., Wright, S.J., 2009. The future of tropical species in secondary forests: A quantitative review. Biol. Conserv. 142, 2833 – 2843. doi:http://dx.doi.org/10.1016/j.biocon.2009.05.035</w:t>
      </w:r>
    </w:p>
    <w:p w14:paraId="43CC923D"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Dudley, N., 2008. Guidelines for Applying Protected  Area Management Categories. IUCN, Gland, Switzerland.</w:t>
      </w:r>
    </w:p>
    <w:p w14:paraId="1A130109"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Dunn, R.R., 2004a. Recovery of faunal communities during tropical forest regeneration. Conserv. Biol. 18, 302–309. doi:10.1111/j.1523-1739.2004.00151.x</w:t>
      </w:r>
    </w:p>
    <w:p w14:paraId="661B65B2"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Dunn, R.R., 2004b. Managing the tropical landscape: a comparison of the effects of logging and forest conversion to agriculture on ants, birds, and lepidoptera. For. Ecol. Manage. 191, 215–224. doi:10.1016/j.foreco.2003.12.008</w:t>
      </w:r>
    </w:p>
    <w:p w14:paraId="44195D0B"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Edwards, F.A., Edwards, D.P., Hamer, K.C., Davies, R.G., 2013. Impacts of logging and conversion of rainforest to oil palm on the functional diversity of birds in Sundaland 313–326.</w:t>
      </w:r>
    </w:p>
    <w:p w14:paraId="1C1340BF"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lastRenderedPageBreak/>
        <w:t>Gagic, V., Bartomeus, I., Jonsson, T., Taylor, A., Winqvist, C., Fischer, C., Slade, E.M., Steffan-Dewenter, I., Emmerson, M., Potts, S.G., Tscharntke, T., Weisser, W., Bommarco, R., 2015. Functional identity and diversity of animals predict ecosystem functioning better than species-based indices. Proc. R. Soc. B Biol. Sci. 282, 20142620–20142620. doi:10.1098/rspb.2014.2620</w:t>
      </w:r>
    </w:p>
    <w:p w14:paraId="29A79962"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Gagic, V., Bartomeus, I., Jonsson, T., Taylor, A., Winqvist, C., Fischer, C., Slade, E.M., Steffan-dewenter, I., Emmerson, M., Potts, S.G., Tscharntke, T., Weisser, W., Bommarco, R., 2015. Functional identity and diversity of animals predict ecosystem functioning better than species-based indices.</w:t>
      </w:r>
    </w:p>
    <w:p w14:paraId="1DB40EB5"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Gardner, T.A., Barlow, J., Parry, L.W., Peres, C.A., 2007. Predicting the Uncertain Future of Tropical Forest Species in a Data Vacuum. Biotropica 39, 25–30. doi:10.1111/j.1744-7429.2006.00228.x</w:t>
      </w:r>
    </w:p>
    <w:p w14:paraId="1FA501E2"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Gascon, C., Brooks, T.M., Contreras-MacBeath, T., Heard, N., Konstant, W., Lamoreux, J., Launay, F., Maunder, M., Mittermeier, R.A., Molur, S., Al Mubarak, R.K., Parr, M.J., Rhodin, A.G.J., Rylands, A.B., Soorae, P., Sanderson, J.G., Vié, J.-C., 2015. The Importance and Benefits of Species. Curr. Biol. 25, R431–R438. doi:10.1016/j.cub.2015.03.041</w:t>
      </w:r>
    </w:p>
    <w:p w14:paraId="1846038F"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Gibbs, H.K., Ruesch, A.S., Achard, F., Clayton, M.K., Holmgren, P., Ramankutty, N., Foley, J.A., 2010. Tropical forests were the primary sources of new agricultural land in the 1980s and 1990s. Proc. Natl. Acad. Sci. 107, 16732–16737.</w:t>
      </w:r>
    </w:p>
    <w:p w14:paraId="5103513A"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 xml:space="preserve">Gibson, L., Lee, T.M., Koh, L.P., Brook, B.W., Gardner, T.A., Barlow, J., Peres, C.A., </w:t>
      </w:r>
      <w:r w:rsidRPr="00ED05A5">
        <w:rPr>
          <w:rFonts w:ascii="Times New Roman" w:hAnsi="Times New Roman" w:cs="Times New Roman"/>
          <w:noProof/>
          <w:sz w:val="24"/>
          <w:szCs w:val="24"/>
        </w:rPr>
        <w:lastRenderedPageBreak/>
        <w:t>Bradshaw, C.J. a, Laurance, W.F., Lovejoy, T.E., Sodhi, N.S., 2011. Primary forests are irreplaceable for sustaining tropical biodiversity. Nature 478, 378–81. doi:10.1038/nature10425</w:t>
      </w:r>
    </w:p>
    <w:p w14:paraId="074FF47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Gonzalez, A., Cardinale, B.J., Allington, G.R.H., Byrnes, J., Endsley, K.A., Brown, D.G., Hooper, D.U., Isbell, F., Loreau, M., Arbor, A., Paul, S., Station, E.E., 2016. Estimating local biodiversity change: a critique of papers claiming no net loss of local diversity. Ecology.</w:t>
      </w:r>
    </w:p>
    <w:p w14:paraId="21623D44"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Gray, M.A., Baldauf, S.L., Mayhew, P.J., Hill, J.K., 2007. The Response of Avian Feeding Guilds to Tropical Forest Disturbance. Conserv. Biol. 21, 133–141. doi:10.1111/j.1523-1739.2006.00557.x</w:t>
      </w:r>
    </w:p>
    <w:p w14:paraId="50D530D8"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Griffin, J.N., Méndez, V., Johnson, A.F., Jenkins, S.R., Foggo, A., 2009. Functional diversity predicts overyielding effect of species combination on primary productivity. Oikos 118, 37–44. doi:10.1111/j.1600-0706.2008.16960.x</w:t>
      </w:r>
    </w:p>
    <w:p w14:paraId="1DBFB1D3"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Griscom, H.P., Ashton, M.S., 2011. Restoration of dry tropical forests in Central America: A review of pattern and process. For. Ecol. Manage. 261, 1564–1579. doi:10.1016/j.foreco.2010.08.027</w:t>
      </w:r>
    </w:p>
    <w:p w14:paraId="5E15BFF2"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Guariguata, M.R., Ostertag, R., 2001. Neotropical secondary forest succession: changes in structural and functional characteristics. For. Ecol. Manage. 148, 185–206. doi:10.1016/S0378-1127(00)00535-1</w:t>
      </w:r>
    </w:p>
    <w:p w14:paraId="03718E05"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Hedges, L.V.L.V. V, Gurevitch, J., Curtis, P.S.S.P.S., 1999. The meta-analysis of response ratios in experimental ecology. Ecology 80, 1150–1156. doi:10.1890/0012-</w:t>
      </w:r>
      <w:r w:rsidRPr="00ED05A5">
        <w:rPr>
          <w:rFonts w:ascii="Times New Roman" w:hAnsi="Times New Roman" w:cs="Times New Roman"/>
          <w:noProof/>
          <w:sz w:val="24"/>
          <w:szCs w:val="24"/>
        </w:rPr>
        <w:lastRenderedPageBreak/>
        <w:t>9658(1999)080[1150:TMAORR]2.0.CO;2</w:t>
      </w:r>
    </w:p>
    <w:p w14:paraId="366206E5"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ITTO, 2002. ITTO guidelines for the restoration, management and rehabilitation of degraded and secondary tropical forests.</w:t>
      </w:r>
    </w:p>
    <w:p w14:paraId="69AF580E"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Kammesheidt, L., 2002. Perspectives on secondary forest management in tropical humid lowland America. Ambio 31, 243–250.</w:t>
      </w:r>
    </w:p>
    <w:p w14:paraId="06D1FB43"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Koh, L.P., Wilcove, D.S., 2008. Is oil palm agriculture really destroying tropical biodiversity?: Oil palm agriculture and tropical biodiversity. Conserv. Lett. 1, 60–64. doi:10.1111/j.1755-263X.2008.00011.x</w:t>
      </w:r>
    </w:p>
    <w:p w14:paraId="40A0FB94"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Laliberte, E., Legendre, P., Ecology, S., January, N., 2010. A distance-based framework for measuring functional diversity from multiple traits A distance-based framework for measuring from multiple traits functional diversity. Ecology 91, 299–305. doi:10.1890/08-2244.1</w:t>
      </w:r>
    </w:p>
    <w:p w14:paraId="7AE0261E"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Lamb, D., Erskine, P.D., Parrotta, J.A., 2005. Restoration of degraded tropical forest landscapes. Science 310, 1628–32. doi:10.1126/science.1111773</w:t>
      </w:r>
    </w:p>
    <w:p w14:paraId="04234670"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Laurance, S.G.W., Gomez, M.S., 2005. Clearing Width and Movements of Understory Rainforest Birds. Biotropica 37, 149–152. doi:10.1111/j.1744-7429.2005.04099.x</w:t>
      </w:r>
    </w:p>
    <w:p w14:paraId="5851DBC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Laurance, S.G.W., Stouffer, P.C., Laurance, W.F., 2004. Effects of Road Clearings on Movement Patterns of Understory Rainforest Birds in Central Amazonia. Conserv. Biol. 18, 1099–1109. doi:10.1111/j.1523-1739.2004.00268.x</w:t>
      </w:r>
    </w:p>
    <w:p w14:paraId="576937C2"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 xml:space="preserve">Laurance, W.F., Carolina Useche, D., Rendeiro, J., Kalka, M., Bradshaw, C.J.A., Sloan, S.P., </w:t>
      </w:r>
      <w:r w:rsidRPr="00ED05A5">
        <w:rPr>
          <w:rFonts w:ascii="Times New Roman" w:hAnsi="Times New Roman" w:cs="Times New Roman"/>
          <w:noProof/>
          <w:sz w:val="24"/>
          <w:szCs w:val="24"/>
        </w:rPr>
        <w:lastRenderedPageBreak/>
        <w:t xml:space="preserve">Laurance, S.G., Campbell, M., Abernethy, K., Alvarez, P., Arroyo-Rodriguez, V., Ashton, P., Benítez-Malvido, J., Blom, A., Bobo, K.S., Cannon, C.H., Cao, M., Carroll, R., Chapman, C., Coates, R., Cords, M., Danielsen, F., De Dijn, B., Dinerstein, E., Donnelly, M.A., Edwards, D., Edwards, F., Farwig, N., Fashing, P., Forget, P.-M., Foster, M., Gale, G., Harris, D., Harrison, R., Hart, J., Karpanty, S., John Kress, W., Krishnaswamy, J., Logsdon, W., Lovett, J., Magnusson, W., Maisels, F., Marshall, A.R., McClearn, D., Mudappa, D., Nielsen, M.R., Pearson, R., Pitman, N., van der Ploeg, J., Plumptre, A., Poulsen, J., Quesada, M., Rainey, H., Robinson, D., Roetgers, C., Rovero, F., Scatena, F., Schulze, C., Sheil, D., Struhsaker, T., Terborgh, J., Thomas, D., Timm, R., Nicolas Urbina-Cardona, J., Vasudevan, K., Joseph Wright, S., Carlos Arias-G., J., Arroyo, L., Ashton, M., Auzel, P., Babaasa, D., Babweteera, F., Baker, P., Banki, O., Bass, M., Bila-Isia, I., Blake, S., Brockelman, W., Brokaw, N., Brühl, C.A., Bunyavejchewin, S., Chao, J.-T., Chave, J., Chellam, R., Clark, C.J., Clavijo, J., Congdon, R., Corlett, R., Dattaraja, H.S., Dave, C., Davies, G., de Mello Beisiegel, B., de Nazaré Paes da Silva, R., Di Fiore, A., Diesmos, A., Dirzo, R., Doran-Sheehy, D., Eaton, M., Emmons, L., Estrada, A., Ewango, C., Fedigan, L., Feer, F., Fruth, B., Giacalone Willis, J., Goodale, U., Goodman, S., Guix, J.C., Guthiga, P., Haber, W., Hamer, K., Herbinger, I., Hill, J., Huang, Z., Fang Sun, I., Ickes, K., Itoh, A., Ivanauskas, N., Jackes, B., Janovec, J., Janzen, D., Jiangming, M., Jin, C., Jones, T., Justiniano, H., Kalko, E., Kasangaki, A., Killeen, T., King, H., Klop, E., Knott, C., Koné, I., Kudavidanage, E., Lahoz da Silva Ribeiro, J., Lattke, J., Laval, R., Lawton, R., Leal, M., Leighton, M., Lentino, M., Leonel, C., Lindsell, J., Ling-Ling, L., Eduard Linsenmair, K., Losos, E., Lugo, A., Lwanga, J., Mack, A.L., Martins, M., Scott McGraw, W., McNab, R., Montag, L., Myers Thompson, J., Nabe-Nielsen, J., Nakagawa, M., Nepal, S., Norconk, M., </w:t>
      </w:r>
      <w:r w:rsidRPr="00ED05A5">
        <w:rPr>
          <w:rFonts w:ascii="Times New Roman" w:hAnsi="Times New Roman" w:cs="Times New Roman"/>
          <w:noProof/>
          <w:sz w:val="24"/>
          <w:szCs w:val="24"/>
        </w:rPr>
        <w:lastRenderedPageBreak/>
        <w:t>Novotny, V., O’Donnell, S., Opiang, M., Ouboter, P., Parker, K., Parthasarathy, N., Pisciotta, K., Prawiradilaga, D., Pringle, C., Rajathurai, S., Reichard, U., Reinartz, G., Renton, K., Reynolds, G., Reynolds, V., Riley, E., Rödel, M.-O., Rothman, J., Round, P., Sakai, S., Sanaiotti, T., Savini, T., Schaab, G., Seidensticker, J., Siaka, A., Silman, M.R., Smith, T.B., de Almeida, S.S., Sodhi, N., Stanford, C., Stewart, K., Stokes, E., Stoner, K.E., Sukumar, R., Surbeck, M., Tobler, M., Tscharntke, T., Turkalo, A., Umapathy, G., van Weerd, M., Vega Rivera, J., Venkataraman, M., Venn, L., Verea, C., Volkmer de Castilho, C., Waltert, M., Wang, B., Watts, D., Weber, W., West, P., Whitacre, D., Whitney, K., Wilkie, D., Williams, S., Wright, D.D., Wright, P., Xiankai, L., Yonzon, P., Zamzani, F., 2012. Averting biodiversity collapse in tropical forest protected areas. Nature 489, 290–294. doi:10.1038/nature11318</w:t>
      </w:r>
    </w:p>
    <w:p w14:paraId="7A8CFED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Lees, A.C., Peres, C. a., 2009. Gap-crossing movements predict species occupancy in Amazonian forest fragments. Oikos 118, 280–290. doi:10.1111/j.1600-0706.2008.16842.x</w:t>
      </w:r>
    </w:p>
    <w:p w14:paraId="0E19777E"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MacArthur, R.H., MacArthur, J.W., 1961. On Bird Species Diversity. Ecology 42, 594–598. doi:10.2307/1932254</w:t>
      </w:r>
    </w:p>
    <w:p w14:paraId="0209DA25"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Martin, P.A., Newton, A.C., Bullock, J.M., 2013. Carbon pools recover more quickly than plant biodiversity in tropical secondary forests. Proc. R. Soc. B Biol. Sci. 280. doi:10.1098/rspb.2013.2236</w:t>
      </w:r>
    </w:p>
    <w:p w14:paraId="4F0267DA"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Martin, P.A., Newton, A.C., Bullock, J.M., 2013. Carbon pools recover more quickly than plant biodiversity in tropical secondary forests. Proc. R. Soc. B Biol. Sci. 280, 20132236–20132236. doi:10.1098/rspb.2013.2236</w:t>
      </w:r>
    </w:p>
    <w:p w14:paraId="2A56E8B2"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lastRenderedPageBreak/>
        <w:t>Myers, N., Mittermeier, R.A., Mittermeier, C.G., da Fonseca, G.A.B., Kent, J., 2000. Biodiversity hotspots for conservation priorities. Nature 403, 853–858. doi:10.1038/35002501</w:t>
      </w:r>
    </w:p>
    <w:p w14:paraId="6329BE9E"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Nakagawa, S., Schielzeth, H., 2013. A general and simple method for obtaining R 2 from generalized linear mixed-effects models. Methods Ecol. Evol. 4, 133–142. doi:10.1111/j.2041-210x.2012.00261.x</w:t>
      </w:r>
    </w:p>
    <w:p w14:paraId="538297F4"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Newbold, T., Hudson, L.N.L.N., Hill, S.L.L., Contu, S., Lysenko, I., Senior, R.A., Börger, L., Bennett, D.J., Choimes, A., Collen, B., Day, J., De Palma, A., Dıáz, S., Echeverria-Londoño, S., Edgar, M.J., Feldman, A., Garon, M., Harrison, M.L.K., Alhusseini, T., Ingram, D.J., Itescu, Y., Kattge, J., Kemp, V., Kirkpatrick, L., Kleyer, M., Laginha Pinto Correia, D., Martin, C.D., Meiri, S., Novosolov, M., Pan, Y., Phillips, H.R.P., Purves, D.W., Robinson, A., Simpson, J., Tuck, S.L., Weiher, E., White, H.J., Ewers, R.M., Mace, G.M., Scharlemann, J.P.J.P.W., Purvis, A., Borger, L., Bennett, D.J., Choimes, A., Collen, B., Day, J., De Palma, A., Diaz, S., Echeverria-Londono, S., Edgar, M.J., Feldman, A., Garon, M., Harrison, M.L.K., Alhusseini, T., Ingram, D.J., Itescu, Y., Kattge, J., Kemp, V., Kirkpatrick, L., Kleyer, M., Correia, D.L.P., Martin, C.D., Meiri, S., Novosolov, M., Pan, Y., Phillips, H.R.P., Purves, D.W., Robinson, A., Simpson, J., Tuck, S.L., Weiher, E., White, H.J., Ewers, R.M., Mace, G.M., Scharlemann, J.P.J.P.W., Purvis, A., 2015. Global effects of land use on local terrestrial biodiversity. Nature 520, 45–. doi:10.1038/nature14324</w:t>
      </w:r>
    </w:p>
    <w:p w14:paraId="540C3C56"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 xml:space="preserve">Newbold, T., Scharlemann, J.P.W., Butchart, S.H.M., Şekercioğlu, Ç.H., Alkemade, R., Booth, H., Purves, D.W., 2013. Ecological traits affect the response of tropical forest bird species </w:t>
      </w:r>
      <w:r w:rsidRPr="00ED05A5">
        <w:rPr>
          <w:rFonts w:ascii="Times New Roman" w:hAnsi="Times New Roman" w:cs="Times New Roman"/>
          <w:noProof/>
          <w:sz w:val="24"/>
          <w:szCs w:val="24"/>
        </w:rPr>
        <w:lastRenderedPageBreak/>
        <w:t>to land-use intensity. Proc. R. Soc. B Biol. Sci. 280.</w:t>
      </w:r>
    </w:p>
    <w:p w14:paraId="7473A121"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Osuri, A.M., Ratnam, J., Varma, V., Alvarez-Loayza, P., Astaiza, J.H., Bradford, M., Fletcher, C., Ndoundou-Hockemba, M., Jansen, P.A., Kenfack, D., Marshall, A.R., Ramesh, B.R., Rovero, F., Sankaran, M., 2016. Contrasting effects of defaunation on aboveground carbon storage across the global tropics. Nat. Commun. doi:10.1038/ncomms11351</w:t>
      </w:r>
    </w:p>
    <w:p w14:paraId="12F972CA"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Petchey, O.L., Gaston, K.J., 2006. Functional diversity: back to basics and looking forward. Ecol. Lett. 9, 741–758. doi:10.1111/j.1461-0248.2006.00924.x</w:t>
      </w:r>
    </w:p>
    <w:p w14:paraId="06B57658"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Petchey, O.L., Gaston, K.J., 2002. Functional diversity (FD), species richness and community composition. Ecol. Lett. 5, 402–411. doi:10.1046/j.1461-0248.2002.00339.x</w:t>
      </w:r>
    </w:p>
    <w:p w14:paraId="7A89C1F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Poorter, L., Bongers, F., Aide, T.M., Almeyda Zambrano, A.M., Balvanera, P., Becknell, J.M., Boukili, V., Brancalion, P.H.S., Broadbent, E.N., Chazdon, R.L., Craven, D., de Almeida-Cortez, J.S., Cabral, G.A.L., de Jong, B.H.J., Denslow, J.S., Dent, D.H., DeWalt, S.J., Dupuy, J.M., Durán, S.M., Espírito-Santo, M.M., Fandino, M.C., César, R.G., Hall, J.S., Hernandez-Stefanoni, J.L., Jakovac, C.C., Junqueira, A.B., Kennard, D., Letcher, S.G., Licona, J.-C., Lohbeck, M., Marín-Spiotta, E., Martínez-Ramos, M., Massoca, P., Meave, J.A., Mesquita, R., Mora, F., Muñoz, R., Muscarella, R., Nunes, Y.R.F., Ochoa-Gaona, S., de Oliveira, A.A., Orihuela-Belmonte, E., Peña-Claros, M., Pérez-García, E.A., Piotto, D., Powers, J.S., Rodríguez-Velázquez, J., Romero-Pérez, I.E., Ruíz, J., Saldarriaga, J.G., Sanchez-Azofeifa, A., Schwartz, N.B., Steininger, M.K., Swenson, N.G., Toledo, M., Uriarte, M., van Breugel, M., van der Wal, H., Veloso, M.D.M., Vester, H.F.M., Vicentini, A., Vieira, I.C.G., Bentos, T.V., Williamson, G.B., Rozendaal, D.M.A., 2016. Biomass resilience of Neotropical secondary forests. Nature 1–15. doi:10.1038/nature16512</w:t>
      </w:r>
    </w:p>
    <w:p w14:paraId="11E3232F"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lastRenderedPageBreak/>
        <w:t>Possingham, H.P., Bode, M., Klein, C.J., 2015. Optimal Conservation Outcomes Require Both Restoration and Protection. PLOS Biol. 13, e1002052. doi:10.1371/journal.pbio.1002052</w:t>
      </w:r>
    </w:p>
    <w:p w14:paraId="51C97EB1"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Prescott, G.W., Gilroy, J.J., Haugaasen, T., Medina, C.A., Foster, W.A., Edwards, D.P., 2016. Reducing the impacts of Neotropical oil palm development on functional diversity. Biol. Conserv. 197, 139–145. doi:10.1016/j.biocon.2016.02.013</w:t>
      </w:r>
    </w:p>
    <w:p w14:paraId="3A0E241E"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Pullin, A.S., Stewart, G.B., 2006. Guidelines for Systematic Review in Conservation and Environmental Management. Conserv. Biol. 20, 1647–1656. doi:10.1111/j.1523-1739.2006.00485.x</w:t>
      </w:r>
    </w:p>
    <w:p w14:paraId="4B8C683E"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R Core Team, 2014. R: A Language and Environment for Statistical Computing. R Foundation for Statistical Computing, Vienna, Austria.</w:t>
      </w:r>
    </w:p>
    <w:p w14:paraId="6487E81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Sekercioglu, C.H., Daily, G.C., Ehrlich, P.R., 2004. Ecosystem consequences of bird declines. Proc. Natl. Acad. Sci. 101, 18042–18047. doi:10.1073/pnas.0408049101</w:t>
      </w:r>
    </w:p>
    <w:p w14:paraId="4CDFA4D4"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Smith, J., Ferreira, S., van de Kop, P., Palheta Ferreira, C., Sabogal, C., 2003. The persistence of secondary forests on colonist farms in the Brazilian Amazon. Agrofor. Syst. 58, 125–135. doi:10.1023/A:1026049507421</w:t>
      </w:r>
    </w:p>
    <w:p w14:paraId="3AC33720"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Sodhi, N.S., Koh, L.P., Prawiradilaga, D.M., Darjono, Tinulele, I., Putra, D.D., Tong Tan, T.H., 2005. Land use and conservation value for forest birds in Central Sulawesi (Indonesia). Biol. Conserv. 122, 547–558. doi:10.1016/j.biocon.2004.07.023</w:t>
      </w:r>
    </w:p>
    <w:p w14:paraId="6E26A5DB"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 xml:space="preserve">Stouffer, P.C., Bierregaard, R.O., Strong, C., Lovejoy, T.E., 2006. Long-Term Landscape Change and Bird Abundance in Amazonian Rainforest Fragments: Birds in Amazonian </w:t>
      </w:r>
      <w:r w:rsidRPr="00ED05A5">
        <w:rPr>
          <w:rFonts w:ascii="Times New Roman" w:hAnsi="Times New Roman" w:cs="Times New Roman"/>
          <w:noProof/>
          <w:sz w:val="24"/>
          <w:szCs w:val="24"/>
        </w:rPr>
        <w:lastRenderedPageBreak/>
        <w:t>Forest Fragments. Conserv. Biol. 20, 1212–1223. doi:10.1111/j.1523-1739.2006.00427.x</w:t>
      </w:r>
    </w:p>
    <w:p w14:paraId="5BB5BD97"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Struhsaker, T.T., Struhsaker, P.J., Siex, K.S., 2005. Conserving Africa’s rain forests: problems in protected areas and possible solutions. Biol. Conserv. 123, 45 – 54. doi:http://dx.doi.org/10.1016/j.biocon.2004.10.007</w:t>
      </w:r>
    </w:p>
    <w:p w14:paraId="66372D95"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Terborgh, J., 1985. Habitat selection in Amazonian birds. Academic Press, Inc., Orlando, Florida &amp; London.</w:t>
      </w:r>
    </w:p>
    <w:p w14:paraId="6DDCA443"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Tscharntke, T., Sekercioglu, C.H., Dietsch, T. V., Sodhi, N.S., Hoehn, P., Tylianakis, J.M., 2008. Landscape constraints on functional diversity of birds and insects in tropical agroecosytems. Ecology 89, 944–951. doi:10.1890/07-0455.1</w:t>
      </w:r>
    </w:p>
    <w:p w14:paraId="44969733"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Villéger, S., 2008. New multidimensional functional diversity indices for a multifaceted framwork in functional ecology. Ecology 89, 2290–2301. doi:10.1890/07-1206.1</w:t>
      </w:r>
    </w:p>
    <w:p w14:paraId="603358EA"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Wilman, H., Belmaker, J., Simpson, J., de la Rosa, C., Rivadeneira, M.M., Jetz, W., 2014. EltonTraits 1.0: Species-level foraging attributes of the world’s birds and mammals. Ecology 95, 2027–2027. doi:10.1890/13-1917.1</w:t>
      </w:r>
    </w:p>
    <w:p w14:paraId="2CE6FD99"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szCs w:val="24"/>
        </w:rPr>
      </w:pPr>
      <w:r w:rsidRPr="00ED05A5">
        <w:rPr>
          <w:rFonts w:ascii="Times New Roman" w:hAnsi="Times New Roman" w:cs="Times New Roman"/>
          <w:noProof/>
          <w:sz w:val="24"/>
          <w:szCs w:val="24"/>
        </w:rPr>
        <w:t>Wright, S.J., Muller-Landau, H.C., 2006. The Future of Tropical Forest Species. Biotropica 38, 287–301. doi:10.1111/j.1744-7429.2006.00154.x</w:t>
      </w:r>
    </w:p>
    <w:p w14:paraId="349BA256" w14:textId="77777777" w:rsidR="00ED05A5" w:rsidRPr="00ED05A5" w:rsidRDefault="00ED05A5" w:rsidP="00ED05A5">
      <w:pPr>
        <w:widowControl w:val="0"/>
        <w:autoSpaceDE w:val="0"/>
        <w:autoSpaceDN w:val="0"/>
        <w:adjustRightInd w:val="0"/>
        <w:spacing w:after="240" w:line="480" w:lineRule="auto"/>
        <w:ind w:left="480" w:hanging="480"/>
        <w:rPr>
          <w:rFonts w:ascii="Times New Roman" w:hAnsi="Times New Roman" w:cs="Times New Roman"/>
          <w:noProof/>
          <w:sz w:val="24"/>
        </w:rPr>
      </w:pPr>
      <w:r w:rsidRPr="00ED05A5">
        <w:rPr>
          <w:rFonts w:ascii="Times New Roman" w:hAnsi="Times New Roman" w:cs="Times New Roman"/>
          <w:noProof/>
          <w:sz w:val="24"/>
          <w:szCs w:val="24"/>
        </w:rPr>
        <w:t>Zuur, A.F., Ieno, E.N., Elphick, C.S., 2010. A protocol for data exploration to avoid common statistical problems. Methods Ecol. Evol. 1, 3–14. doi:10.1111/j.2041-210X.2009.00001.x</w:t>
      </w:r>
    </w:p>
    <w:p w14:paraId="6B5F54AA" w14:textId="6B745C07" w:rsidR="00ED05A5" w:rsidRPr="001651FC" w:rsidRDefault="00ED05A5" w:rsidP="00ED05A5">
      <w:pPr>
        <w:pStyle w:val="Bibliography"/>
        <w:spacing w:line="480" w:lineRule="auto"/>
        <w:rPr>
          <w:rFonts w:ascii="Times New Roman" w:hAnsi="Times New Roman" w:cs="Times New Roman"/>
          <w:sz w:val="24"/>
          <w:szCs w:val="24"/>
        </w:rPr>
      </w:pPr>
      <w:ins w:id="602" w:author="Phil" w:date="2016-05-27T14:15:00Z">
        <w:r>
          <w:rPr>
            <w:rFonts w:ascii="Times New Roman" w:hAnsi="Times New Roman" w:cs="Times New Roman"/>
            <w:sz w:val="24"/>
            <w:szCs w:val="24"/>
          </w:rPr>
          <w:fldChar w:fldCharType="end"/>
        </w:r>
      </w:ins>
    </w:p>
    <w:p w14:paraId="588F12FC" w14:textId="204B15A2" w:rsidR="004D19A5" w:rsidRPr="001651FC" w:rsidRDefault="004D19A5" w:rsidP="00B55543">
      <w:pPr>
        <w:spacing w:line="480" w:lineRule="auto"/>
        <w:rPr>
          <w:rFonts w:ascii="Times New Roman" w:hAnsi="Times New Roman" w:cs="Times New Roman"/>
          <w:sz w:val="24"/>
          <w:szCs w:val="24"/>
        </w:rPr>
      </w:pPr>
    </w:p>
    <w:p w14:paraId="03D82C7C"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lastRenderedPageBreak/>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184B5152" w14:textId="5A2C7A9F" w:rsidR="00360F52" w:rsidRDefault="004029AD" w:rsidP="00B5554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768FD0B" wp14:editId="41C18072">
            <wp:extent cx="34290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plo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p>
    <w:p w14:paraId="5D81016C" w14:textId="77777777" w:rsidR="00360F52" w:rsidRDefault="00360F52" w:rsidP="00B55543">
      <w:pPr>
        <w:spacing w:line="480" w:lineRule="auto"/>
        <w:jc w:val="both"/>
        <w:rPr>
          <w:rFonts w:ascii="Times New Roman" w:eastAsia="Times New Roman" w:hAnsi="Times New Roman" w:cs="Times New Roman"/>
          <w:b/>
          <w:sz w:val="24"/>
          <w:szCs w:val="24"/>
        </w:rPr>
      </w:pPr>
    </w:p>
    <w:p w14:paraId="07584CAB" w14:textId="7DFC03AE" w:rsidR="005D2B11" w:rsidRPr="001651FC" w:rsidRDefault="005D2B11" w:rsidP="00B55543">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t>Fig. 2</w:t>
      </w:r>
      <w:r w:rsidRPr="001651FC">
        <w:rPr>
          <w:rFonts w:ascii="Times New Roman" w:eastAsia="Times New Roman" w:hAnsi="Times New Roman" w:cs="Times New Roman"/>
          <w:sz w:val="24"/>
          <w:szCs w:val="24"/>
        </w:rPr>
        <w:t xml:space="preserve"> The relationship between secondary forest age and </w:t>
      </w:r>
      <w:r w:rsidR="003975A9" w:rsidRPr="001651FC">
        <w:rPr>
          <w:rFonts w:ascii="Times New Roman" w:eastAsia="Times New Roman" w:hAnsi="Times New Roman" w:cs="Times New Roman"/>
          <w:sz w:val="24"/>
          <w:szCs w:val="24"/>
        </w:rPr>
        <w:t xml:space="preserve">(a) </w:t>
      </w:r>
      <w:r w:rsidR="00360F52">
        <w:rPr>
          <w:rFonts w:ascii="Times New Roman" w:eastAsia="Times New Roman" w:hAnsi="Times New Roman" w:cs="Times New Roman"/>
          <w:sz w:val="24"/>
          <w:szCs w:val="24"/>
        </w:rPr>
        <w:t xml:space="preserve">species richness (b) specialist species richness and (c) </w:t>
      </w:r>
      <w:r w:rsidR="003975A9" w:rsidRPr="001651FC">
        <w:rPr>
          <w:rFonts w:ascii="Times New Roman" w:eastAsia="Times New Roman" w:hAnsi="Times New Roman" w:cs="Times New Roman"/>
          <w:sz w:val="24"/>
          <w:szCs w:val="24"/>
        </w:rPr>
        <w:t xml:space="preserve">functional divergence </w:t>
      </w:r>
      <w:r w:rsidR="00E64737" w:rsidRPr="001651FC">
        <w:rPr>
          <w:rFonts w:ascii="Times New Roman" w:eastAsia="Times New Roman" w:hAnsi="Times New Roman" w:cs="Times New Roman"/>
          <w:sz w:val="24"/>
          <w:szCs w:val="24"/>
        </w:rPr>
        <w:t>(</w:t>
      </w:r>
      <w:proofErr w:type="spellStart"/>
      <w:r w:rsidR="00E64737" w:rsidRPr="001651FC">
        <w:rPr>
          <w:rFonts w:ascii="Times New Roman" w:eastAsia="Times New Roman" w:hAnsi="Times New Roman" w:cs="Times New Roman"/>
          <w:sz w:val="24"/>
          <w:szCs w:val="24"/>
        </w:rPr>
        <w:t>FDiv</w:t>
      </w:r>
      <w:proofErr w:type="spellEnd"/>
      <w:r w:rsidR="00E64737"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in secondary forest relative to primary forest. The dotted black line represents the point at which </w:t>
      </w:r>
      <w:r w:rsidR="003975A9" w:rsidRPr="001651FC">
        <w:rPr>
          <w:rFonts w:ascii="Times New Roman" w:eastAsia="Times New Roman" w:hAnsi="Times New Roman" w:cs="Times New Roman"/>
          <w:sz w:val="24"/>
          <w:szCs w:val="24"/>
        </w:rPr>
        <w:t>metrics are</w:t>
      </w:r>
      <w:r w:rsidRPr="001651FC">
        <w:rPr>
          <w:rFonts w:ascii="Times New Roman" w:eastAsia="Times New Roman" w:hAnsi="Times New Roman" w:cs="Times New Roman"/>
          <w:sz w:val="24"/>
          <w:szCs w:val="24"/>
        </w:rPr>
        <w:t xml:space="preserve"> equal in secondary and primary forest sites</w:t>
      </w:r>
      <w:r w:rsidR="003975A9" w:rsidRPr="001651FC">
        <w:rPr>
          <w:rFonts w:ascii="Times New Roman" w:eastAsia="Times New Roman" w:hAnsi="Times New Roman" w:cs="Times New Roman"/>
          <w:sz w:val="24"/>
          <w:szCs w:val="24"/>
        </w:rPr>
        <w:t xml:space="preserve">. Solid lines represent predictions from models with the lowest </w:t>
      </w:r>
      <w:proofErr w:type="spellStart"/>
      <w:r w:rsidR="003975A9" w:rsidRPr="001651FC">
        <w:rPr>
          <w:rFonts w:ascii="Times New Roman" w:eastAsia="Times New Roman" w:hAnsi="Times New Roman" w:cs="Times New Roman"/>
          <w:sz w:val="24"/>
          <w:szCs w:val="24"/>
        </w:rPr>
        <w:t>AICc</w:t>
      </w:r>
      <w:proofErr w:type="spellEnd"/>
      <w:r w:rsidR="003975A9" w:rsidRPr="001651FC">
        <w:rPr>
          <w:rFonts w:ascii="Times New Roman" w:eastAsia="Times New Roman" w:hAnsi="Times New Roman" w:cs="Times New Roman"/>
          <w:sz w:val="24"/>
          <w:szCs w:val="24"/>
        </w:rPr>
        <w:t xml:space="preserve"> and grey shaded areas represent the 95% confidence intervals for these predictions.</w:t>
      </w:r>
    </w:p>
    <w:p w14:paraId="72661C40" w14:textId="4EBC31B8" w:rsidR="005D2B11" w:rsidRPr="001651FC" w:rsidRDefault="005D2B11" w:rsidP="00AC714A">
      <w:pPr>
        <w:spacing w:line="480" w:lineRule="auto"/>
        <w:jc w:val="both"/>
        <w:rPr>
          <w:rFonts w:ascii="Times New Roman" w:hAnsi="Times New Roman" w:cs="Times New Roman"/>
          <w:sz w:val="24"/>
          <w:szCs w:val="24"/>
        </w:rPr>
      </w:pPr>
    </w:p>
    <w:p w14:paraId="014E8B6F" w14:textId="066A6EE2" w:rsidR="005D2B11" w:rsidRPr="001651FC" w:rsidRDefault="005D2B11" w:rsidP="00B55543">
      <w:pPr>
        <w:spacing w:line="480" w:lineRule="auto"/>
        <w:rPr>
          <w:rFonts w:ascii="Times New Roman" w:hAnsi="Times New Roman" w:cs="Times New Roman"/>
          <w:sz w:val="24"/>
          <w:szCs w:val="24"/>
        </w:rPr>
      </w:pP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360F52">
        <w:rPr>
          <w:rFonts w:ascii="Times New Roman" w:hAnsi="Times New Roman" w:cs="Times New Roman"/>
          <w:noProof/>
          <w:sz w:val="24"/>
          <w:szCs w:val="24"/>
          <w:lang w:val="en-GB" w:eastAsia="en-GB"/>
        </w:rPr>
        <w:lastRenderedPageBreak/>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02B249EF" w14:textId="77777777" w:rsidR="00360F52" w:rsidRPr="001651FC" w:rsidRDefault="00360F52" w:rsidP="00360F52">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t xml:space="preserve">Fig. 3 </w:t>
      </w:r>
      <w:r w:rsidRPr="001651FC">
        <w:rPr>
          <w:rFonts w:ascii="Times New Roman" w:eastAsia="Times New Roman" w:hAnsi="Times New Roman" w:cs="Times New Roman"/>
          <w:sz w:val="24"/>
          <w:szCs w:val="24"/>
        </w:rPr>
        <w:t>Difference between secondary and primary forest site diversity for variables where the null model was considered most parsimonious. Dots represent mean differences between secondary and primary sites and error bars represent 95% confidence intervals. Only functional richness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was significantly different (P&lt;0.05).</w:t>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134861E" w14:textId="77777777"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Table 1</w:t>
      </w:r>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9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0"/>
        <w:gridCol w:w="1680"/>
        <w:gridCol w:w="1770"/>
      </w:tblGrid>
      <w:tr w:rsidR="002B254F" w:rsidRPr="001651FC" w14:paraId="5AF78FAB" w14:textId="77777777" w:rsidTr="007B3AF8">
        <w:tc>
          <w:tcPr>
            <w:tcW w:w="5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 of secondary forest site(s) / years</w:t>
            </w:r>
          </w:p>
        </w:tc>
      </w:tr>
      <w:tr w:rsidR="002B254F" w:rsidRPr="001651FC" w14:paraId="0FFCE99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Andrade GI, Rubio-</w:t>
            </w:r>
            <w:proofErr w:type="spellStart"/>
            <w:r w:rsidRPr="001651FC">
              <w:rPr>
                <w:rFonts w:ascii="Times New Roman" w:eastAsia="Times New Roman" w:hAnsi="Times New Roman" w:cs="Times New Roman"/>
                <w:sz w:val="24"/>
                <w:szCs w:val="24"/>
              </w:rPr>
              <w:t>Torgler</w:t>
            </w:r>
            <w:proofErr w:type="spellEnd"/>
            <w:r w:rsidRPr="001651FC">
              <w:rPr>
                <w:rFonts w:ascii="Times New Roman" w:eastAsia="Times New Roman" w:hAnsi="Times New Roman" w:cs="Times New Roman"/>
                <w:sz w:val="24"/>
                <w:szCs w:val="24"/>
              </w:rPr>
              <w:t xml:space="preserve"> H (1994) Sustainable Use of the Tropical Rain Forest: Evidence from the Avifauna in a Shifting-Cultivation Habitat Mosaic in the Colombian Amazon.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8:545–554.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10.1046/j.1523-1739.1994.08020545.x</w:t>
            </w:r>
          </w:p>
        </w:tc>
        <w:tc>
          <w:tcPr>
            <w:tcW w:w="1680"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1770"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C, Ewers RM, Metzger JP (2012) Unraveling the drivers of community dissimilarity and species extinction in fragmented landscapes. Ecology 93:2560–2569.</w:t>
            </w:r>
          </w:p>
        </w:tc>
        <w:tc>
          <w:tcPr>
            <w:tcW w:w="1680"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Barlow J, </w:t>
            </w:r>
            <w:proofErr w:type="spellStart"/>
            <w:r w:rsidRPr="001651FC">
              <w:rPr>
                <w:rFonts w:ascii="Times New Roman" w:eastAsia="Times New Roman" w:hAnsi="Times New Roman" w:cs="Times New Roman"/>
                <w:sz w:val="24"/>
                <w:szCs w:val="24"/>
              </w:rPr>
              <w:t>Mestre</w:t>
            </w:r>
            <w:proofErr w:type="spellEnd"/>
            <w:r w:rsidRPr="001651FC">
              <w:rPr>
                <w:rFonts w:ascii="Times New Roman" w:eastAsia="Times New Roman" w:hAnsi="Times New Roman" w:cs="Times New Roman"/>
                <w:sz w:val="24"/>
                <w:szCs w:val="24"/>
              </w:rPr>
              <w:t xml:space="preserve"> LAM, Gardner TA, Peres CA (2007) The value of primary, secondary and plantation forests for Amazonian birds.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136:212 – 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http://dx.doi.org/10.1016/j.biocon.2006.11.021</w:t>
            </w:r>
          </w:p>
        </w:tc>
        <w:tc>
          <w:tcPr>
            <w:tcW w:w="1680"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Becker CD, </w:t>
            </w:r>
            <w:proofErr w:type="spellStart"/>
            <w:r w:rsidRPr="001651FC">
              <w:rPr>
                <w:rFonts w:ascii="Times New Roman" w:eastAsia="Times New Roman" w:hAnsi="Times New Roman" w:cs="Times New Roman"/>
                <w:sz w:val="24"/>
                <w:szCs w:val="24"/>
              </w:rPr>
              <w:t>Agreda</w:t>
            </w:r>
            <w:proofErr w:type="spellEnd"/>
            <w:r w:rsidRPr="001651FC">
              <w:rPr>
                <w:rFonts w:ascii="Times New Roman" w:eastAsia="Times New Roman" w:hAnsi="Times New Roman" w:cs="Times New Roman"/>
                <w:sz w:val="24"/>
                <w:szCs w:val="24"/>
              </w:rPr>
              <w:t xml:space="preserve"> A Bird community differences in mature and second growth </w:t>
            </w:r>
            <w:proofErr w:type="spellStart"/>
            <w:r w:rsidRPr="001651FC">
              <w:rPr>
                <w:rFonts w:ascii="Times New Roman" w:eastAsia="Times New Roman" w:hAnsi="Times New Roman" w:cs="Times New Roman"/>
                <w:sz w:val="24"/>
                <w:szCs w:val="24"/>
              </w:rPr>
              <w:t>Garua</w:t>
            </w:r>
            <w:proofErr w:type="spellEnd"/>
            <w:r w:rsidRPr="001651FC">
              <w:rPr>
                <w:rFonts w:ascii="Times New Roman" w:eastAsia="Times New Roman" w:hAnsi="Times New Roman" w:cs="Times New Roman"/>
                <w:sz w:val="24"/>
                <w:szCs w:val="24"/>
              </w:rPr>
              <w:t xml:space="preserve"> forest in </w:t>
            </w:r>
            <w:proofErr w:type="spellStart"/>
            <w:r w:rsidRPr="001651FC">
              <w:rPr>
                <w:rFonts w:ascii="Times New Roman" w:eastAsia="Times New Roman" w:hAnsi="Times New Roman" w:cs="Times New Roman"/>
                <w:sz w:val="24"/>
                <w:szCs w:val="24"/>
              </w:rPr>
              <w:t>Machalilla</w:t>
            </w:r>
            <w:proofErr w:type="spellEnd"/>
            <w:r w:rsidRPr="001651FC">
              <w:rPr>
                <w:rFonts w:ascii="Times New Roman" w:eastAsia="Times New Roman" w:hAnsi="Times New Roman" w:cs="Times New Roman"/>
                <w:sz w:val="24"/>
                <w:szCs w:val="24"/>
              </w:rPr>
              <w:t xml:space="preserve"> National Park, Ecuador. </w:t>
            </w:r>
            <w:proofErr w:type="spellStart"/>
            <w:r w:rsidRPr="001651FC">
              <w:rPr>
                <w:rFonts w:ascii="Times New Roman" w:eastAsia="Times New Roman" w:hAnsi="Times New Roman" w:cs="Times New Roman"/>
                <w:sz w:val="24"/>
                <w:szCs w:val="24"/>
              </w:rPr>
              <w:t>Ornitol</w:t>
            </w:r>
            <w:proofErr w:type="spellEnd"/>
            <w:r w:rsidRPr="001651FC">
              <w:rPr>
                <w:rFonts w:ascii="Times New Roman" w:eastAsia="Times New Roman" w:hAnsi="Times New Roman" w:cs="Times New Roman"/>
                <w:sz w:val="24"/>
                <w:szCs w:val="24"/>
              </w:rPr>
              <w:t xml:space="preserve"> Neotropical 16:297–319.</w:t>
            </w:r>
          </w:p>
        </w:tc>
        <w:tc>
          <w:tcPr>
            <w:tcW w:w="1680"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Becker CD, </w:t>
            </w:r>
            <w:proofErr w:type="spellStart"/>
            <w:r w:rsidRPr="001651FC">
              <w:rPr>
                <w:rFonts w:ascii="Times New Roman" w:eastAsia="Times New Roman" w:hAnsi="Times New Roman" w:cs="Times New Roman"/>
                <w:sz w:val="24"/>
                <w:szCs w:val="24"/>
              </w:rPr>
              <w:t>Loughin</w:t>
            </w:r>
            <w:proofErr w:type="spellEnd"/>
            <w:r w:rsidRPr="001651FC">
              <w:rPr>
                <w:rFonts w:ascii="Times New Roman" w:eastAsia="Times New Roman" w:hAnsi="Times New Roman" w:cs="Times New Roman"/>
                <w:sz w:val="24"/>
                <w:szCs w:val="24"/>
              </w:rPr>
              <w:t xml:space="preserve"> TM, Santander T (2008) Identifying forest-obligate birds in tropical moist cloud forest of Andean Ecuador. J Field </w:t>
            </w:r>
            <w:proofErr w:type="spellStart"/>
            <w:r w:rsidRPr="001651FC">
              <w:rPr>
                <w:rFonts w:ascii="Times New Roman" w:eastAsia="Times New Roman" w:hAnsi="Times New Roman" w:cs="Times New Roman"/>
                <w:sz w:val="24"/>
                <w:szCs w:val="24"/>
              </w:rPr>
              <w:t>Ornithol</w:t>
            </w:r>
            <w:proofErr w:type="spellEnd"/>
            <w:r w:rsidRPr="001651FC">
              <w:rPr>
                <w:rFonts w:ascii="Times New Roman" w:eastAsia="Times New Roman" w:hAnsi="Times New Roman" w:cs="Times New Roman"/>
                <w:sz w:val="24"/>
                <w:szCs w:val="24"/>
              </w:rPr>
              <w:t xml:space="preserve"> 79:229–244.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10.1111/j.1557-9263.2008.00184.x</w:t>
            </w:r>
          </w:p>
        </w:tc>
        <w:tc>
          <w:tcPr>
            <w:tcW w:w="1680"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Blake JG, </w:t>
            </w:r>
            <w:proofErr w:type="spellStart"/>
            <w:r w:rsidRPr="001651FC">
              <w:rPr>
                <w:rFonts w:ascii="Times New Roman" w:eastAsia="Times New Roman" w:hAnsi="Times New Roman" w:cs="Times New Roman"/>
                <w:sz w:val="24"/>
                <w:szCs w:val="24"/>
              </w:rPr>
              <w:t>Loiselle</w:t>
            </w:r>
            <w:proofErr w:type="spellEnd"/>
            <w:r w:rsidRPr="001651FC">
              <w:rPr>
                <w:rFonts w:ascii="Times New Roman" w:eastAsia="Times New Roman" w:hAnsi="Times New Roman" w:cs="Times New Roman"/>
                <w:sz w:val="24"/>
                <w:szCs w:val="24"/>
              </w:rPr>
              <w:t xml:space="preserve"> BA (2001) Bird assemblages in second-growth and old-growth forests, Costa Rica: Perspectives from mist nets and point counts. The Auk 118:304–326.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10.1642/0004-8038(2001)118[0304:BAISGA]2.0.CO;2</w:t>
            </w:r>
          </w:p>
        </w:tc>
        <w:tc>
          <w:tcPr>
            <w:tcW w:w="1680"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Borges SH (2007) Bird assemblages in secondary forests developing after slash-and-burn agriculture in the Brazilian Amazon.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23:469–477.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10.1017/S0266467407004105</w:t>
            </w:r>
          </w:p>
        </w:tc>
        <w:tc>
          <w:tcPr>
            <w:tcW w:w="1680"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Parnell M, Bicknell JE, </w:t>
            </w:r>
            <w:proofErr w:type="spellStart"/>
            <w:r w:rsidRPr="001651FC">
              <w:rPr>
                <w:rFonts w:ascii="Times New Roman" w:eastAsia="Times New Roman" w:hAnsi="Times New Roman" w:cs="Times New Roman"/>
                <w:sz w:val="24"/>
                <w:szCs w:val="24"/>
              </w:rPr>
              <w:t>Melo</w:t>
            </w:r>
            <w:proofErr w:type="spellEnd"/>
            <w:r w:rsidRPr="001651FC">
              <w:rPr>
                <w:rFonts w:ascii="Times New Roman" w:eastAsia="Times New Roman" w:hAnsi="Times New Roman" w:cs="Times New Roman"/>
                <w:sz w:val="24"/>
                <w:szCs w:val="24"/>
              </w:rPr>
              <w:t xml:space="preserve"> M (2012) The importance of novel and agricultural habitats for the avifauna of an oceanic island. J Nat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20:191–199.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10.1016/j.jnc.2012.04.001</w:t>
            </w:r>
          </w:p>
        </w:tc>
        <w:tc>
          <w:tcPr>
            <w:tcW w:w="1680"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Dawson J, Turner C, </w:t>
            </w:r>
            <w:proofErr w:type="spellStart"/>
            <w:r w:rsidRPr="001651FC">
              <w:rPr>
                <w:rFonts w:ascii="Times New Roman" w:eastAsia="Times New Roman" w:hAnsi="Times New Roman" w:cs="Times New Roman"/>
                <w:sz w:val="24"/>
                <w:szCs w:val="24"/>
              </w:rPr>
              <w:t>Pileng</w:t>
            </w:r>
            <w:proofErr w:type="spellEnd"/>
            <w:r w:rsidRPr="001651FC">
              <w:rPr>
                <w:rFonts w:ascii="Times New Roman" w:eastAsia="Times New Roman" w:hAnsi="Times New Roman" w:cs="Times New Roman"/>
                <w:sz w:val="24"/>
                <w:szCs w:val="24"/>
              </w:rPr>
              <w:t xml:space="preserve"> O, et al Bird communities of the lower </w:t>
            </w:r>
            <w:proofErr w:type="spellStart"/>
            <w:r w:rsidRPr="001651FC">
              <w:rPr>
                <w:rFonts w:ascii="Times New Roman" w:eastAsia="Times New Roman" w:hAnsi="Times New Roman" w:cs="Times New Roman"/>
                <w:sz w:val="24"/>
                <w:szCs w:val="24"/>
              </w:rPr>
              <w:t>Waria</w:t>
            </w:r>
            <w:proofErr w:type="spellEnd"/>
            <w:r w:rsidRPr="001651FC">
              <w:rPr>
                <w:rFonts w:ascii="Times New Roman" w:eastAsia="Times New Roman" w:hAnsi="Times New Roman" w:cs="Times New Roman"/>
                <w:sz w:val="24"/>
                <w:szCs w:val="24"/>
              </w:rPr>
              <w:t xml:space="preserve"> Valley, </w:t>
            </w:r>
            <w:proofErr w:type="spellStart"/>
            <w:r w:rsidRPr="001651FC">
              <w:rPr>
                <w:rFonts w:ascii="Times New Roman" w:eastAsia="Times New Roman" w:hAnsi="Times New Roman" w:cs="Times New Roman"/>
                <w:sz w:val="24"/>
                <w:szCs w:val="24"/>
              </w:rPr>
              <w:t>Morobe</w:t>
            </w:r>
            <w:proofErr w:type="spellEnd"/>
            <w:r w:rsidRPr="001651FC">
              <w:rPr>
                <w:rFonts w:ascii="Times New Roman" w:eastAsia="Times New Roman" w:hAnsi="Times New Roman" w:cs="Times New Roman"/>
                <w:sz w:val="24"/>
                <w:szCs w:val="24"/>
              </w:rPr>
              <w:t xml:space="preserve"> Province, Papua New Guinea: a comparison between habitat types.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4:317–348.</w:t>
            </w:r>
          </w:p>
        </w:tc>
        <w:tc>
          <w:tcPr>
            <w:tcW w:w="1680"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20</w:t>
            </w:r>
          </w:p>
        </w:tc>
      </w:tr>
      <w:tr w:rsidR="002B254F" w:rsidRPr="001651FC" w14:paraId="71E3A6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De Lima RF, </w:t>
            </w:r>
            <w:proofErr w:type="spellStart"/>
            <w:r w:rsidRPr="001651FC">
              <w:rPr>
                <w:rFonts w:ascii="Times New Roman" w:eastAsia="Times New Roman" w:hAnsi="Times New Roman" w:cs="Times New Roman"/>
                <w:sz w:val="24"/>
                <w:szCs w:val="24"/>
              </w:rPr>
              <w:t>Dallimer</w:t>
            </w:r>
            <w:proofErr w:type="spellEnd"/>
            <w:r w:rsidRPr="001651FC">
              <w:rPr>
                <w:rFonts w:ascii="Times New Roman" w:eastAsia="Times New Roman" w:hAnsi="Times New Roman" w:cs="Times New Roman"/>
                <w:sz w:val="24"/>
                <w:szCs w:val="24"/>
              </w:rPr>
              <w:t xml:space="preserve"> M, Atkinson PW, Barlow J (2013) Biodiversity and land-use change: understanding the complex responses of an endemic-rich bird assemblage. Divers </w:t>
            </w:r>
            <w:proofErr w:type="spellStart"/>
            <w:r w:rsidRPr="001651FC">
              <w:rPr>
                <w:rFonts w:ascii="Times New Roman" w:eastAsia="Times New Roman" w:hAnsi="Times New Roman" w:cs="Times New Roman"/>
                <w:sz w:val="24"/>
                <w:szCs w:val="24"/>
              </w:rPr>
              <w:t>Distrib</w:t>
            </w:r>
            <w:proofErr w:type="spellEnd"/>
            <w:r w:rsidRPr="001651FC">
              <w:rPr>
                <w:rFonts w:ascii="Times New Roman" w:eastAsia="Times New Roman" w:hAnsi="Times New Roman" w:cs="Times New Roman"/>
                <w:sz w:val="24"/>
                <w:szCs w:val="24"/>
              </w:rPr>
              <w:t xml:space="preserve"> 19:411–422.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10.1111/ddi.12015</w:t>
            </w:r>
          </w:p>
        </w:tc>
        <w:tc>
          <w:tcPr>
            <w:tcW w:w="1680"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1770"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Hutto</w:t>
            </w:r>
            <w:proofErr w:type="spellEnd"/>
            <w:r w:rsidRPr="001651FC">
              <w:rPr>
                <w:rFonts w:ascii="Times New Roman" w:eastAsia="Times New Roman" w:hAnsi="Times New Roman" w:cs="Times New Roman"/>
                <w:sz w:val="24"/>
                <w:szCs w:val="24"/>
              </w:rPr>
              <w:t xml:space="preserve"> RL (1989) The Effect of Habitat Alteration on Migratory Land Birds in a West Mexican Tropical Deciduous Forest: A Conservation Perspective.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3:138–148.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10.1111/j.1523-1739.1989.tb00066.x</w:t>
            </w:r>
          </w:p>
        </w:tc>
        <w:tc>
          <w:tcPr>
            <w:tcW w:w="1680"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1770"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Johns AD (1991) Responses of Amazonian rain forest birds to habitat modification.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7:417–437.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10.1017/S0266467400005812</w:t>
            </w:r>
          </w:p>
        </w:tc>
        <w:tc>
          <w:tcPr>
            <w:tcW w:w="1680"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1770"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Maas B, Putra DD,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et al (2009) Six years of habitat modification in a tropical rainforest margin of Indonesia do not affect bird diversity but endemic forest species.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142:2665–2671.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10.1016/j.biocon.2009.06.018</w:t>
            </w:r>
          </w:p>
        </w:tc>
        <w:tc>
          <w:tcPr>
            <w:tcW w:w="1680"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Mallari NAD, Collar NJ, Lee DC, et al (2011) Population densities of </w:t>
            </w:r>
            <w:proofErr w:type="spellStart"/>
            <w:r w:rsidRPr="001651FC">
              <w:rPr>
                <w:rFonts w:ascii="Times New Roman" w:eastAsia="Times New Roman" w:hAnsi="Times New Roman" w:cs="Times New Roman"/>
                <w:sz w:val="24"/>
                <w:szCs w:val="24"/>
              </w:rPr>
              <w:t>understorey</w:t>
            </w:r>
            <w:proofErr w:type="spellEnd"/>
            <w:r w:rsidRPr="001651FC">
              <w:rPr>
                <w:rFonts w:ascii="Times New Roman" w:eastAsia="Times New Roman" w:hAnsi="Times New Roman" w:cs="Times New Roman"/>
                <w:sz w:val="24"/>
                <w:szCs w:val="24"/>
              </w:rPr>
              <w:t xml:space="preserve"> birds across a habitat gradient in Palawan, Philippines: implications for conservation. Oryx 45:234–242.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10.1017/S0030605310001031</w:t>
            </w:r>
          </w:p>
        </w:tc>
        <w:tc>
          <w:tcPr>
            <w:tcW w:w="1680"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Philippines</w:t>
            </w:r>
          </w:p>
        </w:tc>
        <w:tc>
          <w:tcPr>
            <w:tcW w:w="1770"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Marsden SJ, </w:t>
            </w:r>
            <w:proofErr w:type="spellStart"/>
            <w:r w:rsidRPr="001651FC">
              <w:rPr>
                <w:rFonts w:ascii="Times New Roman" w:eastAsia="Times New Roman" w:hAnsi="Times New Roman" w:cs="Times New Roman"/>
                <w:sz w:val="24"/>
                <w:szCs w:val="24"/>
              </w:rPr>
              <w:t>Symes</w:t>
            </w:r>
            <w:proofErr w:type="spellEnd"/>
            <w:r w:rsidRPr="001651FC">
              <w:rPr>
                <w:rFonts w:ascii="Times New Roman" w:eastAsia="Times New Roman" w:hAnsi="Times New Roman" w:cs="Times New Roman"/>
                <w:sz w:val="24"/>
                <w:szCs w:val="24"/>
              </w:rPr>
              <w:t xml:space="preserve"> CT, Mack AL (2006) The response of a New Guinean avifauna to conversion of forest to small-scale agriculture. Ibis 148:629–640.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10.1111/j.1474-919X.2006.00577.x</w:t>
            </w:r>
          </w:p>
        </w:tc>
        <w:tc>
          <w:tcPr>
            <w:tcW w:w="1680"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RK, </w:t>
            </w:r>
            <w:proofErr w:type="spellStart"/>
            <w:r w:rsidRPr="001651FC">
              <w:rPr>
                <w:rFonts w:ascii="Times New Roman" w:eastAsia="Times New Roman" w:hAnsi="Times New Roman" w:cs="Times New Roman"/>
                <w:sz w:val="24"/>
                <w:szCs w:val="24"/>
              </w:rPr>
              <w:t>Böhning-Gaese</w:t>
            </w:r>
            <w:proofErr w:type="spellEnd"/>
            <w:r w:rsidRPr="001651FC">
              <w:rPr>
                <w:rFonts w:ascii="Times New Roman" w:eastAsia="Times New Roman" w:hAnsi="Times New Roman" w:cs="Times New Roman"/>
                <w:sz w:val="24"/>
                <w:szCs w:val="24"/>
              </w:rPr>
              <w:t xml:space="preserve"> K, </w:t>
            </w:r>
            <w:proofErr w:type="spellStart"/>
            <w:r w:rsidRPr="001651FC">
              <w:rPr>
                <w:rFonts w:ascii="Times New Roman" w:eastAsia="Times New Roman" w:hAnsi="Times New Roman" w:cs="Times New Roman"/>
                <w:sz w:val="24"/>
                <w:szCs w:val="24"/>
              </w:rPr>
              <w:t>Schleuning</w:t>
            </w:r>
            <w:proofErr w:type="spellEnd"/>
            <w:r w:rsidRPr="001651FC">
              <w:rPr>
                <w:rFonts w:ascii="Times New Roman" w:eastAsia="Times New Roman" w:hAnsi="Times New Roman" w:cs="Times New Roman"/>
                <w:sz w:val="24"/>
                <w:szCs w:val="24"/>
              </w:rPr>
              <w:t xml:space="preserve"> M (2012) High Bird Species Diversity in Structurally Heterogeneous Farmland in Western Kenya.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44:801–809.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10.1111/j.1744-7429.2012.00877.x</w:t>
            </w:r>
          </w:p>
        </w:tc>
        <w:tc>
          <w:tcPr>
            <w:tcW w:w="1680"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1770"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Naidoo R (2004) Species richness and community composition of songbirds in a tropical forest-agricultural landscape.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7:93–105.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10.1017/S1367943003001185</w:t>
            </w:r>
          </w:p>
        </w:tc>
        <w:tc>
          <w:tcPr>
            <w:tcW w:w="1680"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1770"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Botzat</w:t>
            </w:r>
            <w:proofErr w:type="spellEnd"/>
            <w:r w:rsidRPr="001651FC">
              <w:rPr>
                <w:rFonts w:ascii="Times New Roman" w:eastAsia="Times New Roman" w:hAnsi="Times New Roman" w:cs="Times New Roman"/>
                <w:sz w:val="24"/>
                <w:szCs w:val="24"/>
              </w:rPr>
              <w:t xml:space="preserve"> A, </w:t>
            </w:r>
            <w:proofErr w:type="spellStart"/>
            <w:r w:rsidRPr="001651FC">
              <w:rPr>
                <w:rFonts w:ascii="Times New Roman" w:eastAsia="Times New Roman" w:hAnsi="Times New Roman" w:cs="Times New Roman"/>
                <w:sz w:val="24"/>
                <w:szCs w:val="24"/>
              </w:rPr>
              <w:t>Farwig</w:t>
            </w:r>
            <w:proofErr w:type="spellEnd"/>
            <w:r w:rsidRPr="001651FC">
              <w:rPr>
                <w:rFonts w:ascii="Times New Roman" w:eastAsia="Times New Roman" w:hAnsi="Times New Roman" w:cs="Times New Roman"/>
                <w:sz w:val="24"/>
                <w:szCs w:val="24"/>
              </w:rPr>
              <w:t xml:space="preserve"> N (2011) Effects of forest modification on bird community composition and seed removal in a heterogeneous landscape in South Africa. </w:t>
            </w:r>
            <w:proofErr w:type="spellStart"/>
            <w:r w:rsidRPr="001651FC">
              <w:rPr>
                <w:rFonts w:ascii="Times New Roman" w:eastAsia="Times New Roman" w:hAnsi="Times New Roman" w:cs="Times New Roman"/>
                <w:sz w:val="24"/>
                <w:szCs w:val="24"/>
              </w:rPr>
              <w:t>Oikos</w:t>
            </w:r>
            <w:proofErr w:type="spellEnd"/>
            <w:r w:rsidRPr="001651FC">
              <w:rPr>
                <w:rFonts w:ascii="Times New Roman" w:eastAsia="Times New Roman" w:hAnsi="Times New Roman" w:cs="Times New Roman"/>
                <w:sz w:val="24"/>
                <w:szCs w:val="24"/>
              </w:rPr>
              <w:t xml:space="preserve"> 120:1371–1379.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10.1111/j.1600-0706.2011.19097.x</w:t>
            </w:r>
          </w:p>
        </w:tc>
        <w:tc>
          <w:tcPr>
            <w:tcW w:w="1680"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1770"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O’Dea N, Whittaker R (2007) How resilient are Andean montane forest bird communities to habitat degradation?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16:1131–1159.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10.1007/s10531-006-9095-9</w:t>
            </w:r>
          </w:p>
        </w:tc>
        <w:tc>
          <w:tcPr>
            <w:tcW w:w="1680"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1770"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Rawat</w:t>
            </w:r>
            <w:proofErr w:type="spellEnd"/>
            <w:r w:rsidRPr="001651FC">
              <w:rPr>
                <w:rFonts w:ascii="Times New Roman" w:eastAsia="Times New Roman" w:hAnsi="Times New Roman" w:cs="Times New Roman"/>
                <w:sz w:val="24"/>
                <w:szCs w:val="24"/>
              </w:rPr>
              <w:t xml:space="preserve"> GS, </w:t>
            </w:r>
            <w:proofErr w:type="spellStart"/>
            <w:r w:rsidRPr="001651FC">
              <w:rPr>
                <w:rFonts w:ascii="Times New Roman" w:eastAsia="Times New Roman" w:hAnsi="Times New Roman" w:cs="Times New Roman"/>
                <w:sz w:val="24"/>
                <w:szCs w:val="24"/>
              </w:rPr>
              <w:t>Johnsingh</w:t>
            </w:r>
            <w:proofErr w:type="spellEnd"/>
            <w:r w:rsidRPr="001651FC">
              <w:rPr>
                <w:rFonts w:ascii="Times New Roman" w:eastAsia="Times New Roman" w:hAnsi="Times New Roman" w:cs="Times New Roman"/>
                <w:sz w:val="24"/>
                <w:szCs w:val="24"/>
              </w:rPr>
              <w:t xml:space="preserve"> AJT (1998) Recovery of tropical rainforest avifauna in relation to vegetation succession following shifting cultivation in Mizoram, north-east India. J </w:t>
            </w:r>
            <w:proofErr w:type="spellStart"/>
            <w:r w:rsidRPr="001651FC">
              <w:rPr>
                <w:rFonts w:ascii="Times New Roman" w:eastAsia="Times New Roman" w:hAnsi="Times New Roman" w:cs="Times New Roman"/>
                <w:sz w:val="24"/>
                <w:szCs w:val="24"/>
              </w:rPr>
              <w:t>Appl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35:214–231.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10.1046/j.1365-2664.1998.00297.x</w:t>
            </w:r>
          </w:p>
        </w:tc>
        <w:tc>
          <w:tcPr>
            <w:tcW w:w="1680"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Raman TRS, </w:t>
            </w:r>
            <w:proofErr w:type="spellStart"/>
            <w:r w:rsidRPr="001651FC">
              <w:rPr>
                <w:rFonts w:ascii="Times New Roman" w:eastAsia="Times New Roman" w:hAnsi="Times New Roman" w:cs="Times New Roman"/>
                <w:sz w:val="24"/>
                <w:szCs w:val="24"/>
              </w:rPr>
              <w:t>Sukumar</w:t>
            </w:r>
            <w:proofErr w:type="spellEnd"/>
            <w:r w:rsidRPr="001651FC">
              <w:rPr>
                <w:rFonts w:ascii="Times New Roman" w:eastAsia="Times New Roman" w:hAnsi="Times New Roman" w:cs="Times New Roman"/>
                <w:sz w:val="24"/>
                <w:szCs w:val="24"/>
              </w:rPr>
              <w:t xml:space="preserve"> R (2002) Responses of tropical rainforest birds to abandoned plantations, edges and logged forest in the Western Ghats, India. </w:t>
            </w:r>
            <w:proofErr w:type="spellStart"/>
            <w:r w:rsidRPr="001651FC">
              <w:rPr>
                <w:rFonts w:ascii="Times New Roman" w:eastAsia="Times New Roman" w:hAnsi="Times New Roman" w:cs="Times New Roman"/>
                <w:sz w:val="24"/>
                <w:szCs w:val="24"/>
              </w:rPr>
              <w:t>Anim</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5:201–216.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10.1017/S1367943002002251</w:t>
            </w:r>
          </w:p>
        </w:tc>
        <w:tc>
          <w:tcPr>
            <w:tcW w:w="1680"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1770"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Reid JL, Harris JBC, </w:t>
            </w:r>
            <w:proofErr w:type="spellStart"/>
            <w:r w:rsidRPr="001651FC">
              <w:rPr>
                <w:rFonts w:ascii="Times New Roman" w:eastAsia="Times New Roman" w:hAnsi="Times New Roman" w:cs="Times New Roman"/>
                <w:sz w:val="24"/>
                <w:szCs w:val="24"/>
              </w:rPr>
              <w:t>Zahawi</w:t>
            </w:r>
            <w:proofErr w:type="spellEnd"/>
            <w:r w:rsidRPr="001651FC">
              <w:rPr>
                <w:rFonts w:ascii="Times New Roman" w:eastAsia="Times New Roman" w:hAnsi="Times New Roman" w:cs="Times New Roman"/>
                <w:sz w:val="24"/>
                <w:szCs w:val="24"/>
              </w:rPr>
              <w:t xml:space="preserve"> RA (2012) Avian Habitat Preference in Tropical Forest Restoration in Southern Costa Rica. </w:t>
            </w:r>
            <w:proofErr w:type="spellStart"/>
            <w:r w:rsidRPr="001651FC">
              <w:rPr>
                <w:rFonts w:ascii="Times New Roman" w:eastAsia="Times New Roman" w:hAnsi="Times New Roman" w:cs="Times New Roman"/>
                <w:sz w:val="24"/>
                <w:szCs w:val="24"/>
              </w:rPr>
              <w:t>Biotropica</w:t>
            </w:r>
            <w:proofErr w:type="spellEnd"/>
            <w:r w:rsidRPr="001651FC">
              <w:rPr>
                <w:rFonts w:ascii="Times New Roman" w:eastAsia="Times New Roman" w:hAnsi="Times New Roman" w:cs="Times New Roman"/>
                <w:sz w:val="24"/>
                <w:szCs w:val="24"/>
              </w:rPr>
              <w:t xml:space="preserve"> 44:350–359.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10.1111/j.1744-7429.2011.00814.x</w:t>
            </w:r>
          </w:p>
        </w:tc>
        <w:tc>
          <w:tcPr>
            <w:tcW w:w="1680"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1770"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77777777" w:rsidR="002B254F" w:rsidRPr="001651FC" w:rsidRDefault="002B254F" w:rsidP="007B3AF8">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Renner S, </w:t>
            </w:r>
            <w:proofErr w:type="spellStart"/>
            <w:r w:rsidRPr="001651FC">
              <w:rPr>
                <w:rFonts w:ascii="Times New Roman" w:eastAsia="Times New Roman" w:hAnsi="Times New Roman" w:cs="Times New Roman"/>
                <w:sz w:val="24"/>
                <w:szCs w:val="24"/>
              </w:rPr>
              <w:t>Waltert</w:t>
            </w:r>
            <w:proofErr w:type="spellEnd"/>
            <w:r w:rsidRPr="001651FC">
              <w:rPr>
                <w:rFonts w:ascii="Times New Roman" w:eastAsia="Times New Roman" w:hAnsi="Times New Roman" w:cs="Times New Roman"/>
                <w:sz w:val="24"/>
                <w:szCs w:val="24"/>
              </w:rPr>
              <w:t xml:space="preserve"> M, </w:t>
            </w:r>
            <w:proofErr w:type="spellStart"/>
            <w:r w:rsidRPr="001651FC">
              <w:rPr>
                <w:rFonts w:ascii="Times New Roman" w:eastAsia="Times New Roman" w:hAnsi="Times New Roman" w:cs="Times New Roman"/>
                <w:sz w:val="24"/>
                <w:szCs w:val="24"/>
              </w:rPr>
              <w:t>Mühlenberg</w:t>
            </w:r>
            <w:proofErr w:type="spellEnd"/>
            <w:r w:rsidRPr="001651FC">
              <w:rPr>
                <w:rFonts w:ascii="Times New Roman" w:eastAsia="Times New Roman" w:hAnsi="Times New Roman" w:cs="Times New Roman"/>
                <w:sz w:val="24"/>
                <w:szCs w:val="24"/>
              </w:rPr>
              <w:t xml:space="preserve"> M (2006) Comparison of Bird Communities in Primary vs. Young Secondary Tropical Montane Cloud Forest in Guatemala.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15:1545–1575.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10.1007/s10531-005-2930-6</w:t>
            </w:r>
          </w:p>
        </w:tc>
        <w:tc>
          <w:tcPr>
            <w:tcW w:w="1680"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1770"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lastRenderedPageBreak/>
              <w:t>Slik</w:t>
            </w:r>
            <w:proofErr w:type="spellEnd"/>
            <w:r w:rsidRPr="001651FC">
              <w:rPr>
                <w:rFonts w:ascii="Times New Roman" w:eastAsia="Times New Roman" w:hAnsi="Times New Roman" w:cs="Times New Roman"/>
                <w:sz w:val="24"/>
                <w:szCs w:val="24"/>
              </w:rPr>
              <w:t xml:space="preserve"> JWF, Van </w:t>
            </w:r>
            <w:proofErr w:type="spellStart"/>
            <w:r w:rsidRPr="001651FC">
              <w:rPr>
                <w:rFonts w:ascii="Times New Roman" w:eastAsia="Times New Roman" w:hAnsi="Times New Roman" w:cs="Times New Roman"/>
                <w:sz w:val="24"/>
                <w:szCs w:val="24"/>
              </w:rPr>
              <w:t>Balen</w:t>
            </w:r>
            <w:proofErr w:type="spellEnd"/>
            <w:r w:rsidRPr="001651FC">
              <w:rPr>
                <w:rFonts w:ascii="Times New Roman" w:eastAsia="Times New Roman" w:hAnsi="Times New Roman" w:cs="Times New Roman"/>
                <w:sz w:val="24"/>
                <w:szCs w:val="24"/>
              </w:rPr>
              <w:t xml:space="preserve"> S (2006) Bird Community Changes in Response to Single and Repeated Fires in a Lowland Tropical Rainforest of Eastern Borneo. </w:t>
            </w:r>
            <w:proofErr w:type="spellStart"/>
            <w:r w:rsidRPr="001651FC">
              <w:rPr>
                <w:rFonts w:ascii="Times New Roman" w:eastAsia="Times New Roman" w:hAnsi="Times New Roman" w:cs="Times New Roman"/>
                <w:sz w:val="24"/>
                <w:szCs w:val="24"/>
              </w:rPr>
              <w:t>Biodivers</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15:4425–4451.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10.1007/s10531-005-4385-1</w:t>
            </w:r>
          </w:p>
        </w:tc>
        <w:tc>
          <w:tcPr>
            <w:tcW w:w="1680"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Sodhi</w:t>
            </w:r>
            <w:proofErr w:type="spellEnd"/>
            <w:r w:rsidRPr="001651FC">
              <w:rPr>
                <w:rFonts w:ascii="Times New Roman" w:eastAsia="Times New Roman" w:hAnsi="Times New Roman" w:cs="Times New Roman"/>
                <w:sz w:val="24"/>
                <w:szCs w:val="24"/>
              </w:rPr>
              <w:t xml:space="preserve"> NS, </w:t>
            </w:r>
            <w:proofErr w:type="spellStart"/>
            <w:r w:rsidRPr="001651FC">
              <w:rPr>
                <w:rFonts w:ascii="Times New Roman" w:eastAsia="Times New Roman" w:hAnsi="Times New Roman" w:cs="Times New Roman"/>
                <w:sz w:val="24"/>
                <w:szCs w:val="24"/>
              </w:rPr>
              <w:t>Koh</w:t>
            </w:r>
            <w:proofErr w:type="spellEnd"/>
            <w:r w:rsidRPr="001651FC">
              <w:rPr>
                <w:rFonts w:ascii="Times New Roman" w:eastAsia="Times New Roman" w:hAnsi="Times New Roman" w:cs="Times New Roman"/>
                <w:sz w:val="24"/>
                <w:szCs w:val="24"/>
              </w:rPr>
              <w:t xml:space="preserve"> LP, </w:t>
            </w:r>
            <w:proofErr w:type="spellStart"/>
            <w:r w:rsidRPr="001651FC">
              <w:rPr>
                <w:rFonts w:ascii="Times New Roman" w:eastAsia="Times New Roman" w:hAnsi="Times New Roman" w:cs="Times New Roman"/>
                <w:sz w:val="24"/>
                <w:szCs w:val="24"/>
              </w:rPr>
              <w:t>Prawiradilaga</w:t>
            </w:r>
            <w:proofErr w:type="spellEnd"/>
            <w:r w:rsidRPr="001651FC">
              <w:rPr>
                <w:rFonts w:ascii="Times New Roman" w:eastAsia="Times New Roman" w:hAnsi="Times New Roman" w:cs="Times New Roman"/>
                <w:sz w:val="24"/>
                <w:szCs w:val="24"/>
              </w:rPr>
              <w:t xml:space="preserve"> DM, et al (2005) Land use and conservation value for forest birds in Central Sulawesi (Indonesia). </w:t>
            </w:r>
            <w:proofErr w:type="spellStart"/>
            <w:r w:rsidRPr="001651FC">
              <w:rPr>
                <w:rFonts w:ascii="Times New Roman" w:eastAsia="Times New Roman" w:hAnsi="Times New Roman" w:cs="Times New Roman"/>
                <w:sz w:val="24"/>
                <w:szCs w:val="24"/>
              </w:rPr>
              <w:t>Biol</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122:547–558.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10.1016/j.biocon.2004.07.023</w:t>
            </w:r>
          </w:p>
        </w:tc>
        <w:tc>
          <w:tcPr>
            <w:tcW w:w="1680"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1770"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Terborgh</w:t>
            </w:r>
            <w:proofErr w:type="spellEnd"/>
            <w:r w:rsidRPr="001651FC">
              <w:rPr>
                <w:rFonts w:ascii="Times New Roman" w:eastAsia="Times New Roman" w:hAnsi="Times New Roman" w:cs="Times New Roman"/>
                <w:sz w:val="24"/>
                <w:szCs w:val="24"/>
              </w:rPr>
              <w:t xml:space="preserve"> J, </w:t>
            </w:r>
            <w:proofErr w:type="spellStart"/>
            <w:r w:rsidRPr="001651FC">
              <w:rPr>
                <w:rFonts w:ascii="Times New Roman" w:eastAsia="Times New Roman" w:hAnsi="Times New Roman" w:cs="Times New Roman"/>
                <w:sz w:val="24"/>
                <w:szCs w:val="24"/>
              </w:rPr>
              <w:t>Weske</w:t>
            </w:r>
            <w:proofErr w:type="spellEnd"/>
            <w:r w:rsidRPr="001651FC">
              <w:rPr>
                <w:rFonts w:ascii="Times New Roman" w:eastAsia="Times New Roman" w:hAnsi="Times New Roman" w:cs="Times New Roman"/>
                <w:sz w:val="24"/>
                <w:szCs w:val="24"/>
              </w:rPr>
              <w:t xml:space="preserve"> JS (1969) Colonization of Secondary Habitats by Peruvian Birds. Ecology 50:765–782.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10.2307/1933691</w:t>
            </w:r>
          </w:p>
        </w:tc>
        <w:tc>
          <w:tcPr>
            <w:tcW w:w="1680"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1770"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Tvardikova</w:t>
            </w:r>
            <w:proofErr w:type="spellEnd"/>
            <w:r w:rsidRPr="001651FC">
              <w:rPr>
                <w:rFonts w:ascii="Times New Roman" w:eastAsia="Times New Roman" w:hAnsi="Times New Roman" w:cs="Times New Roman"/>
                <w:sz w:val="24"/>
                <w:szCs w:val="24"/>
              </w:rPr>
              <w:t xml:space="preserve"> K Bird abundances in primary and secondary growths in Papua New Guinea: a preliminary assessment. Trop </w:t>
            </w:r>
            <w:proofErr w:type="spellStart"/>
            <w:r w:rsidRPr="001651FC">
              <w:rPr>
                <w:rFonts w:ascii="Times New Roman" w:eastAsia="Times New Roman" w:hAnsi="Times New Roman" w:cs="Times New Roman"/>
                <w:sz w:val="24"/>
                <w:szCs w:val="24"/>
              </w:rPr>
              <w:t>Conserv</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Sci</w:t>
            </w:r>
            <w:proofErr w:type="spellEnd"/>
            <w:r w:rsidRPr="001651FC">
              <w:rPr>
                <w:rFonts w:ascii="Times New Roman" w:eastAsia="Times New Roman" w:hAnsi="Times New Roman" w:cs="Times New Roman"/>
                <w:sz w:val="24"/>
                <w:szCs w:val="24"/>
              </w:rPr>
              <w:t xml:space="preserve"> 3:373–388.</w:t>
            </w:r>
          </w:p>
        </w:tc>
        <w:tc>
          <w:tcPr>
            <w:tcW w:w="1680"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1770"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7B3AF8">
        <w:tc>
          <w:tcPr>
            <w:tcW w:w="58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77777777" w:rsidR="002B254F" w:rsidRPr="001651FC" w:rsidRDefault="002B254F" w:rsidP="007B3AF8">
            <w:pPr>
              <w:spacing w:line="480" w:lineRule="auto"/>
              <w:rPr>
                <w:rFonts w:ascii="Times New Roman" w:hAnsi="Times New Roman" w:cs="Times New Roman"/>
                <w:sz w:val="24"/>
                <w:szCs w:val="24"/>
              </w:rPr>
            </w:pPr>
            <w:proofErr w:type="spellStart"/>
            <w:r w:rsidRPr="001651FC">
              <w:rPr>
                <w:rFonts w:ascii="Times New Roman" w:eastAsia="Times New Roman" w:hAnsi="Times New Roman" w:cs="Times New Roman"/>
                <w:sz w:val="24"/>
                <w:szCs w:val="24"/>
              </w:rPr>
              <w:t>Wijesinghe</w:t>
            </w:r>
            <w:proofErr w:type="spellEnd"/>
            <w:r w:rsidRPr="001651FC">
              <w:rPr>
                <w:rFonts w:ascii="Times New Roman" w:eastAsia="Times New Roman" w:hAnsi="Times New Roman" w:cs="Times New Roman"/>
                <w:sz w:val="24"/>
                <w:szCs w:val="24"/>
              </w:rPr>
              <w:t xml:space="preserve"> MR, Brooke M de L (2005) Impact of habitat disturbance on the distribution of endemic species of small mammals and birds in a tropical rain forest in Sri Lanka. J Trop </w:t>
            </w:r>
            <w:proofErr w:type="spellStart"/>
            <w:r w:rsidRPr="001651FC">
              <w:rPr>
                <w:rFonts w:ascii="Times New Roman" w:eastAsia="Times New Roman" w:hAnsi="Times New Roman" w:cs="Times New Roman"/>
                <w:sz w:val="24"/>
                <w:szCs w:val="24"/>
              </w:rPr>
              <w:t>Ecol</w:t>
            </w:r>
            <w:proofErr w:type="spellEnd"/>
            <w:r w:rsidRPr="001651FC">
              <w:rPr>
                <w:rFonts w:ascii="Times New Roman" w:eastAsia="Times New Roman" w:hAnsi="Times New Roman" w:cs="Times New Roman"/>
                <w:sz w:val="24"/>
                <w:szCs w:val="24"/>
              </w:rPr>
              <w:t xml:space="preserve"> 21:661–668. </w:t>
            </w:r>
            <w:proofErr w:type="spellStart"/>
            <w:r w:rsidRPr="001651FC">
              <w:rPr>
                <w:rFonts w:ascii="Times New Roman" w:eastAsia="Times New Roman" w:hAnsi="Times New Roman" w:cs="Times New Roman"/>
                <w:sz w:val="24"/>
                <w:szCs w:val="24"/>
              </w:rPr>
              <w:t>doi</w:t>
            </w:r>
            <w:proofErr w:type="spellEnd"/>
            <w:r w:rsidRPr="001651FC">
              <w:rPr>
                <w:rFonts w:ascii="Times New Roman" w:eastAsia="Times New Roman" w:hAnsi="Times New Roman" w:cs="Times New Roman"/>
                <w:sz w:val="24"/>
                <w:szCs w:val="24"/>
              </w:rPr>
              <w:t>: 10.1017/S0266467405002695</w:t>
            </w:r>
          </w:p>
        </w:tc>
        <w:tc>
          <w:tcPr>
            <w:tcW w:w="1680"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1770"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417F27DB" w:rsidR="002B254F" w:rsidRPr="001651FC" w:rsidRDefault="002B254F" w:rsidP="002B254F">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Table 2</w:t>
      </w:r>
      <w:r w:rsidRPr="001651FC">
        <w:rPr>
          <w:rFonts w:ascii="Times New Roman" w:eastAsia="Times New Roman" w:hAnsi="Times New Roman" w:cs="Times New Roman"/>
          <w:sz w:val="24"/>
          <w:szCs w:val="24"/>
        </w:rPr>
        <w:t xml:space="preserve"> Parameter estimates for fixed effects in all best models (selected based on </w:t>
      </w:r>
      <w:proofErr w:type="spellStart"/>
      <w:r w:rsidRPr="001651FC">
        <w:rPr>
          <w:rFonts w:ascii="Times New Roman" w:eastAsia="Times New Roman" w:hAnsi="Times New Roman" w:cs="Times New Roman"/>
          <w:sz w:val="24"/>
          <w:szCs w:val="24"/>
        </w:rPr>
        <w:t>AIC</w:t>
      </w:r>
      <w:r w:rsidR="00182ECB">
        <w:rPr>
          <w:rFonts w:ascii="Times New Roman" w:eastAsia="Times New Roman" w:hAnsi="Times New Roman" w:cs="Times New Roman"/>
          <w:sz w:val="24"/>
          <w:szCs w:val="24"/>
        </w:rPr>
        <w:t>c</w:t>
      </w:r>
      <w:proofErr w:type="spellEnd"/>
      <w:r w:rsidRPr="001651FC">
        <w:rPr>
          <w:rFonts w:ascii="Times New Roman" w:eastAsia="Times New Roman" w:hAnsi="Times New Roman" w:cs="Times New Roman"/>
          <w:sz w:val="24"/>
          <w:szCs w:val="24"/>
        </w:rPr>
        <w:t>).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22575D1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-0.30838</w:t>
            </w:r>
          </w:p>
        </w:tc>
        <w:tc>
          <w:tcPr>
            <w:tcW w:w="1564" w:type="dxa"/>
            <w:noWrap/>
          </w:tcPr>
          <w:p w14:paraId="551216AD" w14:textId="0C9A7A6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0.115256</w:t>
            </w:r>
          </w:p>
        </w:tc>
        <w:tc>
          <w:tcPr>
            <w:tcW w:w="1526" w:type="dxa"/>
            <w:noWrap/>
          </w:tcPr>
          <w:p w14:paraId="31FCBD92" w14:textId="1D563C0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-2.67563</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41ADA22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0.082037</w:t>
            </w:r>
          </w:p>
        </w:tc>
        <w:tc>
          <w:tcPr>
            <w:tcW w:w="1564" w:type="dxa"/>
            <w:noWrap/>
          </w:tcPr>
          <w:p w14:paraId="3F006116" w14:textId="3D3357AA"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0.041059</w:t>
            </w:r>
          </w:p>
        </w:tc>
        <w:tc>
          <w:tcPr>
            <w:tcW w:w="1526" w:type="dxa"/>
            <w:noWrap/>
          </w:tcPr>
          <w:p w14:paraId="0C994CF5" w14:textId="75B6DAE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1.998044</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82ECB" w:rsidRPr="001651FC" w14:paraId="79E044D8" w14:textId="77777777" w:rsidTr="00E64737">
        <w:trPr>
          <w:trHeight w:val="288"/>
        </w:trPr>
        <w:tc>
          <w:tcPr>
            <w:tcW w:w="2222" w:type="dxa"/>
            <w:vMerge w:val="restart"/>
          </w:tcPr>
          <w:p w14:paraId="04011DF0" w14:textId="4FE34736"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Specialist s</w:t>
            </w:r>
            <w:r w:rsidRPr="001651FC">
              <w:rPr>
                <w:rFonts w:ascii="Times New Roman" w:eastAsia="Times New Roman" w:hAnsi="Times New Roman" w:cs="Times New Roman"/>
                <w:sz w:val="24"/>
                <w:szCs w:val="24"/>
                <w:lang w:val="en-GB" w:eastAsia="en-GB"/>
              </w:rPr>
              <w:t>pecies Richness</w:t>
            </w:r>
          </w:p>
        </w:tc>
        <w:tc>
          <w:tcPr>
            <w:tcW w:w="1534" w:type="dxa"/>
            <w:noWrap/>
          </w:tcPr>
          <w:p w14:paraId="39E62414" w14:textId="0226E465"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D02ED54" w14:textId="67481D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-0.9503</w:t>
            </w:r>
            <w:r>
              <w:rPr>
                <w:rFonts w:ascii="Times New Roman" w:eastAsia="Times New Roman" w:hAnsi="Times New Roman" w:cs="Times New Roman"/>
                <w:sz w:val="24"/>
                <w:szCs w:val="24"/>
                <w:lang w:val="en-GB" w:eastAsia="en-GB"/>
              </w:rPr>
              <w:t>1</w:t>
            </w:r>
          </w:p>
        </w:tc>
        <w:tc>
          <w:tcPr>
            <w:tcW w:w="1564" w:type="dxa"/>
            <w:noWrap/>
          </w:tcPr>
          <w:p w14:paraId="04579619" w14:textId="5C9FAE6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0.18766</w:t>
            </w:r>
          </w:p>
        </w:tc>
        <w:tc>
          <w:tcPr>
            <w:tcW w:w="1526" w:type="dxa"/>
            <w:noWrap/>
          </w:tcPr>
          <w:p w14:paraId="2F25E3BF" w14:textId="2D7FD1DF"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-5.064</w:t>
            </w:r>
          </w:p>
        </w:tc>
        <w:tc>
          <w:tcPr>
            <w:tcW w:w="1043" w:type="dxa"/>
            <w:noWrap/>
          </w:tcPr>
          <w:p w14:paraId="5B9EE5BC" w14:textId="358BC3FA"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&lt;0.00</w:t>
            </w:r>
            <w:r w:rsidRPr="001651FC">
              <w:rPr>
                <w:rFonts w:ascii="Times New Roman" w:eastAsia="Times New Roman" w:hAnsi="Times New Roman" w:cs="Times New Roman"/>
                <w:sz w:val="24"/>
                <w:szCs w:val="24"/>
                <w:lang w:val="en-GB" w:eastAsia="en-GB"/>
              </w:rPr>
              <w:t>1</w:t>
            </w:r>
          </w:p>
        </w:tc>
      </w:tr>
      <w:tr w:rsidR="00182ECB" w:rsidRPr="001651FC" w14:paraId="27736030" w14:textId="77777777" w:rsidTr="00E64737">
        <w:trPr>
          <w:trHeight w:val="288"/>
        </w:trPr>
        <w:tc>
          <w:tcPr>
            <w:tcW w:w="2222" w:type="dxa"/>
            <w:vMerge/>
          </w:tcPr>
          <w:p w14:paraId="2BBE13B9" w14:textId="77777777"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3607606C" w14:textId="0025C5A3"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540ADC42" w14:textId="338097B1"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0.18780</w:t>
            </w:r>
          </w:p>
        </w:tc>
        <w:tc>
          <w:tcPr>
            <w:tcW w:w="1564" w:type="dxa"/>
            <w:noWrap/>
          </w:tcPr>
          <w:p w14:paraId="3FB0C5B0" w14:textId="3B136E8B"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0.06691</w:t>
            </w:r>
          </w:p>
        </w:tc>
        <w:tc>
          <w:tcPr>
            <w:tcW w:w="1526" w:type="dxa"/>
            <w:noWrap/>
          </w:tcPr>
          <w:p w14:paraId="7B9CD87C" w14:textId="47640134"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2.807</w:t>
            </w:r>
          </w:p>
        </w:tc>
        <w:tc>
          <w:tcPr>
            <w:tcW w:w="1043" w:type="dxa"/>
            <w:noWrap/>
          </w:tcPr>
          <w:p w14:paraId="4B2A0E4C" w14:textId="4DEA20FD"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w:t>
            </w:r>
            <w:r w:rsidRPr="00182ECB">
              <w:rPr>
                <w:rFonts w:ascii="Times New Roman" w:eastAsia="Times New Roman" w:hAnsi="Times New Roman" w:cs="Times New Roman"/>
                <w:sz w:val="24"/>
                <w:szCs w:val="24"/>
                <w:lang w:val="en-GB" w:eastAsia="en-GB"/>
              </w:rPr>
              <w:t>.01</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30A155C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-0.04689</w:t>
            </w:r>
          </w:p>
        </w:tc>
        <w:tc>
          <w:tcPr>
            <w:tcW w:w="1564" w:type="dxa"/>
            <w:noWrap/>
          </w:tcPr>
          <w:p w14:paraId="0B281277" w14:textId="386369F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0.048301</w:t>
            </w:r>
          </w:p>
        </w:tc>
        <w:tc>
          <w:tcPr>
            <w:tcW w:w="1526" w:type="dxa"/>
            <w:noWrap/>
          </w:tcPr>
          <w:p w14:paraId="1B591628" w14:textId="58E4D99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-0.97083</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w:t>
            </w:r>
            <w:proofErr w:type="spellStart"/>
            <w:r w:rsidRPr="001651FC">
              <w:rPr>
                <w:rFonts w:ascii="Times New Roman" w:eastAsia="Times New Roman" w:hAnsi="Times New Roman" w:cs="Times New Roman"/>
                <w:sz w:val="24"/>
                <w:szCs w:val="24"/>
                <w:lang w:val="en-GB" w:eastAsia="en-GB"/>
              </w:rPr>
              <w:t>FRic</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53651FB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-1.04061</w:t>
            </w:r>
          </w:p>
        </w:tc>
        <w:tc>
          <w:tcPr>
            <w:tcW w:w="1564" w:type="dxa"/>
            <w:noWrap/>
          </w:tcPr>
          <w:p w14:paraId="090BDAF0" w14:textId="697E5C9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0.512686</w:t>
            </w:r>
          </w:p>
        </w:tc>
        <w:tc>
          <w:tcPr>
            <w:tcW w:w="1526" w:type="dxa"/>
            <w:noWrap/>
          </w:tcPr>
          <w:p w14:paraId="26DAE6C8" w14:textId="2FB2CDA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-2.02971</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w:t>
            </w:r>
            <w:proofErr w:type="spellStart"/>
            <w:r w:rsidRPr="001651FC">
              <w:rPr>
                <w:rFonts w:ascii="Times New Roman" w:eastAsia="Times New Roman" w:hAnsi="Times New Roman" w:cs="Times New Roman"/>
                <w:sz w:val="24"/>
                <w:szCs w:val="24"/>
                <w:lang w:val="en-GB" w:eastAsia="en-GB"/>
              </w:rPr>
              <w:t>FEve</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08CA20C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0.037418</w:t>
            </w:r>
          </w:p>
        </w:tc>
        <w:tc>
          <w:tcPr>
            <w:tcW w:w="1564" w:type="dxa"/>
            <w:noWrap/>
          </w:tcPr>
          <w:p w14:paraId="467D526D" w14:textId="4D57781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0.031058</w:t>
            </w:r>
          </w:p>
        </w:tc>
        <w:tc>
          <w:tcPr>
            <w:tcW w:w="1526" w:type="dxa"/>
            <w:noWrap/>
          </w:tcPr>
          <w:p w14:paraId="50CFF40B" w14:textId="2FA6B404"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1.204752</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w:t>
            </w:r>
            <w:proofErr w:type="spellStart"/>
            <w:r w:rsidRPr="001651FC">
              <w:rPr>
                <w:rFonts w:ascii="Times New Roman" w:eastAsia="Times New Roman" w:hAnsi="Times New Roman" w:cs="Times New Roman"/>
                <w:sz w:val="24"/>
                <w:szCs w:val="24"/>
                <w:lang w:val="en-GB" w:eastAsia="en-GB"/>
              </w:rPr>
              <w:t>FDiv</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366D376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0.063619</w:t>
            </w:r>
          </w:p>
        </w:tc>
        <w:tc>
          <w:tcPr>
            <w:tcW w:w="1564" w:type="dxa"/>
            <w:noWrap/>
          </w:tcPr>
          <w:p w14:paraId="62413B46" w14:textId="16F3E2E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0.021463</w:t>
            </w:r>
          </w:p>
        </w:tc>
        <w:tc>
          <w:tcPr>
            <w:tcW w:w="1526" w:type="dxa"/>
            <w:noWrap/>
          </w:tcPr>
          <w:p w14:paraId="7B8BCB5C" w14:textId="2553B7D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2.964176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66BA96BE"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-0.01512</w:t>
            </w:r>
          </w:p>
        </w:tc>
        <w:tc>
          <w:tcPr>
            <w:tcW w:w="1564" w:type="dxa"/>
            <w:noWrap/>
          </w:tcPr>
          <w:p w14:paraId="6817DBE3" w14:textId="1F35E7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0.00719</w:t>
            </w:r>
          </w:p>
        </w:tc>
        <w:tc>
          <w:tcPr>
            <w:tcW w:w="1526" w:type="dxa"/>
            <w:noWrap/>
          </w:tcPr>
          <w:p w14:paraId="765B88F3" w14:textId="71ED59AC"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-2.1033</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w:t>
            </w:r>
            <w:proofErr w:type="spellStart"/>
            <w:r w:rsidRPr="001651FC">
              <w:rPr>
                <w:rFonts w:ascii="Times New Roman" w:eastAsia="Times New Roman" w:hAnsi="Times New Roman" w:cs="Times New Roman"/>
                <w:sz w:val="24"/>
                <w:szCs w:val="24"/>
                <w:lang w:val="en-GB" w:eastAsia="en-GB"/>
              </w:rPr>
              <w:t>FDis</w:t>
            </w:r>
            <w:proofErr w:type="spellEnd"/>
            <w:r w:rsidRPr="001651FC">
              <w:rPr>
                <w:rFonts w:ascii="Times New Roman" w:eastAsia="Times New Roman" w:hAnsi="Times New Roman" w:cs="Times New Roman"/>
                <w:sz w:val="24"/>
                <w:szCs w:val="24"/>
                <w:lang w:val="en-GB" w:eastAsia="en-GB"/>
              </w:rPr>
              <w:t>)</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-0.02556</w:t>
            </w:r>
          </w:p>
        </w:tc>
        <w:tc>
          <w:tcPr>
            <w:tcW w:w="1564" w:type="dxa"/>
            <w:noWrap/>
            <w:hideMark/>
          </w:tcPr>
          <w:p w14:paraId="66BBEB7A"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0.022802</w:t>
            </w:r>
          </w:p>
        </w:tc>
        <w:tc>
          <w:tcPr>
            <w:tcW w:w="1526" w:type="dxa"/>
            <w:noWrap/>
            <w:hideMark/>
          </w:tcPr>
          <w:p w14:paraId="5245A6C6" w14:textId="7777777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-1.12099</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p w14:paraId="42D05706" w14:textId="4E88D64B" w:rsidR="002B254F" w:rsidRPr="001651FC" w:rsidRDefault="002B254F" w:rsidP="002B254F">
      <w:pPr>
        <w:spacing w:line="480" w:lineRule="auto"/>
        <w:rPr>
          <w:rFonts w:ascii="Times New Roman" w:hAnsi="Times New Roman" w:cs="Times New Roman"/>
          <w:sz w:val="24"/>
          <w:szCs w:val="24"/>
        </w:rPr>
      </w:pP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550436B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9464" w:type="dxa"/>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71437D">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ΔAICc</w:t>
            </w:r>
            <w:proofErr w:type="spellEnd"/>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71437D" w:rsidRPr="001651FC" w14:paraId="4FE3570F" w14:textId="77777777" w:rsidTr="0071437D">
        <w:trPr>
          <w:trHeight w:val="288"/>
        </w:trPr>
        <w:tc>
          <w:tcPr>
            <w:tcW w:w="2518" w:type="dxa"/>
            <w:vMerge w:val="restart"/>
            <w:noWrap/>
          </w:tcPr>
          <w:p w14:paraId="2D27C05F" w14:textId="2CC2AA2F" w:rsidR="0071437D" w:rsidRPr="001651FC" w:rsidRDefault="00182ECB"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Species</w:t>
            </w:r>
            <w:r w:rsidR="0071437D">
              <w:rPr>
                <w:rFonts w:ascii="Times New Roman" w:hAnsi="Times New Roman" w:cs="Times New Roman"/>
                <w:sz w:val="24"/>
                <w:szCs w:val="24"/>
              </w:rPr>
              <w:t xml:space="preserve"> richness</w:t>
            </w:r>
          </w:p>
        </w:tc>
        <w:tc>
          <w:tcPr>
            <w:tcW w:w="1665" w:type="dxa"/>
            <w:noWrap/>
          </w:tcPr>
          <w:p w14:paraId="690BCE68" w14:textId="2D66477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04FA5A14" w14:textId="47D0D86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30.02455</w:t>
            </w:r>
          </w:p>
        </w:tc>
        <w:tc>
          <w:tcPr>
            <w:tcW w:w="1665" w:type="dxa"/>
            <w:noWrap/>
          </w:tcPr>
          <w:p w14:paraId="135E7321" w14:textId="320AD364"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297385DE" w14:textId="645C735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0F22C91A" w14:textId="77777777" w:rsidTr="0071437D">
        <w:trPr>
          <w:trHeight w:val="288"/>
        </w:trPr>
        <w:tc>
          <w:tcPr>
            <w:tcW w:w="2518" w:type="dxa"/>
            <w:vMerge/>
            <w:noWrap/>
          </w:tcPr>
          <w:p w14:paraId="5F8FCA3E" w14:textId="7777777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tcPr>
          <w:p w14:paraId="2A4E86AA" w14:textId="49C21D3C"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190EEF1" w14:textId="36E862F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28.50963</w:t>
            </w:r>
          </w:p>
        </w:tc>
        <w:tc>
          <w:tcPr>
            <w:tcW w:w="1665" w:type="dxa"/>
            <w:noWrap/>
          </w:tcPr>
          <w:p w14:paraId="502B5C75" w14:textId="0C293AE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2A86C43B" w14:textId="24C49678"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182ECB" w:rsidRPr="001651FC" w14:paraId="1AFBFF7E" w14:textId="77777777" w:rsidTr="0071437D">
        <w:trPr>
          <w:trHeight w:val="288"/>
        </w:trPr>
        <w:tc>
          <w:tcPr>
            <w:tcW w:w="2518" w:type="dxa"/>
            <w:vMerge w:val="restart"/>
            <w:noWrap/>
          </w:tcPr>
          <w:p w14:paraId="19A72A8C" w14:textId="0BF4AFFF"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Specialist species richness</w:t>
            </w:r>
          </w:p>
        </w:tc>
        <w:tc>
          <w:tcPr>
            <w:tcW w:w="1665" w:type="dxa"/>
            <w:noWrap/>
          </w:tcPr>
          <w:p w14:paraId="3D18052A" w14:textId="45106F40"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5D8B00F6" w14:textId="2288CB22"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71.67288</w:t>
            </w:r>
          </w:p>
        </w:tc>
        <w:tc>
          <w:tcPr>
            <w:tcW w:w="1665" w:type="dxa"/>
            <w:noWrap/>
          </w:tcPr>
          <w:p w14:paraId="38B0BC01" w14:textId="74E5ABDE"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1.514925</w:t>
            </w:r>
          </w:p>
        </w:tc>
        <w:tc>
          <w:tcPr>
            <w:tcW w:w="1950" w:type="dxa"/>
            <w:noWrap/>
          </w:tcPr>
          <w:p w14:paraId="6F2935A5" w14:textId="29FF5FA8"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182ECB" w:rsidRPr="001651FC" w14:paraId="2BCF6ACD" w14:textId="77777777" w:rsidTr="0071437D">
        <w:trPr>
          <w:trHeight w:val="288"/>
        </w:trPr>
        <w:tc>
          <w:tcPr>
            <w:tcW w:w="2518" w:type="dxa"/>
            <w:vMerge/>
            <w:noWrap/>
          </w:tcPr>
          <w:p w14:paraId="508544B0" w14:textId="77777777" w:rsidR="00182ECB" w:rsidRPr="001651FC" w:rsidRDefault="00182ECB" w:rsidP="00182ECB">
            <w:pPr>
              <w:spacing w:line="480" w:lineRule="auto"/>
              <w:jc w:val="center"/>
              <w:rPr>
                <w:rFonts w:ascii="Times New Roman" w:hAnsi="Times New Roman" w:cs="Times New Roman"/>
                <w:sz w:val="24"/>
                <w:szCs w:val="24"/>
              </w:rPr>
            </w:pPr>
          </w:p>
        </w:tc>
        <w:tc>
          <w:tcPr>
            <w:tcW w:w="1665" w:type="dxa"/>
            <w:noWrap/>
          </w:tcPr>
          <w:p w14:paraId="23A8EB75" w14:textId="45057B2F"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25DA0FA" w14:textId="7E539B07" w:rsidR="00182ECB" w:rsidRPr="001651FC" w:rsidRDefault="00182ECB" w:rsidP="00182ECB">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70.58519</w:t>
            </w:r>
          </w:p>
        </w:tc>
        <w:tc>
          <w:tcPr>
            <w:tcW w:w="1665" w:type="dxa"/>
            <w:noWrap/>
          </w:tcPr>
          <w:p w14:paraId="7CF55682" w14:textId="686F5D64"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6B04A233" w14:textId="135EBD4B"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71437D" w:rsidRPr="001651FC" w14:paraId="5F54D554" w14:textId="77777777" w:rsidTr="0071437D">
        <w:trPr>
          <w:trHeight w:val="288"/>
        </w:trPr>
        <w:tc>
          <w:tcPr>
            <w:tcW w:w="2518" w:type="dxa"/>
            <w:vMerge w:val="restart"/>
            <w:noWrap/>
            <w:hideMark/>
          </w:tcPr>
          <w:p w14:paraId="45061505" w14:textId="1154BBBF"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1665" w:type="dxa"/>
            <w:noWrap/>
            <w:hideMark/>
          </w:tcPr>
          <w:p w14:paraId="15612CF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6.584348</w:t>
            </w:r>
          </w:p>
        </w:tc>
        <w:tc>
          <w:tcPr>
            <w:tcW w:w="1665" w:type="dxa"/>
            <w:noWrap/>
            <w:hideMark/>
          </w:tcPr>
          <w:p w14:paraId="1E7BF0C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23D319E" w14:textId="77777777" w:rsidTr="0071437D">
        <w:trPr>
          <w:trHeight w:val="288"/>
        </w:trPr>
        <w:tc>
          <w:tcPr>
            <w:tcW w:w="2518" w:type="dxa"/>
            <w:vMerge/>
            <w:noWrap/>
            <w:hideMark/>
          </w:tcPr>
          <w:p w14:paraId="5488CEA8" w14:textId="40C9B426"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F6CE66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8.845862</w:t>
            </w:r>
          </w:p>
        </w:tc>
        <w:tc>
          <w:tcPr>
            <w:tcW w:w="1665" w:type="dxa"/>
            <w:noWrap/>
            <w:hideMark/>
          </w:tcPr>
          <w:p w14:paraId="3BAE231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2.261514</w:t>
            </w:r>
          </w:p>
        </w:tc>
        <w:tc>
          <w:tcPr>
            <w:tcW w:w="1950" w:type="dxa"/>
            <w:noWrap/>
            <w:hideMark/>
          </w:tcPr>
          <w:p w14:paraId="22848DB6" w14:textId="3769AD3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15D2B729" w14:textId="77777777" w:rsidTr="0071437D">
        <w:trPr>
          <w:trHeight w:val="288"/>
        </w:trPr>
        <w:tc>
          <w:tcPr>
            <w:tcW w:w="2518" w:type="dxa"/>
            <w:vMerge w:val="restart"/>
            <w:noWrap/>
            <w:hideMark/>
          </w:tcPr>
          <w:p w14:paraId="10A56493" w14:textId="2CBEB220"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1665" w:type="dxa"/>
            <w:noWrap/>
            <w:hideMark/>
          </w:tcPr>
          <w:p w14:paraId="34101DA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213.029</w:t>
            </w:r>
          </w:p>
        </w:tc>
        <w:tc>
          <w:tcPr>
            <w:tcW w:w="1665" w:type="dxa"/>
            <w:noWrap/>
            <w:hideMark/>
          </w:tcPr>
          <w:p w14:paraId="6C7AD4F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4160A45" w14:textId="77777777" w:rsidTr="0071437D">
        <w:trPr>
          <w:trHeight w:val="288"/>
        </w:trPr>
        <w:tc>
          <w:tcPr>
            <w:tcW w:w="2518" w:type="dxa"/>
            <w:vMerge/>
            <w:noWrap/>
            <w:hideMark/>
          </w:tcPr>
          <w:p w14:paraId="4FC953BF" w14:textId="48A0C555"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799E948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214.3756</w:t>
            </w:r>
          </w:p>
        </w:tc>
        <w:tc>
          <w:tcPr>
            <w:tcW w:w="1665" w:type="dxa"/>
            <w:noWrap/>
            <w:hideMark/>
          </w:tcPr>
          <w:p w14:paraId="6A08A59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1.346595</w:t>
            </w:r>
          </w:p>
        </w:tc>
        <w:tc>
          <w:tcPr>
            <w:tcW w:w="1950" w:type="dxa"/>
            <w:noWrap/>
            <w:hideMark/>
          </w:tcPr>
          <w:p w14:paraId="68C68CD7" w14:textId="5AC8A21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71437D" w:rsidRPr="001651FC" w14:paraId="283C64DC" w14:textId="77777777" w:rsidTr="0071437D">
        <w:trPr>
          <w:trHeight w:val="288"/>
        </w:trPr>
        <w:tc>
          <w:tcPr>
            <w:tcW w:w="2518" w:type="dxa"/>
            <w:vMerge w:val="restart"/>
            <w:noWrap/>
            <w:hideMark/>
          </w:tcPr>
          <w:p w14:paraId="7C94BDB3" w14:textId="4A6F254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1665" w:type="dxa"/>
            <w:noWrap/>
            <w:hideMark/>
          </w:tcPr>
          <w:p w14:paraId="713E64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-57.9035</w:t>
            </w:r>
          </w:p>
        </w:tc>
        <w:tc>
          <w:tcPr>
            <w:tcW w:w="1665" w:type="dxa"/>
            <w:noWrap/>
            <w:hideMark/>
          </w:tcPr>
          <w:p w14:paraId="19B8D0B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9336D88" w14:textId="77777777" w:rsidTr="0071437D">
        <w:trPr>
          <w:trHeight w:val="288"/>
        </w:trPr>
        <w:tc>
          <w:tcPr>
            <w:tcW w:w="2518" w:type="dxa"/>
            <w:vMerge/>
            <w:noWrap/>
            <w:hideMark/>
          </w:tcPr>
          <w:p w14:paraId="2FF618F3" w14:textId="6185292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F27F1A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-55.9112</w:t>
            </w:r>
          </w:p>
        </w:tc>
        <w:tc>
          <w:tcPr>
            <w:tcW w:w="1665" w:type="dxa"/>
            <w:noWrap/>
            <w:hideMark/>
          </w:tcPr>
          <w:p w14:paraId="233BBDB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1.992294</w:t>
            </w:r>
          </w:p>
        </w:tc>
        <w:tc>
          <w:tcPr>
            <w:tcW w:w="1950" w:type="dxa"/>
            <w:noWrap/>
            <w:hideMark/>
          </w:tcPr>
          <w:p w14:paraId="45EABBCC" w14:textId="79505D73"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3C158048" w14:textId="77777777" w:rsidTr="0071437D">
        <w:trPr>
          <w:trHeight w:val="288"/>
        </w:trPr>
        <w:tc>
          <w:tcPr>
            <w:tcW w:w="2518" w:type="dxa"/>
            <w:vMerge w:val="restart"/>
            <w:noWrap/>
            <w:hideMark/>
          </w:tcPr>
          <w:p w14:paraId="24FDCDE1" w14:textId="336319ED"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1665" w:type="dxa"/>
            <w:noWrap/>
            <w:hideMark/>
          </w:tcPr>
          <w:p w14:paraId="37CFF1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-112.745</w:t>
            </w:r>
          </w:p>
        </w:tc>
        <w:tc>
          <w:tcPr>
            <w:tcW w:w="1665" w:type="dxa"/>
            <w:noWrap/>
            <w:hideMark/>
          </w:tcPr>
          <w:p w14:paraId="2889F79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1.784054</w:t>
            </w:r>
          </w:p>
        </w:tc>
        <w:tc>
          <w:tcPr>
            <w:tcW w:w="1950" w:type="dxa"/>
            <w:noWrap/>
            <w:hideMark/>
          </w:tcPr>
          <w:p w14:paraId="4FEC6CC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B9D399A" w14:textId="77777777" w:rsidTr="0071437D">
        <w:trPr>
          <w:trHeight w:val="288"/>
        </w:trPr>
        <w:tc>
          <w:tcPr>
            <w:tcW w:w="2518" w:type="dxa"/>
            <w:vMerge/>
            <w:noWrap/>
            <w:hideMark/>
          </w:tcPr>
          <w:p w14:paraId="1FE72545" w14:textId="75A54BA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18D9D1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-114.529</w:t>
            </w:r>
          </w:p>
        </w:tc>
        <w:tc>
          <w:tcPr>
            <w:tcW w:w="1665" w:type="dxa"/>
            <w:noWrap/>
            <w:hideMark/>
          </w:tcPr>
          <w:p w14:paraId="610E7B0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71437D" w:rsidRPr="001651FC" w14:paraId="21AF7A39" w14:textId="77777777" w:rsidTr="0071437D">
        <w:trPr>
          <w:trHeight w:val="288"/>
        </w:trPr>
        <w:tc>
          <w:tcPr>
            <w:tcW w:w="2518" w:type="dxa"/>
            <w:vMerge w:val="restart"/>
            <w:noWrap/>
            <w:hideMark/>
          </w:tcPr>
          <w:p w14:paraId="49B78D0E" w14:textId="2E522125"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1665" w:type="dxa"/>
            <w:noWrap/>
            <w:hideMark/>
          </w:tcPr>
          <w:p w14:paraId="21AB303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-56.2951</w:t>
            </w:r>
          </w:p>
        </w:tc>
        <w:tc>
          <w:tcPr>
            <w:tcW w:w="1665" w:type="dxa"/>
            <w:noWrap/>
            <w:hideMark/>
          </w:tcPr>
          <w:p w14:paraId="192896BA"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60B11778" w14:textId="77777777" w:rsidTr="0071437D">
        <w:trPr>
          <w:trHeight w:val="288"/>
        </w:trPr>
        <w:tc>
          <w:tcPr>
            <w:tcW w:w="2518" w:type="dxa"/>
            <w:vMerge/>
            <w:noWrap/>
            <w:hideMark/>
          </w:tcPr>
          <w:p w14:paraId="63F09114" w14:textId="779A713A"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EFAAB3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-55.6519</w:t>
            </w:r>
          </w:p>
        </w:tc>
        <w:tc>
          <w:tcPr>
            <w:tcW w:w="1665" w:type="dxa"/>
            <w:noWrap/>
            <w:hideMark/>
          </w:tcPr>
          <w:p w14:paraId="6CD586F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0.643162</w:t>
            </w:r>
          </w:p>
        </w:tc>
        <w:tc>
          <w:tcPr>
            <w:tcW w:w="1950" w:type="dxa"/>
            <w:noWrap/>
            <w:hideMark/>
          </w:tcPr>
          <w:p w14:paraId="56A7067F" w14:textId="7DC3E5F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p>
    <w:tbl>
      <w:tblPr>
        <w:tblStyle w:val="TableGrid"/>
        <w:tblW w:w="9747" w:type="dxa"/>
        <w:tblLook w:val="04A0" w:firstRow="1" w:lastRow="0" w:firstColumn="1" w:lastColumn="0" w:noHBand="0" w:noVBand="1"/>
      </w:tblPr>
      <w:tblGrid>
        <w:gridCol w:w="2235"/>
        <w:gridCol w:w="5386"/>
        <w:gridCol w:w="1276"/>
        <w:gridCol w:w="1483"/>
      </w:tblGrid>
      <w:tr w:rsidR="00D41A2A" w:rsidRPr="001651FC" w14:paraId="43C4E03F" w14:textId="77777777" w:rsidTr="001651FC">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Random_effects</w:t>
            </w:r>
            <w:proofErr w:type="spellEnd"/>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85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commentRangeStart w:id="603"/>
            <w:r w:rsidRPr="001651FC">
              <w:rPr>
                <w:rFonts w:ascii="Times New Roman" w:hAnsi="Times New Roman" w:cs="Times New Roman"/>
                <w:b/>
                <w:sz w:val="24"/>
                <w:szCs w:val="24"/>
              </w:rPr>
              <w:t>Model Rank</w:t>
            </w:r>
            <w:commentRangeEnd w:id="603"/>
            <w:r w:rsidR="001651FC" w:rsidRPr="001651FC">
              <w:rPr>
                <w:rStyle w:val="CommentReference"/>
                <w:rFonts w:ascii="Times New Roman" w:hAnsi="Times New Roman" w:cs="Times New Roman"/>
                <w:b/>
                <w:sz w:val="24"/>
                <w:szCs w:val="24"/>
              </w:rPr>
              <w:commentReference w:id="603"/>
            </w:r>
          </w:p>
        </w:tc>
      </w:tr>
      <w:tr w:rsidR="00D41A2A" w:rsidRPr="001651FC" w14:paraId="7730E03C" w14:textId="77777777" w:rsidTr="001651FC">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36.93706</w:t>
            </w:r>
          </w:p>
        </w:tc>
        <w:tc>
          <w:tcPr>
            <w:tcW w:w="85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1651FC">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4EEF5CA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1651FC">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CF0C80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39.50605</w:t>
            </w:r>
          </w:p>
        </w:tc>
        <w:tc>
          <w:tcPr>
            <w:tcW w:w="85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1651FC">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1FA463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42.19209</w:t>
            </w:r>
          </w:p>
        </w:tc>
        <w:tc>
          <w:tcPr>
            <w:tcW w:w="85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1651FC">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5731467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45.05876</w:t>
            </w:r>
          </w:p>
        </w:tc>
        <w:tc>
          <w:tcPr>
            <w:tcW w:w="85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1651FC">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DF862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48.09405</w:t>
            </w:r>
          </w:p>
        </w:tc>
        <w:tc>
          <w:tcPr>
            <w:tcW w:w="85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08D00E2" w14:textId="77777777" w:rsidTr="001651FC">
        <w:trPr>
          <w:trHeight w:val="288"/>
        </w:trPr>
        <w:tc>
          <w:tcPr>
            <w:tcW w:w="2235" w:type="dxa"/>
            <w:vMerge w:val="restart"/>
            <w:noWrap/>
            <w:hideMark/>
          </w:tcPr>
          <w:p w14:paraId="43960722" w14:textId="79A593F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18.15588</w:t>
            </w:r>
          </w:p>
        </w:tc>
        <w:tc>
          <w:tcPr>
            <w:tcW w:w="850" w:type="dxa"/>
            <w:noWrap/>
            <w:hideMark/>
          </w:tcPr>
          <w:p w14:paraId="267A65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A4FB7AD" w14:textId="77777777" w:rsidTr="001651FC">
        <w:trPr>
          <w:trHeight w:val="288"/>
        </w:trPr>
        <w:tc>
          <w:tcPr>
            <w:tcW w:w="2235" w:type="dxa"/>
            <w:vMerge/>
            <w:noWrap/>
            <w:hideMark/>
          </w:tcPr>
          <w:p w14:paraId="7C67A3A2" w14:textId="7FECDEA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EFD6D45"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35C5143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64A5DE5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67604970" w14:textId="77777777" w:rsidTr="001651FC">
        <w:trPr>
          <w:trHeight w:val="288"/>
        </w:trPr>
        <w:tc>
          <w:tcPr>
            <w:tcW w:w="2235" w:type="dxa"/>
            <w:vMerge/>
            <w:noWrap/>
            <w:hideMark/>
          </w:tcPr>
          <w:p w14:paraId="6F463C4A" w14:textId="7CB8847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483D7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5C7D354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20.72487</w:t>
            </w:r>
          </w:p>
        </w:tc>
        <w:tc>
          <w:tcPr>
            <w:tcW w:w="850" w:type="dxa"/>
            <w:noWrap/>
            <w:hideMark/>
          </w:tcPr>
          <w:p w14:paraId="4A70E07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04F1D968" w14:textId="77777777" w:rsidTr="001651FC">
        <w:trPr>
          <w:trHeight w:val="288"/>
        </w:trPr>
        <w:tc>
          <w:tcPr>
            <w:tcW w:w="2235" w:type="dxa"/>
            <w:vMerge/>
            <w:noWrap/>
            <w:hideMark/>
          </w:tcPr>
          <w:p w14:paraId="73EE3277" w14:textId="3FC2F9A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412E4D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728036D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23.41996</w:t>
            </w:r>
          </w:p>
        </w:tc>
        <w:tc>
          <w:tcPr>
            <w:tcW w:w="850" w:type="dxa"/>
            <w:noWrap/>
            <w:hideMark/>
          </w:tcPr>
          <w:p w14:paraId="3BC4B8C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1F39931F" w14:textId="77777777" w:rsidTr="001651FC">
        <w:trPr>
          <w:trHeight w:val="288"/>
        </w:trPr>
        <w:tc>
          <w:tcPr>
            <w:tcW w:w="2235" w:type="dxa"/>
            <w:vMerge/>
            <w:noWrap/>
            <w:hideMark/>
          </w:tcPr>
          <w:p w14:paraId="4D2E0ADA" w14:textId="440357B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A631D24"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E83E8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26.28663</w:t>
            </w:r>
          </w:p>
        </w:tc>
        <w:tc>
          <w:tcPr>
            <w:tcW w:w="850" w:type="dxa"/>
            <w:noWrap/>
            <w:hideMark/>
          </w:tcPr>
          <w:p w14:paraId="15B36B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7400F84" w14:textId="77777777" w:rsidTr="001651FC">
        <w:trPr>
          <w:trHeight w:val="288"/>
        </w:trPr>
        <w:tc>
          <w:tcPr>
            <w:tcW w:w="2235" w:type="dxa"/>
            <w:vMerge/>
            <w:noWrap/>
            <w:hideMark/>
          </w:tcPr>
          <w:p w14:paraId="7ECDD517" w14:textId="228D8796"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974C27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BCCBF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29.32192</w:t>
            </w:r>
          </w:p>
        </w:tc>
        <w:tc>
          <w:tcPr>
            <w:tcW w:w="850" w:type="dxa"/>
            <w:noWrap/>
            <w:hideMark/>
          </w:tcPr>
          <w:p w14:paraId="4BE9110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6905B4B5" w14:textId="77777777" w:rsidTr="001651FC">
        <w:trPr>
          <w:trHeight w:val="288"/>
        </w:trPr>
        <w:tc>
          <w:tcPr>
            <w:tcW w:w="2235" w:type="dxa"/>
            <w:vMerge w:val="restart"/>
            <w:noWrap/>
            <w:hideMark/>
          </w:tcPr>
          <w:p w14:paraId="7FA01517" w14:textId="1940CBA0"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5386" w:type="dxa"/>
            <w:noWrap/>
            <w:hideMark/>
          </w:tcPr>
          <w:p w14:paraId="3B5600E7"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214.1521</w:t>
            </w:r>
          </w:p>
        </w:tc>
        <w:tc>
          <w:tcPr>
            <w:tcW w:w="850" w:type="dxa"/>
            <w:noWrap/>
            <w:hideMark/>
          </w:tcPr>
          <w:p w14:paraId="385326D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7A552D92" w14:textId="77777777" w:rsidTr="001651FC">
        <w:trPr>
          <w:trHeight w:val="288"/>
        </w:trPr>
        <w:tc>
          <w:tcPr>
            <w:tcW w:w="2235" w:type="dxa"/>
            <w:vMerge/>
            <w:noWrap/>
            <w:hideMark/>
          </w:tcPr>
          <w:p w14:paraId="1AF28336" w14:textId="6FF000A3"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4A060F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71F5155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6241332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83BE054" w14:textId="77777777" w:rsidTr="001651FC">
        <w:trPr>
          <w:trHeight w:val="288"/>
        </w:trPr>
        <w:tc>
          <w:tcPr>
            <w:tcW w:w="2235" w:type="dxa"/>
            <w:vMerge/>
            <w:noWrap/>
            <w:hideMark/>
          </w:tcPr>
          <w:p w14:paraId="30C22D48" w14:textId="07C7074B"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244FE4B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8D6F8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216.721</w:t>
            </w:r>
          </w:p>
        </w:tc>
        <w:tc>
          <w:tcPr>
            <w:tcW w:w="850" w:type="dxa"/>
            <w:noWrap/>
            <w:hideMark/>
          </w:tcPr>
          <w:p w14:paraId="56FBE2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12037671" w14:textId="77777777" w:rsidTr="001651FC">
        <w:trPr>
          <w:trHeight w:val="288"/>
        </w:trPr>
        <w:tc>
          <w:tcPr>
            <w:tcW w:w="2235" w:type="dxa"/>
            <w:vMerge/>
            <w:noWrap/>
            <w:hideMark/>
          </w:tcPr>
          <w:p w14:paraId="4C19C364" w14:textId="53B03DD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369BB1B"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41E4324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219.4328</w:t>
            </w:r>
          </w:p>
        </w:tc>
        <w:tc>
          <w:tcPr>
            <w:tcW w:w="850" w:type="dxa"/>
            <w:noWrap/>
            <w:hideMark/>
          </w:tcPr>
          <w:p w14:paraId="6A6A7B2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2C31CD9E" w14:textId="77777777" w:rsidTr="001651FC">
        <w:trPr>
          <w:trHeight w:val="288"/>
        </w:trPr>
        <w:tc>
          <w:tcPr>
            <w:tcW w:w="2235" w:type="dxa"/>
            <w:vMerge/>
            <w:noWrap/>
            <w:hideMark/>
          </w:tcPr>
          <w:p w14:paraId="29E3766A" w14:textId="25DCF7FD"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16427E2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A0EEAD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222.2994</w:t>
            </w:r>
          </w:p>
        </w:tc>
        <w:tc>
          <w:tcPr>
            <w:tcW w:w="850" w:type="dxa"/>
            <w:noWrap/>
            <w:hideMark/>
          </w:tcPr>
          <w:p w14:paraId="5954FB1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66E45A07" w14:textId="77777777" w:rsidTr="001651FC">
        <w:trPr>
          <w:trHeight w:val="288"/>
        </w:trPr>
        <w:tc>
          <w:tcPr>
            <w:tcW w:w="2235" w:type="dxa"/>
            <w:vMerge/>
            <w:noWrap/>
            <w:hideMark/>
          </w:tcPr>
          <w:p w14:paraId="0DA9F095" w14:textId="2354A6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B7F30D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47A86A6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225.3347</w:t>
            </w:r>
          </w:p>
        </w:tc>
        <w:tc>
          <w:tcPr>
            <w:tcW w:w="850" w:type="dxa"/>
            <w:noWrap/>
            <w:hideMark/>
          </w:tcPr>
          <w:p w14:paraId="2307376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1E93EFDC" w14:textId="77777777" w:rsidTr="001651FC">
        <w:trPr>
          <w:trHeight w:val="288"/>
        </w:trPr>
        <w:tc>
          <w:tcPr>
            <w:tcW w:w="2235" w:type="dxa"/>
            <w:vMerge w:val="restart"/>
            <w:noWrap/>
            <w:hideMark/>
          </w:tcPr>
          <w:p w14:paraId="615EBDEB" w14:textId="5C12DEA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5386" w:type="dxa"/>
            <w:noWrap/>
            <w:hideMark/>
          </w:tcPr>
          <w:p w14:paraId="0AA8D87C"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-43.5699</w:t>
            </w:r>
          </w:p>
        </w:tc>
        <w:tc>
          <w:tcPr>
            <w:tcW w:w="850" w:type="dxa"/>
            <w:noWrap/>
            <w:hideMark/>
          </w:tcPr>
          <w:p w14:paraId="13E3A09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6EEE" w14:textId="77777777" w:rsidTr="001651FC">
        <w:trPr>
          <w:trHeight w:val="288"/>
        </w:trPr>
        <w:tc>
          <w:tcPr>
            <w:tcW w:w="2235" w:type="dxa"/>
            <w:vMerge/>
            <w:noWrap/>
            <w:hideMark/>
          </w:tcPr>
          <w:p w14:paraId="2C659733" w14:textId="7D6F1220"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06655E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38A616B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6C20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4A0FDD1C" w14:textId="77777777" w:rsidTr="001651FC">
        <w:trPr>
          <w:trHeight w:val="288"/>
        </w:trPr>
        <w:tc>
          <w:tcPr>
            <w:tcW w:w="2235" w:type="dxa"/>
            <w:vMerge/>
            <w:noWrap/>
            <w:hideMark/>
          </w:tcPr>
          <w:p w14:paraId="10F97F8C" w14:textId="10A79E12"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E9EE4A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1341F3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-41.0009</w:t>
            </w:r>
          </w:p>
        </w:tc>
        <w:tc>
          <w:tcPr>
            <w:tcW w:w="850" w:type="dxa"/>
            <w:noWrap/>
            <w:hideMark/>
          </w:tcPr>
          <w:p w14:paraId="579D569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34B7CB2" w14:textId="77777777" w:rsidTr="001651FC">
        <w:trPr>
          <w:trHeight w:val="288"/>
        </w:trPr>
        <w:tc>
          <w:tcPr>
            <w:tcW w:w="2235" w:type="dxa"/>
            <w:vMerge/>
            <w:noWrap/>
            <w:hideMark/>
          </w:tcPr>
          <w:p w14:paraId="5DA2577B" w14:textId="2776779F"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3803017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F12935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-38.2892</w:t>
            </w:r>
          </w:p>
        </w:tc>
        <w:tc>
          <w:tcPr>
            <w:tcW w:w="850" w:type="dxa"/>
            <w:noWrap/>
            <w:hideMark/>
          </w:tcPr>
          <w:p w14:paraId="26ABAE5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595E168" w14:textId="77777777" w:rsidTr="001651FC">
        <w:trPr>
          <w:trHeight w:val="288"/>
        </w:trPr>
        <w:tc>
          <w:tcPr>
            <w:tcW w:w="2235" w:type="dxa"/>
            <w:vMerge/>
            <w:noWrap/>
            <w:hideMark/>
          </w:tcPr>
          <w:p w14:paraId="21FB8AA3" w14:textId="37DE207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A025E1D"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C91FA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-36.2568</w:t>
            </w:r>
          </w:p>
        </w:tc>
        <w:tc>
          <w:tcPr>
            <w:tcW w:w="850" w:type="dxa"/>
            <w:noWrap/>
            <w:hideMark/>
          </w:tcPr>
          <w:p w14:paraId="07507B4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E8968FD" w14:textId="77777777" w:rsidTr="001651FC">
        <w:trPr>
          <w:trHeight w:val="288"/>
        </w:trPr>
        <w:tc>
          <w:tcPr>
            <w:tcW w:w="2235" w:type="dxa"/>
            <w:vMerge/>
            <w:noWrap/>
            <w:hideMark/>
          </w:tcPr>
          <w:p w14:paraId="51F5165E" w14:textId="6E85764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4267E7D8"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257467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-33.2215</w:t>
            </w:r>
          </w:p>
        </w:tc>
        <w:tc>
          <w:tcPr>
            <w:tcW w:w="850" w:type="dxa"/>
            <w:noWrap/>
            <w:hideMark/>
          </w:tcPr>
          <w:p w14:paraId="4937D8E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4C834658" w14:textId="77777777" w:rsidTr="001651FC">
        <w:trPr>
          <w:trHeight w:val="288"/>
        </w:trPr>
        <w:tc>
          <w:tcPr>
            <w:tcW w:w="2235" w:type="dxa"/>
            <w:vMerge w:val="restart"/>
            <w:noWrap/>
            <w:hideMark/>
          </w:tcPr>
          <w:p w14:paraId="788DA5E5" w14:textId="77A64F21"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5386" w:type="dxa"/>
            <w:noWrap/>
            <w:hideMark/>
          </w:tcPr>
          <w:p w14:paraId="6D22494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-99.5184</w:t>
            </w:r>
          </w:p>
        </w:tc>
        <w:tc>
          <w:tcPr>
            <w:tcW w:w="850" w:type="dxa"/>
            <w:noWrap/>
            <w:hideMark/>
          </w:tcPr>
          <w:p w14:paraId="4EAC8BFD"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0C84946A" w14:textId="77777777" w:rsidTr="001651FC">
        <w:trPr>
          <w:trHeight w:val="288"/>
        </w:trPr>
        <w:tc>
          <w:tcPr>
            <w:tcW w:w="2235" w:type="dxa"/>
            <w:vMerge/>
            <w:noWrap/>
            <w:hideMark/>
          </w:tcPr>
          <w:p w14:paraId="632E8B36" w14:textId="51F4258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B9F9061"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D816F28"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49924C4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1CB19672" w14:textId="77777777" w:rsidTr="001651FC">
        <w:trPr>
          <w:trHeight w:val="288"/>
        </w:trPr>
        <w:tc>
          <w:tcPr>
            <w:tcW w:w="2235" w:type="dxa"/>
            <w:vMerge/>
            <w:noWrap/>
            <w:hideMark/>
          </w:tcPr>
          <w:p w14:paraId="553E5377" w14:textId="2C0BDCD1"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14D578"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769BE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-96.9494</w:t>
            </w:r>
          </w:p>
        </w:tc>
        <w:tc>
          <w:tcPr>
            <w:tcW w:w="850" w:type="dxa"/>
            <w:noWrap/>
            <w:hideMark/>
          </w:tcPr>
          <w:p w14:paraId="6B46F85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2D2412F8" w14:textId="77777777" w:rsidTr="001651FC">
        <w:trPr>
          <w:trHeight w:val="288"/>
        </w:trPr>
        <w:tc>
          <w:tcPr>
            <w:tcW w:w="2235" w:type="dxa"/>
            <w:vMerge/>
            <w:noWrap/>
            <w:hideMark/>
          </w:tcPr>
          <w:p w14:paraId="63E5447D" w14:textId="1D5860EE"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816EA3"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D6BB7A4"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-94.2384</w:t>
            </w:r>
          </w:p>
        </w:tc>
        <w:tc>
          <w:tcPr>
            <w:tcW w:w="850" w:type="dxa"/>
            <w:noWrap/>
            <w:hideMark/>
          </w:tcPr>
          <w:p w14:paraId="4870DEE7"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3EA579F3" w14:textId="77777777" w:rsidTr="001651FC">
        <w:trPr>
          <w:trHeight w:val="288"/>
        </w:trPr>
        <w:tc>
          <w:tcPr>
            <w:tcW w:w="2235" w:type="dxa"/>
            <w:vMerge/>
            <w:noWrap/>
            <w:hideMark/>
          </w:tcPr>
          <w:p w14:paraId="5BF87FC5" w14:textId="2B2A6564"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74A93F0"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9082F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-91.3717</w:t>
            </w:r>
          </w:p>
        </w:tc>
        <w:tc>
          <w:tcPr>
            <w:tcW w:w="850" w:type="dxa"/>
            <w:noWrap/>
            <w:hideMark/>
          </w:tcPr>
          <w:p w14:paraId="6FFC571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455787E0" w14:textId="77777777" w:rsidTr="001651FC">
        <w:trPr>
          <w:trHeight w:val="288"/>
        </w:trPr>
        <w:tc>
          <w:tcPr>
            <w:tcW w:w="2235" w:type="dxa"/>
            <w:vMerge/>
            <w:noWrap/>
            <w:hideMark/>
          </w:tcPr>
          <w:p w14:paraId="6D443777" w14:textId="3A8B9318"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D10C86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84CE4C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-88.3364</w:t>
            </w:r>
          </w:p>
        </w:tc>
        <w:tc>
          <w:tcPr>
            <w:tcW w:w="850" w:type="dxa"/>
            <w:noWrap/>
            <w:hideMark/>
          </w:tcPr>
          <w:p w14:paraId="38F25FF2"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D41A2A" w:rsidRPr="001651FC" w14:paraId="555A57F6" w14:textId="77777777" w:rsidTr="001651FC">
        <w:trPr>
          <w:trHeight w:val="288"/>
        </w:trPr>
        <w:tc>
          <w:tcPr>
            <w:tcW w:w="2235" w:type="dxa"/>
            <w:vMerge w:val="restart"/>
            <w:noWrap/>
            <w:hideMark/>
          </w:tcPr>
          <w:p w14:paraId="4A0488B9" w14:textId="3C4626C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5386" w:type="dxa"/>
            <w:noWrap/>
            <w:hideMark/>
          </w:tcPr>
          <w:p w14:paraId="2AFDEDB6"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50" w:type="dxa"/>
            <w:noWrap/>
            <w:hideMark/>
          </w:tcPr>
          <w:p w14:paraId="4918BEBE"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6BB143F9" w14:textId="77777777" w:rsidTr="001651FC">
        <w:trPr>
          <w:trHeight w:val="288"/>
        </w:trPr>
        <w:tc>
          <w:tcPr>
            <w:tcW w:w="2235" w:type="dxa"/>
            <w:vMerge/>
            <w:noWrap/>
            <w:hideMark/>
          </w:tcPr>
          <w:p w14:paraId="05ED6983" w14:textId="4DF85571" w:rsidR="00D41A2A" w:rsidRPr="001651FC" w:rsidRDefault="00D41A2A" w:rsidP="00C13207">
            <w:pPr>
              <w:contextualSpacing/>
              <w:rPr>
                <w:rFonts w:ascii="Times New Roman" w:hAnsi="Times New Roman" w:cs="Times New Roman"/>
                <w:sz w:val="24"/>
                <w:szCs w:val="24"/>
              </w:rPr>
            </w:pPr>
          </w:p>
        </w:tc>
        <w:tc>
          <w:tcPr>
            <w:tcW w:w="5386" w:type="dxa"/>
            <w:noWrap/>
            <w:hideMark/>
          </w:tcPr>
          <w:p w14:paraId="7FF584B4"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B6DAD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-40.9265</w:t>
            </w:r>
          </w:p>
        </w:tc>
        <w:tc>
          <w:tcPr>
            <w:tcW w:w="850" w:type="dxa"/>
            <w:noWrap/>
            <w:hideMark/>
          </w:tcPr>
          <w:p w14:paraId="59AD62B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3AC6BD8D" w14:textId="77777777" w:rsidTr="001651FC">
        <w:trPr>
          <w:trHeight w:val="288"/>
        </w:trPr>
        <w:tc>
          <w:tcPr>
            <w:tcW w:w="2235" w:type="dxa"/>
            <w:vMerge/>
            <w:noWrap/>
            <w:hideMark/>
          </w:tcPr>
          <w:p w14:paraId="0A898F76" w14:textId="457B6438" w:rsidR="00D41A2A" w:rsidRPr="001651FC" w:rsidRDefault="00D41A2A" w:rsidP="00C13207">
            <w:pPr>
              <w:contextualSpacing/>
              <w:rPr>
                <w:rFonts w:ascii="Times New Roman" w:hAnsi="Times New Roman" w:cs="Times New Roman"/>
                <w:sz w:val="24"/>
                <w:szCs w:val="24"/>
              </w:rPr>
            </w:pPr>
          </w:p>
        </w:tc>
        <w:tc>
          <w:tcPr>
            <w:tcW w:w="5386" w:type="dxa"/>
            <w:noWrap/>
            <w:hideMark/>
          </w:tcPr>
          <w:p w14:paraId="5A5159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08DB586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-40.8142</w:t>
            </w:r>
          </w:p>
        </w:tc>
        <w:tc>
          <w:tcPr>
            <w:tcW w:w="850" w:type="dxa"/>
            <w:noWrap/>
            <w:hideMark/>
          </w:tcPr>
          <w:p w14:paraId="61DB728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31F2FDA1" w14:textId="77777777" w:rsidTr="001651FC">
        <w:trPr>
          <w:trHeight w:val="288"/>
        </w:trPr>
        <w:tc>
          <w:tcPr>
            <w:tcW w:w="2235" w:type="dxa"/>
            <w:vMerge/>
            <w:noWrap/>
            <w:hideMark/>
          </w:tcPr>
          <w:p w14:paraId="7562AFBF" w14:textId="7CFEAEBC" w:rsidR="00D41A2A" w:rsidRPr="001651FC" w:rsidRDefault="00D41A2A" w:rsidP="00C13207">
            <w:pPr>
              <w:contextualSpacing/>
              <w:rPr>
                <w:rFonts w:ascii="Times New Roman" w:hAnsi="Times New Roman" w:cs="Times New Roman"/>
                <w:sz w:val="24"/>
                <w:szCs w:val="24"/>
              </w:rPr>
            </w:pPr>
          </w:p>
        </w:tc>
        <w:tc>
          <w:tcPr>
            <w:tcW w:w="5386" w:type="dxa"/>
            <w:noWrap/>
            <w:hideMark/>
          </w:tcPr>
          <w:p w14:paraId="65FD374F"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2CFD8F49"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-38.7318</w:t>
            </w:r>
          </w:p>
        </w:tc>
        <w:tc>
          <w:tcPr>
            <w:tcW w:w="850" w:type="dxa"/>
            <w:noWrap/>
            <w:hideMark/>
          </w:tcPr>
          <w:p w14:paraId="166EC11C"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084E01B" w14:textId="77777777" w:rsidTr="001651FC">
        <w:trPr>
          <w:trHeight w:val="288"/>
        </w:trPr>
        <w:tc>
          <w:tcPr>
            <w:tcW w:w="2235" w:type="dxa"/>
            <w:vMerge/>
            <w:noWrap/>
            <w:hideMark/>
          </w:tcPr>
          <w:p w14:paraId="51F8D4A4" w14:textId="4A29AA9C" w:rsidR="00D41A2A" w:rsidRPr="001651FC" w:rsidRDefault="00D41A2A" w:rsidP="00C13207">
            <w:pPr>
              <w:contextualSpacing/>
              <w:rPr>
                <w:rFonts w:ascii="Times New Roman" w:hAnsi="Times New Roman" w:cs="Times New Roman"/>
                <w:sz w:val="24"/>
                <w:szCs w:val="24"/>
              </w:rPr>
            </w:pPr>
          </w:p>
        </w:tc>
        <w:tc>
          <w:tcPr>
            <w:tcW w:w="5386" w:type="dxa"/>
            <w:noWrap/>
            <w:hideMark/>
          </w:tcPr>
          <w:p w14:paraId="52027889"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2971E480"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-35.8651</w:t>
            </w:r>
          </w:p>
        </w:tc>
        <w:tc>
          <w:tcPr>
            <w:tcW w:w="850" w:type="dxa"/>
            <w:noWrap/>
            <w:hideMark/>
          </w:tcPr>
          <w:p w14:paraId="1157CDF5"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38833FD4" w14:textId="77777777" w:rsidTr="001651FC">
        <w:trPr>
          <w:trHeight w:val="288"/>
        </w:trPr>
        <w:tc>
          <w:tcPr>
            <w:tcW w:w="2235" w:type="dxa"/>
            <w:vMerge/>
            <w:noWrap/>
            <w:hideMark/>
          </w:tcPr>
          <w:p w14:paraId="34965D2D" w14:textId="486F2B12" w:rsidR="00D41A2A" w:rsidRPr="001651FC" w:rsidRDefault="00D41A2A" w:rsidP="00C13207">
            <w:pPr>
              <w:contextualSpacing/>
              <w:rPr>
                <w:rFonts w:ascii="Times New Roman" w:hAnsi="Times New Roman" w:cs="Times New Roman"/>
                <w:sz w:val="24"/>
                <w:szCs w:val="24"/>
              </w:rPr>
            </w:pPr>
          </w:p>
        </w:tc>
        <w:tc>
          <w:tcPr>
            <w:tcW w:w="5386" w:type="dxa"/>
            <w:noWrap/>
            <w:hideMark/>
          </w:tcPr>
          <w:p w14:paraId="07815A7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D39116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-32.8298</w:t>
            </w:r>
          </w:p>
        </w:tc>
        <w:tc>
          <w:tcPr>
            <w:tcW w:w="850" w:type="dxa"/>
            <w:noWrap/>
            <w:hideMark/>
          </w:tcPr>
          <w:p w14:paraId="415D6F4A"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3"/>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atherine Sayer" w:date="2016-05-16T15:23:00Z" w:initials="CS">
    <w:p w14:paraId="45F87CFD" w14:textId="342F2D7C" w:rsidR="006E71A8" w:rsidRDefault="006E71A8">
      <w:pPr>
        <w:pStyle w:val="CommentText"/>
      </w:pPr>
      <w:r>
        <w:rPr>
          <w:rStyle w:val="CommentReference"/>
        </w:rPr>
        <w:annotationRef/>
      </w:r>
      <w:r>
        <w:t>Yellow highlighted text refers to forest specialists. This needs to be updated depending on the new results.</w:t>
      </w:r>
    </w:p>
  </w:comment>
  <w:comment w:id="10" w:author="Catherine Sayer" w:date="2016-05-16T16:53:00Z" w:initials="CS">
    <w:p w14:paraId="4FEB07FB" w14:textId="784BD1B9" w:rsidR="006E71A8" w:rsidRDefault="006E71A8">
      <w:pPr>
        <w:pStyle w:val="CommentText"/>
      </w:pPr>
      <w:r>
        <w:rPr>
          <w:rStyle w:val="CommentReference"/>
        </w:rPr>
        <w:annotationRef/>
      </w:r>
      <w:r>
        <w:t>Red highlighted text requires updating depending on interpretation FD results.</w:t>
      </w:r>
    </w:p>
  </w:comment>
  <w:comment w:id="18" w:author="Phil" w:date="2016-05-19T15:54:00Z" w:initials="P">
    <w:p w14:paraId="23C143A3" w14:textId="02EA66BB" w:rsidR="006E71A8" w:rsidRDefault="006E71A8">
      <w:pPr>
        <w:pStyle w:val="CommentText"/>
      </w:pPr>
      <w:r>
        <w:rPr>
          <w:rStyle w:val="CommentReference"/>
        </w:rPr>
        <w:annotationRef/>
      </w:r>
      <w:r>
        <w:t xml:space="preserve">Say something about the recent papers on restoration by </w:t>
      </w:r>
      <w:proofErr w:type="spellStart"/>
      <w:r>
        <w:t>Chazdon</w:t>
      </w:r>
      <w:proofErr w:type="spellEnd"/>
      <w:r>
        <w:t xml:space="preserve"> et al.</w:t>
      </w:r>
    </w:p>
  </w:comment>
  <w:comment w:id="19" w:author="Catherine Sayer" w:date="2016-05-05T14:00:00Z" w:initials="CS">
    <w:p w14:paraId="70511D4B" w14:textId="3A20CF56" w:rsidR="006E71A8" w:rsidRDefault="006E71A8">
      <w:pPr>
        <w:pStyle w:val="CommentText"/>
      </w:pPr>
      <w:r>
        <w:rPr>
          <w:rStyle w:val="CommentReference"/>
        </w:rPr>
        <w:annotationRef/>
      </w:r>
      <w:r>
        <w:t>There might be a better term to describe this (including foraging strata, diet and body size) but I can’t think of one at the moment.</w:t>
      </w:r>
    </w:p>
  </w:comment>
  <w:comment w:id="28" w:author="Catherine Sayer" w:date="2016-05-05T14:05:00Z" w:initials="CS">
    <w:p w14:paraId="3C2B2CA1" w14:textId="49EAF507" w:rsidR="006E71A8" w:rsidRDefault="006E71A8">
      <w:pPr>
        <w:pStyle w:val="CommentText"/>
      </w:pPr>
      <w:r>
        <w:rPr>
          <w:rStyle w:val="CommentReference"/>
        </w:rPr>
        <w:annotationRef/>
      </w:r>
      <w:r>
        <w:t>I can’t remember if you grouped the disturbance histories like this or individually in the re-analysis. Does this need updating?</w:t>
      </w:r>
    </w:p>
  </w:comment>
  <w:comment w:id="29" w:author="Phil" w:date="2016-05-19T16:08:00Z" w:initials="P">
    <w:p w14:paraId="279E36C2" w14:textId="2218D448" w:rsidR="006E71A8" w:rsidRDefault="006E71A8">
      <w:pPr>
        <w:pStyle w:val="CommentText"/>
      </w:pPr>
      <w:r>
        <w:rPr>
          <w:rStyle w:val="CommentReference"/>
        </w:rPr>
        <w:annotationRef/>
      </w:r>
      <w:r>
        <w:t>I got rid of this. I wasn’t convinced that it would have much effect on functional diversity and would have found it quite hard to explain.</w:t>
      </w:r>
    </w:p>
  </w:comment>
  <w:comment w:id="94" w:author="Phil" w:date="2016-05-27T10:31:00Z" w:initials="P">
    <w:p w14:paraId="5B5DCD50" w14:textId="3C602D67" w:rsidR="003B7FBC" w:rsidRDefault="003B7FBC">
      <w:pPr>
        <w:pStyle w:val="CommentText"/>
      </w:pPr>
      <w:r>
        <w:rPr>
          <w:rStyle w:val="CommentReference"/>
        </w:rPr>
        <w:annotationRef/>
      </w:r>
      <w:r>
        <w:t>At present I think the discussion is a bit too long. We should be aiming for about 1000 words in total.</w:t>
      </w:r>
    </w:p>
  </w:comment>
  <w:comment w:id="156" w:author="Catherine Sayer" w:date="2016-05-16T15:15:00Z" w:initials="CS">
    <w:p w14:paraId="303EA5F0" w14:textId="0B15874A" w:rsidR="006E71A8" w:rsidRDefault="006E71A8">
      <w:pPr>
        <w:pStyle w:val="CommentText"/>
      </w:pPr>
      <w:r>
        <w:rPr>
          <w:rStyle w:val="CommentReference"/>
        </w:rPr>
        <w:annotationRef/>
      </w:r>
      <w:r>
        <w:t xml:space="preserve">Based on </w:t>
      </w:r>
      <w:proofErr w:type="spellStart"/>
      <w:r>
        <w:t>chronosequences</w:t>
      </w:r>
      <w:proofErr w:type="spellEnd"/>
      <w:r>
        <w:t xml:space="preserve"> data. Not included. Delete or mark as unpublished data?</w:t>
      </w:r>
    </w:p>
  </w:comment>
  <w:comment w:id="157" w:author="Phil" w:date="2016-05-27T11:32:00Z" w:initials="P">
    <w:p w14:paraId="130B4795" w14:textId="62ABE7C7" w:rsidR="0003057B" w:rsidRDefault="0003057B">
      <w:pPr>
        <w:pStyle w:val="CommentText"/>
      </w:pPr>
      <w:r>
        <w:rPr>
          <w:rStyle w:val="CommentReference"/>
        </w:rPr>
        <w:annotationRef/>
      </w:r>
      <w:r>
        <w:t>I don’t think we need this anymore.</w:t>
      </w:r>
    </w:p>
  </w:comment>
  <w:comment w:id="204" w:author="Phil" w:date="2016-05-27T12:29:00Z" w:initials="P">
    <w:p w14:paraId="3DC1B5A4" w14:textId="161AC537" w:rsidR="00873D20" w:rsidRDefault="00873D20">
      <w:pPr>
        <w:pStyle w:val="CommentText"/>
      </w:pPr>
      <w:r>
        <w:rPr>
          <w:rStyle w:val="CommentReference"/>
        </w:rPr>
        <w:annotationRef/>
      </w:r>
      <w:r>
        <w:t>Maybe remove this?</w:t>
      </w:r>
    </w:p>
  </w:comment>
  <w:comment w:id="352" w:author="Phil" w:date="2016-05-19T16:26:00Z" w:initials="P">
    <w:p w14:paraId="022C8BCB" w14:textId="77777777" w:rsidR="00DC783E" w:rsidRDefault="00DC783E" w:rsidP="00DC783E">
      <w:pPr>
        <w:pStyle w:val="CommentText"/>
      </w:pPr>
      <w:r>
        <w:rPr>
          <w:rStyle w:val="CommentReference"/>
        </w:rPr>
        <w:annotationRef/>
      </w:r>
      <w:r>
        <w:t>This will need some explaining.</w:t>
      </w:r>
    </w:p>
  </w:comment>
  <w:comment w:id="443" w:author="Phil" w:date="2016-05-19T16:26:00Z" w:initials="P">
    <w:p w14:paraId="6A5EAECE" w14:textId="5D4B4204" w:rsidR="006E71A8" w:rsidRDefault="006E71A8">
      <w:pPr>
        <w:pStyle w:val="CommentText"/>
      </w:pPr>
      <w:r>
        <w:rPr>
          <w:rStyle w:val="CommentReference"/>
        </w:rPr>
        <w:annotationRef/>
      </w:r>
      <w:r>
        <w:t>This will need some explaining.</w:t>
      </w:r>
    </w:p>
  </w:comment>
  <w:comment w:id="548" w:author="Catherine Sayer" w:date="2016-05-05T14:24:00Z" w:initials="CS">
    <w:p w14:paraId="6A139643" w14:textId="7B43345B" w:rsidR="006E71A8" w:rsidRDefault="006E71A8">
      <w:pPr>
        <w:pStyle w:val="CommentText"/>
      </w:pPr>
      <w:r>
        <w:rPr>
          <w:rStyle w:val="CommentReference"/>
        </w:rPr>
        <w:annotationRef/>
      </w:r>
      <w:r>
        <w:t>Do you have anything to add/change here based on the tree cover analysis you did?</w:t>
      </w:r>
    </w:p>
  </w:comment>
  <w:comment w:id="600" w:author="Catherine Sayer" w:date="2016-05-05T14:00:00Z" w:initials="CS">
    <w:p w14:paraId="436E3B35" w14:textId="4B20ACBC" w:rsidR="006E71A8" w:rsidRDefault="006E71A8">
      <w:pPr>
        <w:pStyle w:val="CommentText"/>
      </w:pPr>
      <w:r>
        <w:rPr>
          <w:rStyle w:val="CommentReference"/>
        </w:rPr>
        <w:annotationRef/>
      </w:r>
      <w:r>
        <w:t>Need updating.</w:t>
      </w:r>
    </w:p>
  </w:comment>
  <w:comment w:id="603" w:author="Catherine Sayer" w:date="2016-05-05T14:00:00Z" w:initials="CS">
    <w:p w14:paraId="49483576" w14:textId="0403B62B" w:rsidR="006E71A8" w:rsidRDefault="006E71A8">
      <w:pPr>
        <w:pStyle w:val="CommentText"/>
      </w:pPr>
      <w:r>
        <w:rPr>
          <w:rStyle w:val="CommentReference"/>
        </w:rPr>
        <w:annotationRef/>
      </w:r>
      <w:r>
        <w:t>What does model rank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87CFD" w15:done="0"/>
  <w15:commentEx w15:paraId="4FEB07FB" w15:done="0"/>
  <w15:commentEx w15:paraId="23C143A3" w15:done="0"/>
  <w15:commentEx w15:paraId="70511D4B" w15:done="0"/>
  <w15:commentEx w15:paraId="3C2B2CA1" w15:done="0"/>
  <w15:commentEx w15:paraId="279E36C2" w15:paraIdParent="3C2B2CA1" w15:done="0"/>
  <w15:commentEx w15:paraId="5B5DCD50" w15:done="0"/>
  <w15:commentEx w15:paraId="303EA5F0" w15:done="0"/>
  <w15:commentEx w15:paraId="130B4795" w15:paraIdParent="303EA5F0" w15:done="0"/>
  <w15:commentEx w15:paraId="3DC1B5A4" w15:done="0"/>
  <w15:commentEx w15:paraId="022C8BCB" w15:done="0"/>
  <w15:commentEx w15:paraId="6A5EAECE" w15:done="0"/>
  <w15:commentEx w15:paraId="6A139643" w15:done="0"/>
  <w15:commentEx w15:paraId="436E3B35" w15:done="0"/>
  <w15:commentEx w15:paraId="494835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C14CC" w14:textId="77777777" w:rsidR="00A60863" w:rsidRDefault="00A60863" w:rsidP="000D599C">
      <w:pPr>
        <w:spacing w:line="240" w:lineRule="auto"/>
      </w:pPr>
      <w:r>
        <w:separator/>
      </w:r>
    </w:p>
  </w:endnote>
  <w:endnote w:type="continuationSeparator" w:id="0">
    <w:p w14:paraId="2A3FB2F6" w14:textId="77777777" w:rsidR="00A60863" w:rsidRDefault="00A60863"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6E71A8" w:rsidRDefault="006E71A8">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ED05A5">
          <w:rPr>
            <w:rFonts w:ascii="Times New Roman" w:hAnsi="Times New Roman" w:cs="Times New Roman"/>
            <w:noProof/>
            <w:sz w:val="20"/>
            <w:szCs w:val="20"/>
          </w:rPr>
          <w:t>17</w:t>
        </w:r>
        <w:r w:rsidRPr="000D599C">
          <w:rPr>
            <w:rFonts w:ascii="Times New Roman" w:hAnsi="Times New Roman" w:cs="Times New Roman"/>
            <w:noProof/>
            <w:sz w:val="20"/>
            <w:szCs w:val="20"/>
          </w:rPr>
          <w:fldChar w:fldCharType="end"/>
        </w:r>
      </w:p>
    </w:sdtContent>
  </w:sdt>
  <w:p w14:paraId="2EC3A43C" w14:textId="77777777" w:rsidR="006E71A8" w:rsidRDefault="006E71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9BA88" w14:textId="77777777" w:rsidR="00A60863" w:rsidRDefault="00A60863" w:rsidP="000D599C">
      <w:pPr>
        <w:spacing w:line="240" w:lineRule="auto"/>
      </w:pPr>
      <w:r>
        <w:separator/>
      </w:r>
    </w:p>
  </w:footnote>
  <w:footnote w:type="continuationSeparator" w:id="0">
    <w:p w14:paraId="4E3D53D1" w14:textId="77777777" w:rsidR="00A60863" w:rsidRDefault="00A60863" w:rsidP="000D599C">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3057B"/>
    <w:rsid w:val="00035D60"/>
    <w:rsid w:val="000456D0"/>
    <w:rsid w:val="00063EFA"/>
    <w:rsid w:val="0006495B"/>
    <w:rsid w:val="00071459"/>
    <w:rsid w:val="000731E4"/>
    <w:rsid w:val="00075296"/>
    <w:rsid w:val="0009054B"/>
    <w:rsid w:val="000A30B9"/>
    <w:rsid w:val="000A6DEF"/>
    <w:rsid w:val="000B4D64"/>
    <w:rsid w:val="000C2347"/>
    <w:rsid w:val="000D599C"/>
    <w:rsid w:val="000D6859"/>
    <w:rsid w:val="000F40F4"/>
    <w:rsid w:val="00104B1D"/>
    <w:rsid w:val="00117719"/>
    <w:rsid w:val="0012389A"/>
    <w:rsid w:val="001375E1"/>
    <w:rsid w:val="00140522"/>
    <w:rsid w:val="00140AE2"/>
    <w:rsid w:val="001438CC"/>
    <w:rsid w:val="0014468E"/>
    <w:rsid w:val="00161919"/>
    <w:rsid w:val="00163412"/>
    <w:rsid w:val="001651FC"/>
    <w:rsid w:val="001763A5"/>
    <w:rsid w:val="00182ECB"/>
    <w:rsid w:val="00186FAF"/>
    <w:rsid w:val="001877A4"/>
    <w:rsid w:val="00197E05"/>
    <w:rsid w:val="001A1A68"/>
    <w:rsid w:val="001A243D"/>
    <w:rsid w:val="001C3FCC"/>
    <w:rsid w:val="001D51A8"/>
    <w:rsid w:val="001D559E"/>
    <w:rsid w:val="001D5C46"/>
    <w:rsid w:val="001D6455"/>
    <w:rsid w:val="001E0F88"/>
    <w:rsid w:val="001E11B8"/>
    <w:rsid w:val="0021636E"/>
    <w:rsid w:val="0021785C"/>
    <w:rsid w:val="002216BB"/>
    <w:rsid w:val="00221959"/>
    <w:rsid w:val="00236C2F"/>
    <w:rsid w:val="002478D9"/>
    <w:rsid w:val="00257D09"/>
    <w:rsid w:val="00264D41"/>
    <w:rsid w:val="0028385B"/>
    <w:rsid w:val="00297E40"/>
    <w:rsid w:val="002A4711"/>
    <w:rsid w:val="002B0C84"/>
    <w:rsid w:val="002B1645"/>
    <w:rsid w:val="002B19EC"/>
    <w:rsid w:val="002B254F"/>
    <w:rsid w:val="002B7CE1"/>
    <w:rsid w:val="002C371F"/>
    <w:rsid w:val="002F1189"/>
    <w:rsid w:val="002F36D9"/>
    <w:rsid w:val="003007BA"/>
    <w:rsid w:val="00304131"/>
    <w:rsid w:val="003060B7"/>
    <w:rsid w:val="00311458"/>
    <w:rsid w:val="00322BB2"/>
    <w:rsid w:val="00322D32"/>
    <w:rsid w:val="00325370"/>
    <w:rsid w:val="00330E69"/>
    <w:rsid w:val="00340A9D"/>
    <w:rsid w:val="00347FE3"/>
    <w:rsid w:val="0035031B"/>
    <w:rsid w:val="00352B01"/>
    <w:rsid w:val="00360F52"/>
    <w:rsid w:val="00361BEF"/>
    <w:rsid w:val="00366959"/>
    <w:rsid w:val="003810BB"/>
    <w:rsid w:val="003945A5"/>
    <w:rsid w:val="003975A9"/>
    <w:rsid w:val="003975F6"/>
    <w:rsid w:val="003A531C"/>
    <w:rsid w:val="003B21E2"/>
    <w:rsid w:val="003B7FBC"/>
    <w:rsid w:val="003C2756"/>
    <w:rsid w:val="003C460A"/>
    <w:rsid w:val="003D3C6F"/>
    <w:rsid w:val="003D5524"/>
    <w:rsid w:val="003D5756"/>
    <w:rsid w:val="003E27F8"/>
    <w:rsid w:val="003E4A9D"/>
    <w:rsid w:val="003E5B01"/>
    <w:rsid w:val="003E5EA9"/>
    <w:rsid w:val="003E770B"/>
    <w:rsid w:val="003F4299"/>
    <w:rsid w:val="004029AD"/>
    <w:rsid w:val="00406F14"/>
    <w:rsid w:val="0041128F"/>
    <w:rsid w:val="00425815"/>
    <w:rsid w:val="00430182"/>
    <w:rsid w:val="00430FDE"/>
    <w:rsid w:val="0043130D"/>
    <w:rsid w:val="00440DFF"/>
    <w:rsid w:val="00450A87"/>
    <w:rsid w:val="004608F0"/>
    <w:rsid w:val="00492DEE"/>
    <w:rsid w:val="004A3638"/>
    <w:rsid w:val="004A6D65"/>
    <w:rsid w:val="004C0E41"/>
    <w:rsid w:val="004C5670"/>
    <w:rsid w:val="004C7354"/>
    <w:rsid w:val="004D19A5"/>
    <w:rsid w:val="004E6498"/>
    <w:rsid w:val="004E79E5"/>
    <w:rsid w:val="004F235D"/>
    <w:rsid w:val="004F23F1"/>
    <w:rsid w:val="0050089C"/>
    <w:rsid w:val="00502F9B"/>
    <w:rsid w:val="0050593B"/>
    <w:rsid w:val="00527B95"/>
    <w:rsid w:val="00531084"/>
    <w:rsid w:val="00535EB2"/>
    <w:rsid w:val="00537138"/>
    <w:rsid w:val="00542703"/>
    <w:rsid w:val="005516E2"/>
    <w:rsid w:val="00553261"/>
    <w:rsid w:val="005777DE"/>
    <w:rsid w:val="00585723"/>
    <w:rsid w:val="00587783"/>
    <w:rsid w:val="0059505E"/>
    <w:rsid w:val="005A0B05"/>
    <w:rsid w:val="005A112A"/>
    <w:rsid w:val="005A642B"/>
    <w:rsid w:val="005B2608"/>
    <w:rsid w:val="005C5491"/>
    <w:rsid w:val="005D2B11"/>
    <w:rsid w:val="005E3DD2"/>
    <w:rsid w:val="005F5CC2"/>
    <w:rsid w:val="00600D0D"/>
    <w:rsid w:val="0061719A"/>
    <w:rsid w:val="006304B5"/>
    <w:rsid w:val="00644EF1"/>
    <w:rsid w:val="00645BBC"/>
    <w:rsid w:val="00645DD0"/>
    <w:rsid w:val="00666439"/>
    <w:rsid w:val="00666AB7"/>
    <w:rsid w:val="006772DD"/>
    <w:rsid w:val="0069424A"/>
    <w:rsid w:val="0069721F"/>
    <w:rsid w:val="006B52C5"/>
    <w:rsid w:val="006C60F3"/>
    <w:rsid w:val="006C6217"/>
    <w:rsid w:val="006E1B2F"/>
    <w:rsid w:val="006E43D5"/>
    <w:rsid w:val="006E71A8"/>
    <w:rsid w:val="006F1C43"/>
    <w:rsid w:val="006F65C9"/>
    <w:rsid w:val="0071437D"/>
    <w:rsid w:val="007157AF"/>
    <w:rsid w:val="007221BE"/>
    <w:rsid w:val="00722B6D"/>
    <w:rsid w:val="00730C6D"/>
    <w:rsid w:val="00751FD2"/>
    <w:rsid w:val="00752A2E"/>
    <w:rsid w:val="00764049"/>
    <w:rsid w:val="00790143"/>
    <w:rsid w:val="00796208"/>
    <w:rsid w:val="00797907"/>
    <w:rsid w:val="007A0CC9"/>
    <w:rsid w:val="007B3AF8"/>
    <w:rsid w:val="007B48E3"/>
    <w:rsid w:val="007E05E9"/>
    <w:rsid w:val="007E33C7"/>
    <w:rsid w:val="007F3710"/>
    <w:rsid w:val="007F49DE"/>
    <w:rsid w:val="008125EE"/>
    <w:rsid w:val="00822DCE"/>
    <w:rsid w:val="00825782"/>
    <w:rsid w:val="0083447B"/>
    <w:rsid w:val="00842F06"/>
    <w:rsid w:val="00844C02"/>
    <w:rsid w:val="008641B5"/>
    <w:rsid w:val="00873D20"/>
    <w:rsid w:val="0088705C"/>
    <w:rsid w:val="008B7141"/>
    <w:rsid w:val="008C3019"/>
    <w:rsid w:val="008D5429"/>
    <w:rsid w:val="008E39E7"/>
    <w:rsid w:val="00901430"/>
    <w:rsid w:val="00906F02"/>
    <w:rsid w:val="00912143"/>
    <w:rsid w:val="009155D9"/>
    <w:rsid w:val="0091787D"/>
    <w:rsid w:val="00926FD9"/>
    <w:rsid w:val="0093229E"/>
    <w:rsid w:val="00932BC6"/>
    <w:rsid w:val="00943F6B"/>
    <w:rsid w:val="00954FCB"/>
    <w:rsid w:val="0096206E"/>
    <w:rsid w:val="00964462"/>
    <w:rsid w:val="009657BC"/>
    <w:rsid w:val="00971714"/>
    <w:rsid w:val="009742A7"/>
    <w:rsid w:val="00980ABE"/>
    <w:rsid w:val="00983D1D"/>
    <w:rsid w:val="00987792"/>
    <w:rsid w:val="00990A27"/>
    <w:rsid w:val="00993E1E"/>
    <w:rsid w:val="009A0EBF"/>
    <w:rsid w:val="009A169B"/>
    <w:rsid w:val="009A7EF1"/>
    <w:rsid w:val="009B0D98"/>
    <w:rsid w:val="009B52E5"/>
    <w:rsid w:val="009D1A51"/>
    <w:rsid w:val="009E6348"/>
    <w:rsid w:val="00A0573A"/>
    <w:rsid w:val="00A057F1"/>
    <w:rsid w:val="00A13EF5"/>
    <w:rsid w:val="00A17324"/>
    <w:rsid w:val="00A22D32"/>
    <w:rsid w:val="00A303F1"/>
    <w:rsid w:val="00A32CBD"/>
    <w:rsid w:val="00A418F9"/>
    <w:rsid w:val="00A47D45"/>
    <w:rsid w:val="00A55B67"/>
    <w:rsid w:val="00A60863"/>
    <w:rsid w:val="00A62883"/>
    <w:rsid w:val="00A650BA"/>
    <w:rsid w:val="00A65659"/>
    <w:rsid w:val="00A66FD3"/>
    <w:rsid w:val="00AA00A0"/>
    <w:rsid w:val="00AA2922"/>
    <w:rsid w:val="00AA3463"/>
    <w:rsid w:val="00AB168C"/>
    <w:rsid w:val="00AC48D6"/>
    <w:rsid w:val="00AC587C"/>
    <w:rsid w:val="00AC714A"/>
    <w:rsid w:val="00AD104C"/>
    <w:rsid w:val="00AE439E"/>
    <w:rsid w:val="00AE65D4"/>
    <w:rsid w:val="00B03310"/>
    <w:rsid w:val="00B05040"/>
    <w:rsid w:val="00B1080E"/>
    <w:rsid w:val="00B41D95"/>
    <w:rsid w:val="00B43DC5"/>
    <w:rsid w:val="00B4679D"/>
    <w:rsid w:val="00B55543"/>
    <w:rsid w:val="00B82652"/>
    <w:rsid w:val="00B86629"/>
    <w:rsid w:val="00B90424"/>
    <w:rsid w:val="00B93F44"/>
    <w:rsid w:val="00B95B93"/>
    <w:rsid w:val="00BA76D5"/>
    <w:rsid w:val="00BB0E2D"/>
    <w:rsid w:val="00BD74A8"/>
    <w:rsid w:val="00BF3684"/>
    <w:rsid w:val="00BF4FC5"/>
    <w:rsid w:val="00C00B60"/>
    <w:rsid w:val="00C03E56"/>
    <w:rsid w:val="00C109A9"/>
    <w:rsid w:val="00C13207"/>
    <w:rsid w:val="00C3311D"/>
    <w:rsid w:val="00C44FE0"/>
    <w:rsid w:val="00C47147"/>
    <w:rsid w:val="00C50C6B"/>
    <w:rsid w:val="00C70E76"/>
    <w:rsid w:val="00C71F7E"/>
    <w:rsid w:val="00C9254A"/>
    <w:rsid w:val="00C93D4A"/>
    <w:rsid w:val="00CA3D56"/>
    <w:rsid w:val="00CC18C3"/>
    <w:rsid w:val="00CF6832"/>
    <w:rsid w:val="00D04193"/>
    <w:rsid w:val="00D153CF"/>
    <w:rsid w:val="00D2274D"/>
    <w:rsid w:val="00D3118B"/>
    <w:rsid w:val="00D36AFC"/>
    <w:rsid w:val="00D41A2A"/>
    <w:rsid w:val="00D50E5D"/>
    <w:rsid w:val="00D52126"/>
    <w:rsid w:val="00D611B4"/>
    <w:rsid w:val="00D74738"/>
    <w:rsid w:val="00D767DE"/>
    <w:rsid w:val="00D84250"/>
    <w:rsid w:val="00D84ADA"/>
    <w:rsid w:val="00D85F62"/>
    <w:rsid w:val="00D86B6A"/>
    <w:rsid w:val="00D91926"/>
    <w:rsid w:val="00D946D1"/>
    <w:rsid w:val="00DB4371"/>
    <w:rsid w:val="00DC0458"/>
    <w:rsid w:val="00DC783E"/>
    <w:rsid w:val="00DD3D76"/>
    <w:rsid w:val="00DE71E9"/>
    <w:rsid w:val="00DF4DC9"/>
    <w:rsid w:val="00E016D7"/>
    <w:rsid w:val="00E05153"/>
    <w:rsid w:val="00E152CB"/>
    <w:rsid w:val="00E550CD"/>
    <w:rsid w:val="00E60E7A"/>
    <w:rsid w:val="00E64737"/>
    <w:rsid w:val="00E73EB1"/>
    <w:rsid w:val="00E74A14"/>
    <w:rsid w:val="00E76358"/>
    <w:rsid w:val="00E845B0"/>
    <w:rsid w:val="00E93C3D"/>
    <w:rsid w:val="00EA41F0"/>
    <w:rsid w:val="00EB4C71"/>
    <w:rsid w:val="00ED05A5"/>
    <w:rsid w:val="00ED1A1C"/>
    <w:rsid w:val="00ED3304"/>
    <w:rsid w:val="00ED4C63"/>
    <w:rsid w:val="00ED7DCE"/>
    <w:rsid w:val="00EE0DFB"/>
    <w:rsid w:val="00EE1238"/>
    <w:rsid w:val="00EF4FCF"/>
    <w:rsid w:val="00EF614D"/>
    <w:rsid w:val="00F27639"/>
    <w:rsid w:val="00F3491D"/>
    <w:rsid w:val="00F35454"/>
    <w:rsid w:val="00F35784"/>
    <w:rsid w:val="00F4237D"/>
    <w:rsid w:val="00F446D1"/>
    <w:rsid w:val="00F52B3F"/>
    <w:rsid w:val="00F54C88"/>
    <w:rsid w:val="00F72EB5"/>
    <w:rsid w:val="00F807C9"/>
    <w:rsid w:val="00F86866"/>
    <w:rsid w:val="00F86DD1"/>
    <w:rsid w:val="00FA318C"/>
    <w:rsid w:val="00FA4227"/>
    <w:rsid w:val="00FC0E44"/>
    <w:rsid w:val="00FC2CAC"/>
    <w:rsid w:val="00FD75E4"/>
    <w:rsid w:val="00FE02AE"/>
    <w:rsid w:val="00FE1A43"/>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943747C8-A5D6-433A-9AA5-F7FD17F4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81641">
      <w:bodyDiv w:val="1"/>
      <w:marLeft w:val="0"/>
      <w:marRight w:val="0"/>
      <w:marTop w:val="0"/>
      <w:marBottom w:val="0"/>
      <w:divBdr>
        <w:top w:val="none" w:sz="0" w:space="0" w:color="auto"/>
        <w:left w:val="none" w:sz="0" w:space="0" w:color="auto"/>
        <w:bottom w:val="none" w:sz="0" w:space="0" w:color="auto"/>
        <w:right w:val="none" w:sz="0" w:space="0" w:color="auto"/>
      </w:divBdr>
    </w:div>
    <w:div w:id="1242986954">
      <w:bodyDiv w:val="1"/>
      <w:marLeft w:val="0"/>
      <w:marRight w:val="0"/>
      <w:marTop w:val="0"/>
      <w:marBottom w:val="0"/>
      <w:divBdr>
        <w:top w:val="none" w:sz="0" w:space="0" w:color="auto"/>
        <w:left w:val="none" w:sz="0" w:space="0" w:color="auto"/>
        <w:bottom w:val="none" w:sz="0" w:space="0" w:color="auto"/>
        <w:right w:val="none" w:sz="0" w:space="0" w:color="auto"/>
      </w:divBdr>
    </w:div>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therinesayer28@g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18CB7-DB31-4B9C-B950-5CFA4981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50867</Words>
  <Characters>289943</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340130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5</cp:revision>
  <dcterms:created xsi:type="dcterms:W3CDTF">2016-05-27T10:26:00Z</dcterms:created>
  <dcterms:modified xsi:type="dcterms:W3CDTF">2016-05-27T13:20:00Z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http://www.zotero.org/styles/biological-conservation</vt:lpwstr>
  </property>
  <property fmtid="{D5CDD505-2E9C-101B-9397-08002B2CF9AE}" pid="11" name="Mendeley Recent Style Name 2_1">
    <vt:lpwstr>Biological Conservation</vt:lpwstr>
  </property>
  <property fmtid="{D5CDD505-2E9C-101B-9397-08002B2CF9AE}" pid="12" name="Mendeley Recent Style Id 3_1">
    <vt:lpwstr>http://csl.mendeley.com/styles/4604571/british-ecological-society</vt:lpwstr>
  </property>
  <property fmtid="{D5CDD505-2E9C-101B-9397-08002B2CF9AE}" pid="13" name="Mendeley Recent Style Name 3_1">
    <vt:lpwstr>British Ecological Society - Philip Martin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Citation Style_1">
    <vt:lpwstr>http://www.zotero.org/styles/biological-conservation</vt:lpwstr>
  </property>
</Properties>
</file>