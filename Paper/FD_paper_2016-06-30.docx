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3610EC" w14:textId="62B1D66A"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Secondary tropical forests retain avian functional diversity but not species richness</w:t>
      </w:r>
      <w:r w:rsidR="00993E1E" w:rsidRPr="001651FC">
        <w:rPr>
          <w:rFonts w:ascii="Times New Roman" w:eastAsia="Times New Roman" w:hAnsi="Times New Roman" w:cs="Times New Roman"/>
          <w:b/>
          <w:sz w:val="24"/>
          <w:szCs w:val="24"/>
        </w:rPr>
        <w:t>: a meta-analysis</w:t>
      </w:r>
    </w:p>
    <w:p w14:paraId="6E33E5B4" w14:textId="04C66134"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C.A. Sayer</w:t>
      </w:r>
      <w:r w:rsidR="0096206E" w:rsidRPr="001651FC">
        <w:rPr>
          <w:rFonts w:ascii="Times New Roman" w:eastAsia="Times New Roman" w:hAnsi="Times New Roman" w:cs="Times New Roman"/>
          <w:sz w:val="24"/>
          <w:szCs w:val="24"/>
          <w:vertAlign w:val="superscript"/>
        </w:rPr>
        <w:t>1</w:t>
      </w:r>
      <w:proofErr w:type="gramStart"/>
      <w:r w:rsidR="0096206E" w:rsidRPr="001651FC">
        <w:rPr>
          <w:rFonts w:ascii="Times New Roman" w:eastAsia="Times New Roman" w:hAnsi="Times New Roman" w:cs="Times New Roman"/>
          <w:sz w:val="24"/>
          <w:szCs w:val="24"/>
          <w:vertAlign w:val="superscript"/>
        </w:rPr>
        <w:t>,2</w:t>
      </w:r>
      <w:proofErr w:type="gramEnd"/>
      <w:r w:rsidRPr="001651FC">
        <w:rPr>
          <w:rFonts w:ascii="Times New Roman" w:eastAsia="Times New Roman" w:hAnsi="Times New Roman" w:cs="Times New Roman"/>
          <w:sz w:val="24"/>
          <w:szCs w:val="24"/>
        </w:rPr>
        <w:t>, J.M. Bullock</w:t>
      </w:r>
      <w:r w:rsidRPr="001651FC">
        <w:rPr>
          <w:rFonts w:ascii="Times New Roman" w:eastAsia="Times New Roman" w:hAnsi="Times New Roman" w:cs="Times New Roman"/>
          <w:sz w:val="24"/>
          <w:szCs w:val="24"/>
          <w:vertAlign w:val="superscript"/>
        </w:rPr>
        <w:t>2</w:t>
      </w:r>
      <w:r w:rsidRPr="001651FC">
        <w:rPr>
          <w:rFonts w:ascii="Times New Roman" w:eastAsia="Times New Roman" w:hAnsi="Times New Roman" w:cs="Times New Roman"/>
          <w:sz w:val="24"/>
          <w:szCs w:val="24"/>
        </w:rPr>
        <w:t xml:space="preserve"> and P.A. Martin</w:t>
      </w:r>
      <w:r w:rsidRPr="001651FC">
        <w:rPr>
          <w:rFonts w:ascii="Times New Roman" w:eastAsia="Times New Roman" w:hAnsi="Times New Roman" w:cs="Times New Roman"/>
          <w:sz w:val="24"/>
          <w:szCs w:val="24"/>
          <w:vertAlign w:val="superscript"/>
        </w:rPr>
        <w:t>2,</w:t>
      </w:r>
      <w:r w:rsidR="0096206E" w:rsidRPr="001651FC">
        <w:rPr>
          <w:rFonts w:ascii="Times New Roman" w:eastAsia="Times New Roman" w:hAnsi="Times New Roman" w:cs="Times New Roman"/>
          <w:sz w:val="24"/>
          <w:szCs w:val="24"/>
          <w:vertAlign w:val="superscript"/>
        </w:rPr>
        <w:t>3</w:t>
      </w:r>
    </w:p>
    <w:p w14:paraId="58001E87"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vertAlign w:val="superscript"/>
        </w:rPr>
        <w:t>1</w:t>
      </w:r>
      <w:r w:rsidRPr="001651FC">
        <w:rPr>
          <w:rFonts w:ascii="Times New Roman" w:eastAsia="Times New Roman" w:hAnsi="Times New Roman" w:cs="Times New Roman"/>
          <w:sz w:val="24"/>
          <w:szCs w:val="24"/>
        </w:rPr>
        <w:t xml:space="preserve">Imperial College London, </w:t>
      </w:r>
      <w:proofErr w:type="spellStart"/>
      <w:r w:rsidRPr="001651FC">
        <w:rPr>
          <w:rFonts w:ascii="Times New Roman" w:eastAsia="Times New Roman" w:hAnsi="Times New Roman" w:cs="Times New Roman"/>
          <w:sz w:val="24"/>
          <w:szCs w:val="24"/>
        </w:rPr>
        <w:t>Silwood</w:t>
      </w:r>
      <w:proofErr w:type="spellEnd"/>
      <w:r w:rsidRPr="001651FC">
        <w:rPr>
          <w:rFonts w:ascii="Times New Roman" w:eastAsia="Times New Roman" w:hAnsi="Times New Roman" w:cs="Times New Roman"/>
          <w:sz w:val="24"/>
          <w:szCs w:val="24"/>
        </w:rPr>
        <w:t xml:space="preserve"> Park, </w:t>
      </w:r>
      <w:r w:rsidRPr="001651FC">
        <w:rPr>
          <w:rFonts w:ascii="Times New Roman" w:eastAsia="Times New Roman" w:hAnsi="Times New Roman" w:cs="Times New Roman"/>
          <w:color w:val="161515"/>
          <w:sz w:val="24"/>
          <w:szCs w:val="24"/>
          <w:highlight w:val="white"/>
        </w:rPr>
        <w:t>Buckhurst Road, Ascot, Berkshire, SL5 7QN, UK.</w:t>
      </w:r>
    </w:p>
    <w:p w14:paraId="17A00FDD" w14:textId="5FB7F7CA"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vertAlign w:val="superscript"/>
        </w:rPr>
        <w:t>2</w:t>
      </w:r>
      <w:r w:rsidR="003060B7" w:rsidRPr="001651FC">
        <w:rPr>
          <w:rFonts w:ascii="Times New Roman" w:eastAsia="Times New Roman" w:hAnsi="Times New Roman" w:cs="Times New Roman"/>
          <w:sz w:val="24"/>
          <w:szCs w:val="24"/>
        </w:rPr>
        <w:t xml:space="preserve">NERC </w:t>
      </w:r>
      <w:r w:rsidRPr="001651FC">
        <w:rPr>
          <w:rFonts w:ascii="Times New Roman" w:eastAsia="Times New Roman" w:hAnsi="Times New Roman" w:cs="Times New Roman"/>
          <w:sz w:val="24"/>
          <w:szCs w:val="24"/>
        </w:rPr>
        <w:t xml:space="preserve">Centre for Ecology and Hydrology, Benson Lane, Wallingford, </w:t>
      </w:r>
      <w:proofErr w:type="spellStart"/>
      <w:r w:rsidRPr="001651FC">
        <w:rPr>
          <w:rFonts w:ascii="Times New Roman" w:eastAsia="Times New Roman" w:hAnsi="Times New Roman" w:cs="Times New Roman"/>
          <w:sz w:val="24"/>
          <w:szCs w:val="24"/>
        </w:rPr>
        <w:t>Oxfordshire</w:t>
      </w:r>
      <w:proofErr w:type="spellEnd"/>
      <w:r w:rsidR="00F4237D"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OX10 8BB</w:t>
      </w:r>
      <w:r w:rsidR="00F4237D"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UK.</w:t>
      </w:r>
    </w:p>
    <w:p w14:paraId="344B33B5" w14:textId="03315405" w:rsidR="004D19A5" w:rsidRPr="001651FC" w:rsidRDefault="0096206E"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vertAlign w:val="superscript"/>
        </w:rPr>
        <w:t>3</w:t>
      </w:r>
      <w:r w:rsidR="003E27F8" w:rsidRPr="001651FC">
        <w:rPr>
          <w:rFonts w:ascii="Times New Roman" w:eastAsia="Times New Roman" w:hAnsi="Times New Roman" w:cs="Times New Roman"/>
          <w:sz w:val="24"/>
          <w:szCs w:val="24"/>
          <w:highlight w:val="white"/>
        </w:rPr>
        <w:t xml:space="preserve">Centre for Conservation Ecology and Environmental Science, </w:t>
      </w:r>
      <w:r w:rsidR="003E27F8" w:rsidRPr="001651FC">
        <w:rPr>
          <w:rFonts w:ascii="Times New Roman" w:eastAsia="Times New Roman" w:hAnsi="Times New Roman" w:cs="Times New Roman"/>
          <w:sz w:val="24"/>
          <w:szCs w:val="24"/>
        </w:rPr>
        <w:t>School of Applied Sciences, Bournemouth University, Poole, BH12 5BB, UK.</w:t>
      </w:r>
    </w:p>
    <w:p w14:paraId="440B6ADD" w14:textId="77777777" w:rsidR="004D19A5" w:rsidRPr="001651FC" w:rsidRDefault="004D19A5" w:rsidP="00B55543">
      <w:pPr>
        <w:spacing w:line="480" w:lineRule="auto"/>
        <w:rPr>
          <w:rFonts w:ascii="Times New Roman" w:hAnsi="Times New Roman" w:cs="Times New Roman"/>
          <w:sz w:val="24"/>
          <w:szCs w:val="24"/>
        </w:rPr>
      </w:pPr>
    </w:p>
    <w:p w14:paraId="050F7E66"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Corresponding author email address: </w:t>
      </w:r>
      <w:hyperlink r:id="rId8">
        <w:r w:rsidRPr="001651FC">
          <w:rPr>
            <w:rFonts w:ascii="Times New Roman" w:eastAsia="Times New Roman" w:hAnsi="Times New Roman" w:cs="Times New Roman"/>
            <w:color w:val="1155CC"/>
            <w:sz w:val="24"/>
            <w:szCs w:val="24"/>
            <w:u w:val="single"/>
          </w:rPr>
          <w:t>catherinesayer28@gmail.com</w:t>
        </w:r>
      </w:hyperlink>
    </w:p>
    <w:p w14:paraId="3E70C7ED"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sz w:val="24"/>
          <w:szCs w:val="24"/>
        </w:rPr>
        <w:t>Corresponding author telephone number: +44(0)7963 417046</w:t>
      </w:r>
    </w:p>
    <w:p w14:paraId="07B2A3C5" w14:textId="77777777" w:rsidR="004D19A5" w:rsidRPr="001651FC" w:rsidRDefault="004D19A5" w:rsidP="00B55543">
      <w:pPr>
        <w:spacing w:line="480" w:lineRule="auto"/>
        <w:rPr>
          <w:rFonts w:ascii="Times New Roman" w:hAnsi="Times New Roman" w:cs="Times New Roman"/>
          <w:sz w:val="24"/>
          <w:szCs w:val="24"/>
        </w:rPr>
      </w:pPr>
    </w:p>
    <w:p w14:paraId="6B4179C8" w14:textId="4C9D33EA" w:rsidR="004D19A5" w:rsidRPr="001651FC" w:rsidRDefault="00FC0E44"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Abstract</w:t>
      </w:r>
    </w:p>
    <w:p w14:paraId="49E9D6DB" w14:textId="64F27472" w:rsidR="004D19A5" w:rsidRPr="004024CB" w:rsidRDefault="003E27F8" w:rsidP="004024CB">
      <w:pPr>
        <w:spacing w:line="480" w:lineRule="auto"/>
        <w:jc w:val="both"/>
        <w:rPr>
          <w:rFonts w:ascii="Times New Roman" w:eastAsia="Times New Roman" w:hAnsi="Times New Roman" w:cs="Times New Roman"/>
          <w:color w:val="auto"/>
          <w:sz w:val="24"/>
          <w:szCs w:val="24"/>
        </w:rPr>
      </w:pPr>
      <w:r w:rsidRPr="004024CB">
        <w:rPr>
          <w:rFonts w:ascii="Times New Roman" w:eastAsia="Times New Roman" w:hAnsi="Times New Roman" w:cs="Times New Roman"/>
          <w:sz w:val="24"/>
          <w:szCs w:val="24"/>
        </w:rPr>
        <w:t>Deforestation for agricultur</w:t>
      </w:r>
      <w:r w:rsidR="003060B7" w:rsidRPr="004024CB">
        <w:rPr>
          <w:rFonts w:ascii="Times New Roman" w:eastAsia="Times New Roman" w:hAnsi="Times New Roman" w:cs="Times New Roman"/>
          <w:sz w:val="24"/>
          <w:szCs w:val="24"/>
        </w:rPr>
        <w:t>e in the tropics</w:t>
      </w:r>
      <w:r w:rsidRPr="004024CB">
        <w:rPr>
          <w:rFonts w:ascii="Times New Roman" w:eastAsia="Times New Roman" w:hAnsi="Times New Roman" w:cs="Times New Roman"/>
          <w:sz w:val="24"/>
          <w:szCs w:val="24"/>
        </w:rPr>
        <w:t>, followed by abandonment</w:t>
      </w:r>
      <w:r w:rsidR="00325370" w:rsidRPr="004024CB">
        <w:rPr>
          <w:rFonts w:ascii="Times New Roman" w:eastAsia="Times New Roman" w:hAnsi="Times New Roman" w:cs="Times New Roman"/>
          <w:sz w:val="24"/>
          <w:szCs w:val="24"/>
        </w:rPr>
        <w:t>,</w:t>
      </w:r>
      <w:r w:rsidRPr="004024CB">
        <w:rPr>
          <w:rFonts w:ascii="Times New Roman" w:eastAsia="Times New Roman" w:hAnsi="Times New Roman" w:cs="Times New Roman"/>
          <w:sz w:val="24"/>
          <w:szCs w:val="24"/>
        </w:rPr>
        <w:t xml:space="preserve"> has resulted in large areas of secondary forest. Some authors have suggested that this secondary regrowth could </w:t>
      </w:r>
      <w:r w:rsidR="003060B7" w:rsidRPr="004024CB">
        <w:rPr>
          <w:rFonts w:ascii="Times New Roman" w:eastAsia="Times New Roman" w:hAnsi="Times New Roman" w:cs="Times New Roman"/>
          <w:sz w:val="24"/>
          <w:szCs w:val="24"/>
        </w:rPr>
        <w:t xml:space="preserve">help </w:t>
      </w:r>
      <w:r w:rsidRPr="004024CB">
        <w:rPr>
          <w:rFonts w:ascii="Times New Roman" w:eastAsia="Times New Roman" w:hAnsi="Times New Roman" w:cs="Times New Roman"/>
          <w:sz w:val="24"/>
          <w:szCs w:val="24"/>
        </w:rPr>
        <w:t xml:space="preserve">prevent mass extinction in the tropics by providing habitat for forest species. However, </w:t>
      </w:r>
      <w:r w:rsidR="0046097C">
        <w:rPr>
          <w:rFonts w:ascii="Times New Roman" w:eastAsia="Times New Roman" w:hAnsi="Times New Roman" w:cs="Times New Roman"/>
          <w:sz w:val="24"/>
          <w:szCs w:val="24"/>
        </w:rPr>
        <w:t xml:space="preserve">there is little </w:t>
      </w:r>
      <w:proofErr w:type="spellStart"/>
      <w:r w:rsidR="0046097C">
        <w:rPr>
          <w:rFonts w:ascii="Times New Roman" w:eastAsia="Times New Roman" w:hAnsi="Times New Roman" w:cs="Times New Roman"/>
          <w:sz w:val="24"/>
          <w:szCs w:val="24"/>
        </w:rPr>
        <w:t>generalised</w:t>
      </w:r>
      <w:proofErr w:type="spellEnd"/>
      <w:r w:rsidR="0046097C" w:rsidRPr="004024CB">
        <w:rPr>
          <w:rFonts w:ascii="Times New Roman" w:eastAsia="Times New Roman" w:hAnsi="Times New Roman" w:cs="Times New Roman"/>
          <w:sz w:val="24"/>
          <w:szCs w:val="24"/>
        </w:rPr>
        <w:t xml:space="preserve"> </w:t>
      </w:r>
      <w:r w:rsidRPr="004024CB">
        <w:rPr>
          <w:rFonts w:ascii="Times New Roman" w:eastAsia="Times New Roman" w:hAnsi="Times New Roman" w:cs="Times New Roman"/>
          <w:sz w:val="24"/>
          <w:szCs w:val="24"/>
        </w:rPr>
        <w:t>understanding of the biodiversity value of secondary forest</w:t>
      </w:r>
      <w:r w:rsidRPr="004024CB">
        <w:rPr>
          <w:rFonts w:ascii="Times New Roman" w:eastAsia="Times New Roman" w:hAnsi="Times New Roman" w:cs="Times New Roman"/>
          <w:color w:val="auto"/>
          <w:sz w:val="24"/>
          <w:szCs w:val="24"/>
        </w:rPr>
        <w:t>. To address this knowledge gap, we conducted a meta-analysis of avian responses to secondary forest succession, comparing data from 45 tropical secondary forest sites with nearby primary forest site</w:t>
      </w:r>
      <w:r w:rsidR="003060B7" w:rsidRPr="004024CB">
        <w:rPr>
          <w:rFonts w:ascii="Times New Roman" w:eastAsia="Times New Roman" w:hAnsi="Times New Roman" w:cs="Times New Roman"/>
          <w:color w:val="auto"/>
          <w:sz w:val="24"/>
          <w:szCs w:val="24"/>
        </w:rPr>
        <w:t>s</w:t>
      </w:r>
      <w:r w:rsidRPr="004024CB">
        <w:rPr>
          <w:rFonts w:ascii="Times New Roman" w:eastAsia="Times New Roman" w:hAnsi="Times New Roman" w:cs="Times New Roman"/>
          <w:color w:val="auto"/>
          <w:sz w:val="24"/>
          <w:szCs w:val="24"/>
        </w:rPr>
        <w:t xml:space="preserve"> and investigating both species and functional </w:t>
      </w:r>
      <w:r w:rsidR="007C1F80" w:rsidRPr="004024CB">
        <w:rPr>
          <w:rFonts w:ascii="Times New Roman" w:eastAsia="Times New Roman" w:hAnsi="Times New Roman" w:cs="Times New Roman"/>
          <w:color w:val="auto"/>
          <w:sz w:val="24"/>
          <w:szCs w:val="24"/>
        </w:rPr>
        <w:t>diversity based metrics. Total s</w:t>
      </w:r>
      <w:r w:rsidRPr="004024CB">
        <w:rPr>
          <w:rFonts w:ascii="Times New Roman" w:eastAsia="Times New Roman" w:hAnsi="Times New Roman" w:cs="Times New Roman"/>
          <w:color w:val="auto"/>
          <w:sz w:val="24"/>
          <w:szCs w:val="24"/>
        </w:rPr>
        <w:t xml:space="preserve">pecies richness relative to primary forest increased with secondary forest age and reached primary forest values after </w:t>
      </w:r>
      <w:r w:rsidR="0046097C">
        <w:rPr>
          <w:rFonts w:ascii="Times New Roman" w:eastAsia="Times New Roman" w:hAnsi="Times New Roman" w:cs="Times New Roman"/>
          <w:color w:val="auto"/>
          <w:sz w:val="24"/>
          <w:szCs w:val="24"/>
        </w:rPr>
        <w:t xml:space="preserve">about </w:t>
      </w:r>
      <w:r w:rsidR="0046097C" w:rsidRPr="004024CB">
        <w:rPr>
          <w:rFonts w:ascii="Times New Roman" w:eastAsia="Times New Roman" w:hAnsi="Times New Roman" w:cs="Times New Roman"/>
          <w:color w:val="auto"/>
          <w:sz w:val="24"/>
          <w:szCs w:val="24"/>
        </w:rPr>
        <w:t>4</w:t>
      </w:r>
      <w:r w:rsidR="0046097C">
        <w:rPr>
          <w:rFonts w:ascii="Times New Roman" w:eastAsia="Times New Roman" w:hAnsi="Times New Roman" w:cs="Times New Roman"/>
          <w:color w:val="auto"/>
          <w:sz w:val="24"/>
          <w:szCs w:val="24"/>
        </w:rPr>
        <w:t>0</w:t>
      </w:r>
      <w:r w:rsidR="0046097C" w:rsidRPr="004024CB">
        <w:rPr>
          <w:rFonts w:ascii="Times New Roman" w:eastAsia="Times New Roman" w:hAnsi="Times New Roman" w:cs="Times New Roman"/>
          <w:color w:val="auto"/>
          <w:sz w:val="24"/>
          <w:szCs w:val="24"/>
        </w:rPr>
        <w:t xml:space="preserve"> </w:t>
      </w:r>
      <w:r w:rsidRPr="004024CB">
        <w:rPr>
          <w:rFonts w:ascii="Times New Roman" w:eastAsia="Times New Roman" w:hAnsi="Times New Roman" w:cs="Times New Roman"/>
          <w:color w:val="auto"/>
          <w:sz w:val="24"/>
          <w:szCs w:val="24"/>
        </w:rPr>
        <w:t xml:space="preserve">years. </w:t>
      </w:r>
      <w:r w:rsidR="007C1F80" w:rsidRPr="004024CB">
        <w:rPr>
          <w:rFonts w:ascii="Times New Roman" w:eastAsia="Times New Roman" w:hAnsi="Times New Roman" w:cs="Times New Roman"/>
          <w:color w:val="auto"/>
          <w:sz w:val="24"/>
          <w:szCs w:val="24"/>
        </w:rPr>
        <w:t>Forest specialist</w:t>
      </w:r>
      <w:r w:rsidRPr="004024CB">
        <w:rPr>
          <w:rFonts w:ascii="Times New Roman" w:eastAsia="Times New Roman" w:hAnsi="Times New Roman" w:cs="Times New Roman"/>
          <w:color w:val="auto"/>
          <w:sz w:val="24"/>
          <w:szCs w:val="24"/>
        </w:rPr>
        <w:t xml:space="preserve"> </w:t>
      </w:r>
      <w:r w:rsidR="006E71A8" w:rsidRPr="004024CB">
        <w:rPr>
          <w:rFonts w:ascii="Times New Roman" w:eastAsia="Times New Roman" w:hAnsi="Times New Roman" w:cs="Times New Roman"/>
          <w:color w:val="auto"/>
          <w:sz w:val="24"/>
          <w:szCs w:val="24"/>
        </w:rPr>
        <w:t xml:space="preserve">species richness </w:t>
      </w:r>
      <w:r w:rsidRPr="004024CB">
        <w:rPr>
          <w:rFonts w:ascii="Times New Roman" w:eastAsia="Times New Roman" w:hAnsi="Times New Roman" w:cs="Times New Roman"/>
          <w:color w:val="auto"/>
          <w:sz w:val="24"/>
          <w:szCs w:val="24"/>
        </w:rPr>
        <w:t xml:space="preserve">also increased with time since disturbance but </w:t>
      </w:r>
      <w:r w:rsidR="006E71A8" w:rsidRPr="004024CB">
        <w:rPr>
          <w:rFonts w:ascii="Times New Roman" w:eastAsia="Times New Roman" w:hAnsi="Times New Roman" w:cs="Times New Roman"/>
          <w:color w:val="auto"/>
          <w:sz w:val="24"/>
          <w:szCs w:val="24"/>
        </w:rPr>
        <w:t xml:space="preserve">was </w:t>
      </w:r>
      <w:r w:rsidRPr="004024CB">
        <w:rPr>
          <w:rFonts w:ascii="Times New Roman" w:eastAsia="Times New Roman" w:hAnsi="Times New Roman" w:cs="Times New Roman"/>
          <w:color w:val="auto"/>
          <w:sz w:val="24"/>
          <w:szCs w:val="24"/>
        </w:rPr>
        <w:t xml:space="preserve">not </w:t>
      </w:r>
      <w:r w:rsidR="006E71A8" w:rsidRPr="004024CB">
        <w:rPr>
          <w:rFonts w:ascii="Times New Roman" w:eastAsia="Times New Roman" w:hAnsi="Times New Roman" w:cs="Times New Roman"/>
          <w:color w:val="auto"/>
          <w:sz w:val="24"/>
          <w:szCs w:val="24"/>
        </w:rPr>
        <w:t xml:space="preserve">predicted to </w:t>
      </w:r>
      <w:r w:rsidRPr="004024CB">
        <w:rPr>
          <w:rFonts w:ascii="Times New Roman" w:eastAsia="Times New Roman" w:hAnsi="Times New Roman" w:cs="Times New Roman"/>
          <w:color w:val="auto"/>
          <w:sz w:val="24"/>
          <w:szCs w:val="24"/>
        </w:rPr>
        <w:t>reach equivalence with primary forest</w:t>
      </w:r>
      <w:r w:rsidR="006E71A8" w:rsidRPr="004024CB">
        <w:rPr>
          <w:rFonts w:ascii="Times New Roman" w:eastAsia="Times New Roman" w:hAnsi="Times New Roman" w:cs="Times New Roman"/>
          <w:color w:val="auto"/>
          <w:sz w:val="24"/>
          <w:szCs w:val="24"/>
        </w:rPr>
        <w:t xml:space="preserve"> within 100 years</w:t>
      </w:r>
      <w:r w:rsidRPr="004024CB">
        <w:rPr>
          <w:rFonts w:ascii="Times New Roman" w:eastAsia="Times New Roman" w:hAnsi="Times New Roman" w:cs="Times New Roman"/>
          <w:color w:val="auto"/>
          <w:sz w:val="24"/>
          <w:szCs w:val="24"/>
        </w:rPr>
        <w:t>.</w:t>
      </w:r>
      <w:r w:rsidR="004024CB" w:rsidRPr="004024CB">
        <w:rPr>
          <w:rFonts w:ascii="Times New Roman" w:eastAsia="Times New Roman" w:hAnsi="Times New Roman" w:cs="Times New Roman"/>
          <w:color w:val="auto"/>
          <w:sz w:val="24"/>
          <w:szCs w:val="24"/>
        </w:rPr>
        <w:t xml:space="preserve"> However, differences between secondary and </w:t>
      </w:r>
      <w:r w:rsidR="004024CB" w:rsidRPr="004024CB">
        <w:rPr>
          <w:rFonts w:ascii="Times New Roman" w:eastAsia="Times New Roman" w:hAnsi="Times New Roman" w:cs="Times New Roman"/>
          <w:color w:val="auto"/>
          <w:sz w:val="24"/>
          <w:szCs w:val="24"/>
        </w:rPr>
        <w:lastRenderedPageBreak/>
        <w:t xml:space="preserve">primary forest in terms of functional diversity were less marked. Although </w:t>
      </w:r>
      <w:r w:rsidR="0046097C">
        <w:rPr>
          <w:rFonts w:ascii="Times New Roman" w:eastAsia="Times New Roman" w:hAnsi="Times New Roman" w:cs="Times New Roman"/>
          <w:color w:val="auto"/>
          <w:sz w:val="24"/>
          <w:szCs w:val="24"/>
        </w:rPr>
        <w:t>f</w:t>
      </w:r>
      <w:r w:rsidR="0046097C" w:rsidRPr="004024CB">
        <w:rPr>
          <w:rFonts w:ascii="Times New Roman" w:eastAsia="Times New Roman" w:hAnsi="Times New Roman" w:cs="Times New Roman"/>
          <w:color w:val="auto"/>
          <w:sz w:val="24"/>
          <w:szCs w:val="24"/>
        </w:rPr>
        <w:t xml:space="preserve">unctional </w:t>
      </w:r>
      <w:r w:rsidR="004024CB" w:rsidRPr="004024CB">
        <w:rPr>
          <w:rFonts w:ascii="Times New Roman" w:eastAsia="Times New Roman" w:hAnsi="Times New Roman" w:cs="Times New Roman"/>
          <w:color w:val="auto"/>
          <w:sz w:val="24"/>
          <w:szCs w:val="24"/>
        </w:rPr>
        <w:t>richnes</w:t>
      </w:r>
      <w:r w:rsidR="008E0D9B">
        <w:rPr>
          <w:rFonts w:ascii="Times New Roman" w:eastAsia="Times New Roman" w:hAnsi="Times New Roman" w:cs="Times New Roman"/>
          <w:color w:val="auto"/>
          <w:sz w:val="24"/>
          <w:szCs w:val="24"/>
        </w:rPr>
        <w:t>s (</w:t>
      </w:r>
      <w:proofErr w:type="spellStart"/>
      <w:r w:rsidR="008E0D9B">
        <w:rPr>
          <w:rFonts w:ascii="Times New Roman" w:eastAsia="Times New Roman" w:hAnsi="Times New Roman" w:cs="Times New Roman"/>
          <w:color w:val="auto"/>
          <w:sz w:val="24"/>
          <w:szCs w:val="24"/>
        </w:rPr>
        <w:t>FRic</w:t>
      </w:r>
      <w:proofErr w:type="spellEnd"/>
      <w:r w:rsidR="008E0D9B">
        <w:rPr>
          <w:rFonts w:ascii="Times New Roman" w:eastAsia="Times New Roman" w:hAnsi="Times New Roman" w:cs="Times New Roman"/>
          <w:color w:val="auto"/>
          <w:sz w:val="24"/>
          <w:szCs w:val="24"/>
        </w:rPr>
        <w:t>)</w:t>
      </w:r>
      <w:r w:rsidR="004024CB" w:rsidRPr="004024CB">
        <w:rPr>
          <w:rFonts w:ascii="Times New Roman" w:eastAsia="Times New Roman" w:hAnsi="Times New Roman" w:cs="Times New Roman"/>
          <w:color w:val="auto"/>
          <w:sz w:val="24"/>
          <w:szCs w:val="24"/>
        </w:rPr>
        <w:t xml:space="preserve"> was lower in secondary forests than in primary forests, overall our results suggest that secondary tropical forests retain similar levels of functional diversity to primary tropical </w:t>
      </w:r>
      <w:r w:rsidR="00632F5D">
        <w:rPr>
          <w:rFonts w:ascii="Times New Roman" w:eastAsia="Times New Roman" w:hAnsi="Times New Roman" w:cs="Times New Roman"/>
          <w:color w:val="auto"/>
          <w:sz w:val="24"/>
          <w:szCs w:val="24"/>
        </w:rPr>
        <w:t xml:space="preserve">forests indicating </w:t>
      </w:r>
      <w:r w:rsidR="004024CB" w:rsidRPr="004024CB">
        <w:rPr>
          <w:rFonts w:ascii="Times New Roman" w:eastAsia="Times New Roman" w:hAnsi="Times New Roman" w:cs="Times New Roman"/>
          <w:color w:val="auto"/>
          <w:sz w:val="24"/>
          <w:szCs w:val="24"/>
        </w:rPr>
        <w:t xml:space="preserve">that levels of ecosystem functioning may be comparable in both types. </w:t>
      </w:r>
      <w:r w:rsidRPr="004024CB">
        <w:rPr>
          <w:rFonts w:ascii="Times New Roman" w:eastAsia="Times New Roman" w:hAnsi="Times New Roman" w:cs="Times New Roman"/>
          <w:color w:val="auto"/>
          <w:sz w:val="24"/>
          <w:szCs w:val="24"/>
        </w:rPr>
        <w:t xml:space="preserve">Therefore, secondary tropical forest, particularly older regrowth, has biodiversity value and can support </w:t>
      </w:r>
      <w:r w:rsidR="00C70E76" w:rsidRPr="004024CB">
        <w:rPr>
          <w:rFonts w:ascii="Times New Roman" w:eastAsia="Times New Roman" w:hAnsi="Times New Roman" w:cs="Times New Roman"/>
          <w:color w:val="auto"/>
          <w:sz w:val="24"/>
          <w:szCs w:val="24"/>
        </w:rPr>
        <w:t>important ecosystem functions</w:t>
      </w:r>
      <w:r w:rsidRPr="004024CB">
        <w:rPr>
          <w:rFonts w:ascii="Times New Roman" w:eastAsia="Times New Roman" w:hAnsi="Times New Roman" w:cs="Times New Roman"/>
          <w:color w:val="auto"/>
          <w:sz w:val="24"/>
          <w:szCs w:val="24"/>
        </w:rPr>
        <w:t xml:space="preserve">. </w:t>
      </w:r>
      <w:r w:rsidR="00632F5D">
        <w:rPr>
          <w:rFonts w:ascii="Times New Roman" w:eastAsia="Times New Roman" w:hAnsi="Times New Roman" w:cs="Times New Roman"/>
          <w:color w:val="auto"/>
          <w:sz w:val="24"/>
          <w:szCs w:val="24"/>
        </w:rPr>
        <w:t>These s</w:t>
      </w:r>
      <w:r w:rsidR="00F86DD1" w:rsidRPr="004024CB">
        <w:rPr>
          <w:rFonts w:ascii="Times New Roman" w:eastAsia="Times New Roman" w:hAnsi="Times New Roman" w:cs="Times New Roman"/>
          <w:color w:val="auto"/>
          <w:sz w:val="24"/>
          <w:szCs w:val="24"/>
        </w:rPr>
        <w:t>econdary</w:t>
      </w:r>
      <w:r w:rsidR="00DC0458" w:rsidRPr="004024CB">
        <w:rPr>
          <w:rFonts w:ascii="Times New Roman" w:eastAsia="Times New Roman" w:hAnsi="Times New Roman" w:cs="Times New Roman"/>
          <w:color w:val="auto"/>
          <w:sz w:val="24"/>
          <w:szCs w:val="24"/>
        </w:rPr>
        <w:t xml:space="preserve"> forest</w:t>
      </w:r>
      <w:r w:rsidR="00632F5D">
        <w:rPr>
          <w:rFonts w:ascii="Times New Roman" w:eastAsia="Times New Roman" w:hAnsi="Times New Roman" w:cs="Times New Roman"/>
          <w:color w:val="auto"/>
          <w:sz w:val="24"/>
          <w:szCs w:val="24"/>
        </w:rPr>
        <w:t>s</w:t>
      </w:r>
      <w:r w:rsidR="00366959" w:rsidRPr="004024CB">
        <w:rPr>
          <w:rFonts w:ascii="Times New Roman" w:eastAsia="Times New Roman" w:hAnsi="Times New Roman" w:cs="Times New Roman"/>
          <w:color w:val="auto"/>
          <w:sz w:val="24"/>
          <w:szCs w:val="24"/>
        </w:rPr>
        <w:t xml:space="preserve"> should be pro</w:t>
      </w:r>
      <w:r w:rsidR="00632F5D">
        <w:rPr>
          <w:rFonts w:ascii="Times New Roman" w:eastAsia="Times New Roman" w:hAnsi="Times New Roman" w:cs="Times New Roman"/>
          <w:color w:val="auto"/>
          <w:sz w:val="24"/>
          <w:szCs w:val="24"/>
        </w:rPr>
        <w:t xml:space="preserve">tected from further disturbance </w:t>
      </w:r>
      <w:r w:rsidR="006D73C8">
        <w:rPr>
          <w:rFonts w:ascii="Times New Roman" w:eastAsia="Times New Roman" w:hAnsi="Times New Roman" w:cs="Times New Roman"/>
          <w:color w:val="auto"/>
          <w:sz w:val="24"/>
          <w:szCs w:val="24"/>
        </w:rPr>
        <w:t xml:space="preserve">but </w:t>
      </w:r>
      <w:r w:rsidRPr="004024CB">
        <w:rPr>
          <w:rFonts w:ascii="Times New Roman" w:eastAsia="Times New Roman" w:hAnsi="Times New Roman" w:cs="Times New Roman"/>
          <w:color w:val="auto"/>
          <w:sz w:val="24"/>
          <w:szCs w:val="24"/>
        </w:rPr>
        <w:t xml:space="preserve">preserving primary forest is </w:t>
      </w:r>
      <w:r w:rsidR="00844C02" w:rsidRPr="004024CB">
        <w:rPr>
          <w:rFonts w:ascii="Times New Roman" w:eastAsia="Times New Roman" w:hAnsi="Times New Roman" w:cs="Times New Roman"/>
          <w:color w:val="auto"/>
          <w:sz w:val="24"/>
          <w:szCs w:val="24"/>
        </w:rPr>
        <w:t>vital</w:t>
      </w:r>
      <w:r w:rsidRPr="004024CB">
        <w:rPr>
          <w:rFonts w:ascii="Times New Roman" w:eastAsia="Times New Roman" w:hAnsi="Times New Roman" w:cs="Times New Roman"/>
          <w:color w:val="auto"/>
          <w:sz w:val="24"/>
          <w:szCs w:val="24"/>
        </w:rPr>
        <w:t xml:space="preserve"> </w:t>
      </w:r>
      <w:r w:rsidR="00FD1EC7">
        <w:rPr>
          <w:rFonts w:ascii="Times New Roman" w:eastAsia="Times New Roman" w:hAnsi="Times New Roman" w:cs="Times New Roman"/>
          <w:color w:val="auto"/>
          <w:sz w:val="24"/>
          <w:szCs w:val="24"/>
        </w:rPr>
        <w:t>for</w:t>
      </w:r>
      <w:r w:rsidRPr="004024CB">
        <w:rPr>
          <w:rFonts w:ascii="Times New Roman" w:eastAsia="Times New Roman" w:hAnsi="Times New Roman" w:cs="Times New Roman"/>
          <w:color w:val="auto"/>
          <w:sz w:val="24"/>
          <w:szCs w:val="24"/>
        </w:rPr>
        <w:t xml:space="preserve"> forest specialists</w:t>
      </w:r>
      <w:r w:rsidR="00C70E76" w:rsidRPr="004024CB">
        <w:rPr>
          <w:rFonts w:ascii="Times New Roman" w:eastAsia="Times New Roman" w:hAnsi="Times New Roman" w:cs="Times New Roman"/>
          <w:color w:val="auto"/>
          <w:sz w:val="24"/>
          <w:szCs w:val="24"/>
        </w:rPr>
        <w:t xml:space="preserve">, which recover </w:t>
      </w:r>
      <w:r w:rsidR="006E71A8" w:rsidRPr="004024CB">
        <w:rPr>
          <w:rFonts w:ascii="Times New Roman" w:eastAsia="Times New Roman" w:hAnsi="Times New Roman" w:cs="Times New Roman"/>
          <w:color w:val="auto"/>
          <w:sz w:val="24"/>
          <w:szCs w:val="24"/>
        </w:rPr>
        <w:t xml:space="preserve">relatively slowly </w:t>
      </w:r>
      <w:r w:rsidR="00C70E76" w:rsidRPr="004024CB">
        <w:rPr>
          <w:rFonts w:ascii="Times New Roman" w:eastAsia="Times New Roman" w:hAnsi="Times New Roman" w:cs="Times New Roman"/>
          <w:color w:val="auto"/>
          <w:sz w:val="24"/>
          <w:szCs w:val="24"/>
        </w:rPr>
        <w:t>in secondary forests</w:t>
      </w:r>
      <w:r w:rsidRPr="004024CB">
        <w:rPr>
          <w:rFonts w:ascii="Times New Roman" w:eastAsia="Times New Roman" w:hAnsi="Times New Roman" w:cs="Times New Roman"/>
          <w:color w:val="auto"/>
          <w:sz w:val="24"/>
          <w:szCs w:val="24"/>
        </w:rPr>
        <w:t>.</w:t>
      </w:r>
    </w:p>
    <w:p w14:paraId="2AE46A4C" w14:textId="77777777" w:rsidR="004D19A5" w:rsidRPr="001651FC" w:rsidRDefault="004D19A5" w:rsidP="00B55543">
      <w:pPr>
        <w:spacing w:line="480" w:lineRule="auto"/>
        <w:rPr>
          <w:rFonts w:ascii="Times New Roman" w:hAnsi="Times New Roman" w:cs="Times New Roman"/>
          <w:sz w:val="24"/>
          <w:szCs w:val="24"/>
        </w:rPr>
      </w:pPr>
    </w:p>
    <w:p w14:paraId="17CEBE2D" w14:textId="7C0C7BD0" w:rsidR="004D19A5" w:rsidRPr="001651FC" w:rsidRDefault="00A22D32"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 xml:space="preserve">Key words: </w:t>
      </w:r>
      <w:r w:rsidRPr="001651FC">
        <w:rPr>
          <w:rFonts w:ascii="Times New Roman" w:eastAsia="Times New Roman" w:hAnsi="Times New Roman" w:cs="Times New Roman"/>
          <w:sz w:val="24"/>
          <w:szCs w:val="24"/>
        </w:rPr>
        <w:t>forest recovery</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birds</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t>functional diversity</w:t>
      </w:r>
      <w:r w:rsidR="0006495B"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ecosystem functioning</w:t>
      </w:r>
      <w:r w:rsidR="0006495B" w:rsidRPr="001651FC">
        <w:rPr>
          <w:rFonts w:ascii="Times New Roman" w:eastAsia="Times New Roman" w:hAnsi="Times New Roman" w:cs="Times New Roman"/>
          <w:sz w:val="24"/>
          <w:szCs w:val="24"/>
        </w:rPr>
        <w:t>;</w:t>
      </w:r>
      <w:r w:rsidR="00ED7DCE" w:rsidRPr="001651FC">
        <w:rPr>
          <w:rFonts w:ascii="Times New Roman" w:eastAsia="Times New Roman" w:hAnsi="Times New Roman" w:cs="Times New Roman"/>
          <w:sz w:val="24"/>
          <w:szCs w:val="24"/>
        </w:rPr>
        <w:t xml:space="preserve"> avian biodiversity</w:t>
      </w:r>
    </w:p>
    <w:p w14:paraId="0BEECD43" w14:textId="77777777" w:rsidR="004024CB" w:rsidRDefault="004024CB" w:rsidP="000F40F4">
      <w:pPr>
        <w:spacing w:line="480" w:lineRule="auto"/>
        <w:rPr>
          <w:rFonts w:ascii="Times New Roman" w:eastAsia="Times New Roman" w:hAnsi="Times New Roman" w:cs="Times New Roman"/>
          <w:color w:val="auto"/>
          <w:sz w:val="24"/>
          <w:szCs w:val="24"/>
        </w:rPr>
      </w:pPr>
    </w:p>
    <w:p w14:paraId="4A807D66" w14:textId="5FE53C7B" w:rsidR="004D19A5" w:rsidRPr="001651FC" w:rsidRDefault="003E27F8"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40BE14EE" w14:textId="77777777" w:rsidR="004D19A5" w:rsidRDefault="003E27F8" w:rsidP="00B55543">
      <w:pPr>
        <w:spacing w:line="480" w:lineRule="auto"/>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lastRenderedPageBreak/>
        <w:t>Introduction</w:t>
      </w:r>
    </w:p>
    <w:p w14:paraId="2D9ECAF5" w14:textId="459B1ABB" w:rsidR="00FE4C30" w:rsidRDefault="00C70E76" w:rsidP="00974AF9">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A</w:t>
      </w:r>
      <w:r w:rsidR="003E27F8" w:rsidRPr="001651FC">
        <w:rPr>
          <w:rFonts w:ascii="Times New Roman" w:eastAsia="Times New Roman" w:hAnsi="Times New Roman" w:cs="Times New Roman"/>
          <w:sz w:val="24"/>
          <w:szCs w:val="24"/>
        </w:rPr>
        <w:t xml:space="preserve">gricultural expansion </w:t>
      </w:r>
      <w:r w:rsidR="00352B01" w:rsidRPr="001651FC">
        <w:rPr>
          <w:rFonts w:ascii="Times New Roman" w:eastAsia="Times New Roman" w:hAnsi="Times New Roman" w:cs="Times New Roman"/>
          <w:sz w:val="24"/>
          <w:szCs w:val="24"/>
        </w:rPr>
        <w:t>i</w:t>
      </w:r>
      <w:r w:rsidRPr="001651FC">
        <w:rPr>
          <w:rFonts w:ascii="Times New Roman" w:eastAsia="Times New Roman" w:hAnsi="Times New Roman" w:cs="Times New Roman"/>
          <w:sz w:val="24"/>
          <w:szCs w:val="24"/>
        </w:rPr>
        <w:t xml:space="preserve">n the tropics </w:t>
      </w:r>
      <w:r w:rsidR="003E27F8" w:rsidRPr="001651FC">
        <w:rPr>
          <w:rFonts w:ascii="Times New Roman" w:eastAsia="Times New Roman" w:hAnsi="Times New Roman" w:cs="Times New Roman"/>
          <w:sz w:val="24"/>
          <w:szCs w:val="24"/>
        </w:rPr>
        <w:t xml:space="preserve">has led to large-scale deforestation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"1davofs29k", "citationItems" : [ { "id" : "ITEM-1", "itemData" : { "ISBN" : "0027-8424", "author" : [ { "dropping-particle" : "", "family" : "Gibbs", "given" : "H K", "non-dropping-particle" : "", "parse-names" : false, "suffix" : "" }, { "dropping-particle" : "", "family" : "Ruesch", "given" : "A S", "non-dropping-particle" : "", "parse-names" : false, "suffix" : "" }, { "dropping-particle" : "", "family" : "Achard", "given" : "F", "non-dropping-particle" : "", "parse-names" : false, "suffix" : "" }, { "dropping-particle" : "", "family" : "Clayton", "given" : "M K", "non-dropping-particle" : "", "parse-names" : false, "suffix" : "" }, { "dropping-particle" : "", "family" : "Holmgren", "given" : "P", "non-dropping-particle" : "", "parse-names" : false, "suffix" : "" }, { "dropping-particle" : "", "family" : "Ramankutty", "given" : "N", "non-dropping-particle" : "", "parse-names" : false, "suffix" : "" }, { "dropping-particle" : "", "family" : "Foley", "given" : "J A", "non-dropping-particle" : "", "parse-names" : false, "suffix" : "" } ], "container-title" : "Proceedings of the National Academy of Sciences", "id" : "ITEM-1", "issue" : "38", "issued" : { "date-parts" : [ [ "2010" ] ] }, "page" : "16732-16737", "title" : "Tropical forests were the primary sources of new agricultural land in the 1980s and 1990s", "type" : "article-journal", "volume" : "107" }, "uris" : [ "http://www.mendeley.com/documents/?uuid=db288a50-4c26-4739-aa4e-a4f8e51a4041" ] } ], "mendeley" : { "formattedCitation" : "(Gibbs et al., 2010)", "plainTextFormattedCitation" : "(Gibbs et al., 2010)", "previouslyFormattedCitation" : "(Gibbs et al., 2010)" }, "properties" : { "formattedCitation" : "(Gibbs et al. 2010)", "noteIndex" : 0, "plainCitation" : "(Gibbs et al. 2010)"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(Gibbs et al., 2010)</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causing loss of forest species. Traditionally, protected areas have been seen as the best way to </w:t>
      </w:r>
      <w:ins w:id="0" w:author="Phil" w:date="2016-06-30T09:26:00Z">
        <w:r w:rsidR="00974AF9">
          <w:rPr>
            <w:rFonts w:ascii="Times New Roman" w:eastAsia="Times New Roman" w:hAnsi="Times New Roman" w:cs="Times New Roman"/>
            <w:sz w:val="24"/>
            <w:szCs w:val="24"/>
          </w:rPr>
          <w:t xml:space="preserve">reduce deforestation and </w:t>
        </w:r>
      </w:ins>
      <w:r w:rsidR="003E27F8" w:rsidRPr="001651FC">
        <w:rPr>
          <w:rFonts w:ascii="Times New Roman" w:eastAsia="Times New Roman" w:hAnsi="Times New Roman" w:cs="Times New Roman"/>
          <w:sz w:val="24"/>
          <w:szCs w:val="24"/>
        </w:rPr>
        <w:t xml:space="preserve">limit the resulting loss of biodiversity. These protected areas generally consist of natural or near-natural ecosystems, such as primary forest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"2nkjc5cupb", "citationItems" : [ { "id" : "ITEM-1", "itemData" : { "author" : [ { "dropping-particle" : "", "family" : "Dudley", "given" : "N", "non-dropping-particle" : "", "parse-names" : false, "suffix" : "" } ], "id" : "ITEM-1", "issued" : { "date-parts" : [ [ "2008" ] ] }, "publisher" : "IUCN", "publisher-place" : "Gland, Switzerland", "title" : "Guidelines for Applying Protected  Area Management Categories", "type" : "report" }, "uri" : [ "http://zotero.org/users/local/lSswCld9/items/2EKQCXN4" ], "uris" : [ "http://zotero.org/users/local/lSswCld9/items/2EKQCXN4", "http://www.mendeley.com/documents/?uuid=fcde8c29-c42b-48fb-83a0-764c99791177" ] } ], "mendeley" : { "formattedCitation" : "(Dudley, 2008)", "plainTextFormattedCitation" : "(Dudley, 2008)", "previouslyFormattedCitation" : "(Dudley, 2008)" }, "properties" : { "formattedCitation" : "(Dudley 2008)", "noteIndex" : 0, "plainCitation" : "(Dudley 2008)"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(Dudley, 2008)</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In the tropics such primary forests are</w:t>
      </w:r>
      <w:r w:rsidRPr="001651FC">
        <w:rPr>
          <w:rFonts w:ascii="Times New Roman" w:eastAsia="Times New Roman" w:hAnsi="Times New Roman" w:cs="Times New Roman"/>
          <w:sz w:val="24"/>
          <w:szCs w:val="24"/>
        </w:rPr>
        <w:t xml:space="preserve"> generally</w:t>
      </w:r>
      <w:r w:rsidR="003E27F8" w:rsidRPr="001651FC">
        <w:rPr>
          <w:rFonts w:ascii="Times New Roman" w:eastAsia="Times New Roman" w:hAnsi="Times New Roman" w:cs="Times New Roman"/>
          <w:sz w:val="24"/>
          <w:szCs w:val="24"/>
        </w:rPr>
        <w:t xml:space="preserve"> considered to be irreplaceable for </w:t>
      </w:r>
      <w:r w:rsidR="00AF4704">
        <w:rPr>
          <w:rFonts w:ascii="Times New Roman" w:eastAsia="Times New Roman" w:hAnsi="Times New Roman" w:cs="Times New Roman"/>
          <w:sz w:val="24"/>
          <w:szCs w:val="24"/>
        </w:rPr>
        <w:t xml:space="preserve">their </w:t>
      </w:r>
      <w:r w:rsidR="003E27F8" w:rsidRPr="001651FC">
        <w:rPr>
          <w:rFonts w:ascii="Times New Roman" w:eastAsia="Times New Roman" w:hAnsi="Times New Roman" w:cs="Times New Roman"/>
          <w:sz w:val="24"/>
          <w:szCs w:val="24"/>
        </w:rPr>
        <w:t>biodiversity</w:t>
      </w:r>
      <w:r w:rsidR="00AF4704">
        <w:rPr>
          <w:rFonts w:ascii="Times New Roman" w:eastAsia="Times New Roman" w:hAnsi="Times New Roman" w:cs="Times New Roman"/>
          <w:sz w:val="24"/>
          <w:szCs w:val="24"/>
        </w:rPr>
        <w:t xml:space="preserve"> value</w:t>
      </w:r>
      <w:r w:rsidR="003E27F8"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"1elgmeg61f", "citationItems" : [ { "id" : "ITEM-1", "itemData" : { "DOI" : "10.1038/nature10425", "ISBN" : "0028-0836", "ISSN" : "1476-4687", "PMID" : "21918513", "abstract" : "Human-driven land-use changes increasingly threaten biodiversity, particularly in tropical forests where both species diversity and human pressures on natural environments are high. The rapid conversion of tropical forests for agriculture, timber production and other uses has generated vast, human-dominated landscapes with potentially dire consequences for tropical biodiversity. Today, few truly undisturbed tropical forests exist, whereas those degraded by repeated logging and fires, as well as secondary and plantation forests, are rapidly expanding. Here we provide a global assessment of the impact of disturbance and land conversion on biodiversity in tropical forests using a meta-analysis of 138 studies. We analysed 2,220 pairwise comparisons of biodiversity values in primary forests (with little or no human disturbance) and disturbed forests. We found that biodiversity values were substantially lower in degraded forests, but that this varied considerably by geographic region, taxonomic group, ecological metric and disturbance type. Even after partly accounting for confounding colonization and succession effects due to the composition of surrounding habitats, isolation and time since disturbance, we find that most forms of forest degradation have an overwhelmingly detrimental effect on tropical biodiversity. Our results clearly indicate that when it comes to maintaining tropical biodiversity, there is no substitute for primary forests.", "author" : [ { "dropping-particle" : "", "family" : "Gibson", "given" : "Luke", "non-dropping-particle" : "", "parse-names" : false, "suffix" : "" }, { "dropping-particle" : "", "family" : "Lee", "given" : "Tien Ming", "non-dropping-particle" : "", "parse-names" : false, "suffix" : "" }, { "dropping-particle" : "", "family" : "Koh", "given" : "Lian Pin", "non-dropping-particle" : "", "parse-names" : false, "suffix" : "" }, { "dropping-particle" : "", "family" : "Brook", "given" : "Barry W", "non-dropping-particle" : "", "parse-names" : false, "suffix" : "" }, { "dropping-particle" : "", "family" : "Gardner", "given" : "Toby A", "non-dropping-particle" : "", "parse-names" : false, "suffix" : "" }, { "dropping-particle" : "", "family" : "Barlow", "given" : "Jos", "non-dropping-particle" : "", "parse-names" : false, "suffix" : "" }, { "dropping-particle" : "", "family" : "Peres", "given" : "Carlos A", "non-dropping-particle" : "", "parse-names" : false, "suffix" : "" }, { "dropping-particle" : "", "family" : "Bradshaw", "given" : "Corey J a", "non-dropping-particle" : "", "parse-names" : false, "suffix" : "" }, { "dropping-particle" : "", "family" : "Laurance", "given" : "William F", "non-dropping-particle" : "", "parse-names" : false, "suffix" : "" }, { "dropping-particle" : "", "family" : "Lovejoy", "given" : "Thomas E", "non-dropping-particle" : "", "parse-names" : false, "suffix" : "" }, { "dropping-particle" : "", "family" : "Sodhi", "given" : "Navjot S", "non-dropping-particle" : "", "parse-names" : false, "suffix" : "" } ], "container-title" : "Nature", "id" : "ITEM-1", "issue" : "7369", "issued" : { "date-parts" : [ [ "2011", "10", "20" ] ] }, "note" : "From Duplicate 1 (Primary forests are irreplaceable for sustaining tropical biodiversity. - Gibson, Luke; Lee, Tien Ming; Koh, Lian Pin; Brook, Barry W; Gardner, Toby a; Barlow, Jos; Peres, Carlos a; Bradshaw, Corey J a; Laurance, William F; Lovejoy, Thomas E; Sodhi, Navjot S)\n\nFrom Duplicate 1 ( \n\n\n\n\n\n\n\n\n\n\n\n\n\n\n\n\n\n\n\n\n\nPrimary forests are irreplaceable for sustaining tropical biodiversity.\n\n\n\n\n\n\n\n\n\n\n\n\n\n\n\n\n\n\n\n\n\n- Gibson, Luke; Lee, Tien Ming; Koh, Lian Pin; Brook, Barry W; Gardner, Toby a; Barlow, Jos; Peres, Carlos a; Bradshaw, Corey J a; Laurance, William F; Lovejoy, Thomas E; Sodhi, Navjot S )\n\n\n\n\n\n\n\n\n\nFrom Duplicate 2 (Primary forests are irreplaceable for sustaining tropical biodiversity - Gibson, Luke; Lee, Tien Ming; Koh, Lian Pin; Brook, Barry W; Gardner, Toby A; Barlow, Jos; Peres, Carlos A; Bradshaw, Corey J A; Laurance, William F; Lovejoy, Thomas E; Sodhi, Navjot S)\n\n10.1038/nature10425", "page" : "378-81", "publisher" : "Nature Publishing Group", "title" : "Primary forests are irreplaceable for sustaining tropical biodiversity.", "type" : "article-journal", "volume" : "478" }, "uris" : [ "http://www.mendeley.com/documents/?uuid=d2d575cf-f433-4188-964e-4547fff93560" ] } ], "mendeley" : { "formattedCitation" : "(Gibson et al., 2011)", "plainTextFormattedCitation" : "(Gibson et al., 2011)", "previouslyFormattedCitation" : "(Gibson et al., 2011)" }, "properties" : { "formattedCitation" : "(Gibson et al. 2011)", "noteIndex" : 0, "plainCitation" : "(Gibson et al. 2011)"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(Gibson et al., 2011)</w:t>
      </w:r>
      <w:r w:rsidR="004F235D" w:rsidRPr="001651FC">
        <w:rPr>
          <w:rFonts w:ascii="Times New Roman" w:eastAsia="Times New Roman" w:hAnsi="Times New Roman" w:cs="Times New Roman"/>
          <w:sz w:val="24"/>
          <w:szCs w:val="24"/>
        </w:rPr>
        <w:fldChar w:fldCharType="end"/>
      </w:r>
      <w:r w:rsidR="00C44FE0" w:rsidRPr="001651FC">
        <w:rPr>
          <w:rFonts w:ascii="Times New Roman" w:eastAsia="Times New Roman" w:hAnsi="Times New Roman" w:cs="Times New Roman"/>
          <w:sz w:val="24"/>
          <w:szCs w:val="24"/>
        </w:rPr>
        <w:t>,</w:t>
      </w:r>
      <w:r w:rsidR="003E27F8" w:rsidRPr="001651FC">
        <w:rPr>
          <w:rFonts w:ascii="Times New Roman" w:eastAsia="Times New Roman" w:hAnsi="Times New Roman" w:cs="Times New Roman"/>
          <w:sz w:val="24"/>
          <w:szCs w:val="24"/>
        </w:rPr>
        <w:t xml:space="preserve"> as well as providing numerous ecosystem services. However, </w:t>
      </w:r>
      <w:r w:rsidR="00B64F87">
        <w:rPr>
          <w:rFonts w:ascii="Times New Roman" w:eastAsia="Times New Roman" w:hAnsi="Times New Roman" w:cs="Times New Roman"/>
          <w:sz w:val="24"/>
          <w:szCs w:val="24"/>
        </w:rPr>
        <w:t>b</w:t>
      </w:r>
      <w:r w:rsidR="00983D1D" w:rsidRPr="001651FC">
        <w:rPr>
          <w:rFonts w:ascii="Times New Roman" w:eastAsia="Times New Roman" w:hAnsi="Times New Roman" w:cs="Times New Roman"/>
          <w:sz w:val="24"/>
          <w:szCs w:val="24"/>
        </w:rPr>
        <w:t>iodiversity declines continue i</w:t>
      </w:r>
      <w:r w:rsidR="003E27F8" w:rsidRPr="001651FC">
        <w:rPr>
          <w:rFonts w:ascii="Times New Roman" w:eastAsia="Times New Roman" w:hAnsi="Times New Roman" w:cs="Times New Roman"/>
          <w:sz w:val="24"/>
          <w:szCs w:val="24"/>
        </w:rPr>
        <w:t xml:space="preserve">n many </w:t>
      </w:r>
      <w:r w:rsidR="00B64F87">
        <w:rPr>
          <w:rFonts w:ascii="Times New Roman" w:eastAsia="Times New Roman" w:hAnsi="Times New Roman" w:cs="Times New Roman"/>
          <w:sz w:val="24"/>
          <w:szCs w:val="24"/>
        </w:rPr>
        <w:t xml:space="preserve">tropical forest </w:t>
      </w:r>
      <w:r w:rsidR="003E27F8" w:rsidRPr="001651FC">
        <w:rPr>
          <w:rFonts w:ascii="Times New Roman" w:eastAsia="Times New Roman" w:hAnsi="Times New Roman" w:cs="Times New Roman"/>
          <w:sz w:val="24"/>
          <w:szCs w:val="24"/>
        </w:rPr>
        <w:t xml:space="preserve">protected areas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"ZEGhEn0N", "citationItems" : [ { "id" : "ITEM-1", "itemData" : { "DOI" : "10.1126/science.1091714", "abstract" : "The ecology of Bornean rainforests is driven by El Ni\u00f1o\u2013induced droughts that trigger synchronous fruiting among trees and bursts of faunal reproduction that sustain vertebrate populations. However, many of these species- and carbon-rich ecosystems have been destroyed by logging and conversion, which increasingly threaten protected areas. Our satellite, Geographic Information System, and field-based analyses show that from 1985 to 2001, Kalimantan's protected lowland forests declined by more than 56% (&gt;29,000 square kilometers). Even uninhabited frontier parks are logged to supply international markets. \u201cProtected\u201d forests have become increasingly isolated and deforested and their buffer zones degraded. Preserving the ecological integrity of Kalimantan's rainforests requires immediate transnational management.", "author" : [ { "dropping-particle" : "", "family" : "Curran", "given" : "L. M.", "non-dropping-particle" : "", "parse-names" : false, "suffix" : "" }, { "dropping-particle" : "", "family" : "Trigg", "given" : "S. N.", "non-dropping-particle" : "", "parse-names" : false, "suffix" : "" }, { "dropping-particle" : "", "family" : "McDonald", "given" : "A. K.", "non-dropping-particle" : "", "parse-names" : false, "suffix" : "" }, { "dropping-particle" : "", "family" : "Astiani", "given" : "D.", "non-dropping-particle" : "", "parse-names" : false, "suffix" : "" }, { "dropping-particle" : "", "family" : "Hardiono", "given" : "Y. M.", "non-dropping-particle" : "", "parse-names" : false, "suffix" : "" }, { "dropping-particle" : "", "family" : "Siregar", "given" : "P.", "non-dropping-particle" : "", "parse-names" : false, "suffix" : "" }, { "dropping-particle" : "", "family" : "Caniago", "given" : "I.", "non-dropping-particle" : "", "parse-names" : false, "suffix" : "" }, { "dropping-particle" : "", "family" : "Kasischke", "given" : "E.", "non-dropping-particle" : "", "parse-names" : false, "suffix" : "" } ], "container-title" : "Science", "id" : "ITEM-1", "issue" : "5660", "issued" : { "date-parts" : [ [ "2004", "2" ] ] }, "page" : "1000-1003", "title" : "Lowland Forest Loss in Protected Areas of Indonesian Borneo", "type" : "article-journal", "volume" : "303" }, "uri" : [ "http://zotero.org/users/local/lSswCld9/items/8CQ5JWAT" ], "uris" : [ "http://zotero.org/users/local/lSswCld9/items/8CQ5JWAT", "http://www.mendeley.com/documents/?uuid=08ffa52a-bd3d-424e-821d-50a84ef160f7" ] }, { "id" : "ITEM-2", "itemData" : { "DOI" : "10.1038/nature11318", "ISSN" : "0028-0836, 1476-4687", "author" : [ { "dropping-particle" : "", "family" : "Laurance", "given" : "William F.", "non-dropping-particle" : "", "parse-names" : false, "suffix" : "" }, { "dropping-particle" : "", "family" : "Carolina Useche", "given" : "D.", "non-dropping-particle" : "", "parse-names" : false, "suffix" : "" }, { "dropping-particle" : "", "family" : "Rendeiro", "given" : "Julio", "non-dropping-particle" : "", "parse-names" : false, "suffix" : "" }, { "dropping-particle" : "", "family" : "Kalka", "given" : "Margareta", "non-dropping-particle" : "", "parse-names" : false, "suffix" : "" }, { "dropping-particle" : "", "family" : "Bradshaw", "given" : "Corey J. A.", "non-dropping-particle" : "", "parse-names" : false, "suffix" : "" }, { "dropping-particle" : "", "family" : "Sloan", "given" : "Sean P.", "non-dropping-particle" : "", "parse-names" : false, "suffix" : "" }, { "dropping-particle" : "", "family" : "Laurance", "given" : "Susan G.", "non-dropping-particle" : "", "parse-names" : false, "suffix" : "" }, { "dropping-particle" : "", "family" : "Campbell", "given" : "Mason", "non-dropping-particle" : "", "parse-names" : false, "suffix" : "" }, { "dropping-particle" : "", "family" : "Abernethy", "given" : "Kate", "non-dropping-particle" : "", "parse-names" : false, "suffix" : "" }, { "dropping-particle" : "", "family" : "Alvarez", "given" : "Patricia", "non-dropping-particle" : "", "parse-names" : false, "suffix" : "" }, { "dropping-particle" : "", "family" : "Arroyo-Rodriguez", "given" : "Victor", "non-dropping-particle" : "", "parse-names" : false, "suffix" : "" }, { "dropping-particle" : "", "family" : "Ashton", "given" : "Peter", "non-dropping-particle" : "", "parse-names" : false, "suffix" : "" }, { "dropping-particle" : "", "family" : "Ben\u00edtez-Malvido", "given" : "Julieta", "non-dropping-particle" : "", "parse-names" : false, "suffix" : "" }, { "dropping-particle" : "", "family" : "Blom", "given" : "Allard", "non-dropping-particle" : "", "parse-names" : false, "suffix" : "" }, { "dropping-particle" : "", "family" : "Bobo", "given" : "Kadiri S.", "non-dropping-particle" : "", "parse-names" : false, "suffix" : "" }, { "dropping-particle" : "", "family" : "Cannon", "given" : "Charles H.", "non-dropping-particle" : "", "parse-names" : false, "suffix" : "" }, { "dropping-particle" : "", "family" : "Cao", "given" : "Min", "non-dropping-particle" : "", "parse-names" : false, "suffix" : "" }, { "dropping-particle" : "", "family" : "Carroll", "given" : "Richard", "non-dropping-particle" : "", "parse-names" : false, "suffix" : "" }, { "dropping-particle" : "", "family" : "Chapman", "given" : "Colin", "non-dropping-particle" : "", "parse-names" : false, "suffix" : "" }, { "dropping-particle" : "", "family" : "Coates", "given" : "Rosamond", "non-dropping-particle" : "", "parse-names" : false, "suffix" : "" }, { "dropping-particle" : "", "family" : "Cords", "given" : "Marina", "non-dropping-particle" : "", "parse-names" : false, "suffix" : "" }, { "dropping-particle" : "", "family" : "Danielsen", "given" : "Finn", "non-dropping-particle" : "", "parse-names" : false, "suffix" : "" }, { "dropping-particle" : "", "family" : "Dijn", "given" : "Bart", "non-dropping-particle" : "De", "parse-names" : false, "suffix" : "" }, { "dropping-particle" : "", "family" : "Dinerstein", "given" : "Eric", "non-dropping-particle" : "", "parse-names" : false, "suffix" : "" }, { "dropping-particle" : "", "family" : "Donnelly", "given" : "Maureen A.", "non-dropping-particle" : "", "parse-names" : false, "suffix" : "" }, { "dropping-particle" : "", "family" : "Edwards", "given" : "David", "non-dropping-particle" : "", "parse-names" : false, "suffix" : "" }, { "dropping-particle" : "", "family" : "Edwards", "given" : "Felicity", "non-dropping-particle" : "", "parse-names" : false, "suffix" : "" }, { "dropping-particle" : "", "family" : "Farwig", "given" : "Nina", "non-dropping-particle" : "", "parse-names" : false, "suffix" : "" }, { "dropping-particle" : "", "family" : "Fashing", "given" : "Peter", "non-dropping-particle" : "", "parse-names" : false, "suffix" : "" }, { "dropping-particle" : "", "family" : "Forget", "given" : "Pierre-Michel", "non-dropping-particle" : "", "parse-names" : false, "suffix" : "" }, { "dropping-particle" : "", "family" : "Foster", "given" : "Mercedes", "non-dropping-particle" : "", "parse-names" : false, "suffix" : "" }, { "dropping-particle" : "", "family" : "Gale", "given" : "George", "non-dropping-particle" : "", "parse-names" : false, "suffix" : "" }, { "dropping-particle" : "", "family" : "Harris", "given" : "David", "non-dropping-particle" : "", "parse-names" : false, "suffix" : "" }, { "dropping-particle" : "", "family" : "Harrison", "given" : "Rhett", "non-dropping-particle" : "", "parse-names" : false, "suffix" : "" }, { "dropping-particle" : "", "family" : "Hart", "given" : "John", "non-dropping-particle" : "", "parse-names" : false, "suffix" : "" }, { "dropping-particle" : "", "family" : "Karpanty", "given" : "Sarah", "non-dropping-particle" : "", "parse-names" : false, "suffix" : "" }, { "dropping-particle" : "", "family" : "John Kress", "given" : "W.", "non-dropping-particle" : "", "parse-names" : false, "suffix" : "" }, { "dropping-particle" : "", "family" : "Krishnaswamy", "given" : "Jagdish", "non-dropping-particle" : "", "parse-names" : false, "suffix" : "" }, { "dropping-particle" : "", "family" : "Logsdon", "given" : "Willis", "non-dropping-particle" : "", "parse-names" : false, "suffix" : "" }, { "dropping-particle" : "", "family" : "Lovett", "given" : "Jon", "non-dropping-particle" : "", "parse-names" : false, "suffix" : "" }, { "dropping-particle" : "", "family" : "Magnusson", "given" : "William", "non-dropping-particle" : "", "parse-names" : false, "suffix" : "" }, { "dropping-particle" : "", "family" : "Maisels", "given" : "Fiona", "non-dropping-particle" : "", "parse-names" : false, "suffix" : "" }, { "dropping-particle" : "", "family" : "Marshall", "given" : "Andrew R.", "non-dropping-particle" : "", "parse-names" : false, "suffix" : "" }, { "dropping-particle" : "", "family" : "McClearn", "given" : "Deedra", "non-dropping-particle" : "", "parse-names" : false, "suffix" : "" }, { "dropping-particle" : "", "family" : "Mudappa", "given" : "Divya", "non-dropping-particle" : "", "parse-names" : false, "suffix" : "" }, { "dropping-particle" : "", "family" : "Nielsen", "given" : "Martin R.", "non-dropping-particle" : "", "parse-names" : false, "suffix" : "" }, { "dropping-particle" : "", "family" : "Pearson", "given" : "Richard", "non-dropping-particle" : "", "parse-names" : false, "suffix" : "" }, { "dropping-particle" : "", "family" : "Pitman", "given" : "Nigel", "non-dropping-particle" : "", "parse-names" : false, "suffix" : "" }, { "dropping-particle" : "", "family" : "Ploeg", "given" : "Jan", "non-dropping-particle" : "van der", "parse-names" : false, "suffix" : "" }, { "dropping-particle" : "", "family" : "Plumptre", "given" : "Andrew", "non-dropping-particle" : "", "parse-names" : false, "suffix" : "" }, { "dropping-particle" : "", "family" : "Poulsen", "given" : "John", "non-dropping-particle" : "", "parse-names" : false, "suffix" : "" }, { "dropping-particle" : "", "family" : "Quesada", "given" : "Mauricio", "non-dropping-particle" : "", "parse-names" : false, "suffix" : "" }, { "dropping-particle" : "", "family" : "Rainey", "given" : "Hugo", "non-dropping-particle" : "", "parse-names" : false, "suffix" : "" }, { "dropping-particle" : "", "family" : "Robinson", "given" : "Douglas", "non-dropping-particle" : "", "parse-names" : false, "suffix" : "" }, { "dropping-particle" : "", "family" : "Roetgers", "given" : "Christiane", "non-dropping-particle" : "", "parse-names" : false, "suffix" : "" }, { "dropping-particle" : "", "family" : "Rovero", "given" : "Francesco", "non-dropping-particle" : "", "parse-names" : false, "suffix" : "" }, { "dropping-particle" : "", "family" : "Scatena", "given" : "Frederick", "non-dropping-particle" : "", "parse-names" : false, "suffix" : "" }, { "dropping-particle" : "", "family" : "Schulze", "given" : "Christian", "non-dropping-particle" : "", "parse-names" : false, "suffix" : "" }, { "dropping-particle" : "", "family" : "Sheil", "given" : "Douglas", "non-dropping-particle" : "", "parse-names" : false, "suffix" : "" }, { "dropping-particle" : "", "family" : "Struhsaker", "given" : "Thomas", "non-dropping-particle" : "", "parse-names" : false, "suffix" : "" }, { "dropping-particle" : "", "family" : "Terborgh", "given" : "John", "non-dropping-particle" : "", "parse-names" : false, "suffix" : "" }, { "dropping-particle" : "", "family" : "Thomas", "given" : "Duncan", "non-dropping-particle" : "", "parse-names" : false, "suffix" : "" }, { "dropping-particle" : "", "family" : "Timm", "given" : "Robert", "non-dropping-particle" : "", "parse-names" : false, "suffix" : "" }, { "dropping-particle" : "", "family" : "Nicolas Urbina-Cardona", "given" : "J.", "non-dropping-particle" : "", "parse-names" : false, "suffix" : "" }, { "dropping-particle" : "", "family" : "Vasudevan", "given" : "Karthikeyan", "non-dropping-particle" : "", "parse-names" : false, "suffix" : "" }, { "dropping-particle" : "", "family" : "Joseph Wright", "given" : "S.", "non-dropping-particle" : "", "parse-names" : false, "suffix" : "" }, { "dropping-particle" : "", "family" : "Carlos Arias-G.", "given" : "Juan", "non-dropping-particle" : "", "parse-names" : false, "suffix" : "" }, { "dropping-particle" : "", "family" : "Arroyo", "given" : "Luzmila", "non-dropping-particle" : "", "parse-names" : false, "suffix" : "" }, { "dropping-particle" : "", "family" : "Ashton", "given" : "Mark", "non-dropping-particle" : "", "parse-names" : false, "suffix" : "" }, { "dropping-particle" : "", "family" : "Auzel", "given" : "Philippe", "non-dropping-particle" : "", "parse-names" : false, "suffix" : "" }, { "dropping-particle" : "", "family" : "Babaasa", "given" : "Dennis", "non-dropping-particle" : "", "parse-names" : false, "suffix" : "" }, { "dropping-particle" : "", "family" : "Babweteera", "given" : "Fred", "non-dropping-particle" : "", "parse-names" : false, "suffix" : "" }, { "dropping-particle" : "", "family" : "Baker", "given" : "Patrick", "non-dropping-particle" : "", "parse-names" : false, "suffix" : "" }, { "dropping-particle" : "", "family" : "Banki", "given" : "Olaf", "non-dropping-particle" : "", "parse-names" : false, "suffix" : "" }, { "dropping-particle" : "", "family" : "Bass", "given" : "Margot", "non-dropping-particle" : "", "parse-names" : false, "suffix" : "" }, { "dropping-particle" : "", "family" : "Bila-Isia", "given" : "Inogwabini", "non-dropping-particle" : "", "parse-names" : false, "suffix" : "" }, { "dropping-particle" : "", "family" : "Blake", "given" : "Stephen", "non-dropping-particle" : "", "parse-names" : false, "suffix" : "" }, { "dropping-particle" : "", "family" : "Brockelman", "given" : "Warren", "non-dropping-particle" : "", "parse-names" : false, "suffix" : "" }, { "dropping-particle" : "", "family" : "Brokaw", "given" : "Nicholas", "non-dropping-particle" : "", "parse-names" : false, "suffix" : "" }, { "dropping-particle" : "", "family" : "Br\u00fchl", "given" : "Carsten A.", "non-dropping-particle" : "", "parse-names" : false, "suffix" : "" }, { "dropping-particle" : "", "family" : "Bunyavejchewin", "given" : "Sarayudh", "non-dropping-particle" : "", "parse-names" : false, "suffix" : "" }, { "dropping-particle" : "", "family" : "Chao", "given" : "Jung-Tai", "non-dropping-particle" : "", "parse-names" : false, "suffix" : "" }, { "dropping-particle" : "", "family" : "Chave", "given" : "Jerome", "non-dropping-particle" : "", "parse-names" : false, "suffix" : "" }, { "dropping-particle" : "", "family" : "Chellam", "given" : "Ravi", "non-dropping-particle" : "", "parse-names" : false, "suffix" : "" }, { "dropping-particle" : "", "family" : "Clark", "given" : "Connie J.", "non-dropping-particle" : "", "parse-names" : false, "suffix" : "" }, { "dropping-particle" : "", "family" : "Clavijo", "given" : "Jos\u00e9", "non-dropping-particle" : "", "parse-names" : false, "suffix" : "" }, { "dropping-particle" : "", "family" : "Congdon", "given" : "Robert", "non-dropping-particle" : "", "parse-names" : false, "suffix" : "" }, { "dropping-particle" : "", "family" : "Corlett", "given" : "Richard", "non-dropping-particle" : "", "parse-names" : false, "suffix" : "" }, { "dropping-particle" : "", "family" : "Dattaraja", "given" : "H. S.", "non-dropping-particle" : "", "parse-names" : false, "suffix" : "" }, { "dropping-particle" : "", "family" : "Dave", "given" : "Chittaranjan", "non-dropping-particle" : "", "parse-names" : false, "suffix" : "" }, { "dropping-particle" : "", "family" : "Davies", "given" : "Glyn", "non-dropping-particle" : "", "parse-names" : false, "suffix" : "" }, { "dropping-particle" : "", "family" : "Mello Beisiegel", "given" : "Beatriz", "non-dropping-particle" : "de", "parse-names" : false, "suffix" : "" }, { "dropping-particle" : "", "family" : "Nazar\u00e9 Paes da Silva", "given" : "Rosa", "non-dropping-particle" : "de", "parse-names" : false, "suffix" : "" }, { "dropping-particle" : "", "family" : "Fiore", "given" : "Anthony", "non-dropping-particle" : "Di", "parse-names" : false, "suffix" : "" }, { "dropping-particle" : "", "family" : "Diesmos", "given" : "Arvin", "non-dropping-particle" : "", "parse-names" : false, "suffix" : "" }, { "dropping-particle" : "", "family" : "Dirzo", "given" : "Rodolfo", "non-dropping-particle" : "", "parse-names" : false, "suffix" : "" }, { "dropping-particle" : "", "family" : "Doran-Sheehy", "given" : "Diane", "non-dropping-particle" : "", "parse-names" : false, "suffix" : "" }, { "dropping-particle" : "", "family" : "Eaton", "given" : "Mitchell", "non-dropping-particle" : "", "parse-names" : false, "suffix" : "" }, { "dropping-particle" : "", "family" : "Emmons", "given" : "Louise", "non-dropping-particle" : "", "parse-names" : false, "suffix" : "" }, { "dropping-particle" : "", "family" : "Estrada", "given" : "Alejandro", "non-dropping-particle" : "", "parse-names" : false, "suffix" : "" }, { "dropping-particle" : "", "family" : "Ewango", "given" : "Corneille", "non-dropping-particle" : "", "parse-names" : false, "suffix" : "" }, { "dropping-particle" : "", "family" : "Fedigan", "given" : "Linda", "non-dropping-particle" : "", "parse-names" : false, "suffix" : "" }, { "dropping-particle" : "", "family" : "Feer", "given" : "Fran\u00e7ois", "non-dropping-particle" : "", "parse-names" : false, "suffix" : "" }, { "dropping-particle" : "", "family" : "Fruth", "given" : "Barbara", "non-dropping-particle" : "", "parse-names" : false, "suffix" : "" }, { "dropping-particle" : "", "family" : "Giacalone Willis", "given" : "Jacalyn", "non-dropping-particle" : "", "parse-names" : false, "suffix" : "" }, { "dropping-particle" : "", "family" : "Goodale", "given" : "Uromi", "non-dropping-particle" : "", "parse-names" : false, "suffix" : "" }, { "dropping-particle" : "", "family" : "Goodman", "given" : "Steven", "non-dropping-particle" : "", "parse-names" : false, "suffix" : "" }, { "dropping-particle" : "", "family" : "Guix", "given" : "Juan C.", "non-dropping-particle" : "", "parse-names" : false, "suffix" : "" }, { "dropping-particle" : "", "family" : "Guthiga", "given" : "Paul", "non-dropping-particle" : "", "parse-names" : false, "suffix" : "" }, { "dropping-particle" : "", "family" : "Haber", "given" : "William", "non-dropping-particle" : "", "parse-names" : false, "suffix" : "" }, { "dropping-particle" : "", "family" : "Hamer", "given" : "Keith", "non-dropping-particle" : "", "parse-names" : false, "suffix" : "" }, { "dropping-particle" : "", "family" : "Herbinger", "given" : "Ilka", "non-dropping-particle" : "", "parse-names" : false, "suffix" : "" }, { "dropping-particle" : "", "family" : "Hill", "given" : "Jane", "non-dropping-particle" : "", "parse-names" : false, "suffix" : "" }, { "dropping-particle" : "", "family" : "Huang", "given" : "Zhongliang", "non-dropping-particle" : "", "parse-names" : false, "suffix" : "" }, { "dropping-particle" : "", "family" : "Fang Sun", "given" : "I", "non-dropping-particle" : "", "parse-names" : false, "suffix" : "" }, { "dropping-particle" : "", "family" : "Ickes", "given" : "Kalan", "non-dropping-particle" : "", "parse-names" : false, "suffix" : "" }, { "dropping-particle" : "", "family" : "Itoh", "given" : "Akira", "non-dropping-particle" : "", "parse-names" : false, "suffix" : "" }, { "dropping-particle" : "", "family" : "Ivanauskas", "given" : "Nat\u00e1lia", "non-dropping-particle" : "", "parse-names" : false, "suffix" : "" }, { "dropping-particle" : "", "family" : "Jackes", "given" : "Betsy", "non-dropping-particle" : "", "parse-names" : false, "suffix" : "" }, { "dropping-particle" : "", "family" : "Janovec", "given" : "John", "non-dropping-particle" : "", "parse-names" : false, "suffix" : "" }, { "dropping-particle" : "", "family" : "Janzen", "given" : "Daniel", "non-dropping-particle" : "", "parse-names" : false, "suffix" : "" }, { "dropping-particle" : "", "family" : "Jiangming", "given" : "Mo", "non-dropping-particle" : "", "parse-names" : false, "suffix" : "" }, { "dropping-particle" : "", "family" : "Jin", "given" : "Chen", "non-dropping-particle" : "", "parse-names" : false, "suffix" : "" }, { "dropping-particle" : "", "family" : "Jones", "given" : "Trevor", "non-dropping-particle" : "", "parse-names" : false, "suffix" : "" }, { "dropping-particle" : "", "family" : "Justiniano", "given" : "Hermes", "non-dropping-particle" : "", "parse-names" : false, "suffix" : "" }, { "dropping-particle" : "", "family" : "Kalko", "given" : "Elisabeth", "non-dropping-particle" : "", "parse-names" : false, "suffix" : "" }, { "dropping-particle" : "", "family" : "Kasangaki", "given" : "Aventino", "non-dropping-particle" : "", "parse-names" : false, "suffix" : "" }, { "dropping-particle" : "", "family" : "Killeen", "given" : "Timothy", "non-dropping-particle" : "", "parse-names" : false, "suffix" : "" }, { "dropping-particle" : "", "family" : "King", "given" : "Hen-biau", "non-dropping-particle" : "", "parse-names" : false, "suffix" : "" }, { "dropping-particle" : "", "family" : "Klop", "given" : "Erik", "non-dropping-particle" : "", "parse-names" : false, "suffix" : "" }, { "dropping-particle" : "", "family" : "Knott", "given" : "Cheryl", "non-dropping-particle" : "", "parse-names" : false, "suffix" : "" }, { "dropping-particle" : "", "family" : "Kon\u00e9", "given" : "Inza", "non-dropping-particle" : "", "parse-names" : false, "suffix" : "" }, { "dropping-particle" : "", "family" : "Kudavidanage", "given" : "Enoka", "non-dropping-particle" : "", "parse-names" : false, "suffix" : "" }, { "dropping-particle" : "", "family" : "Lahoz da Silva Ribeiro", "given" : "Jos\u00e9", "non-dropping-particle" : "", "parse-names" : false, "suffix" : "" }, { "dropping-particle" : "", "family" : "Lattke", "given" : "John", "non-dropping-particle" : "", "parse-names" : false, "suffix" : "" }, { "dropping-particle" : "", "family" : "Laval", "given" : "Richard", "non-dropping-particle" : "", "parse-names" : false, "suffix" : "" }, { "dropping-particle" : "", "family" : "Lawton", "given" : "Robert", "non-dropping-particle" : "", "parse-names" : false, "suffix" : "" }, { "dropping-particle" : "", "family" : "Leal", "given" : "Miguel", "non-dropping-particle" : "", "parse-names" : false, "suffix" : "" }, { "dropping-particle" : "", "family" : "Leighton", "given" : "Mark", "non-dropping-particle" : "", "parse-names" : false, "suffix" : "" }, { "dropping-particle" : "", "family" : "Lentino", "given" : "Miguel", "non-dropping-particle" : "", "parse-names" : false, "suffix" : "" }, { "dropping-particle" : "", "family" : "Leonel", "given" : "Cristiane", "non-dropping-particle" : "", "parse-names" : false, "suffix" : "" }, { "dropping-particle" : "", "family" : "Lindsell", "given" : "Jeremy", "non-dropping-particle" : "", "parse-names" : false, "suffix" : "" }, { "dropping-particle" : "", "family" : "Ling-Ling", "given" : "Lee", "non-dropping-particle" : "", "parse-names" : false, "suffix" : "" }, { "dropping-particle" : "", "family" : "Eduard Linsenmair", "given" : "K.", "non-dropping-particle" : "", "parse-names" : false, "suffix" : "" }, { "dropping-particle" : "", "family" : "Losos", "given" : "Elizabeth", "non-dropping-particle" : "", "parse-names" : false, "suffix" : "" }, { "dropping-particle" : "", "family" : "Lugo", "given" : "Ariel", "non-dropping-particle" : "", "parse-names" : false, "suffix" : "" }, { "dropping-particle" : "", "family" : "Lwanga", "given" : "Jeremiah", "non-dropping-particle" : "", "parse-names" : false, "suffix" : "" }, { "dropping-particle" : "", "family" : "Mack", "given" : "Andrew L.", "non-dropping-particle" : "", "parse-names" : false, "suffix" : "" }, { "dropping-particle" : "", "family" : "Martins", "given" : "Marlucia", "non-dropping-particle" : "", "parse-names" : false, "suffix" : "" }, { "dropping-particle" : "", "family" : "Scott McGraw", "given" : "W.", "non-dropping-particle" : "", "parse-names" : false, "suffix" : "" }, { "dropping-particle" : "", "family" : "McNab", "given" : "Roan", "non-dropping-particle" : "", "parse-names" : false, "suffix" : "" }, { "dropping-particle" : "", "family" : "Montag", "given" : "Luciano", "non-dropping-particle" : "", "parse-names" : false, "suffix" : "" }, { "dropping-particle" : "", "family" : "Myers Thompson", "given" : "Jo", "non-dropping-particle" : "", "parse-names" : false, "suffix" : "" }, { "dropping-particle" : "", "family" : "Nabe-Nielsen", "given" : "Jacob", "non-dropping-particle" : "", "parse-names" : false, "suffix" : "" }, { "dropping-particle" : "", "family" : "Nakagawa", "given" : "Michiko", "non-dropping-particle" : "", "parse-names" : false, "suffix" : "" }, { "dropping-particle" : "", "family" : "Nepal", "given" : "Sanjay", "non-dropping-particle" : "", "parse-names" : false, "suffix" : "" }, { "dropping-particle" : "", "family" : "Norconk", "given" : "Marilyn", "non-dropping-particle" : "", "parse-names" : false, "suffix" : "" }, { "dropping-particle" : "", "family" : "Novotny", "given" : "Vojtech", "non-dropping-particle" : "", "parse-names" : false, "suffix" : "" }, { "dropping-particle" : "", "family" : "O'Donnell", "given" : "Sean", "non-dropping-particle" : "", "parse-names" : false, "suffix" : "" }, { "dropping-particle" : "", "family" : "Opiang", "given" : "Muse", "non-dropping-particle" : "", "parse-names" : false, "suffix" : "" }, { "dropping-particle" : "", "family" : "Ouboter", "given" : "Paul", "non-dropping-particle" : "", "parse-names" : false, "suffix" : "" }, { "dropping-particle" : "", "family" : "Parker", "given" : "Kenneth", "non-dropping-particle" : "", "parse-names" : false, "suffix" : "" }, { "dropping-particle" : "", "family" : "Parthasarathy", "given" : "N.", "non-dropping-particle" : "", "parse-names" : false, "suffix" : "" }, { "dropping-particle" : "", "family" : "Pisciotta", "given" : "K\u00e1tia", "non-dropping-particle" : "", "parse-names" : false, "suffix" : "" }, { "dropping-particle" : "", "family" : "Prawiradilaga", "given" : "Dewi", "non-dropping-particle" : "", "parse-names" : false, "suffix" : "" }, { "dropping-particle" : "", "family" : "Pringle", "given" : "Catherine", "non-dropping-particle" : "", "parse-names" : false, "suffix" : "" }, { "dropping-particle" : "", "family" : "Rajathurai", "given" : "Subaraj", "non-dropping-particle" : "", "parse-names" : false, "suffix" : "" }, { "dropping-particle" : "", "family" : "Reichard", "given" : "Ulrich", "non-dropping-particle" : "", "parse-names" : false, "suffix" : "" }, { "dropping-particle" : "", "family" : "Reinartz", "given" : "Gay", "non-dropping-particle" : "", "parse-names" : false, "suffix" : "" }, { "dropping-particle" : "", "family" : "Renton", "given" : "Katherine", "non-dropping-particle" : "", "parse-names" : false, "suffix" : "" }, { "dropping-particle" : "", "family" : "Reynolds", "given" : "Glen", "non-dropping-particle" : "", "parse-names" : false, "suffix" : "" }, { "dropping-particle" : "", "family" : "Reynolds", "given" : "Vernon", "non-dropping-particle" : "", "parse-names" : false, "suffix" : "" }, { "dropping-particle" : "", "family" : "Riley", "given" : "Erin", "non-dropping-particle" : "", "parse-names" : false, "suffix" : "" }, { "dropping-particle" : "", "family" : "R\u00f6del", "given" : "Mark-Oliver", "non-dropping-particle" : "", "parse-names" : false, "suffix" : "" }, { "dropping-particle" : "", "family" : "Rothman", "given" : "Jessica", "non-dropping-particle" : "", "parse-names" : false, "suffix" : "" }, { "dropping-particle" : "", "family" : "Round", "given" : "Philip", "non-dropping-particle" : "", "parse-names" : false, "suffix" : "" }, { "dropping-particle" : "", "family" : "Sakai", "given" : "Shoko", "non-dropping-particle" : "", "parse-names" : false, "suffix" : "" }, { "dropping-particle" : "", "family" : "Sanaiotti", "given" : "Tania", "non-dropping-particle" : "", "parse-names" : false, "suffix" : "" }, { "dropping-particle" : "", "family" : "Savini", "given" : "Tommaso", "non-dropping-particle" : "", "parse-names" : false, "suffix" : "" }, { "dropping-particle" : "", "family" : "Schaab", "given" : "Gertrud", "non-dropping-particle" : "", "parse-names" : false, "suffix" : "" }, { "dropping-particle" : "", "family" : "Seidensticker", "given" : "John", "non-dropping-particle" : "", "parse-names" : false, "suffix" : "" }, { "dropping-particle" : "", "family" : "Siaka", "given" : "Alhaji", "non-dropping-particle" : "", "parse-names" : false, "suffix" : "" }, { "dropping-particle" : "", "family" : "Silman", "given" : "Miles R.", "non-dropping-particle" : "", "parse-names" : false, "suffix" : "" }, { "dropping-particle" : "", "family" : "Smith", "given" : "Thomas B.", "non-dropping-particle" : "", "parse-names" : false, "suffix" : "" }, { "dropping-particle" : "", "family" : "Almeida", "given" : "Samuel Soares", "non-dropping-particle" : "de", "parse-names" : false, "suffix" : "" }, { "dropping-particle" : "", "family" : "Sodhi", "given" : "Navjot", "non-dropping-particle" : "", "parse-names" : false, "suffix" : "" }, { "dropping-particle" : "", "family" : "Stanford", "given" : "Craig", "non-dropping-particle" : "", "parse-names" : false, "suffix" : "" }, { "dropping-particle" : "", "family" : "Stewart", "given" : "Kristine", "non-dropping-particle" : "", "parse-names" : false, "suffix" : "" }, { "dropping-particle" : "", "family" : "Stokes", "given" : "Emma", "non-dropping-particle" : "", "parse-names" : false, "suffix" : "" }, { "dropping-particle" : "", "family" : "Stoner", "given" : "Kathryn E.", "non-dropping-particle" : "", "parse-names" : false, "suffix" : "" }, { "dropping-particle" : "", "family" : "Sukumar", "given" : "Raman", "non-dropping-particle" : "", "parse-names" : false, "suffix" : "" }, { "dropping-particle" : "", "family" : "Surbeck", "given" : "Martin", "non-dropping-particle" : "", "parse-names" : false, "suffix" : "" }, { "dropping-particle" : "", "family" : "Tobler", "given" : "Mathias", "non-dropping-particle" : "", "parse-names" : false, "suffix" : "" }, { "dropping-particle" : "", "family" : "Tscharntke", "given" : "Teja", "non-dropping-particle" : "", "parse-names" : false, "suffix" : "" }, { "dropping-particle" : "", "family" : "Turkalo", "given" : "Andrea", "non-dropping-particle" : "", "parse-names" : false, "suffix" : "" }, { "dropping-particle" : "", "family" : "Umapathy", "given" : "Govindaswamy", "non-dropping-particle" : "", "parse-names" : false, "suffix" : "" }, { "dropping-particle" : "", "family" : "Weerd", "given" : "Merlijn", "non-dropping-particle" : "van", "parse-names" : false, "suffix" : "" }, { "dropping-particle" : "", "family" : "Vega Rivera", "given" : "Jorge", "non-dropping-particle" : "", "parse-names" : false, "suffix" : "" }, { "dropping-particle" : "", "family" : "Venkataraman", "given" : "Meena", "non-dropping-particle" : "", "parse-names" : false, "suffix" : "" }, { "dropping-particle" : "", "family" : "Venn", "given" : "Linda", "non-dropping-particle" : "", "parse-names" : false, "suffix" : "" }, { "dropping-particle" : "", "family" : "Verea", "given" : "Carlos", "non-dropping-particle" : "", "parse-names" : false, "suffix" : "" }, { "dropping-particle" : "", "family" : "Volkmer de Castilho", "given" : "Carolina", "non-dropping-particle" : "", "parse-names" : false, "suffix" : "" }, { "dropping-particle" : "", "family" : "Waltert", "given" : "Matthias", "non-dropping-particle" : "", "parse-names" : false, "suffix" : "" }, { "dropping-particle" : "", "family" : "Wang", "given" : "Benjamin", "non-dropping-particle" : "", "parse-names" : false, "suffix" : "" }, { "dropping-particle" : "", "family" : "Watts", "given" : "David", "non-dropping-particle" : "", "parse-names" : false, "suffix" : "" }, { "dropping-particle" : "", "family" : "Weber", "given" : "William", "non-dropping-particle" : "", "parse-names" : false, "suffix" : "" }, { "dropping-particle" : "", "family" : "West", "given" : "Paige", "non-dropping-particle" : "", "parse-names" : false, "suffix" : "" }, { "dropping-particle" : "", "family" : "Whitacre", "given" : "David", "non-dropping-particle" : "", "parse-names" : false, "suffix" : "" }, { "dropping-particle" : "", "family" : "Whitney", "given" : "Ken", "non-dropping-particle" : "", "parse-names" : false, "suffix" : "" }, { "dropping-particle" : "", "family" : "Wilkie", "given" : "David", "non-dropping-particle" : "", "parse-names" : false, "suffix" : "" }, { "dropping-particle" : "", "family" : "Williams", "given" : "Stephen", "non-dropping-particle" : "", "parse-names" : false, "suffix" : "" }, { "dropping-particle" : "", "family" : "Wright", "given" : "Debra D.", "non-dropping-particle" : "", "parse-names" : false, "suffix" : "" }, { "dropping-particle" : "", "family" : "Wright", "given" : "Patricia", "non-dropping-particle" : "", "parse-names" : false, "suffix" : "" }, { "dropping-particle" : "", "family" : "Xiankai", "given" : "Lu", "non-dropping-particle" : "", "parse-names" : false, "suffix" : "" }, { "dropping-particle" : "", "family" : "Yonzon", "given" : "Pralad", "non-dropping-particle" : "", "parse-names" : false, "suffix" : "" }, { "dropping-particle" : "", "family" : "Zamzani", "given" : "Franky", "non-dropping-particle" : "", "parse-names" : false, "suffix" : "" } ], "container-title" : "Nature", "id" : "ITEM-2", "issue" : "7415", "issued" : { "date-parts" : [ [ "2012", "7" ] ] }, "page" : "290-294", "title" : "Averting biodiversity collapse in tropical forest protected areas", "type" : "article-journal", "volume" : "489" }, "uri" : [ "http://zotero.org/users/local/lSswCld9/items/X6RDTAE3" ], "uris" : [ "http://zotero.org/users/local/lSswCld9/items/X6RDTAE3", "http://www.mendeley.com/documents/?uuid=da2b625e-023a-4682-a866-1df3fd6f36b9" ] } ], "mendeley" : { "formattedCitation" : "(Curran et al., 2004; Laurance et al., 2012)", "plainTextFormattedCitation" : "(Curran et al., 2004; Laurance et al., 2012)", "previouslyFormattedCitation" : "(Curran et al., 2004; Laurance et al., 2012)" }, "properties" : { "formattedCitation" : "(Curran et al. 2004; Laurance et al. 2012)", "noteIndex" : 0, "plainCitation" : "(Curran et al. 2004; Laurance et al. 2012)"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(Curran et al., 2004; Laurance et al., 2012)</w:t>
      </w:r>
      <w:r w:rsidR="004F235D" w:rsidRPr="001651FC">
        <w:rPr>
          <w:rFonts w:ascii="Times New Roman" w:eastAsia="Times New Roman" w:hAnsi="Times New Roman" w:cs="Times New Roman"/>
          <w:sz w:val="24"/>
          <w:szCs w:val="24"/>
        </w:rPr>
        <w:fldChar w:fldCharType="end"/>
      </w:r>
      <w:r w:rsidR="00EB4B7D">
        <w:rPr>
          <w:rFonts w:ascii="Times New Roman" w:eastAsia="Times New Roman" w:hAnsi="Times New Roman" w:cs="Times New Roman"/>
          <w:sz w:val="24"/>
          <w:szCs w:val="24"/>
        </w:rPr>
        <w:t>. A</w:t>
      </w:r>
      <w:r w:rsidR="00D330FA">
        <w:rPr>
          <w:rFonts w:ascii="Times New Roman" w:eastAsia="Times New Roman" w:hAnsi="Times New Roman" w:cs="Times New Roman"/>
          <w:sz w:val="24"/>
          <w:szCs w:val="24"/>
        </w:rPr>
        <w:t>dditionally</w:t>
      </w:r>
      <w:r w:rsidR="003E27F8" w:rsidRPr="001651FC">
        <w:rPr>
          <w:rFonts w:ascii="Times New Roman" w:eastAsia="Times New Roman" w:hAnsi="Times New Roman" w:cs="Times New Roman"/>
          <w:sz w:val="24"/>
          <w:szCs w:val="24"/>
        </w:rPr>
        <w:t>, it is not always feasible to designate sufficient land to</w:t>
      </w:r>
      <w:r w:rsidR="001C5E5A">
        <w:rPr>
          <w:rFonts w:ascii="Times New Roman" w:eastAsia="Times New Roman" w:hAnsi="Times New Roman" w:cs="Times New Roman"/>
          <w:sz w:val="24"/>
          <w:szCs w:val="24"/>
        </w:rPr>
        <w:t xml:space="preserve"> </w:t>
      </w:r>
      <w:r w:rsidR="001C5E5A" w:rsidRPr="001651FC">
        <w:rPr>
          <w:rFonts w:ascii="Times New Roman" w:eastAsia="Times New Roman" w:hAnsi="Times New Roman" w:cs="Times New Roman"/>
          <w:sz w:val="24"/>
          <w:szCs w:val="24"/>
        </w:rPr>
        <w:t>adequately</w:t>
      </w:r>
      <w:r w:rsidR="003E27F8" w:rsidRPr="001651FC">
        <w:rPr>
          <w:rFonts w:ascii="Times New Roman" w:eastAsia="Times New Roman" w:hAnsi="Times New Roman" w:cs="Times New Roman"/>
          <w:sz w:val="24"/>
          <w:szCs w:val="24"/>
        </w:rPr>
        <w:t xml:space="preserve"> represent the range of communities found in specific biomes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"2g97d5a6sn", "citationItems" : [ { "id" : "ITEM-1", "itemData" : { "DOI" : "10.1371/journal.pone.0014508", "abstract" : "&lt;p&gt;Mediterranean-type ecosystems constitute one of the rarest terrestrial biomes and yet they are extraordinarily biodiverse. Home to over 250 million people, the five regions where these ecosystems are found have climate and coastal conditions that make them highly desirable human habitats. The current conservation landscape does not reflect the mediterranean biome's rarity and its importance for plant endemism. Habitat conversion will clearly outpace expansion of formal protected-area networks, and conservationists must augment this traditional strategy with new approaches to sustain the mediterranean biota. Using regional scale datasets, we determine the area of land in each of the five regions that is protected, converted (e.g., to urban or industrial), impacted (e.g., intensive, cultivated agriculture), or lands that we consider to have conservation potential. The latter are natural and semi-natural lands that are unprotected (e.g., private range lands) but sustain numerous native species and associated habitats. Chile has the greatest proportion of its land (75%) in this category and California-Mexico the least (48%). To illustrate the potential for achieving mediterranean biodiversity conservation on these lands, we use species-area curves generated from ecoregion scale data on native plant species richness and vertebrate species richness. For example, if biodiversity could be sustained on even 25% of existing unprotected, natural and semi-natural lands, we estimate that the habitat of more than 6,000 species could be represented. This analysis suggests that if unprotected natural and semi-natural lands are managed in a manner that allows for persistence of native species, we can realize significant additional biodiversity gains. Lasting biodiversity protection at the scale needed requires unprecedented collaboration among stakeholders to promote conservation both inside and outside of traditional protected areas, including on lands where people live and work.&lt;/p&gt;", "author" : [ { "dropping-particle" : "", "family" : "Cox", "given" : "Robin L.", "non-dropping-particle" : "", "parse-names" : false, "suffix" : "" }, { "dropping-particle" : "", "family" : "Underwood", "given" : "Emma C.", "non-dropping-particle" : "", "parse-names" : false, "suffix" : "" } ], "container-title" : "PLoS ONE", "id" : "ITEM-1", "issue" : "1", "issued" : { "date-parts" : [ [ "2011" ] ] }, "page" : "e14508", "title" : "The Importance of Conserving Biodiversity Outside of Protected Areas in Mediterranean Ecosystems", "type" : "article-journal", "volume" : "6" }, "uri" : [ "http://zotero.org/users/local/lSswCld9/items/K7VJJ72B" ], "uris" : [ "http://zotero.org/users/local/lSswCld9/items/K7VJJ72B", "http://www.mendeley.com/documents/?uuid=796c7019-9615-4f78-b11a-b2bf69933440" ] } ], "mendeley" : { "formattedCitation" : "(Cox and Underwood, 2011)", "plainTextFormattedCitation" : "(Cox and Underwood, 2011)", "previouslyFormattedCitation" : "(Cox and Underwood, 2011)" }, "properties" : { "formattedCitation" : "(Cox and Underwood 2011)", "noteIndex" : 0, "plainCitation" : "(Cox and Underwood 2011)"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(Cox and Underwood, 2011)</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or support viable populations of all species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"ota2sjnm0", "citationItems" : [ { "id" : "ITEM-1", "itemData" : { "DOI" : "http://dx.doi.org/10.1016/j.biocon.2004.10.007", "ISSN" : "0006-3207", "abstract" : "Problems and correlates of success in the conservation of Africa\u2019s rain forests were evaluated for 16 protected areas in 11 countries, representing approximately half of all protected areas in this biome. Data were obtained from questionnaires, published and unpublished accounts, and direct observations. Despite numerous problems, all protected areas conserved indigenous rain forest biodiversity more effectively than did alternative land uses. More than half the protected areas suffered extensive ecological isolation. Effective management of protected areas was seriously compromised by inadequate funding and government support. Dense human populations, often resulting from immigration, constituted major threats to protected areas. Perceived conservation success was greatest for large protected areas surrounded by similar habitat with strong public support, effective law enforcement, low human population densities, and substantial support from international donors. Contrary to expectations, protected area success was not directly correlated with employment benefits for the neighboring community, conservation education, conservation clubs, or with the presence and extent of integrated conservation and development programs. Studies are needed to better understand what shapes positive pubic attitude towards protected areas because none of the conventional public outreach programs were correlated with public attitude. We also identify apparent deficiencies in foreign assistance to these protected areas. The single most important short-term strategy was considered to be the improvement of law enforcement effectiveness through greater technical and financial support. Nine medium-term strategies are identified, including provision of adequate and secure long-term funding, establishing research and monitoring programs, and developing more appropriate conservation and development programs. Long-term strategies deal with two ultimate causal factors, mainly attitudes and value systems, and stabilizing human populations. Future success of Africa\u2019s protected areas is contingent upon long-term international assistance including contingencies mandating realistic performance standards.", "author" : [ { "dropping-particle" : "", "family" : "Struhsaker", "given" : "Thomas T.", "non-dropping-particle" : "", "parse-names" : false, "suffix" : "" }, { "dropping-particle" : "", "family" : "Struhsaker", "given" : "Paul J.", "non-dropping-particle" : "", "parse-names" : false, "suffix" : "" }, { "dropping-particle" : "", "family" : "Siex", "given" : "Kirstin S.", "non-dropping-particle" : "", "parse-names" : false, "suffix" : "" } ], "container-title" : "Biological Conservation", "id" : "ITEM-1", "issue" : "1", "issued" : { "date-parts" : [ [ "2005" ] ] }, "page" : "45 - 54", "title" : "Conserving Africa\u2019s rain forests: problems in protected areas and possible solutions", "type" : "article-journal", "volume" : "123" }, "uri" : [ "http://zotero.org/users/local/lSswCld9/items/FFJC2FIG" ], "uris" : [ "http://zotero.org/users/local/lSswCld9/items/FFJC2FIG", "http://www.mendeley.com/documents/?uuid=7b8e80a8-431e-4373-895f-badf8834544f" ] } ], "mendeley" : { "formattedCitation" : "(Struhsaker et al., 2005)", "plainTextFormattedCitation" : "(Struhsaker et al., 2005)", "previouslyFormattedCitation" : "(Struhsaker et al., 2005)" }, "properties" : { "formattedCitation" : "(Struhsaker et al. 2005)", "noteIndex" : 0, "plainCitation" : "(Struhsaker et al. 2005)"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(Struhsaker et al., 2005)</w:t>
      </w:r>
      <w:r w:rsidR="004F235D" w:rsidRPr="001651FC">
        <w:rPr>
          <w:rFonts w:ascii="Times New Roman" w:eastAsia="Times New Roman" w:hAnsi="Times New Roman" w:cs="Times New Roman"/>
          <w:sz w:val="24"/>
          <w:szCs w:val="24"/>
        </w:rPr>
        <w:fldChar w:fldCharType="end"/>
      </w:r>
      <w:r w:rsidR="003E27F8" w:rsidRPr="001651FC">
        <w:rPr>
          <w:rFonts w:ascii="Times New Roman" w:eastAsia="Times New Roman" w:hAnsi="Times New Roman" w:cs="Times New Roman"/>
          <w:sz w:val="24"/>
          <w:szCs w:val="24"/>
        </w:rPr>
        <w:t xml:space="preserve">. </w:t>
      </w:r>
      <w:r w:rsidR="00593DA3">
        <w:rPr>
          <w:rFonts w:ascii="Times New Roman" w:eastAsia="Times New Roman" w:hAnsi="Times New Roman" w:cs="Times New Roman"/>
          <w:sz w:val="24"/>
          <w:szCs w:val="24"/>
        </w:rPr>
        <w:t>Thus, i</w:t>
      </w:r>
      <w:r w:rsidR="00B64F87">
        <w:rPr>
          <w:rFonts w:ascii="Times New Roman" w:eastAsia="Times New Roman" w:hAnsi="Times New Roman" w:cs="Times New Roman"/>
          <w:sz w:val="24"/>
          <w:szCs w:val="24"/>
        </w:rPr>
        <w:t xml:space="preserve">t is clear that we cannot rely solely on protected areas </w:t>
      </w:r>
      <w:r w:rsidR="00120588">
        <w:rPr>
          <w:rFonts w:ascii="Times New Roman" w:eastAsia="Times New Roman" w:hAnsi="Times New Roman" w:cs="Times New Roman"/>
          <w:sz w:val="24"/>
          <w:szCs w:val="24"/>
        </w:rPr>
        <w:t xml:space="preserve">of primary forest </w:t>
      </w:r>
      <w:r w:rsidR="00B64F87">
        <w:rPr>
          <w:rFonts w:ascii="Times New Roman" w:eastAsia="Times New Roman" w:hAnsi="Times New Roman" w:cs="Times New Roman"/>
          <w:sz w:val="24"/>
          <w:szCs w:val="24"/>
        </w:rPr>
        <w:t xml:space="preserve">to conserve tropical forest biodiversity. </w:t>
      </w:r>
    </w:p>
    <w:p w14:paraId="47A6C817" w14:textId="72DB8466" w:rsidR="00FE4C30" w:rsidRDefault="00FB4245" w:rsidP="006170EB">
      <w:pPr>
        <w:spacing w:line="480" w:lineRule="auto"/>
        <w:ind w:firstLine="720"/>
        <w:jc w:val="both"/>
        <w:rPr>
          <w:rFonts w:ascii="Times New Roman" w:eastAsia="Times New Roman" w:hAnsi="Times New Roman" w:cs="Times New Roman"/>
          <w:sz w:val="24"/>
          <w:szCs w:val="24"/>
        </w:rPr>
      </w:pPr>
      <w:r w:rsidRPr="0073349A">
        <w:rPr>
          <w:rFonts w:ascii="Times New Roman" w:eastAsia="Times New Roman" w:hAnsi="Times New Roman" w:cs="Times New Roman"/>
          <w:sz w:val="24"/>
          <w:szCs w:val="24"/>
        </w:rPr>
        <w:t>Forests that have been altered as a result of unsustainable use or natural disasters are considered degraded</w:t>
      </w:r>
      <w:r w:rsidR="00AF4704">
        <w:rPr>
          <w:rFonts w:ascii="Times New Roman" w:eastAsia="Times New Roman" w:hAnsi="Times New Roman" w:cs="Times New Roman"/>
          <w:sz w:val="24"/>
          <w:szCs w:val="24"/>
        </w:rPr>
        <w:t>, and</w:t>
      </w:r>
      <w:r w:rsidRPr="0073349A">
        <w:rPr>
          <w:rFonts w:ascii="Times New Roman" w:eastAsia="Times New Roman" w:hAnsi="Times New Roman" w:cs="Times New Roman"/>
          <w:sz w:val="24"/>
          <w:szCs w:val="24"/>
        </w:rPr>
        <w:t xml:space="preserve"> this includes secondary forests, which have undergone forest clearance  </w:t>
      </w:r>
      <w:r w:rsidRPr="0073349A">
        <w:rPr>
          <w:rFonts w:ascii="Times New Roman" w:eastAsia="Times New Roman" w:hAnsi="Times New Roman" w:cs="Times New Roman"/>
          <w:sz w:val="24"/>
          <w:szCs w:val="24"/>
        </w:rPr>
        <w:fldChar w:fldCharType="begin" w:fldLock="1"/>
      </w:r>
      <w:r w:rsidRPr="0073349A">
        <w:rPr>
          <w:rFonts w:ascii="Times New Roman" w:eastAsia="Times New Roman" w:hAnsi="Times New Roman" w:cs="Times New Roman"/>
          <w:sz w:val="24"/>
          <w:szCs w:val="24"/>
        </w:rPr>
        <w:instrText>ADDIN CSL_CITATION { "citationID" : "6sdn7sf2q",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"uris" : [ "http://www.mendeley.com/documents/?uuid=07ef7361-eb9c-4941-8aef-9e5d318d4482", "http://zotero.org/users/local/lSswCld9/items/93PIZWNZ"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Pr="0073349A">
        <w:rPr>
          <w:rFonts w:ascii="Times New Roman" w:eastAsia="Times New Roman" w:hAnsi="Times New Roman" w:cs="Times New Roman"/>
          <w:sz w:val="24"/>
          <w:szCs w:val="24"/>
        </w:rPr>
        <w:fldChar w:fldCharType="separate"/>
      </w:r>
      <w:r w:rsidRPr="0073349A">
        <w:rPr>
          <w:rFonts w:ascii="Times New Roman" w:hAnsi="Times New Roman" w:cs="Times New Roman"/>
          <w:noProof/>
          <w:sz w:val="24"/>
          <w:szCs w:val="24"/>
        </w:rPr>
        <w:t>(ITTO, 2002)</w:t>
      </w:r>
      <w:r w:rsidRPr="0073349A">
        <w:rPr>
          <w:rFonts w:ascii="Times New Roman" w:eastAsia="Times New Roman" w:hAnsi="Times New Roman" w:cs="Times New Roman"/>
          <w:sz w:val="24"/>
          <w:szCs w:val="24"/>
        </w:rPr>
        <w:fldChar w:fldCharType="end"/>
      </w:r>
      <w:r w:rsidRPr="0073349A">
        <w:rPr>
          <w:rFonts w:ascii="Times New Roman" w:eastAsia="Times New Roman" w:hAnsi="Times New Roman" w:cs="Times New Roman"/>
          <w:sz w:val="24"/>
          <w:szCs w:val="24"/>
        </w:rPr>
        <w:t xml:space="preserve">. </w:t>
      </w:r>
      <w:r w:rsidR="003E27F8" w:rsidRPr="001651FC">
        <w:rPr>
          <w:rFonts w:ascii="Times New Roman" w:eastAsia="Times New Roman" w:hAnsi="Times New Roman" w:cs="Times New Roman"/>
          <w:sz w:val="24"/>
          <w:szCs w:val="24"/>
        </w:rPr>
        <w:t>While degraded tropical forest</w:t>
      </w:r>
      <w:r w:rsidR="00361BEF" w:rsidRPr="001651FC">
        <w:rPr>
          <w:rFonts w:ascii="Times New Roman" w:eastAsia="Times New Roman" w:hAnsi="Times New Roman" w:cs="Times New Roman"/>
          <w:sz w:val="24"/>
          <w:szCs w:val="24"/>
        </w:rPr>
        <w:t>s</w:t>
      </w:r>
      <w:r w:rsidR="003E27F8" w:rsidRPr="001651FC">
        <w:rPr>
          <w:rFonts w:ascii="Times New Roman" w:eastAsia="Times New Roman" w:hAnsi="Times New Roman" w:cs="Times New Roman"/>
          <w:sz w:val="24"/>
          <w:szCs w:val="24"/>
        </w:rPr>
        <w:t xml:space="preserve"> may be of lower biodiversity value than primary forests, given that over half of all tropical forests are now considered to be degraded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"2mhop97ilk", "citationItems" : [ { "id" : "ITEM-1", "itemData" : { "abstract" : "This guidelines are intended to provide knowledge base on key policy, legal, institutional, ecological and silvicultural issues that need to be taken account in the planning and implementation of strategies and options for the restoration of degraded primary forests, the management of secondary forests, and the rehabilitation of degraded forest land, and they constitute an international reference standard. The guidelines are a checklist of prime objectives, principles and recommended actions. Most of the 49 principles and 160 recommended actions are relevant to all forest types in tropical countries. Annex 6 provides additional guidance on the management, restoration and rehabilitation of degraded and secondary forests in the dry tropics.&lt;br /&gt;", "author" : [ { "dropping-particle" : "", "family" : "ITTO", "given" : "", "non-dropping-particle" : "", "parse-names" : false, "suffix" : "" } ], "id" : "ITEM-1", "issued" : { "date-parts" : [ [ "2002" ] ] }, "language" : "English", "title" : "ITTO guidelines for the restoration, management and rehabilitation of degraded and secondary tropical forests", "type" : "article-journal" }, "uri" : [ "http://zotero.org/users/local/lSswCld9/items/93PIZWNZ" ], "uris" : [ "http://zotero.org/users/local/lSswCld9/items/93PIZWNZ", "http://www.mendeley.com/documents/?uuid=07ef7361-eb9c-4941-8aef-9e5d318d4482" ] } ], "mendeley" : { "formattedCitation" : "(ITTO, 2002)", "plainTextFormattedCitation" : "(ITTO, 2002)", "previouslyFormattedCitation" : "(ITTO, 2002)" }, "properties" : { "formattedCitation" : "(ITTO 2002)", "noteIndex" : 0, "plainCitation" : "(ITTO 2002)"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(ITTO, 2002)</w:t>
      </w:r>
      <w:r w:rsidR="004F235D" w:rsidRPr="001651FC">
        <w:rPr>
          <w:rFonts w:ascii="Times New Roman" w:eastAsia="Times New Roman" w:hAnsi="Times New Roman" w:cs="Times New Roman"/>
          <w:sz w:val="24"/>
          <w:szCs w:val="24"/>
        </w:rPr>
        <w:fldChar w:fldCharType="end"/>
      </w:r>
      <w:r w:rsidR="006B52C5" w:rsidRPr="001651FC">
        <w:rPr>
          <w:rFonts w:ascii="Times New Roman" w:eastAsia="Times New Roman" w:hAnsi="Times New Roman" w:cs="Times New Roman"/>
          <w:sz w:val="24"/>
          <w:szCs w:val="24"/>
        </w:rPr>
        <w:t>,</w:t>
      </w:r>
      <w:r w:rsidR="003E27F8" w:rsidRPr="001651FC">
        <w:rPr>
          <w:rFonts w:ascii="Times New Roman" w:eastAsia="Times New Roman" w:hAnsi="Times New Roman" w:cs="Times New Roman"/>
          <w:sz w:val="24"/>
          <w:szCs w:val="24"/>
        </w:rPr>
        <w:t xml:space="preserve"> they </w:t>
      </w:r>
      <w:r w:rsidR="003E27F8" w:rsidRPr="0073349A">
        <w:rPr>
          <w:rFonts w:ascii="Times New Roman" w:eastAsia="Times New Roman" w:hAnsi="Times New Roman" w:cs="Times New Roman"/>
          <w:sz w:val="24"/>
          <w:szCs w:val="24"/>
        </w:rPr>
        <w:t xml:space="preserve">may provide a valuable opportunity for conservation. </w:t>
      </w:r>
      <w:r>
        <w:rPr>
          <w:rFonts w:ascii="Times New Roman" w:eastAsia="Times New Roman" w:hAnsi="Times New Roman" w:cs="Times New Roman"/>
          <w:sz w:val="24"/>
          <w:szCs w:val="24"/>
        </w:rPr>
        <w:t xml:space="preserve">In 2006, </w:t>
      </w:r>
      <w:r w:rsidR="004F235D" w:rsidRPr="0073349A">
        <w:rPr>
          <w:rFonts w:ascii="Times New Roman" w:eastAsia="Times New Roman" w:hAnsi="Times New Roman" w:cs="Times New Roman"/>
          <w:sz w:val="24"/>
          <w:szCs w:val="24"/>
        </w:rPr>
        <w:t>Wright and Muller-Landau</w:t>
      </w:r>
      <w:r w:rsidR="003E27F8" w:rsidRPr="0073349A">
        <w:rPr>
          <w:rFonts w:ascii="Times New Roman" w:eastAsia="Times New Roman" w:hAnsi="Times New Roman" w:cs="Times New Roman"/>
          <w:sz w:val="24"/>
          <w:szCs w:val="24"/>
        </w:rPr>
        <w:t xml:space="preserve"> suggest</w:t>
      </w:r>
      <w:r>
        <w:rPr>
          <w:rFonts w:ascii="Times New Roman" w:eastAsia="Times New Roman" w:hAnsi="Times New Roman" w:cs="Times New Roman"/>
          <w:sz w:val="24"/>
          <w:szCs w:val="24"/>
        </w:rPr>
        <w:t>ed</w:t>
      </w:r>
      <w:r w:rsidR="003E27F8" w:rsidRPr="0073349A">
        <w:rPr>
          <w:rFonts w:ascii="Times New Roman" w:eastAsia="Times New Roman" w:hAnsi="Times New Roman" w:cs="Times New Roman"/>
          <w:sz w:val="24"/>
          <w:szCs w:val="24"/>
        </w:rPr>
        <w:t xml:space="preserve"> that expansion of secondary forests could play an important role in preventing extinctions by providing alternative habitat for forest species. </w:t>
      </w:r>
      <w:r w:rsidRPr="0073349A">
        <w:rPr>
          <w:rFonts w:ascii="Times New Roman" w:eastAsia="Times New Roman" w:hAnsi="Times New Roman" w:cs="Times New Roman"/>
          <w:sz w:val="24"/>
          <w:szCs w:val="24"/>
        </w:rPr>
        <w:t xml:space="preserve">Previous reviews suggest that secondary forests may provide habitat for forest specialists, but also that these forests differ in their conservation value depending on connectivity, disturbance history and, in particular, site age </w:t>
      </w:r>
      <w:r w:rsidRPr="0073349A">
        <w:rPr>
          <w:rFonts w:ascii="Times New Roman" w:eastAsia="Times New Roman" w:hAnsi="Times New Roman" w:cs="Times New Roman"/>
          <w:sz w:val="24"/>
          <w:szCs w:val="24"/>
        </w:rPr>
        <w:fldChar w:fldCharType="begin" w:fldLock="1"/>
      </w:r>
      <w:r w:rsidRPr="0073349A">
        <w:rPr>
          <w:rFonts w:ascii="Times New Roman" w:eastAsia="Times New Roman" w:hAnsi="Times New Roman" w:cs="Times New Roman"/>
          <w:sz w:val="24"/>
          <w:szCs w:val="24"/>
        </w:rPr>
        <w:instrText>ADDIN CSL_CITATION { "citationID" : "vjpu764fv", "citationItems" : [ { "id" : "ITEM-1",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"ITEM-1",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"id" : "ITEM-2",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"ITEM-2", "issue" : "1", "issued" : { "date-parts" : [ [ "2007" ] ] }, "page" : "25-30", "publisher" : "Blackwell Publishing Inc", "title" : "Predicting the Uncertain Future of Tropical Forest Species in a Data Vacuum", "type" : "article-journal", "volume" : "39" }, "uris" : [ "http://www.mendeley.com/documents/?uuid=d91be420-3925-41f5-88fc-c0778f0eff0e" ] }, { "id" : "ITEM-3",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"ITEM-3",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"uris" : [ "http://www.mendeley.com/documents/?uuid=b069b771-c59c-4ae1-a547-e4e3becdbd8f" ] } ], "mendeley" : { "formattedCitation" : "(Bowen et al., 2007; Chazdon et al., 2009; Gardner et al., 2007)", "plainTextFormattedCitation" : "(Bowen et al., 2007; Chazdon et al., 2009; Gardner et al., 2007)", "previouslyFormattedCitation" : "(Bowen et al., 2007; Chazdon et al., 2009; Gardner et al., 2007)" }, "properties" : { "formattedCitation" : "(Bowen et al. 2007; Gardner et al. 2007; Chazdon et al. 2009)", "noteIndex" : 0, "plainCitation" : "(Bowen et al. 2007; Gardner et al. 2007; Chazdon et al. 2009)" }, "schema" : "https://github.com/citation-style-language/schema/raw/master/csl-citation.json" }</w:instrText>
      </w:r>
      <w:r w:rsidRPr="0073349A">
        <w:rPr>
          <w:rFonts w:ascii="Times New Roman" w:eastAsia="Times New Roman" w:hAnsi="Times New Roman" w:cs="Times New Roman"/>
          <w:sz w:val="24"/>
          <w:szCs w:val="24"/>
        </w:rPr>
        <w:fldChar w:fldCharType="separate"/>
      </w:r>
      <w:r w:rsidRPr="0073349A">
        <w:rPr>
          <w:rFonts w:ascii="Times New Roman" w:hAnsi="Times New Roman" w:cs="Times New Roman"/>
          <w:noProof/>
          <w:sz w:val="24"/>
          <w:szCs w:val="24"/>
        </w:rPr>
        <w:t>(Bowen et al., 2007; Chazdon et al., 2009; Gardner et al., 2007)</w:t>
      </w:r>
      <w:r w:rsidRPr="0073349A">
        <w:rPr>
          <w:rFonts w:ascii="Times New Roman" w:eastAsia="Times New Roman" w:hAnsi="Times New Roman" w:cs="Times New Roman"/>
          <w:sz w:val="24"/>
          <w:szCs w:val="24"/>
        </w:rPr>
        <w:fldChar w:fldCharType="end"/>
      </w:r>
      <w:r w:rsidRPr="007334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Recently, t</w:t>
      </w:r>
      <w:r w:rsidRPr="0073349A">
        <w:rPr>
          <w:rFonts w:ascii="Times New Roman" w:eastAsia="Times New Roman" w:hAnsi="Times New Roman" w:cs="Times New Roman"/>
          <w:sz w:val="24"/>
          <w:szCs w:val="24"/>
        </w:rPr>
        <w:t xml:space="preserve">he increasing recognition of the importance of degraded forests has led to ambitious restoration targets such as </w:t>
      </w:r>
      <w:r w:rsidRPr="0073349A">
        <w:rPr>
          <w:rFonts w:ascii="Times New Roman" w:eastAsia="Times New Roman" w:hAnsi="Times New Roman" w:cs="Times New Roman"/>
          <w:sz w:val="24"/>
          <w:szCs w:val="24"/>
        </w:rPr>
        <w:lastRenderedPageBreak/>
        <w:t>the A</w:t>
      </w:r>
      <w:r w:rsidR="0002060C">
        <w:rPr>
          <w:rFonts w:ascii="Times New Roman" w:eastAsia="Times New Roman" w:hAnsi="Times New Roman" w:cs="Times New Roman"/>
          <w:sz w:val="24"/>
          <w:szCs w:val="24"/>
        </w:rPr>
        <w:t>ichi Targets</w:t>
      </w:r>
      <w:r w:rsidRPr="0073349A">
        <w:rPr>
          <w:rFonts w:ascii="Times New Roman" w:eastAsia="Times New Roman" w:hAnsi="Times New Roman" w:cs="Times New Roman"/>
          <w:sz w:val="24"/>
          <w:szCs w:val="24"/>
        </w:rPr>
        <w:t xml:space="preserve"> and </w:t>
      </w:r>
      <w:r w:rsidR="0002060C">
        <w:rPr>
          <w:rFonts w:ascii="Times New Roman" w:eastAsia="Times New Roman" w:hAnsi="Times New Roman" w:cs="Times New Roman"/>
          <w:sz w:val="24"/>
          <w:szCs w:val="24"/>
        </w:rPr>
        <w:t xml:space="preserve">the </w:t>
      </w:r>
      <w:r w:rsidRPr="0073349A">
        <w:rPr>
          <w:rFonts w:ascii="Times New Roman" w:eastAsia="Times New Roman" w:hAnsi="Times New Roman" w:cs="Times New Roman"/>
          <w:sz w:val="24"/>
          <w:szCs w:val="24"/>
        </w:rPr>
        <w:t xml:space="preserve">New York Declaration on Forests, which aim to restore </w:t>
      </w:r>
      <w:r>
        <w:rPr>
          <w:rFonts w:ascii="Times New Roman" w:eastAsia="Times New Roman" w:hAnsi="Times New Roman" w:cs="Times New Roman"/>
          <w:sz w:val="24"/>
          <w:szCs w:val="24"/>
        </w:rPr>
        <w:t xml:space="preserve">more than </w:t>
      </w:r>
      <w:r w:rsidRPr="0073349A">
        <w:rPr>
          <w:rFonts w:ascii="Times New Roman" w:eastAsia="Times New Roman" w:hAnsi="Times New Roman" w:cs="Times New Roman"/>
          <w:sz w:val="24"/>
          <w:szCs w:val="24"/>
        </w:rPr>
        <w:t>15% of degraded forests</w:t>
      </w:r>
      <w:r w:rsidR="002F1F4E">
        <w:rPr>
          <w:rFonts w:ascii="Times New Roman" w:eastAsia="Times New Roman" w:hAnsi="Times New Roman" w:cs="Times New Roman"/>
          <w:sz w:val="24"/>
          <w:szCs w:val="24"/>
        </w:rPr>
        <w:t xml:space="preserve"> </w:t>
      </w:r>
      <w:r w:rsidR="0002060C">
        <w:rPr>
          <w:rFonts w:ascii="Times New Roman" w:eastAsia="Times New Roman" w:hAnsi="Times New Roman" w:cs="Times New Roman"/>
          <w:sz w:val="24"/>
          <w:szCs w:val="24"/>
        </w:rPr>
        <w:fldChar w:fldCharType="begin" w:fldLock="1"/>
      </w:r>
      <w:r w:rsidR="00100BCE">
        <w:rPr>
          <w:rFonts w:ascii="Times New Roman" w:eastAsia="Times New Roman" w:hAnsi="Times New Roman" w:cs="Times New Roman"/>
          <w:sz w:val="24"/>
          <w:szCs w:val="24"/>
        </w:rPr>
        <w:instrText>ADDIN CSL_CITATION { "citationItems" : [ { "id" : "ITEM-1", "itemData" : { "author" : [ { "dropping-particle" : "", "family" : "CBD", "given" : "", "non-dropping-particle" : "", "parse-names" : false, "suffix" : "" } ], "id" : "ITEM-1", "issued" : { "date-parts" : [ [ "2010" ] ] }, "title" : "Decision adopted by the conference of the parties to the convention on biological diversity at its tenth meeting - The Strategic Plan for Biodiversity 2011-2020 and the Aichi Biodiversity Targets", "type" : "article-journal" }, "uris" : [ "http://www.mendeley.com/documents/?uuid=f58299cb-95ae-4aa5-97aa-757f257c8f7a" ] } ], "mendeley" : { "formattedCitation" : "(CBD, 2010)", "plainTextFormattedCitation" : "(CBD, 2010)", "previouslyFormattedCitation" : "(CBD, 2010)" }, "properties" : { "noteIndex" : 0 }, "schema" : "https://github.com/citation-style-language/schema/raw/master/csl-citation.json" }</w:instrText>
      </w:r>
      <w:r w:rsidR="0002060C">
        <w:rPr>
          <w:rFonts w:ascii="Times New Roman" w:eastAsia="Times New Roman" w:hAnsi="Times New Roman" w:cs="Times New Roman"/>
          <w:sz w:val="24"/>
          <w:szCs w:val="24"/>
        </w:rPr>
        <w:fldChar w:fldCharType="separate"/>
      </w:r>
      <w:r w:rsidR="0002060C" w:rsidRPr="0002060C">
        <w:rPr>
          <w:rFonts w:ascii="Times New Roman" w:eastAsia="Times New Roman" w:hAnsi="Times New Roman" w:cs="Times New Roman"/>
          <w:noProof/>
          <w:sz w:val="24"/>
          <w:szCs w:val="24"/>
        </w:rPr>
        <w:t>(CBD, 2010)</w:t>
      </w:r>
      <w:r w:rsidR="0002060C">
        <w:rPr>
          <w:rFonts w:ascii="Times New Roman" w:eastAsia="Times New Roman" w:hAnsi="Times New Roman" w:cs="Times New Roman"/>
          <w:sz w:val="24"/>
          <w:szCs w:val="24"/>
        </w:rPr>
        <w:fldChar w:fldCharType="end"/>
      </w:r>
      <w:r w:rsidR="0002060C">
        <w:rPr>
          <w:rFonts w:ascii="Times New Roman" w:eastAsia="Times New Roman" w:hAnsi="Times New Roman" w:cs="Times New Roman"/>
          <w:sz w:val="24"/>
          <w:szCs w:val="24"/>
        </w:rPr>
        <w:t xml:space="preserve"> </w:t>
      </w:r>
      <w:r w:rsidR="002F1F4E">
        <w:rPr>
          <w:rFonts w:ascii="Times New Roman" w:eastAsia="Times New Roman" w:hAnsi="Times New Roman" w:cs="Times New Roman"/>
          <w:sz w:val="24"/>
          <w:szCs w:val="24"/>
        </w:rPr>
        <w:t xml:space="preserve">and 200 million hectares of </w:t>
      </w:r>
      <w:r w:rsidR="0002060C">
        <w:rPr>
          <w:rFonts w:ascii="Times New Roman" w:eastAsia="Times New Roman" w:hAnsi="Times New Roman" w:cs="Times New Roman"/>
          <w:sz w:val="24"/>
          <w:szCs w:val="24"/>
        </w:rPr>
        <w:t xml:space="preserve">degraded </w:t>
      </w:r>
      <w:r w:rsidR="002F1F4E">
        <w:rPr>
          <w:rFonts w:ascii="Times New Roman" w:eastAsia="Times New Roman" w:hAnsi="Times New Roman" w:cs="Times New Roman"/>
          <w:sz w:val="24"/>
          <w:szCs w:val="24"/>
        </w:rPr>
        <w:t>forest</w:t>
      </w:r>
      <w:r w:rsidR="0002060C">
        <w:rPr>
          <w:rFonts w:ascii="Times New Roman" w:eastAsia="Times New Roman" w:hAnsi="Times New Roman" w:cs="Times New Roman"/>
          <w:sz w:val="24"/>
          <w:szCs w:val="24"/>
        </w:rPr>
        <w:t xml:space="preserve"> </w:t>
      </w:r>
      <w:r w:rsidR="0002060C">
        <w:rPr>
          <w:rFonts w:ascii="Times New Roman" w:eastAsia="Times New Roman" w:hAnsi="Times New Roman" w:cs="Times New Roman"/>
          <w:sz w:val="24"/>
          <w:szCs w:val="24"/>
        </w:rPr>
        <w:fldChar w:fldCharType="begin" w:fldLock="1"/>
      </w:r>
      <w:r w:rsidR="0002060C">
        <w:rPr>
          <w:rFonts w:ascii="Times New Roman" w:eastAsia="Times New Roman" w:hAnsi="Times New Roman" w:cs="Times New Roman"/>
          <w:sz w:val="24"/>
          <w:szCs w:val="24"/>
        </w:rPr>
        <w:instrText>ADDIN CSL_CITATION { "citationItems" : [ { "id" : "ITEM-1", "itemData" : { "author" : [ { "dropping-particle" : "", "family" : "United Nations", "given" : "", "non-dropping-particle" : "", "parse-names" : false, "suffix" : "" } ], "id" : "ITEM-1", "issued" : { "date-parts" : [ [ "2014" ] ] }, "title" : "New York Declaration on Forests", "type" : "report" }, "prefix" : "UN ", "suppress-author" : 1, "uris" : [ "http://www.mendeley.com/documents/?uuid=c8cab438-a986-4a1a-9365-288bdf835069" ] } ], "mendeley" : { "formattedCitation" : "(UN 2014)", "plainTextFormattedCitation" : "(UN 2014)", "previouslyFormattedCitation" : "(UN 2014)" }, "properties" : { "noteIndex" : 0 }, "schema" : "https://github.com/citation-style-language/schema/raw/master/csl-citation.json" }</w:instrText>
      </w:r>
      <w:r w:rsidR="0002060C">
        <w:rPr>
          <w:rFonts w:ascii="Times New Roman" w:eastAsia="Times New Roman" w:hAnsi="Times New Roman" w:cs="Times New Roman"/>
          <w:sz w:val="24"/>
          <w:szCs w:val="24"/>
        </w:rPr>
        <w:fldChar w:fldCharType="separate"/>
      </w:r>
      <w:r w:rsidR="0002060C" w:rsidRPr="0002060C">
        <w:rPr>
          <w:rFonts w:ascii="Times New Roman" w:eastAsia="Times New Roman" w:hAnsi="Times New Roman" w:cs="Times New Roman"/>
          <w:noProof/>
          <w:sz w:val="24"/>
          <w:szCs w:val="24"/>
        </w:rPr>
        <w:t>(UN 2014)</w:t>
      </w:r>
      <w:r w:rsidR="0002060C">
        <w:rPr>
          <w:rFonts w:ascii="Times New Roman" w:eastAsia="Times New Roman" w:hAnsi="Times New Roman" w:cs="Times New Roman"/>
          <w:sz w:val="24"/>
          <w:szCs w:val="24"/>
        </w:rPr>
        <w:fldChar w:fldCharType="end"/>
      </w:r>
      <w:r w:rsidR="0002060C">
        <w:rPr>
          <w:rFonts w:ascii="Times New Roman" w:eastAsia="Times New Roman" w:hAnsi="Times New Roman" w:cs="Times New Roman"/>
          <w:sz w:val="24"/>
          <w:szCs w:val="24"/>
        </w:rPr>
        <w:t xml:space="preserve"> worldwide</w:t>
      </w:r>
      <w:r w:rsidR="002F1F4E">
        <w:rPr>
          <w:rFonts w:ascii="Times New Roman" w:eastAsia="Times New Roman" w:hAnsi="Times New Roman" w:cs="Times New Roman"/>
          <w:sz w:val="24"/>
          <w:szCs w:val="24"/>
        </w:rPr>
        <w:t>, respectively</w:t>
      </w:r>
      <w:r w:rsidRPr="007334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However, </w:t>
      </w:r>
      <w:r w:rsidR="00AF4704">
        <w:rPr>
          <w:rFonts w:ascii="Times New Roman" w:eastAsia="Times New Roman" w:hAnsi="Times New Roman" w:cs="Times New Roman"/>
          <w:sz w:val="24"/>
          <w:szCs w:val="24"/>
        </w:rPr>
        <w:t xml:space="preserve">our knowledge about </w:t>
      </w:r>
      <w:r>
        <w:rPr>
          <w:rFonts w:ascii="Times New Roman" w:eastAsia="Times New Roman" w:hAnsi="Times New Roman" w:cs="Times New Roman"/>
          <w:sz w:val="24"/>
          <w:szCs w:val="24"/>
        </w:rPr>
        <w:t xml:space="preserve">the </w:t>
      </w:r>
      <w:r w:rsidR="00AF4704">
        <w:rPr>
          <w:rFonts w:ascii="Times New Roman" w:eastAsia="Times New Roman" w:hAnsi="Times New Roman" w:cs="Times New Roman"/>
          <w:sz w:val="24"/>
          <w:szCs w:val="24"/>
        </w:rPr>
        <w:t>benefits of the resulting secondary forests</w:t>
      </w:r>
      <w:r>
        <w:rPr>
          <w:rFonts w:ascii="Times New Roman" w:eastAsia="Times New Roman" w:hAnsi="Times New Roman" w:cs="Times New Roman"/>
          <w:sz w:val="24"/>
          <w:szCs w:val="24"/>
        </w:rPr>
        <w:t xml:space="preserve"> </w:t>
      </w:r>
      <w:r w:rsidR="00AF4704">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biodiversity </w:t>
      </w:r>
      <w:r w:rsidR="00342367" w:rsidRPr="0073349A">
        <w:rPr>
          <w:rFonts w:ascii="Times New Roman" w:eastAsia="Times New Roman" w:hAnsi="Times New Roman" w:cs="Times New Roman"/>
          <w:sz w:val="24"/>
          <w:szCs w:val="24"/>
        </w:rPr>
        <w:t xml:space="preserve">and ecosystem services is largely limited to </w:t>
      </w:r>
      <w:r w:rsidR="00AF4704">
        <w:rPr>
          <w:rFonts w:ascii="Times New Roman" w:eastAsia="Times New Roman" w:hAnsi="Times New Roman" w:cs="Times New Roman"/>
          <w:sz w:val="24"/>
          <w:szCs w:val="24"/>
        </w:rPr>
        <w:t>impacts on</w:t>
      </w:r>
      <w:r w:rsidR="00342367" w:rsidRPr="0073349A">
        <w:rPr>
          <w:rFonts w:ascii="Times New Roman" w:eastAsia="Times New Roman" w:hAnsi="Times New Roman" w:cs="Times New Roman"/>
          <w:sz w:val="24"/>
          <w:szCs w:val="24"/>
        </w:rPr>
        <w:t xml:space="preserve"> plant communities and carbon storage </w:t>
      </w:r>
      <w:r w:rsidR="00342367" w:rsidRPr="0073349A">
        <w:rPr>
          <w:rFonts w:ascii="Times New Roman" w:eastAsia="Times New Roman" w:hAnsi="Times New Roman" w:cs="Times New Roman"/>
          <w:sz w:val="24"/>
          <w:szCs w:val="24"/>
        </w:rPr>
        <w:fldChar w:fldCharType="begin" w:fldLock="1"/>
      </w:r>
      <w:r w:rsidR="00DE6E4A" w:rsidRPr="0073349A">
        <w:rPr>
          <w:rFonts w:ascii="Times New Roman" w:eastAsia="Times New Roman" w:hAnsi="Times New Roman" w:cs="Times New Roman"/>
          <w:sz w:val="24"/>
          <w:szCs w:val="24"/>
        </w:rPr>
        <w:instrText>ADDIN CSL_CITATION { "citationItems" : [ { "id" : "ITEM-1", "itemData" : { "DOI" : "10.1098/rspb.2013.2236", "ISBN" : "0962-8452\\r1471-2954", "ISSN" : "1471-2954", "PMID" : "24197410", "abstract" : "Although increasing efforts are being made to restore tropical forests, little information is available regarding the time scales required for carbon and plant biodiversity to recover to the values associated with undisturbed forests. To address this knowledge gap, we carried out a meta-analysis comparing data from more than 600 secondary tropical forest sites with nearby undisturbed reference forests. Above-ground biomass approached equivalence to reference values within 80 years since last disturbance, whereas below-ground biomass took longer to recover. Soil carbon content showed little relationship with time since disturbance. Tree species richness recovered after about 50 years. By contrast, epiphyte richness did not reach equivalence to undisturbed forests. The proportion of undisturbed forest trees and epiphyte species found in secondary forests was low and changed little over time. Our results indicate that carbon pools and biodiversity show different recovery rates under passive, secondary succession and that colonization by undisturbed forest plant species is slow. Initiatives such as the Convention on Biological Diversity and REDD+ should therefore encourage active management to help to achieve their aims of restoring both carbon and biodiversity in tropical forests.", "author" : [ { "dropping-particle" : "", "family" : "Martin", "given" : "Philip A.", "non-dropping-particle" : "", "parse-names" : false, "suffix" : "" }, { "dropping-particle" : "", "family" : "Newton", "given" : "Adrian C.", "non-dropping-particle" : "", "parse-names" : false, "suffix" : "" }, { "dropping-particle" : "", "family" : "Bullock", "given" : "James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"uris" : [ "http://www.mendeley.com/documents/?uuid=138e348a-b786-494c-895d-c37a55b593a7" ] }, { "id" : "ITEM-2", "itemData" : { "DOI" : "10.1111/oik.03229", "ISBN" : "0039022643407", "ISSN" : "16000706", "abstract" : "Assessing the recovery of species diversity and composition after major disturbance is key to understanding the resilience of tropical forests through successional processes, and its importance for biodiversity conservation. Despite the specific abiotic environment and ecological processes of tropical dry forests, secondary succession has received less attention in this biome than others and changes in species diversity and composition have never been synthesised in a systematic and quantitative review. This study aims to assess in tropical dry forests 1) the directionality of change in species richness and evenness during secondary succession, 2) the convergence of species composition towards that of old-growth forest and 3) the importance of the previous land use, precipitation regime and water availability in influencing the direction and rate of change. We conducted meta-analyses of the rate of change in species richness, evenness and composition indices with succession in 13 tropical dry forest chronosequences. Species richness increased with succession, showing a gradual accumulation of species, as did Shannon evenness index. The similarity in species composition of successional forests with old-growth forests increased with succession, yet at a low rate. Tropical dry forests therefore do show resilience of species composition but it may never reach that of old-growth forests. We found no significant differences in rates of change between different previous land uses, precipitation regimes or water availability. Our results show high resilience of tropical dry forests in term of species richness but a slow recovery of species composition. They highlight the need for further research on secondary succession in this biome and better understanding of impacts of previous land-use and landscape-scale patterns.This article is protected by copyright. All rights reserved.", "author" : [ { "dropping-particle" : "", "family" : "Derroire", "given" : "G??raldine", "non-dropping-particle" : "", "parse-names" : false, "suffix" : "" }, { "dropping-particle" : "", "family" : "Balvanera", "given" : "Patricia", "non-dropping-particle" : "", "parse-names" : false, "suffix" : "" }, { "dropping-particle" : "", "family" : "Castellanos-Castro", "given" : "Carolina", "non-dropping-particle" : "", "parse-names" : false, "suffix" : "" }, { "dropping-particle" : "", "family" : "Decocq", "given" : "Guillaume", "non-dropping-particle" : "", "parse-names" : false, "suffix" : "" }, { "dropping-particle" : "", "family" : "Kennard", "given" : "Deborah K.", "non-dropping-particle" : "", "parse-names" : false, "suffix" : "" }, { "dropping-particle" : "", "family" : "Lebrija-Trejos", "given" : "Edwin", "non-dropping-particle" : "", "parse-names" : false, "suffix" : "" }, { "dropping-particle" : "", "family" : "Leiva", "given" : "Jorge A.", "non-dropping-particle" : "", "parse-names" : false, "suffix" : "" }, { "dropping-particle" : "", "family" : "Od??n", "given" : "Per Christer", "non-dropping-particle" : "", "parse-names" : false, "suffix" : "" }, { "dropping-particle" : "", "family" : "Powers", "given" : "Jennifer S.", "non-dropping-particle" : "", "parse-names" : false, "suffix" : "" }, { "dropping-particle" : "", "family" : "Rico-Gray", "given" : "Victor", "non-dropping-particle" : "", "parse-names" : false, "suffix" : "" }, { "dropping-particle" : "", "family" : "Tigabu", "given" : "Mulualem", "non-dropping-particle" : "", "parse-names" : false, "suffix" : "" }, { "dropping-particle" : "", "family" : "Healey", "given" : "John R.", "non-dropping-particle" : "", "parse-names" : false, "suffix" : "" } ], "container-title" : "Oikos", "id" : "ITEM-2", "issue" : "May", "issued" : { "date-parts" : [ [ "2016" ] ] }, "title" : "Resilience of tropical dry forests - a meta-analysis of changes in species diversity and composition during secondary succession", "type" : "article-journal" }, "uris" : [ "http://www.mendeley.com/documents/?uuid=b41094f6-a451-45d9-85a3-e55e2ff42dcf" ] } ], "mendeley" : { "formattedCitation" : "(Derroire et al., 2016; Martin et al., 2013)", "plainTextFormattedCitation" : "(Derroire et al., 2016; Martin et al., 2013)", "previouslyFormattedCitation" : "(Derroire et al., 2016; Martin et al., 2013)" }, "properties" : { "noteIndex" : 0 }, "schema" : "https://github.com/citation-style-language/schema/raw/master/csl-citation.json" }</w:instrText>
      </w:r>
      <w:r w:rsidR="00342367" w:rsidRPr="0073349A">
        <w:rPr>
          <w:rFonts w:ascii="Times New Roman" w:eastAsia="Times New Roman" w:hAnsi="Times New Roman" w:cs="Times New Roman"/>
          <w:sz w:val="24"/>
          <w:szCs w:val="24"/>
        </w:rPr>
        <w:fldChar w:fldCharType="separate"/>
      </w:r>
      <w:r w:rsidR="00DE6E4A" w:rsidRPr="0073349A">
        <w:rPr>
          <w:rFonts w:ascii="Times New Roman" w:eastAsia="Times New Roman" w:hAnsi="Times New Roman" w:cs="Times New Roman"/>
          <w:noProof/>
          <w:sz w:val="24"/>
          <w:szCs w:val="24"/>
        </w:rPr>
        <w:t>(Derroire et al., 2016; Martin et al., 2013)</w:t>
      </w:r>
      <w:r w:rsidR="00342367" w:rsidRPr="0073349A">
        <w:rPr>
          <w:rFonts w:ascii="Times New Roman" w:eastAsia="Times New Roman" w:hAnsi="Times New Roman" w:cs="Times New Roman"/>
          <w:sz w:val="24"/>
          <w:szCs w:val="24"/>
        </w:rPr>
        <w:fldChar w:fldCharType="end"/>
      </w:r>
      <w:r w:rsidR="00DE6E4A" w:rsidRPr="0073349A">
        <w:rPr>
          <w:rFonts w:ascii="Times New Roman" w:eastAsia="Times New Roman" w:hAnsi="Times New Roman" w:cs="Times New Roman"/>
          <w:sz w:val="24"/>
          <w:szCs w:val="24"/>
        </w:rPr>
        <w:t xml:space="preserve"> or to a limited number of biodiversity metrics</w:t>
      </w:r>
      <w:ins w:id="1" w:author="Phil" w:date="2016-06-30T09:29:00Z">
        <w:r w:rsidR="00974AF9">
          <w:rPr>
            <w:rFonts w:ascii="Times New Roman" w:eastAsia="Times New Roman" w:hAnsi="Times New Roman" w:cs="Times New Roman"/>
            <w:sz w:val="24"/>
            <w:szCs w:val="24"/>
          </w:rPr>
          <w:t>,</w:t>
        </w:r>
      </w:ins>
      <w:r w:rsidR="00DE6E4A" w:rsidRPr="0073349A">
        <w:rPr>
          <w:rFonts w:ascii="Times New Roman" w:eastAsia="Times New Roman" w:hAnsi="Times New Roman" w:cs="Times New Roman"/>
          <w:sz w:val="24"/>
          <w:szCs w:val="24"/>
        </w:rPr>
        <w:t xml:space="preserve"> </w:t>
      </w:r>
      <w:ins w:id="2" w:author="Phil" w:date="2016-06-30T09:29:00Z">
        <w:r w:rsidR="00974AF9">
          <w:rPr>
            <w:rFonts w:ascii="Times New Roman" w:eastAsia="Times New Roman" w:hAnsi="Times New Roman" w:cs="Times New Roman"/>
            <w:sz w:val="24"/>
            <w:szCs w:val="24"/>
          </w:rPr>
          <w:t xml:space="preserve">such as species richness </w:t>
        </w:r>
        <w:r w:rsidR="00974AF9" w:rsidRPr="0073349A">
          <w:rPr>
            <w:rFonts w:ascii="Times New Roman" w:eastAsia="Times New Roman" w:hAnsi="Times New Roman" w:cs="Times New Roman"/>
            <w:sz w:val="24"/>
            <w:szCs w:val="24"/>
          </w:rPr>
          <w:fldChar w:fldCharType="begin" w:fldLock="1"/>
        </w:r>
      </w:ins>
      <w:r w:rsidR="00D56324">
        <w:rPr>
          <w:rFonts w:ascii="Times New Roman" w:eastAsia="Times New Roman" w:hAnsi="Times New Roman" w:cs="Times New Roman"/>
          <w:sz w:val="24"/>
          <w:szCs w:val="24"/>
        </w:rPr>
        <w:instrText>ADDIN CSL_CITATION { "citationItems" : [ { "id" : "ITEM-1", "itemData" : { "DOI" : "10.1016/j.biocon.2009.05.035", "ISBN" : "0006-3207", "ISSN" : "00063207", "author" : [ { "dropping-particle" : "", "family" : "Dent", "given" : "Daisy H.", "non-dropping-particle" : "", "parse-names" : false, "suffix" : "" }, { "dropping-particle" : "", "family" : "Joseph Wright", "given" : "S.", "non-dropping-particle" : "", "parse-names" : false, "suffix" : "" }, { "dropping-particle" : "", "family" : "Wright", "given" : "S.J. Joseph.", "non-dropping-particle" : "", "parse-names" : false, "suffix" : "" } ], "container-title" : "Biological Conservation", "id" : "ITEM-1", "issue" : "12", "issued" : { "date-parts" : [ [ "2009", "12" ] ] }, "page" : "2833-2843", "publisher" : "Elsevier Ltd", "title" : "The future of tropical species in secondary forests: A quantitative review", "type" : "article-journal", "volume" : "142" }, "uris" : [ "http://www.mendeley.com/documents/?uuid=eaf51206-34dd-43c5-92b3-297aac540c6b" ] }, { "id" : "ITEM-2", "itemData" : { "DOI" : "10.1111/j.1523-1739.2004.00151.x", "ISSN" : "1523-1739", "author" : [ { "dropping-particle" : "", "family" : "Dunn", "given" : "Robert R", "non-dropping-particle" : "", "parse-names" : false, "suffix" : "" } ], "container-title" : "Conservation Biology", "id" : "ITEM-2", "issue" : "2", "issued" : { "date-parts" : [ [ "2004" ] ] }, "page" : "302\u2013309", "title" : "Recovery of faunal communities during tropical forest regeneration", "type" : "article-journal", "volume" : "18" }, "uris" : [ "http://www.mendeley.com/documents/?uuid=ec6116bb-0c03-4643-8600-ea5732ef7afa" ] } ], "mendeley" : { "formattedCitation" : "(Dent et al., 2009; Dunn, 2004a)", "plainTextFormattedCitation" : "(Dent et al., 2009; Dunn, 2004a)", "previouslyFormattedCitation" : "(Dent et al., 2009; Dunn, 2004a)" }, "properties" : { "noteIndex" : 0 }, "schema" : "https://github.com/citation-style-language/schema/raw/master/csl-citation.json" }</w:instrText>
      </w:r>
      <w:ins w:id="3" w:author="Phil" w:date="2016-06-30T09:29:00Z">
        <w:r w:rsidR="00974AF9" w:rsidRPr="0073349A">
          <w:rPr>
            <w:rFonts w:ascii="Times New Roman" w:eastAsia="Times New Roman" w:hAnsi="Times New Roman" w:cs="Times New Roman"/>
            <w:sz w:val="24"/>
            <w:szCs w:val="24"/>
          </w:rPr>
          <w:fldChar w:fldCharType="separate"/>
        </w:r>
        <w:r w:rsidR="00974AF9" w:rsidRPr="0073349A">
          <w:rPr>
            <w:rFonts w:ascii="Times New Roman" w:eastAsia="Times New Roman" w:hAnsi="Times New Roman" w:cs="Times New Roman"/>
            <w:noProof/>
            <w:sz w:val="24"/>
            <w:szCs w:val="24"/>
          </w:rPr>
          <w:t>(Dent et al., 2009; Dunn, 2004a)</w:t>
        </w:r>
        <w:r w:rsidR="00974AF9" w:rsidRPr="0073349A">
          <w:rPr>
            <w:rFonts w:ascii="Times New Roman" w:eastAsia="Times New Roman" w:hAnsi="Times New Roman" w:cs="Times New Roman"/>
            <w:sz w:val="24"/>
            <w:szCs w:val="24"/>
          </w:rPr>
          <w:fldChar w:fldCharType="end"/>
        </w:r>
      </w:ins>
      <w:del w:id="4" w:author="Phil" w:date="2016-06-30T09:29:00Z">
        <w:r w:rsidR="00DE6E4A" w:rsidRPr="0073349A" w:rsidDel="00974AF9">
          <w:rPr>
            <w:rFonts w:ascii="Times New Roman" w:eastAsia="Times New Roman" w:hAnsi="Times New Roman" w:cs="Times New Roman"/>
            <w:sz w:val="24"/>
            <w:szCs w:val="24"/>
          </w:rPr>
          <w:fldChar w:fldCharType="begin" w:fldLock="1"/>
        </w:r>
        <w:r w:rsidR="00DE6E4A" w:rsidRPr="0073349A" w:rsidDel="00974AF9">
          <w:rPr>
            <w:rFonts w:ascii="Times New Roman" w:eastAsia="Times New Roman" w:hAnsi="Times New Roman" w:cs="Times New Roman"/>
            <w:sz w:val="24"/>
            <w:szCs w:val="24"/>
          </w:rPr>
          <w:delInstrText>ADDIN CSL_CITATION { "citationItems" : [ { "id" : "ITEM-1", "itemData" : { "DOI" : "10.1016/j.biocon.2009.05.035", "ISBN" : "0006-3207", "ISSN" : "00063207", "author" : [ { "dropping-particle" : "", "family" : "Dent", "given" : "Daisy H.", "non-dropping-particle" : "", "parse-names" : false, "suffix" : "" }, { "dropping-particle" : "", "family" : "Joseph Wright", "given" : "S.", "non-dropping-particle" : "", "parse-names" : false, "suffix" : "" }, { "dropping-particle" : "", "family" : "Wright", "given" : "S.J. Joseph.", "non-dropping-particle" : "", "parse-names" : false, "suffix" : "" } ], "container-title" : "Biological Conservation", "id" : "ITEM-1", "issue" : "12", "issued" : { "date-parts" : [ [ "2009", "12" ] ] }, "page" : "2833-2843", "publisher" : "Elsevier Ltd", "title" : "The future of tropical species in secondary forests: A quantitative review", "type" : "article-journal", "volume" : "142" }, "uris" : [ "http://www.mendeley.com/documents/?uuid=eaf51206-34dd-43c5-92b3-297aac540c6b" ] }, { "id" : "ITEM-2", "itemData" : { "DOI" : "10.1111/j.1523-1739.2004.00151.x", "ISSN" : "1523-1739", "author" : [ { "dropping-particle" : "", "family" : "Dunn", "given" : "Robert R", "non-dropping-particle" : "", "parse-names" : false, "suffix" : "" } ], "container-title" : "Conservation Biology", "id" : "ITEM-2", "issue" : "2", "issued" : { "date-parts" : [ [ "2004" ] ] }, "page" : "302\u2013309", "title" : "Recovery of faunal communities during tropical forest regeneration", "type" : "article-journal", "volume" : "18" }, "uris" : [ "http://www.mendeley.com/documents/?uuid=ec6116bb-0c03-4643-8600-ea5732ef7afa" ] } ], "mendeley" : { "formattedCitation" : "(Dent et al., 2009; Dunn, 2004a)", "plainTextFormattedCitation" : "(Dent et al., 2009; Dunn, 2004a)" }, "properties" : { "noteIndex" : 0 }, "schema" : "https://github.com/citation-style-language/schema/raw/master/csl-citation.json" }</w:delInstrText>
        </w:r>
        <w:r w:rsidR="00DE6E4A" w:rsidRPr="0073349A" w:rsidDel="00974AF9">
          <w:rPr>
            <w:rFonts w:ascii="Times New Roman" w:eastAsia="Times New Roman" w:hAnsi="Times New Roman" w:cs="Times New Roman"/>
            <w:sz w:val="24"/>
            <w:szCs w:val="24"/>
          </w:rPr>
          <w:fldChar w:fldCharType="separate"/>
        </w:r>
        <w:r w:rsidR="00DE6E4A" w:rsidRPr="0073349A" w:rsidDel="00974AF9">
          <w:rPr>
            <w:rFonts w:ascii="Times New Roman" w:eastAsia="Times New Roman" w:hAnsi="Times New Roman" w:cs="Times New Roman"/>
            <w:noProof/>
            <w:sz w:val="24"/>
            <w:szCs w:val="24"/>
          </w:rPr>
          <w:delText>(Dent et al., 2009; Dunn, 2004a)</w:delText>
        </w:r>
        <w:r w:rsidR="00DE6E4A" w:rsidRPr="0073349A" w:rsidDel="00974AF9">
          <w:rPr>
            <w:rFonts w:ascii="Times New Roman" w:eastAsia="Times New Roman" w:hAnsi="Times New Roman" w:cs="Times New Roman"/>
            <w:sz w:val="24"/>
            <w:szCs w:val="24"/>
          </w:rPr>
          <w:fldChar w:fldCharType="end"/>
        </w:r>
      </w:del>
      <w:r w:rsidR="00DE6E4A" w:rsidRPr="0073349A">
        <w:rPr>
          <w:rFonts w:ascii="Times New Roman" w:eastAsia="Times New Roman" w:hAnsi="Times New Roman" w:cs="Times New Roman"/>
          <w:sz w:val="24"/>
          <w:szCs w:val="24"/>
        </w:rPr>
        <w:t>.</w:t>
      </w:r>
      <w:r w:rsidR="00DE6E4A">
        <w:rPr>
          <w:rFonts w:ascii="Times New Roman" w:eastAsia="Times New Roman" w:hAnsi="Times New Roman" w:cs="Times New Roman"/>
          <w:sz w:val="24"/>
          <w:szCs w:val="24"/>
        </w:rPr>
        <w:t xml:space="preserve"> </w:t>
      </w:r>
    </w:p>
    <w:p w14:paraId="6309BB3A" w14:textId="3833F1A5" w:rsidR="004D19A5" w:rsidRPr="006E3F6A" w:rsidRDefault="003E27F8" w:rsidP="00100BCE">
      <w:pPr>
        <w:spacing w:line="480" w:lineRule="auto"/>
        <w:jc w:val="both"/>
        <w:rPr>
          <w:rFonts w:ascii="Times New Roman" w:eastAsia="Times New Roman" w:hAnsi="Times New Roman" w:cs="Times New Roman"/>
          <w:color w:val="auto"/>
          <w:sz w:val="24"/>
          <w:szCs w:val="24"/>
        </w:rPr>
      </w:pPr>
      <w:r w:rsidRPr="001651FC">
        <w:rPr>
          <w:rFonts w:ascii="Times New Roman" w:eastAsia="Times New Roman" w:hAnsi="Times New Roman" w:cs="Times New Roman"/>
          <w:sz w:val="24"/>
          <w:szCs w:val="24"/>
        </w:rPr>
        <w:t xml:space="preserve">Measures of </w:t>
      </w:r>
      <w:ins w:id="5" w:author="Phil" w:date="2016-06-30T09:31:00Z">
        <w:r w:rsidR="00D967D6">
          <w:rPr>
            <w:rFonts w:ascii="Times New Roman" w:eastAsia="Times New Roman" w:hAnsi="Times New Roman" w:cs="Times New Roman"/>
            <w:sz w:val="24"/>
            <w:szCs w:val="24"/>
          </w:rPr>
          <w:t xml:space="preserve">the </w:t>
        </w:r>
      </w:ins>
      <w:r w:rsidRPr="001651FC">
        <w:rPr>
          <w:rFonts w:ascii="Times New Roman" w:eastAsia="Times New Roman" w:hAnsi="Times New Roman" w:cs="Times New Roman"/>
          <w:sz w:val="24"/>
          <w:szCs w:val="24"/>
        </w:rPr>
        <w:t xml:space="preserve">conservation value </w:t>
      </w:r>
      <w:ins w:id="6" w:author="Phil" w:date="2016-06-30T09:31:00Z">
        <w:r w:rsidR="00D967D6">
          <w:rPr>
            <w:rFonts w:ascii="Times New Roman" w:eastAsia="Times New Roman" w:hAnsi="Times New Roman" w:cs="Times New Roman"/>
            <w:sz w:val="24"/>
            <w:szCs w:val="24"/>
          </w:rPr>
          <w:t xml:space="preserve">of an ecosystem </w:t>
        </w:r>
      </w:ins>
      <w:r w:rsidRPr="001651FC">
        <w:rPr>
          <w:rFonts w:ascii="Times New Roman" w:eastAsia="Times New Roman" w:hAnsi="Times New Roman" w:cs="Times New Roman"/>
          <w:sz w:val="24"/>
          <w:szCs w:val="24"/>
        </w:rPr>
        <w:t xml:space="preserve">commonly </w:t>
      </w:r>
      <w:r w:rsidR="00F72EB5" w:rsidRPr="001651FC">
        <w:rPr>
          <w:rFonts w:ascii="Times New Roman" w:eastAsia="Times New Roman" w:hAnsi="Times New Roman" w:cs="Times New Roman"/>
          <w:sz w:val="24"/>
          <w:szCs w:val="24"/>
        </w:rPr>
        <w:t>use</w:t>
      </w:r>
      <w:r w:rsidRPr="001651FC">
        <w:rPr>
          <w:rFonts w:ascii="Times New Roman" w:eastAsia="Times New Roman" w:hAnsi="Times New Roman" w:cs="Times New Roman"/>
          <w:sz w:val="24"/>
          <w:szCs w:val="24"/>
        </w:rPr>
        <w:t xml:space="preserve"> species</w:t>
      </w:r>
      <w:r w:rsidR="009742A7" w:rsidRPr="001651FC">
        <w:rPr>
          <w:rFonts w:ascii="Times New Roman" w:eastAsia="Times New Roman" w:hAnsi="Times New Roman" w:cs="Times New Roman"/>
          <w:sz w:val="24"/>
          <w:szCs w:val="24"/>
        </w:rPr>
        <w:t>-based metrics</w:t>
      </w:r>
      <w:r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"1pcq17a6be", "citationItems" : [ { "id" : "ITEM-1", "itemData" : { "DOI" : "10.1038/35002501", "ISSN" : "0028-0836", "author" : [ { "dropping-particle" : "", "family" : "Myers", "given" : "Norman", "non-dropping-particle" : "", "parse-names" : false, "suffix" : "" }, { "dropping-particle" : "", "family" : "Mittermeier", "given" : "Russell A.", "non-dropping-particle" : "", "parse-names" : false, "suffix" : "" }, { "dropping-particle" : "", "family" : "Mittermeier", "given" : "Cristina G.", "non-dropping-particle" : "", "parse-names" : false, "suffix" : "" }, { "dropping-particle" : "", "family" : "Fonseca", "given" : "Gustavo A. B.", "non-dropping-particle" : "da", "parse-names" : false, "suffix" : "" }, { "dropping-particle" : "", "family" : "Kent", "given" : "Jennifer", "non-dropping-particle" : "", "parse-names" : false, "suffix" : "" } ], "container-title" : "Nature", "id" : "ITEM-1", "issue" : "6772", "issued" : { "date-parts" : [ [ "2000", "2" ] ] }, "page" : "853-858", "title" : "Biodiversity hotspots for conservation priorities", "type" : "article-journal", "volume" : "403" }, "uri" : [ "http://zotero.org/users/local/lSswCld9/items/3ANPZ62S" ], "uris" : [ "http://zotero.org/users/local/lSswCld9/items/3ANPZ62S", "http://www.mendeley.com/documents/?uuid=6cd4e1f0-70fc-4e94-b6df-df18f8dedfa7" ] } ], "mendeley" : { "formattedCitation" : "(Myers et al., 2000)", "plainTextFormattedCitation" : "(Myers et al., 2000)", "previouslyFormattedCitation" : "(Myers et al., 2000)" }, "properties" : { "formattedCitation" : "(Myers et al. 2000)", "noteIndex" : 0, "plainCitation" : "(Myers et al. 2000)"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(Myers et al., 2000)</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with the value of an area measured by the community species richness or the presence of particular species of interest. </w:t>
      </w:r>
      <w:r w:rsidR="00D86B6A" w:rsidRPr="001651FC">
        <w:rPr>
          <w:rFonts w:ascii="Times New Roman" w:eastAsia="Times New Roman" w:hAnsi="Times New Roman" w:cs="Times New Roman"/>
          <w:sz w:val="24"/>
          <w:szCs w:val="24"/>
        </w:rPr>
        <w:t xml:space="preserve">A complementary approach </w:t>
      </w:r>
      <w:r w:rsidR="000A30B9" w:rsidRPr="001651FC">
        <w:rPr>
          <w:rFonts w:ascii="Times New Roman" w:eastAsia="Times New Roman" w:hAnsi="Times New Roman" w:cs="Times New Roman"/>
          <w:sz w:val="24"/>
          <w:szCs w:val="24"/>
        </w:rPr>
        <w:t xml:space="preserve">to species-based metrics </w:t>
      </w:r>
      <w:r w:rsidR="00D86B6A" w:rsidRPr="001651FC">
        <w:rPr>
          <w:rFonts w:ascii="Times New Roman" w:eastAsia="Times New Roman" w:hAnsi="Times New Roman" w:cs="Times New Roman"/>
          <w:sz w:val="24"/>
          <w:szCs w:val="24"/>
        </w:rPr>
        <w:t>is to assess changes</w:t>
      </w:r>
      <w:r w:rsidR="0069278E">
        <w:rPr>
          <w:rFonts w:ascii="Times New Roman" w:eastAsia="Times New Roman" w:hAnsi="Times New Roman" w:cs="Times New Roman"/>
          <w:sz w:val="24"/>
          <w:szCs w:val="24"/>
        </w:rPr>
        <w:t xml:space="preserve"> in </w:t>
      </w:r>
      <w:r w:rsidR="006170EB">
        <w:rPr>
          <w:rFonts w:ascii="Times New Roman" w:eastAsia="Times New Roman" w:hAnsi="Times New Roman" w:cs="Times New Roman"/>
          <w:sz w:val="24"/>
          <w:szCs w:val="24"/>
        </w:rPr>
        <w:t>functional diversity</w:t>
      </w:r>
      <w:r w:rsidR="00836715">
        <w:rPr>
          <w:rFonts w:ascii="Times New Roman" w:eastAsia="Times New Roman" w:hAnsi="Times New Roman" w:cs="Times New Roman"/>
          <w:sz w:val="24"/>
          <w:szCs w:val="24"/>
        </w:rPr>
        <w:t xml:space="preserve">, which describes the range of </w:t>
      </w:r>
      <w:r w:rsidR="006170EB">
        <w:rPr>
          <w:rFonts w:ascii="Times New Roman" w:eastAsia="Times New Roman" w:hAnsi="Times New Roman" w:cs="Times New Roman"/>
          <w:sz w:val="24"/>
          <w:szCs w:val="24"/>
        </w:rPr>
        <w:t xml:space="preserve">functional roles played by species within a community. </w:t>
      </w:r>
      <w:r w:rsidR="009C57DF">
        <w:rPr>
          <w:rFonts w:ascii="Times New Roman" w:eastAsia="Times New Roman" w:hAnsi="Times New Roman" w:cs="Times New Roman"/>
          <w:sz w:val="24"/>
          <w:szCs w:val="24"/>
        </w:rPr>
        <w:t>In this study we focus on b</w:t>
      </w:r>
      <w:r w:rsidR="000456D0" w:rsidRPr="001651FC">
        <w:rPr>
          <w:rFonts w:ascii="Times New Roman" w:eastAsia="Times New Roman" w:hAnsi="Times New Roman" w:cs="Times New Roman"/>
          <w:sz w:val="24"/>
          <w:szCs w:val="24"/>
        </w:rPr>
        <w:t>irds</w:t>
      </w:r>
      <w:r w:rsidR="00D86B6A" w:rsidRPr="001651FC">
        <w:rPr>
          <w:rFonts w:ascii="Times New Roman" w:eastAsia="Times New Roman" w:hAnsi="Times New Roman" w:cs="Times New Roman"/>
          <w:sz w:val="24"/>
          <w:szCs w:val="24"/>
        </w:rPr>
        <w:t xml:space="preserve"> </w:t>
      </w:r>
      <w:r w:rsidR="009C57DF">
        <w:rPr>
          <w:rFonts w:ascii="Times New Roman" w:eastAsia="Times New Roman" w:hAnsi="Times New Roman" w:cs="Times New Roman"/>
          <w:sz w:val="24"/>
          <w:szCs w:val="24"/>
        </w:rPr>
        <w:t xml:space="preserve">as they </w:t>
      </w:r>
      <w:r w:rsidR="00D86B6A" w:rsidRPr="001651FC">
        <w:rPr>
          <w:rFonts w:ascii="Times New Roman" w:eastAsia="Times New Roman" w:hAnsi="Times New Roman" w:cs="Times New Roman"/>
          <w:sz w:val="24"/>
          <w:szCs w:val="24"/>
        </w:rPr>
        <w:t xml:space="preserve">provide </w:t>
      </w:r>
      <w:r w:rsidR="000456D0" w:rsidRPr="001651FC">
        <w:rPr>
          <w:rFonts w:ascii="Times New Roman" w:eastAsia="Times New Roman" w:hAnsi="Times New Roman" w:cs="Times New Roman"/>
          <w:sz w:val="24"/>
          <w:szCs w:val="24"/>
        </w:rPr>
        <w:t>key</w:t>
      </w:r>
      <w:r w:rsidR="00F446D1" w:rsidRPr="001651FC">
        <w:rPr>
          <w:rFonts w:ascii="Times New Roman" w:eastAsia="Times New Roman" w:hAnsi="Times New Roman" w:cs="Times New Roman"/>
          <w:sz w:val="24"/>
          <w:szCs w:val="24"/>
        </w:rPr>
        <w:t xml:space="preserve"> </w:t>
      </w:r>
      <w:r w:rsidR="00D86B6A" w:rsidRPr="001651FC">
        <w:rPr>
          <w:rFonts w:ascii="Times New Roman" w:eastAsia="Times New Roman" w:hAnsi="Times New Roman" w:cs="Times New Roman"/>
          <w:sz w:val="24"/>
          <w:szCs w:val="24"/>
        </w:rPr>
        <w:t>functions</w:t>
      </w:r>
      <w:r w:rsidR="000456D0" w:rsidRPr="001651FC">
        <w:rPr>
          <w:rFonts w:ascii="Times New Roman" w:eastAsia="Times New Roman" w:hAnsi="Times New Roman" w:cs="Times New Roman"/>
          <w:sz w:val="24"/>
          <w:szCs w:val="24"/>
        </w:rPr>
        <w:t xml:space="preserve">, such as pollination, seed predation and dispersal, removal of carrion, and </w:t>
      </w:r>
      <w:r w:rsidR="009C57DF">
        <w:rPr>
          <w:rFonts w:ascii="Times New Roman" w:eastAsia="Times New Roman" w:hAnsi="Times New Roman" w:cs="Times New Roman"/>
          <w:sz w:val="24"/>
          <w:szCs w:val="24"/>
        </w:rPr>
        <w:t>predation</w:t>
      </w:r>
      <w:r w:rsidR="009C57DF" w:rsidRPr="001651FC">
        <w:rPr>
          <w:rFonts w:ascii="Times New Roman" w:eastAsia="Times New Roman" w:hAnsi="Times New Roman" w:cs="Times New Roman"/>
          <w:sz w:val="24"/>
          <w:szCs w:val="24"/>
        </w:rPr>
        <w:t xml:space="preserve"> </w:t>
      </w:r>
      <w:r w:rsidR="000456D0" w:rsidRPr="001651FC">
        <w:rPr>
          <w:rFonts w:ascii="Times New Roman" w:eastAsia="Times New Roman" w:hAnsi="Times New Roman" w:cs="Times New Roman"/>
          <w:sz w:val="24"/>
          <w:szCs w:val="24"/>
        </w:rPr>
        <w:t xml:space="preserve">of </w:t>
      </w:r>
      <w:r w:rsidR="00CF6832" w:rsidRPr="001651FC">
        <w:rPr>
          <w:rFonts w:ascii="Times New Roman" w:eastAsia="Times New Roman" w:hAnsi="Times New Roman" w:cs="Times New Roman"/>
          <w:sz w:val="24"/>
          <w:szCs w:val="24"/>
        </w:rPr>
        <w:t>other animals</w:t>
      </w:r>
      <w:r w:rsidR="000456D0" w:rsidRPr="001651FC">
        <w:rPr>
          <w:rFonts w:ascii="Times New Roman" w:eastAsia="Times New Roman" w:hAnsi="Times New Roman" w:cs="Times New Roman"/>
          <w:sz w:val="24"/>
          <w:szCs w:val="24"/>
        </w:rPr>
        <w:t>,</w:t>
      </w:r>
      <w:r w:rsidR="00D86B6A" w:rsidRPr="001651FC">
        <w:rPr>
          <w:rFonts w:ascii="Times New Roman" w:eastAsia="Times New Roman" w:hAnsi="Times New Roman" w:cs="Times New Roman"/>
          <w:sz w:val="24"/>
          <w:szCs w:val="24"/>
        </w:rPr>
        <w:t xml:space="preserve"> in tropical forests, and the roles of individual species </w:t>
      </w:r>
      <w:r w:rsidR="009C57DF">
        <w:rPr>
          <w:rFonts w:ascii="Times New Roman" w:eastAsia="Times New Roman" w:hAnsi="Times New Roman" w:cs="Times New Roman"/>
          <w:sz w:val="24"/>
          <w:szCs w:val="24"/>
        </w:rPr>
        <w:t>can be characterized in terms of</w:t>
      </w:r>
      <w:r w:rsidR="00D86B6A" w:rsidRPr="001651FC">
        <w:rPr>
          <w:rFonts w:ascii="Times New Roman" w:eastAsia="Times New Roman" w:hAnsi="Times New Roman" w:cs="Times New Roman"/>
          <w:sz w:val="24"/>
          <w:szCs w:val="24"/>
        </w:rPr>
        <w:t xml:space="preserve"> their feeding </w:t>
      </w:r>
      <w:r w:rsidR="00D86B6A" w:rsidRPr="001651FC">
        <w:rPr>
          <w:rFonts w:ascii="Times New Roman" w:eastAsia="Times New Roman" w:hAnsi="Times New Roman" w:cs="Times New Roman"/>
          <w:sz w:val="24"/>
          <w:szCs w:val="24"/>
          <w:lang w:val="en-GB"/>
        </w:rPr>
        <w:t>behaviour</w:t>
      </w:r>
      <w:r w:rsidR="00D86B6A"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"29si9pbnjr", "citationItems" : [ { "id" : "ITEM-1", "itemData" : { "DOI" : "10.1073/pnas.0408049101", "ISSN" : "0027-8424, 1091-6490", "author" : [ { "dropping-particle" : "", "family" : "Sekercioglu", "given" : "C. H.", "non-dropping-particle" : "", "parse-names" : false, "suffix" : "" }, { "dropping-particle" : "", "family" : "Daily", "given" : "G. C.", "non-dropping-particle" : "", "parse-names" : false, "suffix" : "" }, { "dropping-particle" : "", "family" : "Ehrlich", "given" : "P. R.", "non-dropping-particle" : "", "parse-names" : false, "suffix" : "" } ], "container-title" : "Proceedings of the National Academy of Sciences", "id" : "ITEM-1", "issue" : "52", "issued" : { "date-parts" : [ [ "2004", "12" ] ] }, "language" : "en", "page" : "18042-18047", "title" : "Ecosystem consequences of bird declines", "type" : "article-journal", "volume" : "101" }, "uri" : [ "http://zotero.org/users/local/lSswCld9/items/NDJBE2XH" ], "uris" : [ "http://zotero.org/users/local/lSswCld9/items/NDJBE2XH", "http://www.mendeley.com/documents/?uuid=8eba8fe3-82f9-4ba7-ade8-095a8186a7a8" ] } ], "mendeley" : { "formattedCitation" : "(Sekercioglu et al., 2004)", "plainTextFormattedCitation" : "(Sekercioglu et al., 2004)", "previouslyFormattedCitation" : "(Sekercioglu et al., 2004)" }, "properties" : { "formattedCitation" : "(Sekercioglu et al. 2004)", "noteIndex" : 0, "plainCitation" : "(Sekercioglu et al. 2004)"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(Sekercioglu et al., 2004)</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Ecosystem functioning</w:t>
      </w:r>
      <w:r w:rsidR="00D86B6A" w:rsidRPr="001651FC">
        <w:rPr>
          <w:rFonts w:ascii="Times New Roman" w:eastAsia="Times New Roman" w:hAnsi="Times New Roman" w:cs="Times New Roman"/>
          <w:sz w:val="24"/>
          <w:szCs w:val="24"/>
        </w:rPr>
        <w:t xml:space="preserve"> in general</w:t>
      </w:r>
      <w:r w:rsidRPr="001651FC">
        <w:rPr>
          <w:rFonts w:ascii="Times New Roman" w:eastAsia="Times New Roman" w:hAnsi="Times New Roman" w:cs="Times New Roman"/>
          <w:sz w:val="24"/>
          <w:szCs w:val="24"/>
        </w:rPr>
        <w:t xml:space="preserve"> tends to be correlated with both species richness and functional diversity, with indices based on traits </w:t>
      </w:r>
      <w:r w:rsidR="001A1A68" w:rsidRPr="001651FC">
        <w:rPr>
          <w:rFonts w:ascii="Times New Roman" w:eastAsia="Times New Roman" w:hAnsi="Times New Roman" w:cs="Times New Roman"/>
          <w:sz w:val="24"/>
          <w:szCs w:val="24"/>
        </w:rPr>
        <w:t xml:space="preserve">(e.g. feeding </w:t>
      </w:r>
      <w:r w:rsidR="001A1A68" w:rsidRPr="00833DF7">
        <w:rPr>
          <w:rFonts w:ascii="Times New Roman" w:eastAsia="Times New Roman" w:hAnsi="Times New Roman" w:cs="Times New Roman"/>
          <w:sz w:val="24"/>
          <w:szCs w:val="24"/>
          <w:lang w:val="en-GB"/>
        </w:rPr>
        <w:t>behavio</w:t>
      </w:r>
      <w:r w:rsidR="000731E4" w:rsidRPr="00833DF7">
        <w:rPr>
          <w:rFonts w:ascii="Times New Roman" w:eastAsia="Times New Roman" w:hAnsi="Times New Roman" w:cs="Times New Roman"/>
          <w:sz w:val="24"/>
          <w:szCs w:val="24"/>
          <w:lang w:val="en-GB"/>
        </w:rPr>
        <w:t>u</w:t>
      </w:r>
      <w:r w:rsidR="001A1A68" w:rsidRPr="00833DF7">
        <w:rPr>
          <w:rFonts w:ascii="Times New Roman" w:eastAsia="Times New Roman" w:hAnsi="Times New Roman" w:cs="Times New Roman"/>
          <w:sz w:val="24"/>
          <w:szCs w:val="24"/>
          <w:lang w:val="en-GB"/>
        </w:rPr>
        <w:t>r</w:t>
      </w:r>
      <w:r w:rsidR="001A1A68"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performing better than those based </w:t>
      </w:r>
      <w:r w:rsidR="000A30B9" w:rsidRPr="001651FC">
        <w:rPr>
          <w:rFonts w:ascii="Times New Roman" w:eastAsia="Times New Roman" w:hAnsi="Times New Roman" w:cs="Times New Roman"/>
          <w:sz w:val="24"/>
          <w:szCs w:val="24"/>
        </w:rPr>
        <w:t xml:space="preserve">solely </w:t>
      </w:r>
      <w:r w:rsidRPr="001651FC">
        <w:rPr>
          <w:rFonts w:ascii="Times New Roman" w:eastAsia="Times New Roman" w:hAnsi="Times New Roman" w:cs="Times New Roman"/>
          <w:sz w:val="24"/>
          <w:szCs w:val="24"/>
        </w:rPr>
        <w:t xml:space="preserve">on species richness and abundance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"2p667p3tsd", "citationItems" : [ { "id" : "ITEM-1", "itemData" : { "DOI" : "10.1111/j.1461-0248.2006.00924.x", "ISSN" : "1461-023X, 1461-0248", "author" : [ { "dropping-particle" : "", "family" : "Petchey", "given" : "Owen L.", "non-dropping-particle" : "", "parse-names" : false, "suffix" : "" }, { "dropping-particle" : "", "family" : "Gaston", "given" : "Kevin J.", "non-dropping-particle" : "", "parse-names" : false, "suffix" : "" } ], "container-title" : "Ecology Letters", "id" : "ITEM-1", "issue" : "6", "issued" : { "date-parts" : [ [ "2006", "6" ] ] }, "language" : "en", "page" : "741-758", "title" : "Functional diversity: back to basics and looking forward", "type" : "article-journal", "volume" : "9" }, "uri" : [ "http://zotero.org/users/local/lSswCld9/items/K3VTZUXM" ], "uris" : [ "http://zotero.org/users/local/lSswCld9/items/K3VTZUXM", "http://www.mendeley.com/documents/?uuid=eb841b06-e419-483b-a806-53f09c63177d" ] }, { "id" : "ITEM-2", "itemData" : { "DOI" : "10.1111/j.1600-0706.2008.16960.x", "ISSN" : "00301299, 16000706", "author" : [ { "dropping-particle" : "", "family" : "Griffin", "given" : "John N.", "non-dropping-particle" : "", "parse-names" : false, "suffix" : "" }, { "dropping-particle" : "", "family" : "M\u00e9ndez", "given" : "Ver\u00f3nica", "non-dropping-particle" : "", "parse-names" : false, "suffix" : "" }, { "dropping-particle" : "", "family" : "Johnson", "given" : "Andrew F.", "non-dropping-particle" : "", "parse-names" : false, "suffix" : "" }, { "dropping-particle" : "", "family" : "Jenkins", "given" : "Stuart R.", "non-dropping-particle" : "", "parse-names" : false, "suffix" : "" }, { "dropping-particle" : "", "family" : "Foggo", "given" : "Andy", "non-dropping-particle" : "", "parse-names" : false, "suffix" : "" } ], "container-title" : "Oikos", "id" : "ITEM-2", "issue" : "1", "issued" : { "date-parts" : [ [ "2009", "1" ] ] }, "language" : "en", "page" : "37-44", "title" : "Functional diversity predicts overyielding effect of species combination on primary productivity", "type" : "article-journal", "volume" : "118" }, "uri" : [ "http://zotero.org/users/local/lSswCld9/items/P6668VWP" ], "uris" : [ "http://zotero.org/users/local/lSswCld9/items/P6668VWP", "http://www.mendeley.com/documents/?uuid=c2368503-6659-427e-972e-486278235798" ] } ], "mendeley" : { "formattedCitation" : "(Griffin et al., 2009; Petchey and Gaston, 2006)", "plainTextFormattedCitation" : "(Griffin et al., 2009; Petchey and Gaston, 2006)", "previouslyFormattedCitation" : "(Griffin et al., 2009; Petchey and Gaston, 2006)" }, "properties" : { "formattedCitation" : "(Petchey and Gaston 2006; Griffin et al. 2009)", "noteIndex" : 0, "plainCitation" : "(Petchey and Gaston 2006; Griffin et al.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(Griffin et al., 2009; Petchey and Gaston, 2006)</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Both the identity and distribution of functional traits have been shown to be important in predicting function </w:t>
      </w:r>
      <w:r w:rsidR="004F235D" w:rsidRPr="001651FC">
        <w:rPr>
          <w:rFonts w:ascii="Times New Roman" w:eastAsia="Times New Roman" w:hAnsi="Times New Roman" w:cs="Times New Roman"/>
          <w:sz w:val="24"/>
          <w:szCs w:val="24"/>
        </w:rPr>
        <w:fldChar w:fldCharType="begin" w:fldLock="1"/>
      </w:r>
      <w:r w:rsidR="00DE6E4A">
        <w:rPr>
          <w:rFonts w:ascii="Times New Roman" w:eastAsia="Times New Roman" w:hAnsi="Times New Roman" w:cs="Times New Roman"/>
          <w:sz w:val="24"/>
          <w:szCs w:val="24"/>
        </w:rPr>
        <w:instrText>ADDIN CSL_CITATION { "citationID" : "2aavo4kc8a", "citationItems" : [ { "id" : "ITEM-1", "itemData" : { "DOI" : "10.1098/rspb.2014.2620", "ISSN" : "0962-8452, 1471-2954", "author" : [ { "dropping-particle" : "", "family" : "Gagic", "given" : "Vesna", "non-dropping-particle" : "", "parse-names" : false, "suffix" : "" }, { "dropping-particle" : "", "family" : "Bartomeus", "given" : "Ignasi", "non-dropping-particle" : "", "parse-names" : false, "suffix" : "" }, { "dropping-particle" : "", "family" : "Jonsson", "given" : "Tomas", "non-dropping-particle" : "", "parse-names" : false, "suffix" : "" }, { "dropping-particle" : "", "family" : "Taylor", "given" : "Astrid", "non-dropping-particle" : "", "parse-names" : false, "suffix" : "" }, { "dropping-particle" : "", "family" : "Winqvist", "given" : "Camilla", "non-dropping-particle" : "", "parse-names" : false, "suffix" : "" }, { "dropping-particle" : "", "family" : "Fischer", "given" : "Christina", "non-dropping-particle" : "", "parse-names" : false, "suffix" : "" }, { "dropping-particle" : "", "family" : "Slade", "given" : "Eleanor M.", "non-dropping-particle" : "", "parse-names" : false, "suffix" : "" }, { "dropping-particle" : "", "family" : "Steffan-Dewenter", "given" : "Ingolf", "non-dropping-particle" : "", "parse-names" : false, "suffix" : "" }, { "dropping-particle" : "", "family" : "Emmerson", "given" : "Mark", "non-dropping-particle" : "", "parse-names" : false, "suffix" : "" }, { "dropping-particle" : "", "family" : "Potts", "given" : "Simon G.", "non-dropping-particle" : "", "parse-names" : false, "suffix" : "" }, { "dropping-particle" : "", "family" : "Tscharntke", "given" : "Teja", "non-dropping-particle" : "", "parse-names" : false, "suffix" : "" }, { "dropping-particle" : "", "family" : "Weisser", "given" : "Wolfgang", "non-dropping-particle" : "", "parse-names" : false, "suffix" : "" }, { "dropping-particle" : "", "family" : "Bommarco", "given" : "Riccardo", "non-dropping-particle" : "", "parse-names" : false, "suffix" : "" } ], "container-title" : "Proceedings of the Royal Society B: Biological Sciences", "id" : "ITEM-1", "issue" : "1801", "issued" : { "date-parts" : [ [ "2015", "1" ] ] }, "language" : "en", "page" : "20142620-20142620", "title" : "Functional identity and diversity of animals predict ecosystem functioning better than species-based indices", "type" : "article-journal", "volume" : "282" }, "uris" : [ "http://www.mendeley.com/documents/?uuid=516dc426-10ca-4501-984a-392e4df013b4" ] } ], "mendeley" : { "formattedCitation" : "(Gagic et al., 2015)", "plainTextFormattedCitation" : "(Gagic et al., 2015)", "previouslyFormattedCitation" : "(Gagic et al., 2015)" }, "properties" : { "formattedCitation" : "(Gagic et al. 2015)", "noteIndex" : 0, "plainCitation" : "(Gagic et al. 2015)"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DE6E4A" w:rsidRPr="00DE6E4A">
        <w:rPr>
          <w:rFonts w:ascii="Times New Roman" w:hAnsi="Times New Roman" w:cs="Times New Roman"/>
          <w:noProof/>
          <w:sz w:val="24"/>
          <w:szCs w:val="24"/>
        </w:rPr>
        <w:t>(Gagic et al., 2015)</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r w:rsidR="009C57DF">
        <w:rPr>
          <w:rStyle w:val="CommentReference"/>
        </w:rPr>
        <w:commentReference w:id="7"/>
      </w:r>
      <w:r w:rsidR="009C57DF">
        <w:rPr>
          <w:rFonts w:ascii="Times New Roman" w:eastAsia="Times New Roman" w:hAnsi="Times New Roman" w:cs="Times New Roman"/>
          <w:color w:val="auto"/>
          <w:sz w:val="24"/>
          <w:szCs w:val="24"/>
        </w:rPr>
        <w:t>In t</w:t>
      </w:r>
      <w:r w:rsidRPr="003E770B">
        <w:rPr>
          <w:rFonts w:ascii="Times New Roman" w:eastAsia="Times New Roman" w:hAnsi="Times New Roman" w:cs="Times New Roman"/>
          <w:color w:val="auto"/>
          <w:sz w:val="24"/>
          <w:szCs w:val="24"/>
        </w:rPr>
        <w:t xml:space="preserve">his study </w:t>
      </w:r>
      <w:r w:rsidR="00C64AB8">
        <w:rPr>
          <w:rFonts w:ascii="Times New Roman" w:eastAsia="Times New Roman" w:hAnsi="Times New Roman" w:cs="Times New Roman"/>
          <w:color w:val="auto"/>
          <w:sz w:val="24"/>
          <w:szCs w:val="24"/>
        </w:rPr>
        <w:t xml:space="preserve">we </w:t>
      </w:r>
      <w:r w:rsidR="00B042B8">
        <w:rPr>
          <w:rFonts w:ascii="Times New Roman" w:eastAsia="Times New Roman" w:hAnsi="Times New Roman" w:cs="Times New Roman"/>
          <w:color w:val="auto"/>
          <w:sz w:val="24"/>
          <w:szCs w:val="24"/>
        </w:rPr>
        <w:t xml:space="preserve">use systematic review and meta-analysis </w:t>
      </w:r>
      <w:r w:rsidRPr="003E770B">
        <w:rPr>
          <w:rFonts w:ascii="Times New Roman" w:eastAsia="Times New Roman" w:hAnsi="Times New Roman" w:cs="Times New Roman"/>
          <w:color w:val="auto"/>
          <w:sz w:val="24"/>
          <w:szCs w:val="24"/>
        </w:rPr>
        <w:t xml:space="preserve">to </w:t>
      </w:r>
      <w:r w:rsidR="00C64AB8">
        <w:rPr>
          <w:rFonts w:ascii="Times New Roman" w:eastAsia="Times New Roman" w:hAnsi="Times New Roman" w:cs="Times New Roman"/>
          <w:color w:val="auto"/>
          <w:sz w:val="24"/>
          <w:szCs w:val="24"/>
        </w:rPr>
        <w:t xml:space="preserve">assess: 1) how </w:t>
      </w:r>
      <w:r w:rsidR="00B042B8" w:rsidRPr="00D967D6">
        <w:rPr>
          <w:rFonts w:ascii="Times New Roman" w:eastAsia="Times New Roman" w:hAnsi="Times New Roman" w:cs="Times New Roman"/>
          <w:color w:val="auto"/>
          <w:sz w:val="24"/>
          <w:szCs w:val="24"/>
        </w:rPr>
        <w:t xml:space="preserve">avian species richness and species richness of forest specialists </w:t>
      </w:r>
      <w:r w:rsidR="006E3F6A" w:rsidRPr="00D967D6">
        <w:rPr>
          <w:rFonts w:ascii="Times New Roman" w:eastAsia="Times New Roman" w:hAnsi="Times New Roman" w:cs="Times New Roman"/>
          <w:color w:val="auto"/>
          <w:sz w:val="24"/>
          <w:szCs w:val="24"/>
        </w:rPr>
        <w:t xml:space="preserve">in secondary tropical forest </w:t>
      </w:r>
      <w:r w:rsidR="00C64AB8">
        <w:rPr>
          <w:rFonts w:ascii="Times New Roman" w:eastAsia="Times New Roman" w:hAnsi="Times New Roman" w:cs="Times New Roman"/>
          <w:color w:val="auto"/>
          <w:sz w:val="24"/>
          <w:szCs w:val="24"/>
        </w:rPr>
        <w:t xml:space="preserve">compares </w:t>
      </w:r>
      <w:r w:rsidR="006E3F6A" w:rsidRPr="00D967D6">
        <w:rPr>
          <w:rFonts w:ascii="Times New Roman" w:eastAsia="Times New Roman" w:hAnsi="Times New Roman" w:cs="Times New Roman"/>
          <w:color w:val="auto"/>
          <w:sz w:val="24"/>
          <w:szCs w:val="24"/>
        </w:rPr>
        <w:t>with that of primary tropical forest</w:t>
      </w:r>
      <w:r w:rsidR="00C64AB8">
        <w:rPr>
          <w:rFonts w:ascii="Times New Roman" w:eastAsia="Times New Roman" w:hAnsi="Times New Roman" w:cs="Times New Roman"/>
          <w:color w:val="auto"/>
          <w:sz w:val="24"/>
          <w:szCs w:val="24"/>
        </w:rPr>
        <w:t xml:space="preserve">; 2) </w:t>
      </w:r>
      <w:r w:rsidRPr="00D967D6">
        <w:rPr>
          <w:rFonts w:ascii="Times New Roman" w:eastAsia="Times New Roman" w:hAnsi="Times New Roman" w:cs="Times New Roman"/>
          <w:color w:val="auto"/>
          <w:sz w:val="24"/>
          <w:szCs w:val="24"/>
        </w:rPr>
        <w:t xml:space="preserve">the functional diversity of avian communities in secondary tropical forest </w:t>
      </w:r>
      <w:r w:rsidR="00C64AB8">
        <w:rPr>
          <w:rFonts w:ascii="Times New Roman" w:eastAsia="Times New Roman" w:hAnsi="Times New Roman" w:cs="Times New Roman"/>
          <w:color w:val="auto"/>
          <w:sz w:val="24"/>
          <w:szCs w:val="24"/>
        </w:rPr>
        <w:t xml:space="preserve">compared </w:t>
      </w:r>
      <w:r w:rsidRPr="00D967D6">
        <w:rPr>
          <w:rFonts w:ascii="Times New Roman" w:eastAsia="Times New Roman" w:hAnsi="Times New Roman" w:cs="Times New Roman"/>
          <w:color w:val="auto"/>
          <w:sz w:val="24"/>
          <w:szCs w:val="24"/>
        </w:rPr>
        <w:t xml:space="preserve">with </w:t>
      </w:r>
      <w:r w:rsidR="00F3491D" w:rsidRPr="00D967D6">
        <w:rPr>
          <w:rFonts w:ascii="Times New Roman" w:eastAsia="Times New Roman" w:hAnsi="Times New Roman" w:cs="Times New Roman"/>
          <w:color w:val="auto"/>
          <w:sz w:val="24"/>
          <w:szCs w:val="24"/>
        </w:rPr>
        <w:t xml:space="preserve">that </w:t>
      </w:r>
      <w:r w:rsidRPr="00D967D6">
        <w:rPr>
          <w:rFonts w:ascii="Times New Roman" w:eastAsia="Times New Roman" w:hAnsi="Times New Roman" w:cs="Times New Roman"/>
          <w:color w:val="auto"/>
          <w:sz w:val="24"/>
          <w:szCs w:val="24"/>
        </w:rPr>
        <w:t>of primary tropical forest</w:t>
      </w:r>
      <w:r w:rsidR="00C64AB8">
        <w:rPr>
          <w:rFonts w:ascii="Times New Roman" w:eastAsia="Times New Roman" w:hAnsi="Times New Roman" w:cs="Times New Roman"/>
          <w:color w:val="auto"/>
          <w:sz w:val="24"/>
          <w:szCs w:val="24"/>
        </w:rPr>
        <w:t xml:space="preserve">; and 3) </w:t>
      </w:r>
      <w:r w:rsidRPr="006E3F6A">
        <w:rPr>
          <w:rFonts w:ascii="Times New Roman" w:eastAsia="Times New Roman" w:hAnsi="Times New Roman" w:cs="Times New Roman"/>
          <w:color w:val="auto"/>
          <w:sz w:val="24"/>
          <w:szCs w:val="24"/>
        </w:rPr>
        <w:t xml:space="preserve">how </w:t>
      </w:r>
      <w:r w:rsidR="00C64AB8">
        <w:rPr>
          <w:rFonts w:ascii="Times New Roman" w:eastAsia="Times New Roman" w:hAnsi="Times New Roman" w:cs="Times New Roman"/>
          <w:color w:val="auto"/>
          <w:sz w:val="24"/>
          <w:szCs w:val="24"/>
        </w:rPr>
        <w:t>both metrics</w:t>
      </w:r>
      <w:r w:rsidR="00C64AB8" w:rsidRPr="006E3F6A">
        <w:rPr>
          <w:rFonts w:ascii="Times New Roman" w:eastAsia="Times New Roman" w:hAnsi="Times New Roman" w:cs="Times New Roman"/>
          <w:color w:val="auto"/>
          <w:sz w:val="24"/>
          <w:szCs w:val="24"/>
        </w:rPr>
        <w:t xml:space="preserve"> </w:t>
      </w:r>
      <w:r w:rsidRPr="006E3F6A">
        <w:rPr>
          <w:rFonts w:ascii="Times New Roman" w:eastAsia="Times New Roman" w:hAnsi="Times New Roman" w:cs="Times New Roman"/>
          <w:color w:val="auto"/>
          <w:sz w:val="24"/>
          <w:szCs w:val="24"/>
        </w:rPr>
        <w:t>change</w:t>
      </w:r>
      <w:r w:rsidR="00F3491D" w:rsidRPr="006E3F6A">
        <w:rPr>
          <w:rFonts w:ascii="Times New Roman" w:eastAsia="Times New Roman" w:hAnsi="Times New Roman" w:cs="Times New Roman"/>
          <w:color w:val="auto"/>
          <w:sz w:val="24"/>
          <w:szCs w:val="24"/>
        </w:rPr>
        <w:t>, and possibly recover,</w:t>
      </w:r>
      <w:r w:rsidRPr="006E3F6A">
        <w:rPr>
          <w:rFonts w:ascii="Times New Roman" w:eastAsia="Times New Roman" w:hAnsi="Times New Roman" w:cs="Times New Roman"/>
          <w:color w:val="auto"/>
          <w:sz w:val="24"/>
          <w:szCs w:val="24"/>
        </w:rPr>
        <w:t xml:space="preserve"> with secondary forest age. </w:t>
      </w:r>
    </w:p>
    <w:p w14:paraId="07607B1D" w14:textId="77777777" w:rsidR="004D19A5" w:rsidRPr="001651FC" w:rsidRDefault="004D19A5" w:rsidP="00B55543">
      <w:pPr>
        <w:spacing w:line="480" w:lineRule="auto"/>
        <w:ind w:firstLine="720"/>
        <w:jc w:val="both"/>
        <w:rPr>
          <w:rFonts w:ascii="Times New Roman" w:hAnsi="Times New Roman" w:cs="Times New Roman"/>
          <w:sz w:val="24"/>
          <w:szCs w:val="24"/>
        </w:rPr>
      </w:pPr>
    </w:p>
    <w:p w14:paraId="1B5FAF40"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lastRenderedPageBreak/>
        <w:t>Methods</w:t>
      </w:r>
    </w:p>
    <w:p w14:paraId="0612236A" w14:textId="42268CCB" w:rsidR="007B3AF8" w:rsidRPr="001651FC" w:rsidRDefault="007B3A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i/>
          <w:sz w:val="24"/>
          <w:szCs w:val="24"/>
        </w:rPr>
        <w:t>Data collation</w:t>
      </w:r>
    </w:p>
    <w:p w14:paraId="761DA864" w14:textId="77B2A488" w:rsidR="004D19A5" w:rsidRPr="001651FC" w:rsidRDefault="003E27F8" w:rsidP="00D967D6">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Using a standard methodology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"1a1hhua7l6", "citationItems" : [ { "id" : "ITEM-1", "itemData" : { "DOI" : "10.1111/j.1523-1739.2006.00485.x", "ISSN" : "1523-1739", "author" : [ { "dropping-particle" : "", "family" : "Pullin", "given" : "Andrew S.", "non-dropping-particle" : "", "parse-names" : false, "suffix" : "" }, { "dropping-particle" : "", "family" : "Stewart", "given" : "Gavin B.", "non-dropping-particle" : "", "parse-names" : false, "suffix" : "" } ], "container-title" : "Conservation Biology", "id" : "ITEM-1", "issue" : "6", "issued" : { "date-parts" : [ [ "2006" ] ] }, "page" : "1647-1656", "title" : "Guidelines for Systematic Review in Conservation and Environmental Management", "type" : "article-journal", "volume" : "20" }, "uri" : [ "http://zotero.org/users/local/lSswCld9/items/X8XZHSRM" ], "uris" : [ "http://zotero.org/users/local/lSswCld9/items/X8XZHSRM", "http://www.mendeley.com/documents/?uuid=91aa955c-3fc6-4683-b92c-2c03b21230fd" ] } ], "mendeley" : { "formattedCitation" : "(Pullin and Stewart, 2006)", "plainTextFormattedCitation" : "(Pullin and Stewart, 2006)", "previouslyFormattedCitation" : "(Pullin and Stewart, 2006)" }, "properties" : { "formattedCitation" : "(Pullin and Stewart 2006)", "noteIndex" : 0, "plainCitation" : "(Pullin and Stewart 2006)"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(Pullin and Stewart, 2006)</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a systematic review of the literature was conducted in May 2013 by searching Thomson Reuters Web of Knowledge with the terms bird* AND (secondary or disturb*) AND forest AND tropic*. Additional studies were found in the reviews </w:t>
      </w:r>
      <w:r w:rsidR="00100BCE">
        <w:rPr>
          <w:rFonts w:ascii="Times New Roman" w:eastAsia="Times New Roman" w:hAnsi="Times New Roman" w:cs="Times New Roman"/>
          <w:sz w:val="24"/>
          <w:szCs w:val="24"/>
        </w:rPr>
        <w:t xml:space="preserve">by </w:t>
      </w:r>
      <w:r w:rsidRPr="001651FC">
        <w:rPr>
          <w:rFonts w:ascii="Times New Roman" w:eastAsia="Times New Roman" w:hAnsi="Times New Roman" w:cs="Times New Roman"/>
          <w:sz w:val="24"/>
          <w:szCs w:val="24"/>
        </w:rPr>
        <w:t xml:space="preserve">Barlow et al.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"2nhpt35f0n",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"suppress-author" : 1, "uri" : [ "http://zotero.org/users/local/lSswCld9/items/H342X29Z" ], "uris" : [ "http://zotero.org/users/local/lSswCld9/items/H342X29Z", "http://www.mendeley.com/documents/?uuid=35728002-6f1b-49c1-b6bd-dbd39c92a1bf" ] } ], "mendeley" : { "formattedCitation" : "(2007)", "plainTextFormattedCitation" : "(2007)", "previouslyFormattedCitation" : "(2007)" }, "properties" : { "formattedCitation" : "(2007b)", "noteIndex" : 0, "plainCitation" : "(2007b)"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(2007)</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Bowen et al.</w:t>
      </w:r>
      <w:r w:rsidR="00100BCE">
        <w:rPr>
          <w:rFonts w:ascii="Times New Roman" w:eastAsia="Times New Roman" w:hAnsi="Times New Roman" w:cs="Times New Roman"/>
          <w:sz w:val="24"/>
          <w:szCs w:val="24"/>
        </w:rPr>
        <w:t xml:space="preserve"> </w:t>
      </w:r>
      <w:r w:rsidR="00100BCE">
        <w:rPr>
          <w:rFonts w:ascii="Times New Roman" w:eastAsia="Times New Roman" w:hAnsi="Times New Roman" w:cs="Times New Roman"/>
          <w:sz w:val="24"/>
          <w:szCs w:val="24"/>
        </w:rPr>
        <w:fldChar w:fldCharType="begin" w:fldLock="1"/>
      </w:r>
      <w:r w:rsidR="00100BCE">
        <w:rPr>
          <w:rFonts w:ascii="Times New Roman" w:eastAsia="Times New Roman" w:hAnsi="Times New Roman" w:cs="Times New Roman"/>
          <w:sz w:val="24"/>
          <w:szCs w:val="24"/>
        </w:rPr>
        <w:instrText>ADDIN CSL_CITATION { "citationItems" : [ { "id" : "ITEM-1",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"ITEM-1", "issue" : "3-4", "issued" : { "date-parts" : [ [ "2007", "12" ] ] }, "page" : "273-296", "title" : "Regrowth forests on abandoned agricultural land: A review of their habitat values for recovering forest fauna", "type" : "article-journal", "volume" : "140" }, "suppress-author" : 1, "uris" : [ "http://www.mendeley.com/documents/?uuid=2ce5a982-75d8-4b78-8640-a0a7de4a3691" ] } ], "mendeley" : { "formattedCitation" : "(2007)", "plainTextFormattedCitation" : "(2007)", "previouslyFormattedCitation" : "(2007)" }, "properties" : { "noteIndex" : 0 }, "schema" : "https://github.com/citation-style-language/schema/raw/master/csl-citation.json" }</w:instrText>
      </w:r>
      <w:r w:rsidR="00100BCE">
        <w:rPr>
          <w:rFonts w:ascii="Times New Roman" w:eastAsia="Times New Roman" w:hAnsi="Times New Roman" w:cs="Times New Roman"/>
          <w:sz w:val="24"/>
          <w:szCs w:val="24"/>
        </w:rPr>
        <w:fldChar w:fldCharType="separate"/>
      </w:r>
      <w:r w:rsidR="00100BCE" w:rsidRPr="00100BCE">
        <w:rPr>
          <w:rFonts w:ascii="Times New Roman" w:eastAsia="Times New Roman" w:hAnsi="Times New Roman" w:cs="Times New Roman"/>
          <w:noProof/>
          <w:sz w:val="24"/>
          <w:szCs w:val="24"/>
        </w:rPr>
        <w:t>(2007)</w:t>
      </w:r>
      <w:r w:rsidR="00100BCE">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Gardner et al. </w:t>
      </w:r>
      <w:r w:rsidR="004F235D" w:rsidRPr="001651FC">
        <w:rPr>
          <w:rFonts w:ascii="Times New Roman" w:eastAsia="Times New Roman" w:hAnsi="Times New Roman" w:cs="Times New Roman"/>
          <w:sz w:val="24"/>
          <w:szCs w:val="24"/>
        </w:rPr>
        <w:fldChar w:fldCharType="begin" w:fldLock="1"/>
      </w:r>
      <w:r w:rsidR="00100BCE">
        <w:rPr>
          <w:rFonts w:ascii="Times New Roman" w:eastAsia="Times New Roman" w:hAnsi="Times New Roman" w:cs="Times New Roman"/>
          <w:sz w:val="24"/>
          <w:szCs w:val="24"/>
        </w:rPr>
        <w:instrText>ADDIN CSL_CITATION { "citationID" : "loi2tagoq", "citationItems" : [ { "id" : "ITEM-1", "itemData" : { "DOI" : "10.1111/j.1744-7429.2006.00228.x", "ISBN" : "1744-7429", "author" : [ { "dropping-particle" : "", "family" : "Gardner", "given" : "Toby A", "non-dropping-particle" : "", "parse-names" : false, "suffix" : "" }, { "dropping-particle" : "", "family" : "Barlow", "given" : "Jos", "non-dropping-particle" : "", "parse-names" : false, "suffix" : "" }, { "dropping-particle" : "", "family" : "Parry", "given" : "Luke W", "non-dropping-particle" : "", "parse-names" : false, "suffix" : "" }, { "dropping-particle" : "", "family" : "Peres", "given" : "Carlos A", "non-dropping-particle" : "", "parse-names" : false, "suffix" : "" } ], "container-title" : "Biotropica", "id" : "ITEM-1", "issue" : "1", "issued" : { "date-parts" : [ [ "2007" ] ] }, "page" : "25-30", "publisher" : "Blackwell Publishing Inc", "title" : "Predicting the Uncertain Future of Tropical Forest Species in a Data Vacuum", "type" : "article-journal", "volume" : "39" }, "suppress-author" : 1, "uris" : [ "http://www.mendeley.com/documents/?uuid=d91be420-3925-41f5-88fc-c0778f0eff0e" ] } ], "mendeley" : { "formattedCitation" : "(2007)", "plainTextFormattedCitation" : "(2007)", "previouslyFormattedCitation" : "(2007)" }, "properties" : { "formattedCitation" : "(2007)", "noteIndex" : 0, "plainCitation" : "(2007)"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100BCE" w:rsidRPr="00100BCE">
        <w:rPr>
          <w:rFonts w:ascii="Times New Roman" w:hAnsi="Times New Roman" w:cs="Times New Roman"/>
          <w:noProof/>
          <w:sz w:val="24"/>
          <w:szCs w:val="24"/>
        </w:rPr>
        <w:t>(2007)</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Dent and Wright </w:t>
      </w:r>
      <w:r w:rsidR="004F235D" w:rsidRPr="001651FC">
        <w:rPr>
          <w:rFonts w:ascii="Times New Roman" w:eastAsia="Times New Roman" w:hAnsi="Times New Roman" w:cs="Times New Roman"/>
          <w:sz w:val="24"/>
          <w:szCs w:val="24"/>
        </w:rPr>
        <w:fldChar w:fldCharType="begin" w:fldLock="1"/>
      </w:r>
      <w:r w:rsidR="00100BCE">
        <w:rPr>
          <w:rFonts w:ascii="Times New Roman" w:eastAsia="Times New Roman" w:hAnsi="Times New Roman" w:cs="Times New Roman"/>
          <w:sz w:val="24"/>
          <w:szCs w:val="24"/>
        </w:rPr>
        <w:instrText>ADDIN CSL_CITATION { "citationID" : "rgjnbd7n8", "citationItems" : [ { "id" : "ITEM-1", "itemData" : { "DOI" : "http://dx.doi.org/10.1016/j.biocon.2009.05.035", "ISSN" : "0006-3207", "abstract" : "Deforestation and degradation of tropical old-growth forests has the potential to cause catastrophic species extinctions. In this review, we assess whether regenerating secondary forests (SF) can support species typically found in old-growth forest (OG) and so prevent extinctions. We review 65 studies that compare faunal diversity in {SF} and corresponding OG, and compare the similarity of species composition both within and between these two forest types using the Sorensen, Morisita\u2013Horn and Sorensen\u2013Chao indices. Comparisons between traditional similarity indices and Sorensen\u2013Chao, which minimizes sampling biases, indicated that limited sampling effort consistently reduced apparent similarity between {SF} and {OG} and that similarity between {SF} and {OG} is actually higher than previously appreciated. Similarity, which ranges from 0 to 1, varied from 0.49 to 0.92 between replicate {OG} sites and was correlated with similarity between {SF} and OG. This correlation might be an artefact of variation among studies in sampling effort, especially for vertebrates where small samples reduce apparent similarity across all comparisons, as well as a real effect of variation among studies in landscape heterogeneity and the presence of species with patchy distributions. Therefore, similarity between {SF} and {OG} cannot be interpreted without an understanding of background variation in OG. Similarity between different {SF} sites provided no evidence that disturbance specialists dominate SF. Similarity to {OG} increased rapidly with {SF} age; when {SF} was contiguous with OG; when {SF} was growing in small clearings; and after low intensity land uses including clearing only, shifting agriculture and tree plantations. This describes the most frequently observed tropical SF; isolated from roads and on hilly terrain unsuitable for mechanized agriculture. Thus, our analyses indicate that tropical {SF} can play an important role in biodiversity conservation particularly when {OG} forests are nearby. An important caveat remains, however. Abundance, geographic range and levels of habitat specialization are often related. Widespread, abundant, habitat generalists might dominate similarity analyses even when relatively rare {OG} specialists are present. Additional species-level analyses of habitat specialization will be needed before the conservation value of tropical {SF} is fully understood.", "author" : [ { "dropping-particle" : "", "family" : "Dent", "given" : "Daisy H.", "non-dropping-particle" : "", "parse-names" : false, "suffix" : "" }, { "dropping-particle" : "", "family" : "Wright", "given" : "S. Joseph", "non-dropping-particle" : "", "parse-names" : false, "suffix" : "" } ], "container-title" : "Biological Conservation", "id" : "ITEM-1", "issue" : "12", "issued" : { "date-parts" : [ [ "2009" ] ] }, "page" : "2833 - 2843", "title" : "The future of tropical species in secondary forests: A quantitative review", "type" : "article-journal", "volume" : "142" }, "suppress-author" : 1, "uris" : [ "http://www.mendeley.com/documents/?uuid=44a33944-2ab9-47f8-8c56-6d2016d92fda", "http://zotero.org/users/local/lSswCld9/items/5VT9MBAK" ] } ], "mendeley" : { "formattedCitation" : "(2009)", "plainTextFormattedCitation" : "(2009)", "previouslyFormattedCitation" : "(2009)" }, "properties" : { "formattedCitation" : "(2009)", "noteIndex" : 0, "plainCitation" :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100BCE" w:rsidRPr="00100BCE">
        <w:rPr>
          <w:rFonts w:ascii="Times New Roman" w:hAnsi="Times New Roman" w:cs="Times New Roman"/>
          <w:noProof/>
          <w:sz w:val="24"/>
          <w:szCs w:val="24"/>
        </w:rPr>
        <w:t>(2009)</w:t>
      </w:r>
      <w:r w:rsidR="004F235D" w:rsidRPr="001651FC">
        <w:rPr>
          <w:rFonts w:ascii="Times New Roman" w:eastAsia="Times New Roman" w:hAnsi="Times New Roman" w:cs="Times New Roman"/>
          <w:sz w:val="24"/>
          <w:szCs w:val="24"/>
        </w:rPr>
        <w:fldChar w:fldCharType="end"/>
      </w:r>
      <w:r w:rsidR="00730C6D" w:rsidRPr="001651FC">
        <w:rPr>
          <w:rFonts w:ascii="Times New Roman" w:eastAsia="Times New Roman" w:hAnsi="Times New Roman" w:cs="Times New Roman"/>
          <w:sz w:val="24"/>
          <w:szCs w:val="24"/>
        </w:rPr>
        <w:t xml:space="preserve"> and</w:t>
      </w:r>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Chazdon</w:t>
      </w:r>
      <w:proofErr w:type="spellEnd"/>
      <w:r w:rsidRPr="001651FC">
        <w:rPr>
          <w:rFonts w:ascii="Times New Roman" w:eastAsia="Times New Roman" w:hAnsi="Times New Roman" w:cs="Times New Roman"/>
          <w:sz w:val="24"/>
          <w:szCs w:val="24"/>
        </w:rPr>
        <w:t xml:space="preserve"> et al. </w:t>
      </w:r>
      <w:r w:rsidR="004F235D" w:rsidRPr="001651FC">
        <w:rPr>
          <w:rFonts w:ascii="Times New Roman" w:eastAsia="Times New Roman" w:hAnsi="Times New Roman" w:cs="Times New Roman"/>
          <w:sz w:val="24"/>
          <w:szCs w:val="24"/>
        </w:rPr>
        <w:fldChar w:fldCharType="begin" w:fldLock="1"/>
      </w:r>
      <w:r w:rsidR="00100BCE">
        <w:rPr>
          <w:rFonts w:ascii="Times New Roman" w:eastAsia="Times New Roman" w:hAnsi="Times New Roman" w:cs="Times New Roman"/>
          <w:sz w:val="24"/>
          <w:szCs w:val="24"/>
        </w:rPr>
        <w:instrText>ADDIN CSL_CITATION { "citationID" : "163jv1mcva", "citationItems" : [ { "id" : "ITEM-1", "itemData" : { "DOI" : "10.1111/j.1523-1739.2009.01338.x", "ISBN" : "1523-1739", "ISSN" : "1523-1739", "PMID" : "20078641", "abstract" : "In the wake of widespread loss of old-growth forests throughout the tropics, secondary forests will likely play a growing role in the conservation of forest biodiversity. We considered a complex hierarchy of factors that interact in space and time to determine the conservation potential of tropical secondary forests. Beyond the characteristics of local forest patches, spatial and temporal landscape dynamics influence the establishment, species composition, and persistence of secondary forests. Prospects for conservation of old-growth species in secondary forests are maximized in regions where the ratio of secondary to old-growth forest area is relatively low, older secondary forests have persisted, anthropogenic disturbance after abandonment is relatively low, seed-dispersing fauna are present, and old-growth forests are close to abandoned sites. The conservation value of a secondary forest is expected to increase over time, as species arriving from remaining old-growth forest patches accumulate. Many studies are poorly replicated, which limits robust assessments of the number and abundance of old-growth species present in secondary forests. Older secondary forests are not often studied and few long-term studies are conducted in secondary forests. Available data indicate that both old-growth and second-growth forests are important to the persistence of forest species in tropical, human-modified landscapes.", "author" : [ { "dropping-particle" : "", "family" : "Chazdon", "given" : "Robin L", "non-dropping-particle" : "", "parse-names" : false, "suffix" : "" }, { "dropping-particle" : "", "family" : "Peres", "given" : "Carlos A", "non-dropping-particle" : "", "parse-names" : false, "suffix" : "" }, { "dropping-particle" : "", "family" : "Dent", "given" : "Daisy", "non-dropping-particle" : "", "parse-names" : false, "suffix" : "" }, { "dropping-particle" : "", "family" : "Sheil", "given" : "Douglas", "non-dropping-particle" : "", "parse-names" : false, "suffix" : "" }, { "dropping-particle" : "", "family" : "Lugo", "given" : "Ariel E", "non-dropping-particle" : "", "parse-names" : false, "suffix" : "" }, { "dropping-particle" : "", "family" : "Lamb", "given" : "David", "non-dropping-particle" : "", "parse-names" : false, "suffix" : "" }, { "dropping-particle" : "", "family" : "Stork", "given" : "Nigel E", "non-dropping-particle" : "", "parse-names" : false, "suffix" : "" }, { "dropping-particle" : "", "family" : "Miller", "given" : "Scott E", "non-dropping-particle" : "", "parse-names" : false, "suffix" : "" } ], "container-title" : "Conservation biology : the journal of the Society for Conservation Biology", "id" : "ITEM-1", "issue" : "6", "issued" : { "date-parts" : [ [ "2009", "12" ] ] }, "note" : "From Duplicate 1 (The potential for species conservation in tropical secondary forests. - Chazdon, Robin L; Peres, Carlos a; Dent, Daisy; Sheil, Douglas; Lugo, Ariel E; Lamb, David; Stork, Nigel E; Miller, Scott E)\n\nFrom Duplicate 1 ( \n\n\n\n\n\n\n\n\n\n\n\n\n\n\n\n\n\n\n\n\n\n\n\n\n\nThe potential for species conservation in tropical secondary forests.\n\n\n\n\n\n\n\n\n\n\n\n\n\n\n\n\n\n\n\n\n\n\n\n\n\n- Chazdon, Robin L; Peres, Carlos a; Dent, Daisy; Sheil, Douglas; Lugo, Ariel E; Lamb, David; Stork, Nigel E; Miller, Scott E )\n\n\n\n\n\n\n\n", "page" : "1406-17", "title" : "The potential for species conservation in tropical secondary forests.", "type" : "article-journal", "volume" : "23" }, "suppress-author" : 1, "uris" : [ "http://www.mendeley.com/documents/?uuid=b069b771-c59c-4ae1-a547-e4e3becdbd8f" ] } ], "mendeley" : { "formattedCitation" : "(2009)", "plainTextFormattedCitation" : "(2009)", "previouslyFormattedCitation" : "(Chazdon et al., 2009)" }, "properties" : { "formattedCitation" : "(2009)", "noteIndex" : 0, "plainCitation" : "(2009)"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100BCE" w:rsidRPr="00100BCE">
        <w:rPr>
          <w:rFonts w:ascii="Times New Roman" w:hAnsi="Times New Roman" w:cs="Times New Roman"/>
          <w:noProof/>
          <w:sz w:val="24"/>
          <w:szCs w:val="24"/>
        </w:rPr>
        <w:t>(2009)</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w:t>
      </w:r>
    </w:p>
    <w:p w14:paraId="6AD20AD2" w14:textId="2DBEC981" w:rsidR="004D19A5" w:rsidRPr="001651FC" w:rsidRDefault="003E27F8" w:rsidP="00B55543">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Studies were selected if they included details of avian community composition in at least one secondary forest site and a reference undisturbed primary forest site. </w:t>
      </w:r>
      <w:r w:rsidR="00FC2CAC" w:rsidRPr="001651FC">
        <w:rPr>
          <w:rFonts w:ascii="Times New Roman" w:eastAsia="Times New Roman" w:hAnsi="Times New Roman" w:cs="Times New Roman"/>
          <w:sz w:val="24"/>
          <w:szCs w:val="24"/>
        </w:rPr>
        <w:t>A primary forest was defined as a</w:t>
      </w:r>
      <w:r w:rsidR="009657BC" w:rsidRPr="001651FC">
        <w:rPr>
          <w:rFonts w:ascii="Times New Roman" w:eastAsia="Times New Roman" w:hAnsi="Times New Roman" w:cs="Times New Roman"/>
          <w:sz w:val="24"/>
          <w:szCs w:val="24"/>
        </w:rPr>
        <w:t xml:space="preserve"> </w:t>
      </w:r>
      <w:r w:rsidR="00FC2CAC" w:rsidRPr="001651FC">
        <w:rPr>
          <w:rFonts w:ascii="Times New Roman" w:eastAsia="Times New Roman" w:hAnsi="Times New Roman" w:cs="Times New Roman"/>
          <w:sz w:val="24"/>
          <w:szCs w:val="24"/>
        </w:rPr>
        <w:t xml:space="preserve">naturally forested area </w:t>
      </w:r>
      <w:r w:rsidR="009657BC" w:rsidRPr="001651FC">
        <w:rPr>
          <w:rFonts w:ascii="Times New Roman" w:eastAsia="Times New Roman" w:hAnsi="Times New Roman" w:cs="Times New Roman"/>
          <w:sz w:val="24"/>
          <w:szCs w:val="24"/>
        </w:rPr>
        <w:t xml:space="preserve">where there was no evidence of discontinuity in forest cover or modification by human activities. </w:t>
      </w:r>
      <w:r w:rsidRPr="001651FC">
        <w:rPr>
          <w:rFonts w:ascii="Times New Roman" w:eastAsia="Times New Roman" w:hAnsi="Times New Roman" w:cs="Times New Roman"/>
          <w:sz w:val="24"/>
          <w:szCs w:val="24"/>
        </w:rPr>
        <w:t>A secondary forest was defined as a naturally forested area where there had been discontinuity in forest cover</w:t>
      </w:r>
      <w:r w:rsidR="00E845B0" w:rsidRPr="001651FC">
        <w:rPr>
          <w:rFonts w:ascii="Times New Roman" w:eastAsia="Times New Roman" w:hAnsi="Times New Roman" w:cs="Times New Roman"/>
          <w:sz w:val="24"/>
          <w:szCs w:val="24"/>
        </w:rPr>
        <w:t xml:space="preserve"> over time</w:t>
      </w:r>
      <w:r w:rsidRPr="001651FC">
        <w:rPr>
          <w:rFonts w:ascii="Times New Roman" w:eastAsia="Times New Roman" w:hAnsi="Times New Roman" w:cs="Times New Roman"/>
          <w:sz w:val="24"/>
          <w:szCs w:val="24"/>
        </w:rPr>
        <w:t xml:space="preserve"> </w:t>
      </w:r>
      <w:r w:rsidR="004F235D"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"15vejrvsgo", "citationItems" : [ { "id" : "ITEM-1", "itemData" : { "ISBN" : "1469-7831", "author" : [ { "dropping-particle" : "", "family" : "Corlett", "given" : "Richard T", "non-dropping-particle" : "", "parse-names" : false, "suffix" : "" } ], "container-title" : "Journal of Tropical Ecology", "id" : "ITEM-1", "issue" : "03", "issued" : { "date-parts" : [ [ "1994" ] ] }, "page" : "445-447", "title" : "What is secondary forest?", "type" : "article-journal", "volume" : "10" }, "uris" : [ "http://www.mendeley.com/documents/?uuid=75f8b455-304a-4f34-921f-63df9f09e050" ] } ], "mendeley" : { "formattedCitation" : "(Corlett, 1994)", "plainTextFormattedCitation" : "(Corlett, 1994)", "previouslyFormattedCitation" : "(Corlett, 1994)" }, "properties" : { "formattedCitation" : "(Corlett 1994)", "noteIndex" : 0, "plainCitation" : "(Corlett 1994)" }, "schema" : "https://github.com/citation-style-language/schema/raw/master/csl-citation.json" }</w:instrText>
      </w:r>
      <w:r w:rsidR="004F235D"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(Corlett, 1994)</w:t>
      </w:r>
      <w:r w:rsidR="004F235D"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r w:rsidR="00C64AB8">
        <w:rPr>
          <w:rFonts w:ascii="Times New Roman" w:eastAsia="Times New Roman" w:hAnsi="Times New Roman" w:cs="Times New Roman"/>
          <w:sz w:val="24"/>
          <w:szCs w:val="24"/>
        </w:rPr>
        <w:t>We focused on f</w:t>
      </w:r>
      <w:r w:rsidR="00C64AB8" w:rsidRPr="001651FC">
        <w:rPr>
          <w:rFonts w:ascii="Times New Roman" w:eastAsia="Times New Roman" w:hAnsi="Times New Roman" w:cs="Times New Roman"/>
          <w:sz w:val="24"/>
          <w:szCs w:val="24"/>
        </w:rPr>
        <w:t xml:space="preserve">orests </w:t>
      </w:r>
      <w:r w:rsidRPr="001651FC">
        <w:rPr>
          <w:rFonts w:ascii="Times New Roman" w:eastAsia="Times New Roman" w:hAnsi="Times New Roman" w:cs="Times New Roman"/>
          <w:sz w:val="24"/>
          <w:szCs w:val="24"/>
        </w:rPr>
        <w:t xml:space="preserve">that had previously been </w:t>
      </w:r>
      <w:r w:rsidR="00C64AB8" w:rsidRPr="001651FC">
        <w:rPr>
          <w:rFonts w:ascii="Times New Roman" w:eastAsia="Times New Roman" w:hAnsi="Times New Roman" w:cs="Times New Roman"/>
          <w:sz w:val="24"/>
          <w:szCs w:val="24"/>
        </w:rPr>
        <w:t>converted for agriculture</w:t>
      </w:r>
      <w:r w:rsidR="00C64AB8">
        <w:rPr>
          <w:rFonts w:ascii="Times New Roman" w:eastAsia="Times New Roman" w:hAnsi="Times New Roman" w:cs="Times New Roman"/>
          <w:sz w:val="24"/>
          <w:szCs w:val="24"/>
        </w:rPr>
        <w:t xml:space="preserve"> and so excluded those that had been</w:t>
      </w:r>
      <w:r w:rsidR="00C64AB8"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s</w:t>
      </w:r>
      <w:r w:rsidR="00E550CD" w:rsidRPr="001651FC">
        <w:rPr>
          <w:rFonts w:ascii="Times New Roman" w:eastAsia="Times New Roman" w:hAnsi="Times New Roman" w:cs="Times New Roman"/>
          <w:sz w:val="24"/>
          <w:szCs w:val="24"/>
        </w:rPr>
        <w:t xml:space="preserve">electively logged </w:t>
      </w:r>
      <w:r w:rsidRPr="001651FC">
        <w:rPr>
          <w:rFonts w:ascii="Times New Roman" w:eastAsia="Times New Roman" w:hAnsi="Times New Roman" w:cs="Times New Roman"/>
          <w:sz w:val="24"/>
          <w:szCs w:val="24"/>
        </w:rPr>
        <w:t xml:space="preserve">as </w:t>
      </w:r>
      <w:r w:rsidR="008B270A">
        <w:rPr>
          <w:rFonts w:ascii="Times New Roman" w:eastAsia="Times New Roman" w:hAnsi="Times New Roman" w:cs="Times New Roman"/>
          <w:sz w:val="24"/>
          <w:szCs w:val="24"/>
        </w:rPr>
        <w:t>these types of</w:t>
      </w:r>
      <w:r w:rsidR="008B270A"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site recover differently </w:t>
      </w:r>
      <w:r w:rsidR="005F5CC2"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"152d6o5rpv", "citationItems" : [ { "id" : "ITEM-1", "itemData" : { "DOI" : "10.1016/j.foreco.2003.12.008", "ISSN" : "0378-1127", "abstract" : "Most tropical forest will not be conserved, but instead will be used in some way, most often for logging, agriculture, or both. Management of tropical forest landscapes for diversity depends upon an understanding of how many and which species can persist in different types of managed ecosystems. I compared the effects of logging and conversion of forest to agriculture or pasture on ant, bird, and lepidoptera species richness by combining data from 34 studies from tropical forests in Africa, Asia, and the Americas. Forest conversion to agriculture or pasture decreased the species richness of ants and of animals overall, whereas logging did not decrease species richness overall or of ants, birds or lepidoptera. After sites were abandoned, the diversity of logged sites did not change over time. In contrast, the diversity of old fields increased with time. Ants, birds, and lepidoptera responded similarly to forest clearance or disturbance, whether it be for logging or conversion to agriculture or pasture. In terms of faunal diversity, selective logging appears to have much less impact on faunal diversity than does forest conversion, both initially and after sites are abandoned.", "author" : [ { "dropping-particle" : "", "family" : "Dunn", "given" : "Robert R", "non-dropping-particle" : "", "parse-names" : false, "suffix" : "" } ], "container-title" : "Forest Ecology and Management", "id" : "ITEM-1", "issue" : "1\u20133", "issued" : { "date-parts" : [ [ "2004", "4" ] ] }, "page" : "215-224", "title" : "Managing the tropical landscape: a comparison of the effects of logging and forest conversion to agriculture on ants, birds, and lepidoptera", "type" : "article-journal", "volume" : "191" }, "uri" : [ "http://zotero.org/users/local/lSswCld9/items/KNBXQRQ4" ], "uris" : [ "http://zotero.org/users/local/lSswCld9/items/KNBXQRQ4", "http://www.mendeley.com/documents/?uuid=cc94359a-8163-4ce0-a23f-a1f2461f7a18" ] }, { "id" : "ITEM-2", "itemData" : { "ISBN" : "1469-7831", "author" : [ { "dropping-particle" : "", "family" : "Corlett", "given" : "Richard T", "non-dropping-particle" : "", "parse-names" : false, "suffix" : "" } ], "container-title" : "Journal of Tropical Ecology", "id" : "ITEM-2", "issue" : "03", "issued" : { "date-parts" : [ [ "1994" ] ] }, "page" : "445-447", "title" : "What is secondary forest?", "type" : "article-journal", "volume" : "10" }, "uris" : [ "http://www.mendeley.com/documents/?uuid=75f8b455-304a-4f34-921f-63df9f09e050" ] } ], "mendeley" : { "formattedCitation" : "(Corlett, 1994; Dunn, 2004b)", "plainTextFormattedCitation" : "(Corlett, 1994; Dunn, 2004b)", "previouslyFormattedCitation" : "(Corlett, 1994; Dunn, 2004b)" }, "properties" : { "formattedCitation" : "(Corlett 1994; Dunn 2004b)", "noteIndex" : 0, "plainCitation" : "(Corlett 1994; Dunn 2004b)" }, "schema" : "https://github.com/citation-style-language/schema/raw/master/csl-citation.json" }</w:instrText>
      </w:r>
      <w:r w:rsidR="005F5CC2"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(Corlett, 1994; Dunn, 2004b)</w:t>
      </w:r>
      <w:r w:rsidR="005F5CC2"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w:t>
      </w:r>
      <w:r w:rsidR="00D967D6">
        <w:rPr>
          <w:rFonts w:ascii="Times New Roman" w:eastAsia="Times New Roman" w:hAnsi="Times New Roman" w:cs="Times New Roman"/>
          <w:sz w:val="24"/>
          <w:szCs w:val="24"/>
        </w:rPr>
        <w:t>O</w:t>
      </w:r>
      <w:r w:rsidR="00C836A2">
        <w:rPr>
          <w:rFonts w:ascii="Times New Roman" w:eastAsia="Times New Roman" w:hAnsi="Times New Roman" w:cs="Times New Roman"/>
          <w:sz w:val="24"/>
          <w:szCs w:val="24"/>
        </w:rPr>
        <w:t>nly s</w:t>
      </w:r>
      <w:r w:rsidRPr="001651FC">
        <w:rPr>
          <w:rFonts w:ascii="Times New Roman" w:eastAsia="Times New Roman" w:hAnsi="Times New Roman" w:cs="Times New Roman"/>
          <w:sz w:val="24"/>
          <w:szCs w:val="24"/>
        </w:rPr>
        <w:t>tudies from the tropics and sub-tropics between the latitudes of 40°N and 40°S were included.</w:t>
      </w:r>
    </w:p>
    <w:p w14:paraId="7AA8226A" w14:textId="2B7F8155" w:rsidR="004D19A5" w:rsidRPr="001651FC" w:rsidRDefault="003E27F8" w:rsidP="009D1A51">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Data on </w:t>
      </w:r>
      <w:r w:rsidR="00F35784" w:rsidRPr="001651FC">
        <w:rPr>
          <w:rFonts w:ascii="Times New Roman" w:eastAsia="Times New Roman" w:hAnsi="Times New Roman" w:cs="Times New Roman"/>
          <w:sz w:val="24"/>
          <w:szCs w:val="24"/>
        </w:rPr>
        <w:t xml:space="preserve">the abundances of </w:t>
      </w:r>
      <w:r w:rsidRPr="001651FC">
        <w:rPr>
          <w:rFonts w:ascii="Times New Roman" w:eastAsia="Times New Roman" w:hAnsi="Times New Roman" w:cs="Times New Roman"/>
          <w:sz w:val="24"/>
          <w:szCs w:val="24"/>
        </w:rPr>
        <w:t>bird species present in forest sites were extracted from the articles. Additionally</w:t>
      </w:r>
      <w:r w:rsidR="00666AB7" w:rsidRPr="001651FC">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for each</w:t>
      </w:r>
      <w:r w:rsidR="002D02C4">
        <w:rPr>
          <w:rFonts w:ascii="Times New Roman" w:eastAsia="Times New Roman" w:hAnsi="Times New Roman" w:cs="Times New Roman"/>
          <w:sz w:val="24"/>
          <w:szCs w:val="24"/>
        </w:rPr>
        <w:t xml:space="preserve"> secondary forest site, the age</w:t>
      </w:r>
      <w:r w:rsidRPr="001651FC">
        <w:rPr>
          <w:rFonts w:ascii="Times New Roman" w:eastAsia="Times New Roman" w:hAnsi="Times New Roman" w:cs="Times New Roman"/>
          <w:sz w:val="24"/>
          <w:szCs w:val="24"/>
        </w:rPr>
        <w:t xml:space="preserve"> </w:t>
      </w:r>
      <w:r w:rsidR="007E05E9">
        <w:rPr>
          <w:rFonts w:ascii="Times New Roman" w:eastAsia="Times New Roman" w:hAnsi="Times New Roman" w:cs="Times New Roman"/>
          <w:sz w:val="24"/>
          <w:szCs w:val="24"/>
        </w:rPr>
        <w:t xml:space="preserve">and </w:t>
      </w:r>
      <w:r w:rsidRPr="001651FC">
        <w:rPr>
          <w:rFonts w:ascii="Times New Roman" w:eastAsia="Times New Roman" w:hAnsi="Times New Roman" w:cs="Times New Roman"/>
          <w:sz w:val="24"/>
          <w:szCs w:val="24"/>
        </w:rPr>
        <w:t>whether the site was continuous or di</w:t>
      </w:r>
      <w:r w:rsidR="002D02C4">
        <w:rPr>
          <w:rFonts w:ascii="Times New Roman" w:eastAsia="Times New Roman" w:hAnsi="Times New Roman" w:cs="Times New Roman"/>
          <w:sz w:val="24"/>
          <w:szCs w:val="24"/>
        </w:rPr>
        <w:t>scontinuous with primary forest</w:t>
      </w:r>
      <w:r w:rsidRPr="001651FC">
        <w:rPr>
          <w:rFonts w:ascii="Times New Roman" w:eastAsia="Times New Roman" w:hAnsi="Times New Roman" w:cs="Times New Roman"/>
          <w:sz w:val="24"/>
          <w:szCs w:val="24"/>
        </w:rPr>
        <w:t xml:space="preserve"> were noted. </w:t>
      </w:r>
      <w:r w:rsidR="00AE7610" w:rsidRPr="001651FC">
        <w:rPr>
          <w:rFonts w:ascii="Times New Roman" w:eastAsia="Times New Roman" w:hAnsi="Times New Roman" w:cs="Times New Roman"/>
          <w:sz w:val="24"/>
          <w:szCs w:val="24"/>
        </w:rPr>
        <w:t xml:space="preserve">Article authors were contacted to request these data when articles suggested that they had been collected but were not presented. </w:t>
      </w:r>
      <w:r w:rsidRPr="001651FC">
        <w:rPr>
          <w:rFonts w:ascii="Times New Roman" w:eastAsia="Times New Roman" w:hAnsi="Times New Roman" w:cs="Times New Roman"/>
          <w:sz w:val="24"/>
          <w:szCs w:val="24"/>
        </w:rPr>
        <w:t xml:space="preserve">The median age of </w:t>
      </w:r>
      <w:r w:rsidR="00670EAA">
        <w:rPr>
          <w:rFonts w:ascii="Times New Roman" w:eastAsia="Times New Roman" w:hAnsi="Times New Roman" w:cs="Times New Roman"/>
          <w:sz w:val="24"/>
          <w:szCs w:val="24"/>
        </w:rPr>
        <w:t xml:space="preserve">the </w:t>
      </w:r>
      <w:r w:rsidRPr="001651FC">
        <w:rPr>
          <w:rFonts w:ascii="Times New Roman" w:eastAsia="Times New Roman" w:hAnsi="Times New Roman" w:cs="Times New Roman"/>
          <w:sz w:val="24"/>
          <w:szCs w:val="24"/>
        </w:rPr>
        <w:t>secondary forest was recorded when a range of values was given. Methodologies used to sample bird communities</w:t>
      </w:r>
      <w:r w:rsidR="004C5908">
        <w:rPr>
          <w:rFonts w:ascii="Times New Roman" w:eastAsia="Times New Roman" w:hAnsi="Times New Roman" w:cs="Times New Roman"/>
          <w:sz w:val="24"/>
          <w:szCs w:val="24"/>
        </w:rPr>
        <w:t>, including sampling effort,</w:t>
      </w:r>
      <w:r w:rsidRPr="001651FC">
        <w:rPr>
          <w:rFonts w:ascii="Times New Roman" w:eastAsia="Times New Roman" w:hAnsi="Times New Roman" w:cs="Times New Roman"/>
          <w:sz w:val="24"/>
          <w:szCs w:val="24"/>
        </w:rPr>
        <w:t xml:space="preserve"> were consistent within studies,</w:t>
      </w:r>
      <w:r w:rsidR="00AB168C"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but differed </w:t>
      </w:r>
      <w:r w:rsidR="00430182" w:rsidRPr="001651FC">
        <w:rPr>
          <w:rFonts w:ascii="Times New Roman" w:eastAsia="Times New Roman" w:hAnsi="Times New Roman" w:cs="Times New Roman"/>
          <w:sz w:val="24"/>
          <w:szCs w:val="24"/>
        </w:rPr>
        <w:t>among studies</w:t>
      </w:r>
      <w:r w:rsidR="00E550CD" w:rsidRPr="001651FC">
        <w:rPr>
          <w:rFonts w:ascii="Times New Roman" w:eastAsia="Times New Roman" w:hAnsi="Times New Roman" w:cs="Times New Roman"/>
          <w:sz w:val="24"/>
          <w:szCs w:val="24"/>
        </w:rPr>
        <w:t>.</w:t>
      </w:r>
      <w:r w:rsidR="007B3AF8" w:rsidRPr="001651FC">
        <w:rPr>
          <w:rFonts w:ascii="Times New Roman" w:eastAsia="Times New Roman" w:hAnsi="Times New Roman" w:cs="Times New Roman"/>
          <w:sz w:val="24"/>
          <w:szCs w:val="24"/>
        </w:rPr>
        <w:t xml:space="preserve"> Methodologies used were recorded for use in statistical analyses </w:t>
      </w:r>
      <w:r w:rsidR="00842F06" w:rsidRPr="001651FC">
        <w:rPr>
          <w:rFonts w:ascii="Times New Roman" w:eastAsia="Times New Roman" w:hAnsi="Times New Roman" w:cs="Times New Roman"/>
          <w:sz w:val="24"/>
          <w:szCs w:val="24"/>
        </w:rPr>
        <w:t xml:space="preserve">to control for </w:t>
      </w:r>
      <w:r w:rsidR="007E05E9">
        <w:rPr>
          <w:rFonts w:ascii="Times New Roman" w:eastAsia="Times New Roman" w:hAnsi="Times New Roman" w:cs="Times New Roman"/>
          <w:sz w:val="24"/>
          <w:szCs w:val="24"/>
        </w:rPr>
        <w:t>differences among studies</w:t>
      </w:r>
      <w:r w:rsidR="007B3AF8" w:rsidRPr="001651FC">
        <w:rPr>
          <w:rFonts w:ascii="Times New Roman" w:eastAsia="Times New Roman" w:hAnsi="Times New Roman" w:cs="Times New Roman"/>
          <w:sz w:val="24"/>
          <w:szCs w:val="24"/>
        </w:rPr>
        <w:t xml:space="preserve">. </w:t>
      </w:r>
    </w:p>
    <w:p w14:paraId="3045B3CA" w14:textId="22B1665C" w:rsidR="00CA3D56" w:rsidRDefault="007B3AF8" w:rsidP="00CA3D56">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lastRenderedPageBreak/>
        <w:t xml:space="preserve">Data on the traits of bird species were obtained from </w:t>
      </w:r>
      <w:proofErr w:type="spellStart"/>
      <w:r w:rsidR="007B48E3" w:rsidRPr="001651FC">
        <w:rPr>
          <w:rFonts w:ascii="Times New Roman" w:eastAsia="Times New Roman" w:hAnsi="Times New Roman" w:cs="Times New Roman"/>
          <w:sz w:val="24"/>
          <w:szCs w:val="24"/>
        </w:rPr>
        <w:t>Wilman</w:t>
      </w:r>
      <w:proofErr w:type="spellEnd"/>
      <w:r w:rsidR="007B48E3" w:rsidRPr="001651FC">
        <w:rPr>
          <w:rFonts w:ascii="Times New Roman" w:eastAsia="Times New Roman" w:hAnsi="Times New Roman" w:cs="Times New Roman"/>
          <w:sz w:val="24"/>
          <w:szCs w:val="24"/>
        </w:rPr>
        <w:t xml:space="preserve"> </w:t>
      </w:r>
      <w:r w:rsidR="007B48E3" w:rsidRPr="001651FC">
        <w:rPr>
          <w:rFonts w:ascii="Times New Roman" w:eastAsia="Times New Roman" w:hAnsi="Times New Roman" w:cs="Times New Roman"/>
          <w:i/>
          <w:sz w:val="24"/>
          <w:szCs w:val="24"/>
        </w:rPr>
        <w:t xml:space="preserve">et al. </w:t>
      </w:r>
      <w:r w:rsidR="007B48E3" w:rsidRPr="001651FC">
        <w:rPr>
          <w:rFonts w:ascii="Times New Roman" w:eastAsia="Times New Roman" w:hAnsi="Times New Roman" w:cs="Times New Roman"/>
          <w:sz w:val="24"/>
          <w:szCs w:val="24"/>
        </w:rPr>
        <w:fldChar w:fldCharType="begin" w:fldLock="1"/>
      </w:r>
      <w:r w:rsidR="00117719" w:rsidRPr="001651FC">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r w:rsidR="007B48E3" w:rsidRPr="001651FC">
        <w:rPr>
          <w:rFonts w:ascii="Times New Roman" w:eastAsia="Times New Roman" w:hAnsi="Times New Roman" w:cs="Times New Roman"/>
          <w:sz w:val="24"/>
          <w:szCs w:val="24"/>
        </w:rPr>
        <w:fldChar w:fldCharType="separate"/>
      </w:r>
      <w:r w:rsidR="007B48E3" w:rsidRPr="001651FC">
        <w:rPr>
          <w:rFonts w:ascii="Times New Roman" w:eastAsia="Times New Roman" w:hAnsi="Times New Roman" w:cs="Times New Roman"/>
          <w:noProof/>
          <w:sz w:val="24"/>
          <w:szCs w:val="24"/>
        </w:rPr>
        <w:t>(2014)</w:t>
      </w:r>
      <w:r w:rsidR="007B48E3" w:rsidRPr="001651FC">
        <w:rPr>
          <w:rFonts w:ascii="Times New Roman" w:eastAsia="Times New Roman" w:hAnsi="Times New Roman" w:cs="Times New Roman"/>
          <w:sz w:val="24"/>
          <w:szCs w:val="24"/>
        </w:rPr>
        <w:fldChar w:fldCharType="end"/>
      </w:r>
      <w:r w:rsidR="007B48E3" w:rsidRPr="001651FC">
        <w:rPr>
          <w:rFonts w:ascii="Times New Roman" w:eastAsia="Times New Roman" w:hAnsi="Times New Roman" w:cs="Times New Roman"/>
          <w:sz w:val="24"/>
          <w:szCs w:val="24"/>
        </w:rPr>
        <w:t xml:space="preserve">. For this study we selected traits </w:t>
      </w:r>
      <w:commentRangeStart w:id="8"/>
      <w:r w:rsidR="004C5908">
        <w:rPr>
          <w:rFonts w:ascii="Times New Roman" w:eastAsia="Times New Roman" w:hAnsi="Times New Roman" w:cs="Times New Roman"/>
          <w:sz w:val="24"/>
          <w:szCs w:val="24"/>
        </w:rPr>
        <w:t>with importance for ecological functions</w:t>
      </w:r>
      <w:commentRangeEnd w:id="8"/>
      <w:r w:rsidR="004C5908">
        <w:rPr>
          <w:rStyle w:val="CommentReference"/>
        </w:rPr>
        <w:commentReference w:id="8"/>
      </w:r>
      <w:r w:rsidR="004C5908">
        <w:rPr>
          <w:rFonts w:ascii="Times New Roman" w:eastAsia="Times New Roman" w:hAnsi="Times New Roman" w:cs="Times New Roman"/>
          <w:sz w:val="24"/>
          <w:szCs w:val="24"/>
        </w:rPr>
        <w:t>:</w:t>
      </w:r>
      <w:r w:rsidR="007B48E3" w:rsidRPr="001651FC">
        <w:rPr>
          <w:rFonts w:ascii="Times New Roman" w:eastAsia="Times New Roman" w:hAnsi="Times New Roman" w:cs="Times New Roman"/>
          <w:sz w:val="24"/>
          <w:szCs w:val="24"/>
        </w:rPr>
        <w:t xml:space="preserve"> (i) foraging strata (ground, understory, mid-high levels in trees, canopy</w:t>
      </w:r>
      <w:r w:rsidR="00842F06" w:rsidRPr="001651FC">
        <w:rPr>
          <w:rFonts w:ascii="Times New Roman" w:eastAsia="Times New Roman" w:hAnsi="Times New Roman" w:cs="Times New Roman"/>
          <w:sz w:val="24"/>
          <w:szCs w:val="24"/>
        </w:rPr>
        <w:t>,</w:t>
      </w:r>
      <w:r w:rsidR="007B48E3" w:rsidRPr="001651FC">
        <w:rPr>
          <w:rFonts w:ascii="Times New Roman" w:eastAsia="Times New Roman" w:hAnsi="Times New Roman" w:cs="Times New Roman"/>
          <w:sz w:val="24"/>
          <w:szCs w:val="24"/>
        </w:rPr>
        <w:t xml:space="preserve"> or well above vegetation); (ii) diet (invertebrates, mammals/birds, reptiles/amphibians, fish, scavenger, fruit, nectar, seed</w:t>
      </w:r>
      <w:r w:rsidR="00842F06" w:rsidRPr="001651FC">
        <w:rPr>
          <w:rFonts w:ascii="Times New Roman" w:eastAsia="Times New Roman" w:hAnsi="Times New Roman" w:cs="Times New Roman"/>
          <w:sz w:val="24"/>
          <w:szCs w:val="24"/>
        </w:rPr>
        <w:t>s,</w:t>
      </w:r>
      <w:r w:rsidR="007B48E3" w:rsidRPr="001651FC">
        <w:rPr>
          <w:rFonts w:ascii="Times New Roman" w:eastAsia="Times New Roman" w:hAnsi="Times New Roman" w:cs="Times New Roman"/>
          <w:sz w:val="24"/>
          <w:szCs w:val="24"/>
        </w:rPr>
        <w:t xml:space="preserve"> or other plant material);</w:t>
      </w:r>
      <w:r w:rsidR="0072393B">
        <w:rPr>
          <w:rFonts w:ascii="Times New Roman" w:eastAsia="Times New Roman" w:hAnsi="Times New Roman" w:cs="Times New Roman"/>
          <w:sz w:val="24"/>
          <w:szCs w:val="24"/>
        </w:rPr>
        <w:t xml:space="preserve"> and</w:t>
      </w:r>
      <w:r w:rsidR="007B48E3" w:rsidRPr="001651FC">
        <w:rPr>
          <w:rFonts w:ascii="Times New Roman" w:eastAsia="Times New Roman" w:hAnsi="Times New Roman" w:cs="Times New Roman"/>
          <w:sz w:val="24"/>
          <w:szCs w:val="24"/>
        </w:rPr>
        <w:t xml:space="preserve"> (iii) body mass in grams. </w:t>
      </w:r>
      <w:ins w:id="9" w:author="Phil" w:date="2016-06-30T18:27:00Z">
        <w:r w:rsidR="00B426E6">
          <w:rPr>
            <w:rFonts w:ascii="Times New Roman" w:eastAsia="Times New Roman" w:hAnsi="Times New Roman" w:cs="Times New Roman"/>
            <w:sz w:val="24"/>
            <w:szCs w:val="24"/>
          </w:rPr>
          <w:t>We selected these</w:t>
        </w:r>
      </w:ins>
      <w:ins w:id="10" w:author="Phil" w:date="2016-06-30T18:21:00Z">
        <w:r w:rsidR="00100BCE">
          <w:rPr>
            <w:rFonts w:ascii="Times New Roman" w:eastAsia="Times New Roman" w:hAnsi="Times New Roman" w:cs="Times New Roman"/>
            <w:sz w:val="24"/>
            <w:szCs w:val="24"/>
          </w:rPr>
          <w:t xml:space="preserve"> traits because they </w:t>
        </w:r>
      </w:ins>
      <w:ins w:id="11" w:author="Phil" w:date="2016-06-30T18:26:00Z">
        <w:r w:rsidR="00B426E6">
          <w:rPr>
            <w:rFonts w:ascii="Times New Roman" w:eastAsia="Times New Roman" w:hAnsi="Times New Roman" w:cs="Times New Roman"/>
            <w:sz w:val="24"/>
            <w:szCs w:val="24"/>
          </w:rPr>
          <w:t xml:space="preserve">can be </w:t>
        </w:r>
      </w:ins>
      <w:ins w:id="12" w:author="Phil" w:date="2016-06-30T18:27:00Z">
        <w:r w:rsidR="00B426E6">
          <w:rPr>
            <w:rFonts w:ascii="Times New Roman" w:eastAsia="Times New Roman" w:hAnsi="Times New Roman" w:cs="Times New Roman"/>
            <w:sz w:val="24"/>
            <w:szCs w:val="24"/>
          </w:rPr>
          <w:t xml:space="preserve">directly </w:t>
        </w:r>
      </w:ins>
      <w:ins w:id="13" w:author="Phil" w:date="2016-06-30T18:26:00Z">
        <w:r w:rsidR="00B426E6">
          <w:rPr>
            <w:rFonts w:ascii="Times New Roman" w:eastAsia="Times New Roman" w:hAnsi="Times New Roman" w:cs="Times New Roman"/>
            <w:sz w:val="24"/>
            <w:szCs w:val="24"/>
          </w:rPr>
          <w:t>linked to</w:t>
        </w:r>
      </w:ins>
      <w:ins w:id="14" w:author="Phil" w:date="2016-06-30T18:24:00Z">
        <w:r w:rsidR="00B426E6">
          <w:rPr>
            <w:rFonts w:ascii="Times New Roman" w:eastAsia="Times New Roman" w:hAnsi="Times New Roman" w:cs="Times New Roman"/>
            <w:sz w:val="24"/>
            <w:szCs w:val="24"/>
          </w:rPr>
          <w:t xml:space="preserve"> ecosystem processes such </w:t>
        </w:r>
      </w:ins>
      <w:ins w:id="15" w:author="Phil" w:date="2016-06-30T18:26:00Z">
        <w:r w:rsidR="00B426E6">
          <w:rPr>
            <w:rFonts w:ascii="Times New Roman" w:eastAsia="Times New Roman" w:hAnsi="Times New Roman" w:cs="Times New Roman"/>
            <w:sz w:val="24"/>
            <w:szCs w:val="24"/>
          </w:rPr>
          <w:t xml:space="preserve">seed dispersal and pollination. </w:t>
        </w:r>
      </w:ins>
      <w:r w:rsidR="007B48E3" w:rsidRPr="001651FC">
        <w:rPr>
          <w:rFonts w:ascii="Times New Roman" w:eastAsia="Times New Roman" w:hAnsi="Times New Roman" w:cs="Times New Roman"/>
          <w:sz w:val="24"/>
          <w:szCs w:val="24"/>
        </w:rPr>
        <w:t xml:space="preserve">Where no match was found for the </w:t>
      </w:r>
      <w:r w:rsidR="004C5908" w:rsidRPr="001651FC">
        <w:rPr>
          <w:rFonts w:ascii="Times New Roman" w:eastAsia="Times New Roman" w:hAnsi="Times New Roman" w:cs="Times New Roman"/>
          <w:sz w:val="24"/>
          <w:szCs w:val="24"/>
        </w:rPr>
        <w:t>Latin</w:t>
      </w:r>
      <w:r w:rsidR="007B48E3" w:rsidRPr="001651FC">
        <w:rPr>
          <w:rFonts w:ascii="Times New Roman" w:eastAsia="Times New Roman" w:hAnsi="Times New Roman" w:cs="Times New Roman"/>
          <w:sz w:val="24"/>
          <w:szCs w:val="24"/>
        </w:rPr>
        <w:t xml:space="preserve"> binomial name of a species in the </w:t>
      </w:r>
      <w:r w:rsidR="00F35784" w:rsidRPr="001651FC">
        <w:rPr>
          <w:rFonts w:ascii="Times New Roman" w:eastAsia="Times New Roman" w:hAnsi="Times New Roman" w:cs="Times New Roman"/>
          <w:sz w:val="24"/>
          <w:szCs w:val="24"/>
        </w:rPr>
        <w:t xml:space="preserve">trait </w:t>
      </w:r>
      <w:r w:rsidR="007B48E3" w:rsidRPr="001651FC">
        <w:rPr>
          <w:rFonts w:ascii="Times New Roman" w:eastAsia="Times New Roman" w:hAnsi="Times New Roman" w:cs="Times New Roman"/>
          <w:sz w:val="24"/>
          <w:szCs w:val="24"/>
        </w:rPr>
        <w:t>data</w:t>
      </w:r>
      <w:r w:rsidR="00F35784" w:rsidRPr="001651FC">
        <w:rPr>
          <w:rFonts w:ascii="Times New Roman" w:eastAsia="Times New Roman" w:hAnsi="Times New Roman" w:cs="Times New Roman"/>
          <w:sz w:val="24"/>
          <w:szCs w:val="24"/>
        </w:rPr>
        <w:t>base</w:t>
      </w:r>
      <w:r w:rsidR="007B48E3" w:rsidRPr="001651FC">
        <w:rPr>
          <w:rFonts w:ascii="Times New Roman" w:eastAsia="Times New Roman" w:hAnsi="Times New Roman" w:cs="Times New Roman"/>
          <w:sz w:val="24"/>
          <w:szCs w:val="24"/>
        </w:rPr>
        <w:t xml:space="preserve"> of </w:t>
      </w:r>
      <w:proofErr w:type="spellStart"/>
      <w:r w:rsidR="007B48E3" w:rsidRPr="001651FC">
        <w:rPr>
          <w:rFonts w:ascii="Times New Roman" w:eastAsia="Times New Roman" w:hAnsi="Times New Roman" w:cs="Times New Roman"/>
          <w:sz w:val="24"/>
          <w:szCs w:val="24"/>
        </w:rPr>
        <w:t>Wilman</w:t>
      </w:r>
      <w:proofErr w:type="spellEnd"/>
      <w:r w:rsidR="007B48E3" w:rsidRPr="001651FC">
        <w:rPr>
          <w:rFonts w:ascii="Times New Roman" w:eastAsia="Times New Roman" w:hAnsi="Times New Roman" w:cs="Times New Roman"/>
          <w:sz w:val="24"/>
          <w:szCs w:val="24"/>
        </w:rPr>
        <w:t xml:space="preserve"> </w:t>
      </w:r>
      <w:r w:rsidR="007B48E3" w:rsidRPr="001651FC">
        <w:rPr>
          <w:rFonts w:ascii="Times New Roman" w:eastAsia="Times New Roman" w:hAnsi="Times New Roman" w:cs="Times New Roman"/>
          <w:i/>
          <w:sz w:val="24"/>
          <w:szCs w:val="24"/>
        </w:rPr>
        <w:t xml:space="preserve">et al. </w:t>
      </w:r>
      <w:r w:rsidR="007B48E3" w:rsidRPr="001651FC">
        <w:rPr>
          <w:rFonts w:ascii="Times New Roman" w:eastAsia="Times New Roman" w:hAnsi="Times New Roman" w:cs="Times New Roman"/>
          <w:sz w:val="24"/>
          <w:szCs w:val="24"/>
        </w:rPr>
        <w:fldChar w:fldCharType="begin" w:fldLock="1"/>
      </w:r>
      <w:r w:rsidR="00117719" w:rsidRPr="001651FC">
        <w:rPr>
          <w:rFonts w:ascii="Times New Roman" w:eastAsia="Times New Roman" w:hAnsi="Times New Roman" w:cs="Times New Roman"/>
          <w:sz w:val="24"/>
          <w:szCs w:val="24"/>
        </w:rPr>
        <w:instrText>ADDIN CSL_CITATION { "citationItems" : [ { "id" : "ITEM-1", "itemData" : { "DOI" : "10.1890/13-1917.1", "ISSN" : "0012-9658", "author" : [ { "dropping-particle" : "", "family" : "Wilman", "given" : "Hamish", "non-dropping-particle" : "", "parse-names" : false, "suffix" : "" }, { "dropping-particle" : "", "family" : "Belmaker", "given" : "Jonathan", "non-dropping-particle" : "", "parse-names" : false, "suffix" : "" }, { "dropping-particle" : "", "family" : "Simpson", "given" : "Jennifer", "non-dropping-particle" : "", "parse-names" : false, "suffix" : "" }, { "dropping-particle" : "", "family" : "la Rosa", "given" : "Carolina", "non-dropping-particle" : "de", "parse-names" : false, "suffix" : "" }, { "dropping-particle" : "", "family" : "Rivadeneira", "given" : "Marcelo M.", "non-dropping-particle" : "", "parse-names" : false, "suffix" : "" }, { "dropping-particle" : "", "family" : "Jetz", "given" : "Walter", "non-dropping-particle" : "", "parse-names" : false, "suffix" : "" } ], "container-title" : "Ecology", "id" : "ITEM-1", "issue" : "7", "issued" : { "date-parts" : [ [ "2014", "7" ] ] }, "page" : "2027-2027", "title" : "EltonTraits 1.0: Species-level foraging attributes of the world's birds and mammals", "type" : "article-journal", "volume" : "95" }, "suppress-author" : 1, "uris" : [ "http://www.mendeley.com/documents/?uuid=440439a3-7cec-4c8d-822d-3cae10e1a906" ] } ], "mendeley" : { "formattedCitation" : "(2014)", "plainTextFormattedCitation" : "(2014)", "previouslyFormattedCitation" : "(2014)" }, "properties" : { "noteIndex" : 0 }, "schema" : "https://github.com/citation-style-language/schema/raw/master/csl-citation.json" }</w:instrText>
      </w:r>
      <w:r w:rsidR="007B48E3" w:rsidRPr="001651FC">
        <w:rPr>
          <w:rFonts w:ascii="Times New Roman" w:eastAsia="Times New Roman" w:hAnsi="Times New Roman" w:cs="Times New Roman"/>
          <w:sz w:val="24"/>
          <w:szCs w:val="24"/>
        </w:rPr>
        <w:fldChar w:fldCharType="separate"/>
      </w:r>
      <w:r w:rsidR="007B48E3" w:rsidRPr="001651FC">
        <w:rPr>
          <w:rFonts w:ascii="Times New Roman" w:eastAsia="Times New Roman" w:hAnsi="Times New Roman" w:cs="Times New Roman"/>
          <w:noProof/>
          <w:sz w:val="24"/>
          <w:szCs w:val="24"/>
        </w:rPr>
        <w:t>(2014)</w:t>
      </w:r>
      <w:r w:rsidR="007B48E3" w:rsidRPr="001651FC">
        <w:rPr>
          <w:rFonts w:ascii="Times New Roman" w:eastAsia="Times New Roman" w:hAnsi="Times New Roman" w:cs="Times New Roman"/>
          <w:sz w:val="24"/>
          <w:szCs w:val="24"/>
        </w:rPr>
        <w:fldChar w:fldCharType="end"/>
      </w:r>
      <w:r w:rsidR="007B48E3" w:rsidRPr="001651FC">
        <w:rPr>
          <w:rFonts w:ascii="Times New Roman" w:eastAsia="Times New Roman" w:hAnsi="Times New Roman" w:cs="Times New Roman"/>
          <w:sz w:val="24"/>
          <w:szCs w:val="24"/>
        </w:rPr>
        <w:t xml:space="preserve"> a web search was carried out </w:t>
      </w:r>
      <w:r w:rsidR="00F35784" w:rsidRPr="001651FC">
        <w:rPr>
          <w:rFonts w:ascii="Times New Roman" w:eastAsia="Times New Roman" w:hAnsi="Times New Roman" w:cs="Times New Roman"/>
          <w:sz w:val="24"/>
          <w:szCs w:val="24"/>
        </w:rPr>
        <w:t xml:space="preserve">to find synonymous names </w:t>
      </w:r>
      <w:r w:rsidR="007B48E3" w:rsidRPr="001651FC">
        <w:rPr>
          <w:rFonts w:ascii="Times New Roman" w:eastAsia="Times New Roman" w:hAnsi="Times New Roman" w:cs="Times New Roman"/>
          <w:sz w:val="24"/>
          <w:szCs w:val="24"/>
        </w:rPr>
        <w:t xml:space="preserve">and the correct trait values assigned </w:t>
      </w:r>
      <w:r w:rsidR="00F35784" w:rsidRPr="001651FC">
        <w:rPr>
          <w:rFonts w:ascii="Times New Roman" w:eastAsia="Times New Roman" w:hAnsi="Times New Roman" w:cs="Times New Roman"/>
          <w:sz w:val="24"/>
          <w:szCs w:val="24"/>
        </w:rPr>
        <w:t xml:space="preserve">using these </w:t>
      </w:r>
      <w:r w:rsidR="007B48E3" w:rsidRPr="001651FC">
        <w:rPr>
          <w:rFonts w:ascii="Times New Roman" w:eastAsia="Times New Roman" w:hAnsi="Times New Roman" w:cs="Times New Roman"/>
          <w:sz w:val="24"/>
          <w:szCs w:val="24"/>
        </w:rPr>
        <w:t>(10 species).</w:t>
      </w:r>
    </w:p>
    <w:p w14:paraId="0AF40FA7" w14:textId="0AD6219D" w:rsidR="00CA3D56" w:rsidRPr="00E74A14" w:rsidRDefault="00CA3D56" w:rsidP="00CA3D56">
      <w:pPr>
        <w:spacing w:line="480" w:lineRule="auto"/>
        <w:ind w:firstLine="720"/>
        <w:jc w:val="both"/>
        <w:rPr>
          <w:sz w:val="24"/>
          <w:szCs w:val="24"/>
        </w:rPr>
      </w:pPr>
      <w:r w:rsidRPr="0072393B">
        <w:rPr>
          <w:rFonts w:ascii="Times New Roman" w:eastAsia="Times New Roman" w:hAnsi="Times New Roman" w:cs="Times New Roman"/>
          <w:sz w:val="24"/>
          <w:szCs w:val="24"/>
        </w:rPr>
        <w:t xml:space="preserve">Forest dependency data for all bird species were provided by </w:t>
      </w:r>
      <w:proofErr w:type="spellStart"/>
      <w:r w:rsidRPr="0072393B">
        <w:rPr>
          <w:rFonts w:ascii="Times New Roman" w:eastAsia="Times New Roman" w:hAnsi="Times New Roman" w:cs="Times New Roman"/>
          <w:sz w:val="24"/>
          <w:szCs w:val="24"/>
        </w:rPr>
        <w:t>BirdLife</w:t>
      </w:r>
      <w:proofErr w:type="spellEnd"/>
      <w:r w:rsidRPr="0072393B">
        <w:rPr>
          <w:rFonts w:ascii="Times New Roman" w:eastAsia="Times New Roman" w:hAnsi="Times New Roman" w:cs="Times New Roman"/>
          <w:sz w:val="24"/>
          <w:szCs w:val="24"/>
        </w:rPr>
        <w:t xml:space="preserve"> International, with each species </w:t>
      </w:r>
      <w:r w:rsidRPr="0072393B">
        <w:rPr>
          <w:rFonts w:ascii="Times New Roman" w:eastAsia="Times New Roman" w:hAnsi="Times New Roman" w:cs="Times New Roman"/>
          <w:sz w:val="24"/>
          <w:szCs w:val="24"/>
          <w:lang w:val="en-GB"/>
        </w:rPr>
        <w:t>categorised</w:t>
      </w:r>
      <w:r w:rsidRPr="0072393B">
        <w:rPr>
          <w:rFonts w:ascii="Times New Roman" w:eastAsia="Times New Roman" w:hAnsi="Times New Roman" w:cs="Times New Roman"/>
          <w:sz w:val="24"/>
          <w:szCs w:val="24"/>
        </w:rPr>
        <w:t xml:space="preserve"> as having high, medium or low forest dependency, or being a non-forest species </w:t>
      </w:r>
      <w:r w:rsidRPr="0072393B">
        <w:rPr>
          <w:rFonts w:ascii="Times New Roman" w:eastAsia="Times New Roman" w:hAnsi="Times New Roman" w:cs="Times New Roman"/>
          <w:sz w:val="24"/>
          <w:szCs w:val="24"/>
        </w:rPr>
        <w:fldChar w:fldCharType="begin" w:fldLock="1"/>
      </w:r>
      <w:r w:rsidR="00F54C88" w:rsidRPr="0072393B">
        <w:rPr>
          <w:rFonts w:ascii="Times New Roman" w:eastAsia="Times New Roman" w:hAnsi="Times New Roman" w:cs="Times New Roman"/>
          <w:sz w:val="24"/>
          <w:szCs w:val="24"/>
        </w:rPr>
        <w:instrText>ADDIN CSL_CITATION { "citationID" : "2g91dqmp9b", "citationItems" : [ { "id" : "ITEM-1", "itemData" : { "author" : [ { "dropping-particle" : "", "family" : "BirdLife International", "given" : "", "non-dropping-particle" : "", "parse-names" : false, "suffix" : "" } ], "id" : "ITEM-1", "issued" : { "date-parts" : [ [ "2013" ] ] }, "title" : "IUCN Red List for birds", "type" : "webpage" }, "uri" : [ "http://zotero.org/users/local/lSswCld9/items/SD5PGG6S" ], "uris" : [ "http://zotero.org/users/local/lSswCld9/items/SD5PGG6S", "http://www.mendeley.com/documents/?uuid=2b959e8e-296e-4d07-a508-1c17c791d75b" ] } ], "mendeley" : { "formattedCitation" : "(BirdLife International, 2013)", "plainTextFormattedCitation" : "(BirdLife International, 2013)", "previouslyFormattedCitation" : "(BirdLife International, 2013)" }, "properties" : { "formattedCitation" : "(BirdLife International 2013)", "noteIndex" : 0, "plainCitation" : "(BirdLife International 2013)" }, "schema" : "https://github.com/citation-style-language/schema/raw/master/csl-citation.json" }</w:instrText>
      </w:r>
      <w:r w:rsidRPr="0072393B">
        <w:rPr>
          <w:rFonts w:ascii="Times New Roman" w:eastAsia="Times New Roman" w:hAnsi="Times New Roman" w:cs="Times New Roman"/>
          <w:sz w:val="24"/>
          <w:szCs w:val="24"/>
        </w:rPr>
        <w:fldChar w:fldCharType="separate"/>
      </w:r>
      <w:r w:rsidR="00F54C88" w:rsidRPr="0072393B">
        <w:rPr>
          <w:rFonts w:ascii="Times New Roman" w:hAnsi="Times New Roman" w:cs="Times New Roman"/>
          <w:noProof/>
          <w:sz w:val="24"/>
          <w:szCs w:val="24"/>
        </w:rPr>
        <w:t>(BirdLife International, 2013)</w:t>
      </w:r>
      <w:r w:rsidRPr="0072393B">
        <w:rPr>
          <w:rFonts w:ascii="Times New Roman" w:eastAsia="Times New Roman" w:hAnsi="Times New Roman" w:cs="Times New Roman"/>
          <w:sz w:val="24"/>
          <w:szCs w:val="24"/>
        </w:rPr>
        <w:fldChar w:fldCharType="end"/>
      </w:r>
      <w:r w:rsidRPr="0072393B">
        <w:rPr>
          <w:rFonts w:ascii="Times New Roman" w:eastAsia="Times New Roman" w:hAnsi="Times New Roman" w:cs="Times New Roman"/>
          <w:sz w:val="24"/>
          <w:szCs w:val="24"/>
        </w:rPr>
        <w:t>. Species with high forest dependency were then classed as forest specialists</w:t>
      </w:r>
      <w:del w:id="16" w:author="Phil" w:date="2016-06-30T18:31:00Z">
        <w:r w:rsidRPr="0072393B" w:rsidDel="005B45F8">
          <w:rPr>
            <w:rFonts w:ascii="Times New Roman" w:eastAsia="Times New Roman" w:hAnsi="Times New Roman" w:cs="Times New Roman"/>
            <w:sz w:val="24"/>
            <w:szCs w:val="24"/>
          </w:rPr>
          <w:delText xml:space="preserve"> and the remaining species were classed as forest generalists</w:delText>
        </w:r>
      </w:del>
      <w:r w:rsidRPr="0072393B">
        <w:rPr>
          <w:rFonts w:ascii="Times New Roman" w:eastAsia="Times New Roman" w:hAnsi="Times New Roman" w:cs="Times New Roman"/>
          <w:sz w:val="24"/>
          <w:szCs w:val="24"/>
        </w:rPr>
        <w:t xml:space="preserve">. </w:t>
      </w:r>
      <w:del w:id="17" w:author="Phil" w:date="2016-06-30T18:31:00Z">
        <w:r w:rsidRPr="0072393B" w:rsidDel="005B45F8">
          <w:rPr>
            <w:rFonts w:ascii="Times New Roman" w:eastAsia="Times New Roman" w:hAnsi="Times New Roman" w:cs="Times New Roman"/>
            <w:sz w:val="24"/>
            <w:szCs w:val="24"/>
          </w:rPr>
          <w:delText xml:space="preserve">The </w:delText>
        </w:r>
      </w:del>
      <w:proofErr w:type="gramStart"/>
      <w:ins w:id="18" w:author="Phil" w:date="2016-06-30T18:31:00Z">
        <w:r w:rsidR="005B45F8">
          <w:rPr>
            <w:rFonts w:ascii="Times New Roman" w:eastAsia="Times New Roman" w:hAnsi="Times New Roman" w:cs="Times New Roman"/>
            <w:sz w:val="24"/>
            <w:szCs w:val="24"/>
          </w:rPr>
          <w:t>and</w:t>
        </w:r>
        <w:proofErr w:type="gramEnd"/>
        <w:r w:rsidR="005B45F8">
          <w:rPr>
            <w:rFonts w:ascii="Times New Roman" w:eastAsia="Times New Roman" w:hAnsi="Times New Roman" w:cs="Times New Roman"/>
            <w:sz w:val="24"/>
            <w:szCs w:val="24"/>
          </w:rPr>
          <w:t xml:space="preserve"> forest specialist </w:t>
        </w:r>
      </w:ins>
      <w:r w:rsidR="007E05E9" w:rsidRPr="0072393B">
        <w:rPr>
          <w:rFonts w:ascii="Times New Roman" w:eastAsia="Times New Roman" w:hAnsi="Times New Roman" w:cs="Times New Roman"/>
          <w:sz w:val="24"/>
          <w:szCs w:val="24"/>
        </w:rPr>
        <w:t xml:space="preserve">species richness </w:t>
      </w:r>
      <w:del w:id="19" w:author="Phil" w:date="2016-06-30T18:31:00Z">
        <w:r w:rsidR="007E05E9" w:rsidRPr="0072393B" w:rsidDel="005B45F8">
          <w:rPr>
            <w:rFonts w:ascii="Times New Roman" w:eastAsia="Times New Roman" w:hAnsi="Times New Roman" w:cs="Times New Roman"/>
            <w:sz w:val="24"/>
            <w:szCs w:val="24"/>
          </w:rPr>
          <w:delText>for specialist species</w:delText>
        </w:r>
        <w:r w:rsidRPr="0072393B" w:rsidDel="005B45F8">
          <w:rPr>
            <w:rFonts w:ascii="Times New Roman" w:eastAsia="Times New Roman" w:hAnsi="Times New Roman" w:cs="Times New Roman"/>
            <w:sz w:val="24"/>
            <w:szCs w:val="24"/>
          </w:rPr>
          <w:delText xml:space="preserve"> was </w:delText>
        </w:r>
      </w:del>
      <w:r w:rsidRPr="0072393B">
        <w:rPr>
          <w:rFonts w:ascii="Times New Roman" w:eastAsia="Times New Roman" w:hAnsi="Times New Roman" w:cs="Times New Roman"/>
          <w:sz w:val="24"/>
          <w:szCs w:val="24"/>
        </w:rPr>
        <w:t xml:space="preserve">calculated </w:t>
      </w:r>
      <w:r w:rsidR="007E05E9" w:rsidRPr="0072393B">
        <w:rPr>
          <w:rFonts w:ascii="Times New Roman" w:eastAsia="Times New Roman" w:hAnsi="Times New Roman" w:cs="Times New Roman"/>
          <w:sz w:val="24"/>
          <w:szCs w:val="24"/>
        </w:rPr>
        <w:t xml:space="preserve">for each </w:t>
      </w:r>
      <w:r w:rsidRPr="0072393B">
        <w:rPr>
          <w:rFonts w:ascii="Times New Roman" w:eastAsia="Times New Roman" w:hAnsi="Times New Roman" w:cs="Times New Roman"/>
          <w:sz w:val="24"/>
          <w:szCs w:val="24"/>
        </w:rPr>
        <w:t>site.</w:t>
      </w:r>
    </w:p>
    <w:p w14:paraId="6F62452A" w14:textId="11187C72" w:rsidR="00117719" w:rsidRPr="001651FC" w:rsidRDefault="00D84ADA" w:rsidP="00CC18C3">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We then </w:t>
      </w:r>
      <w:r w:rsidR="00117719" w:rsidRPr="001651FC">
        <w:rPr>
          <w:rFonts w:ascii="Times New Roman" w:eastAsia="Times New Roman" w:hAnsi="Times New Roman" w:cs="Times New Roman"/>
          <w:sz w:val="24"/>
          <w:szCs w:val="24"/>
        </w:rPr>
        <w:t xml:space="preserve">calculated </w:t>
      </w:r>
      <w:r w:rsidR="006E71A8">
        <w:rPr>
          <w:rFonts w:ascii="Times New Roman" w:eastAsia="Times New Roman" w:hAnsi="Times New Roman" w:cs="Times New Roman"/>
          <w:sz w:val="24"/>
          <w:szCs w:val="24"/>
        </w:rPr>
        <w:t xml:space="preserve">total </w:t>
      </w:r>
      <w:r w:rsidR="00842F06" w:rsidRPr="001651FC">
        <w:rPr>
          <w:rFonts w:ascii="Times New Roman" w:eastAsia="Times New Roman" w:hAnsi="Times New Roman" w:cs="Times New Roman"/>
          <w:sz w:val="24"/>
          <w:szCs w:val="24"/>
        </w:rPr>
        <w:t xml:space="preserve">species richness and </w:t>
      </w:r>
      <w:commentRangeStart w:id="20"/>
      <w:commentRangeStart w:id="21"/>
      <w:r w:rsidR="00117719" w:rsidRPr="001651FC">
        <w:rPr>
          <w:rFonts w:ascii="Times New Roman" w:eastAsia="Times New Roman" w:hAnsi="Times New Roman" w:cs="Times New Roman"/>
          <w:sz w:val="24"/>
          <w:szCs w:val="24"/>
        </w:rPr>
        <w:t>five functional diversity metrics</w:t>
      </w:r>
      <w:commentRangeEnd w:id="20"/>
      <w:r w:rsidR="005313CC">
        <w:rPr>
          <w:rStyle w:val="CommentReference"/>
        </w:rPr>
        <w:commentReference w:id="20"/>
      </w:r>
      <w:commentRangeEnd w:id="21"/>
      <w:r w:rsidR="00100BCE">
        <w:rPr>
          <w:rStyle w:val="CommentReference"/>
        </w:rPr>
        <w:commentReference w:id="21"/>
      </w:r>
      <w:r w:rsidR="00117719" w:rsidRPr="001651FC">
        <w:rPr>
          <w:rFonts w:ascii="Times New Roman" w:eastAsia="Times New Roman" w:hAnsi="Times New Roman" w:cs="Times New Roman"/>
          <w:sz w:val="24"/>
          <w:szCs w:val="24"/>
        </w:rPr>
        <w:t>: functional diversity (FD), functional richness (</w:t>
      </w:r>
      <w:proofErr w:type="spellStart"/>
      <w:r w:rsidR="00117719" w:rsidRPr="001651FC">
        <w:rPr>
          <w:rFonts w:ascii="Times New Roman" w:eastAsia="Times New Roman" w:hAnsi="Times New Roman" w:cs="Times New Roman"/>
          <w:sz w:val="24"/>
          <w:szCs w:val="24"/>
        </w:rPr>
        <w:t>FRic</w:t>
      </w:r>
      <w:proofErr w:type="spellEnd"/>
      <w:r w:rsidR="00117719" w:rsidRPr="001651FC">
        <w:rPr>
          <w:rFonts w:ascii="Times New Roman" w:eastAsia="Times New Roman" w:hAnsi="Times New Roman" w:cs="Times New Roman"/>
          <w:sz w:val="24"/>
          <w:szCs w:val="24"/>
        </w:rPr>
        <w:t>), functional evenness (</w:t>
      </w:r>
      <w:proofErr w:type="spellStart"/>
      <w:r w:rsidR="00117719" w:rsidRPr="001651FC">
        <w:rPr>
          <w:rFonts w:ascii="Times New Roman" w:eastAsia="Times New Roman" w:hAnsi="Times New Roman" w:cs="Times New Roman"/>
          <w:sz w:val="24"/>
          <w:szCs w:val="24"/>
        </w:rPr>
        <w:t>FEve</w:t>
      </w:r>
      <w:proofErr w:type="spellEnd"/>
      <w:r w:rsidR="0072393B">
        <w:rPr>
          <w:rFonts w:ascii="Times New Roman" w:eastAsia="Times New Roman" w:hAnsi="Times New Roman" w:cs="Times New Roman"/>
          <w:sz w:val="24"/>
          <w:szCs w:val="24"/>
        </w:rPr>
        <w:t>), functional divergence (</w:t>
      </w:r>
      <w:proofErr w:type="spellStart"/>
      <w:r w:rsidR="0072393B">
        <w:rPr>
          <w:rFonts w:ascii="Times New Roman" w:eastAsia="Times New Roman" w:hAnsi="Times New Roman" w:cs="Times New Roman"/>
          <w:sz w:val="24"/>
          <w:szCs w:val="24"/>
        </w:rPr>
        <w:t>FDiv</w:t>
      </w:r>
      <w:proofErr w:type="spellEnd"/>
      <w:r w:rsidR="0072393B">
        <w:rPr>
          <w:rFonts w:ascii="Times New Roman" w:eastAsia="Times New Roman" w:hAnsi="Times New Roman" w:cs="Times New Roman"/>
          <w:sz w:val="24"/>
          <w:szCs w:val="24"/>
        </w:rPr>
        <w:t>)</w:t>
      </w:r>
      <w:r w:rsidR="00117719" w:rsidRPr="001651FC">
        <w:rPr>
          <w:rFonts w:ascii="Times New Roman" w:eastAsia="Times New Roman" w:hAnsi="Times New Roman" w:cs="Times New Roman"/>
          <w:sz w:val="24"/>
          <w:szCs w:val="24"/>
        </w:rPr>
        <w:t xml:space="preserve"> and functional dispersion (</w:t>
      </w:r>
      <w:proofErr w:type="spellStart"/>
      <w:r w:rsidR="00117719" w:rsidRPr="001651FC">
        <w:rPr>
          <w:rFonts w:ascii="Times New Roman" w:eastAsia="Times New Roman" w:hAnsi="Times New Roman" w:cs="Times New Roman"/>
          <w:sz w:val="24"/>
          <w:szCs w:val="24"/>
        </w:rPr>
        <w:t>FDis</w:t>
      </w:r>
      <w:proofErr w:type="spellEnd"/>
      <w:r w:rsidR="00117719" w:rsidRPr="001651FC">
        <w:rPr>
          <w:rFonts w:ascii="Times New Roman" w:eastAsia="Times New Roman" w:hAnsi="Times New Roman" w:cs="Times New Roman"/>
          <w:sz w:val="24"/>
          <w:szCs w:val="24"/>
        </w:rPr>
        <w:t>) for each of our secon</w:t>
      </w:r>
      <w:r w:rsidR="00CC18C3">
        <w:rPr>
          <w:rFonts w:ascii="Times New Roman" w:eastAsia="Times New Roman" w:hAnsi="Times New Roman" w:cs="Times New Roman"/>
          <w:sz w:val="24"/>
          <w:szCs w:val="24"/>
        </w:rPr>
        <w:t>dary and primary forest sites</w:t>
      </w:r>
      <w:ins w:id="22" w:author="Phil" w:date="2016-06-30T10:00:00Z">
        <w:r w:rsidR="005605B5">
          <w:rPr>
            <w:rFonts w:ascii="Times New Roman" w:eastAsia="Times New Roman" w:hAnsi="Times New Roman" w:cs="Times New Roman"/>
            <w:sz w:val="24"/>
            <w:szCs w:val="24"/>
          </w:rPr>
          <w:t xml:space="preserve"> (see Table 1 for a description of the functional diversity metrics used)</w:t>
        </w:r>
      </w:ins>
      <w:r w:rsidR="00CC18C3">
        <w:rPr>
          <w:rFonts w:ascii="Times New Roman" w:eastAsia="Times New Roman" w:hAnsi="Times New Roman" w:cs="Times New Roman"/>
          <w:sz w:val="24"/>
          <w:szCs w:val="24"/>
        </w:rPr>
        <w:t xml:space="preserve">. </w:t>
      </w:r>
      <w:r w:rsidR="00842F06" w:rsidRPr="001651FC">
        <w:rPr>
          <w:rFonts w:ascii="Times New Roman" w:eastAsia="Times New Roman" w:hAnsi="Times New Roman" w:cs="Times New Roman"/>
          <w:sz w:val="24"/>
          <w:szCs w:val="24"/>
        </w:rPr>
        <w:t xml:space="preserve">Species richness was calculated by summing the number of species found in at each site. </w:t>
      </w:r>
      <w:r w:rsidR="00117719" w:rsidRPr="001651FC">
        <w:rPr>
          <w:rFonts w:ascii="Times New Roman" w:eastAsia="Times New Roman" w:hAnsi="Times New Roman" w:cs="Times New Roman"/>
          <w:sz w:val="24"/>
          <w:szCs w:val="24"/>
        </w:rPr>
        <w:t xml:space="preserve">Using </w:t>
      </w:r>
      <w:r w:rsidR="005B2608" w:rsidRPr="001651FC">
        <w:rPr>
          <w:rFonts w:ascii="Times New Roman" w:eastAsia="Times New Roman" w:hAnsi="Times New Roman" w:cs="Times New Roman"/>
          <w:sz w:val="24"/>
          <w:szCs w:val="24"/>
        </w:rPr>
        <w:t xml:space="preserve">the R package </w:t>
      </w:r>
      <w:proofErr w:type="spellStart"/>
      <w:r w:rsidR="00117719" w:rsidRPr="001651FC">
        <w:rPr>
          <w:rFonts w:ascii="Times New Roman" w:eastAsia="Times New Roman" w:hAnsi="Times New Roman" w:cs="Times New Roman"/>
          <w:sz w:val="24"/>
          <w:szCs w:val="24"/>
        </w:rPr>
        <w:t>fundiv</w:t>
      </w:r>
      <w:proofErr w:type="spellEnd"/>
      <w:r w:rsidR="00117719" w:rsidRPr="001651FC">
        <w:rPr>
          <w:rFonts w:ascii="Times New Roman" w:eastAsia="Times New Roman" w:hAnsi="Times New Roman" w:cs="Times New Roman"/>
          <w:sz w:val="24"/>
          <w:szCs w:val="24"/>
        </w:rPr>
        <w:t xml:space="preserve"> we calculated FD </w:t>
      </w:r>
      <w:r w:rsidR="00117719"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and Gaston, 2002)", "plainTextFormattedCitation" : "(Petchey and Gaston, 2002)", "previouslyFormattedCitation" : "(Petchey and Gaston, 2002)" }, "properties" : { "noteIndex" : 0 }, "schema" : "https://github.com/citation-style-language/schema/raw/master/csl-citation.json" }</w:instrText>
      </w:r>
      <w:r w:rsidR="00117719"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(Petchey and Gaston, 2002)</w:t>
      </w:r>
      <w:r w:rsidR="00117719" w:rsidRPr="001651FC">
        <w:rPr>
          <w:rFonts w:ascii="Times New Roman" w:eastAsia="Times New Roman" w:hAnsi="Times New Roman" w:cs="Times New Roman"/>
          <w:sz w:val="24"/>
          <w:szCs w:val="24"/>
        </w:rPr>
        <w:fldChar w:fldCharType="end"/>
      </w:r>
      <w:del w:id="23" w:author="Phil" w:date="2016-06-30T10:01:00Z">
        <w:r w:rsidR="00117719" w:rsidRPr="001651FC" w:rsidDel="005605B5">
          <w:rPr>
            <w:rFonts w:ascii="Times New Roman" w:eastAsia="Times New Roman" w:hAnsi="Times New Roman" w:cs="Times New Roman"/>
            <w:sz w:val="24"/>
            <w:szCs w:val="24"/>
          </w:rPr>
          <w:delText xml:space="preserve"> a distance based metric of functional diversity that is not influenced by species abundances. FD is calculated by summing all the branch lengths of a functional dendrogram for all occurring species </w:delText>
        </w:r>
        <w:r w:rsidR="00117719" w:rsidRPr="001651FC" w:rsidDel="005605B5">
          <w:rPr>
            <w:rFonts w:ascii="Times New Roman" w:eastAsia="Times New Roman" w:hAnsi="Times New Roman" w:cs="Times New Roman"/>
            <w:sz w:val="24"/>
            <w:szCs w:val="24"/>
          </w:rPr>
          <w:fldChar w:fldCharType="begin" w:fldLock="1"/>
        </w:r>
        <w:r w:rsidR="00F54C88" w:rsidDel="005605B5">
          <w:rPr>
            <w:rFonts w:ascii="Times New Roman" w:eastAsia="Times New Roman" w:hAnsi="Times New Roman" w:cs="Times New Roman"/>
            <w:sz w:val="24"/>
            <w:szCs w:val="24"/>
          </w:rPr>
          <w:del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and Gaston, 2002)", "plainTextFormattedCitation" : "(Petchey and Gaston, 2002)", "previouslyFormattedCitation" : "(Petchey and Gaston, 2002)" }, "properties" : { "noteIndex" : 0 }, "schema" : "https://github.com/citation-style-language/schema/raw/master/csl-citation.json" }</w:delInstrText>
        </w:r>
        <w:r w:rsidR="00117719" w:rsidRPr="001651FC" w:rsidDel="005605B5">
          <w:rPr>
            <w:rFonts w:ascii="Times New Roman" w:eastAsia="Times New Roman" w:hAnsi="Times New Roman" w:cs="Times New Roman"/>
            <w:sz w:val="24"/>
            <w:szCs w:val="24"/>
          </w:rPr>
          <w:fldChar w:fldCharType="separate"/>
        </w:r>
        <w:r w:rsidR="00F54C88" w:rsidRPr="00F54C88" w:rsidDel="005605B5">
          <w:rPr>
            <w:rFonts w:ascii="Times New Roman" w:eastAsia="Times New Roman" w:hAnsi="Times New Roman" w:cs="Times New Roman"/>
            <w:noProof/>
            <w:sz w:val="24"/>
            <w:szCs w:val="24"/>
          </w:rPr>
          <w:delText>(Petchey and Gaston, 2002)</w:delText>
        </w:r>
        <w:r w:rsidR="00117719" w:rsidRPr="001651FC" w:rsidDel="005605B5">
          <w:rPr>
            <w:rFonts w:ascii="Times New Roman" w:eastAsia="Times New Roman" w:hAnsi="Times New Roman" w:cs="Times New Roman"/>
            <w:sz w:val="24"/>
            <w:szCs w:val="24"/>
          </w:rPr>
          <w:fldChar w:fldCharType="end"/>
        </w:r>
      </w:del>
      <w:r w:rsidR="00117719" w:rsidRPr="001651FC">
        <w:rPr>
          <w:rFonts w:ascii="Times New Roman" w:eastAsia="Times New Roman" w:hAnsi="Times New Roman" w:cs="Times New Roman"/>
          <w:sz w:val="24"/>
          <w:szCs w:val="24"/>
        </w:rPr>
        <w:t>. We calculated the remaining functional diversity metrics (</w:t>
      </w:r>
      <w:proofErr w:type="spellStart"/>
      <w:r w:rsidR="00117719" w:rsidRPr="001651FC">
        <w:rPr>
          <w:rFonts w:ascii="Times New Roman" w:eastAsia="Times New Roman" w:hAnsi="Times New Roman" w:cs="Times New Roman"/>
          <w:sz w:val="24"/>
          <w:szCs w:val="24"/>
        </w:rPr>
        <w:t>FRic</w:t>
      </w:r>
      <w:proofErr w:type="spellEnd"/>
      <w:r w:rsidR="00117719" w:rsidRPr="001651FC">
        <w:rPr>
          <w:rFonts w:ascii="Times New Roman" w:eastAsia="Times New Roman" w:hAnsi="Times New Roman" w:cs="Times New Roman"/>
          <w:sz w:val="24"/>
          <w:szCs w:val="24"/>
        </w:rPr>
        <w:t xml:space="preserve">, </w:t>
      </w:r>
      <w:proofErr w:type="spellStart"/>
      <w:r w:rsidR="00117719" w:rsidRPr="001651FC">
        <w:rPr>
          <w:rFonts w:ascii="Times New Roman" w:eastAsia="Times New Roman" w:hAnsi="Times New Roman" w:cs="Times New Roman"/>
          <w:sz w:val="24"/>
          <w:szCs w:val="24"/>
        </w:rPr>
        <w:t>FEve</w:t>
      </w:r>
      <w:proofErr w:type="spellEnd"/>
      <w:r w:rsidR="00117719" w:rsidRPr="001651FC">
        <w:rPr>
          <w:rFonts w:ascii="Times New Roman" w:eastAsia="Times New Roman" w:hAnsi="Times New Roman" w:cs="Times New Roman"/>
          <w:sz w:val="24"/>
          <w:szCs w:val="24"/>
        </w:rPr>
        <w:t xml:space="preserve">, </w:t>
      </w:r>
      <w:proofErr w:type="spellStart"/>
      <w:r w:rsidR="00117719" w:rsidRPr="001651FC">
        <w:rPr>
          <w:rFonts w:ascii="Times New Roman" w:eastAsia="Times New Roman" w:hAnsi="Times New Roman" w:cs="Times New Roman"/>
          <w:sz w:val="24"/>
          <w:szCs w:val="24"/>
        </w:rPr>
        <w:t>FDiv</w:t>
      </w:r>
      <w:proofErr w:type="spellEnd"/>
      <w:r w:rsidR="00117719" w:rsidRPr="001651FC">
        <w:rPr>
          <w:rFonts w:ascii="Times New Roman" w:eastAsia="Times New Roman" w:hAnsi="Times New Roman" w:cs="Times New Roman"/>
          <w:sz w:val="24"/>
          <w:szCs w:val="24"/>
        </w:rPr>
        <w:t xml:space="preserve"> and </w:t>
      </w:r>
      <w:proofErr w:type="spellStart"/>
      <w:r w:rsidR="00117719" w:rsidRPr="001651FC">
        <w:rPr>
          <w:rFonts w:ascii="Times New Roman" w:eastAsia="Times New Roman" w:hAnsi="Times New Roman" w:cs="Times New Roman"/>
          <w:sz w:val="24"/>
          <w:szCs w:val="24"/>
        </w:rPr>
        <w:t>FDis</w:t>
      </w:r>
      <w:proofErr w:type="spellEnd"/>
      <w:ins w:id="24" w:author="Phil" w:date="2016-06-30T10:01:00Z">
        <w:r w:rsidR="005605B5">
          <w:rPr>
            <w:rFonts w:ascii="Times New Roman" w:eastAsia="Times New Roman" w:hAnsi="Times New Roman" w:cs="Times New Roman"/>
            <w:sz w:val="24"/>
            <w:szCs w:val="24"/>
          </w:rPr>
          <w:t>; Table 1</w:t>
        </w:r>
      </w:ins>
      <w:r w:rsidR="00117719" w:rsidRPr="001651FC">
        <w:rPr>
          <w:rFonts w:ascii="Times New Roman" w:eastAsia="Times New Roman" w:hAnsi="Times New Roman" w:cs="Times New Roman"/>
          <w:sz w:val="24"/>
          <w:szCs w:val="24"/>
        </w:rPr>
        <w:t>) using the R package FD</w:t>
      </w:r>
      <w:r w:rsidR="00D153CF" w:rsidRPr="001651FC">
        <w:rPr>
          <w:rFonts w:ascii="Times New Roman" w:eastAsia="Times New Roman" w:hAnsi="Times New Roman" w:cs="Times New Roman"/>
          <w:sz w:val="24"/>
          <w:szCs w:val="24"/>
        </w:rPr>
        <w:t xml:space="preserve"> </w:t>
      </w:r>
      <w:r w:rsidR="00D153CF"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et al., 2010)", "plainTextFormattedCitation" : "(Laliberte et al., 2010)", "previouslyFormattedCitation" : "(Laliberte et al., 2010)" }, "properties" : { "noteIndex" : 0 }, "schema" : "https://github.com/citation-style-language/schema/raw/master/csl-citation.json" }</w:instrText>
      </w:r>
      <w:r w:rsidR="00D153CF"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(Laliberte et al., 2010)</w:t>
      </w:r>
      <w:r w:rsidR="00D153CF" w:rsidRPr="001651FC">
        <w:rPr>
          <w:rFonts w:ascii="Times New Roman" w:eastAsia="Times New Roman" w:hAnsi="Times New Roman" w:cs="Times New Roman"/>
          <w:sz w:val="24"/>
          <w:szCs w:val="24"/>
        </w:rPr>
        <w:fldChar w:fldCharType="end"/>
      </w:r>
      <w:r w:rsidR="00D153CF" w:rsidRPr="001651FC">
        <w:rPr>
          <w:rFonts w:ascii="Times New Roman" w:eastAsia="Times New Roman" w:hAnsi="Times New Roman" w:cs="Times New Roman"/>
          <w:sz w:val="24"/>
          <w:szCs w:val="24"/>
        </w:rPr>
        <w:t xml:space="preserve">. </w:t>
      </w:r>
      <w:del w:id="25" w:author="Phil" w:date="2016-06-30T10:01:00Z">
        <w:r w:rsidR="00D153CF" w:rsidRPr="001651FC" w:rsidDel="005605B5">
          <w:rPr>
            <w:rFonts w:ascii="Times New Roman" w:eastAsia="Times New Roman" w:hAnsi="Times New Roman" w:cs="Times New Roman"/>
            <w:sz w:val="24"/>
            <w:szCs w:val="24"/>
          </w:rPr>
          <w:delText xml:space="preserve">These metrics are calculated in </w:delText>
        </w:r>
        <w:r w:rsidR="005B2608" w:rsidRPr="001651FC" w:rsidDel="005605B5">
          <w:rPr>
            <w:rFonts w:ascii="Times New Roman" w:eastAsia="Times New Roman" w:hAnsi="Times New Roman" w:cs="Times New Roman"/>
            <w:sz w:val="24"/>
            <w:szCs w:val="24"/>
          </w:rPr>
          <w:delText>multidi</w:delText>
        </w:r>
        <w:r w:rsidR="00F35784" w:rsidRPr="001651FC" w:rsidDel="005605B5">
          <w:rPr>
            <w:rFonts w:ascii="Times New Roman" w:eastAsia="Times New Roman" w:hAnsi="Times New Roman" w:cs="Times New Roman"/>
            <w:sz w:val="24"/>
            <w:szCs w:val="24"/>
          </w:rPr>
          <w:delText>mentional</w:delText>
        </w:r>
        <w:r w:rsidR="00D153CF" w:rsidRPr="001651FC" w:rsidDel="005605B5">
          <w:rPr>
            <w:rFonts w:ascii="Times New Roman" w:eastAsia="Times New Roman" w:hAnsi="Times New Roman" w:cs="Times New Roman"/>
            <w:sz w:val="24"/>
            <w:szCs w:val="24"/>
          </w:rPr>
          <w:delText xml:space="preserve"> trait space, with each </w:delText>
        </w:r>
        <w:r w:rsidR="00D153CF" w:rsidRPr="001651FC" w:rsidDel="005605B5">
          <w:rPr>
            <w:rFonts w:ascii="Times New Roman" w:eastAsia="Times New Roman" w:hAnsi="Times New Roman" w:cs="Times New Roman"/>
            <w:sz w:val="24"/>
            <w:szCs w:val="24"/>
          </w:rPr>
          <w:lastRenderedPageBreak/>
          <w:delText xml:space="preserve">axis representing a different trait, from which a convex hull containing all species is created </w:delText>
        </w:r>
        <w:r w:rsidR="00D153CF" w:rsidRPr="001651FC" w:rsidDel="005605B5">
          <w:rPr>
            <w:rFonts w:ascii="Times New Roman" w:eastAsia="Times New Roman" w:hAnsi="Times New Roman" w:cs="Times New Roman"/>
            <w:sz w:val="24"/>
            <w:szCs w:val="24"/>
          </w:rPr>
          <w:fldChar w:fldCharType="begin" w:fldLock="1"/>
        </w:r>
        <w:r w:rsidR="00F54C88" w:rsidDel="005605B5">
          <w:rPr>
            <w:rFonts w:ascii="Times New Roman" w:eastAsia="Times New Roman" w:hAnsi="Times New Roman" w:cs="Times New Roman"/>
            <w:sz w:val="24"/>
            <w:szCs w:val="24"/>
          </w:rPr>
          <w:del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delInstrText>
        </w:r>
        <w:r w:rsidR="00D153CF" w:rsidRPr="001651FC" w:rsidDel="005605B5">
          <w:rPr>
            <w:rFonts w:ascii="Times New Roman" w:eastAsia="Times New Roman" w:hAnsi="Times New Roman" w:cs="Times New Roman"/>
            <w:sz w:val="24"/>
            <w:szCs w:val="24"/>
          </w:rPr>
          <w:fldChar w:fldCharType="separate"/>
        </w:r>
        <w:r w:rsidR="00F54C88" w:rsidRPr="00F54C88" w:rsidDel="005605B5">
          <w:rPr>
            <w:rFonts w:ascii="Times New Roman" w:eastAsia="Times New Roman" w:hAnsi="Times New Roman" w:cs="Times New Roman"/>
            <w:noProof/>
            <w:sz w:val="24"/>
            <w:szCs w:val="24"/>
          </w:rPr>
          <w:delText>(Villéger, 2008)</w:delText>
        </w:r>
        <w:r w:rsidR="00D153CF" w:rsidRPr="001651FC" w:rsidDel="005605B5">
          <w:rPr>
            <w:rFonts w:ascii="Times New Roman" w:eastAsia="Times New Roman" w:hAnsi="Times New Roman" w:cs="Times New Roman"/>
            <w:sz w:val="24"/>
            <w:szCs w:val="24"/>
          </w:rPr>
          <w:fldChar w:fldCharType="end"/>
        </w:r>
        <w:r w:rsidR="00D153CF" w:rsidRPr="001651FC" w:rsidDel="005605B5">
          <w:rPr>
            <w:rFonts w:ascii="Times New Roman" w:eastAsia="Times New Roman" w:hAnsi="Times New Roman" w:cs="Times New Roman"/>
            <w:sz w:val="24"/>
            <w:szCs w:val="24"/>
          </w:rPr>
          <w:delText xml:space="preserve">. FRic represents the volume of the convex hull and thus the volume of trait space occupied by a community. High FRic indicates that many traits are present within a community. FEve represents the </w:delText>
        </w:r>
        <w:r w:rsidR="00AB168C" w:rsidRPr="001651FC" w:rsidDel="005605B5">
          <w:rPr>
            <w:rFonts w:ascii="Times New Roman" w:eastAsia="Times New Roman" w:hAnsi="Times New Roman" w:cs="Times New Roman"/>
            <w:sz w:val="24"/>
            <w:szCs w:val="24"/>
          </w:rPr>
          <w:delText>evenness</w:delText>
        </w:r>
        <w:r w:rsidR="00D153CF" w:rsidRPr="001651FC" w:rsidDel="005605B5">
          <w:rPr>
            <w:rFonts w:ascii="Times New Roman" w:eastAsia="Times New Roman" w:hAnsi="Times New Roman" w:cs="Times New Roman"/>
            <w:sz w:val="24"/>
            <w:szCs w:val="24"/>
          </w:rPr>
          <w:delText xml:space="preserve"> of species abundances in multidimensional trait space. High FEve values suggest a relatively equal abundance of species in trait space</w:delText>
        </w:r>
        <w:r w:rsidR="00AB168C" w:rsidRPr="001651FC" w:rsidDel="005605B5">
          <w:rPr>
            <w:rFonts w:ascii="Times New Roman" w:eastAsia="Times New Roman" w:hAnsi="Times New Roman" w:cs="Times New Roman"/>
            <w:sz w:val="24"/>
            <w:szCs w:val="24"/>
          </w:rPr>
          <w:delText xml:space="preserve">, and in theory this means that resources </w:delText>
        </w:r>
        <w:r w:rsidR="005B2608" w:rsidRPr="001651FC" w:rsidDel="005605B5">
          <w:rPr>
            <w:rFonts w:ascii="Times New Roman" w:eastAsia="Times New Roman" w:hAnsi="Times New Roman" w:cs="Times New Roman"/>
            <w:sz w:val="24"/>
            <w:szCs w:val="24"/>
          </w:rPr>
          <w:delText xml:space="preserve">within an ecosystem </w:delText>
        </w:r>
        <w:r w:rsidR="00AB168C" w:rsidRPr="001651FC" w:rsidDel="005605B5">
          <w:rPr>
            <w:rFonts w:ascii="Times New Roman" w:eastAsia="Times New Roman" w:hAnsi="Times New Roman" w:cs="Times New Roman"/>
            <w:sz w:val="24"/>
            <w:szCs w:val="24"/>
          </w:rPr>
          <w:delText xml:space="preserve">are being used in an efficient manner </w:delText>
        </w:r>
        <w:r w:rsidR="00AB168C" w:rsidRPr="001651FC" w:rsidDel="005605B5">
          <w:rPr>
            <w:rFonts w:ascii="Times New Roman" w:eastAsia="Times New Roman" w:hAnsi="Times New Roman" w:cs="Times New Roman"/>
            <w:sz w:val="24"/>
            <w:szCs w:val="24"/>
          </w:rPr>
          <w:fldChar w:fldCharType="begin" w:fldLock="1"/>
        </w:r>
        <w:r w:rsidR="00F54C88" w:rsidDel="005605B5">
          <w:rPr>
            <w:rFonts w:ascii="Times New Roman" w:eastAsia="Times New Roman" w:hAnsi="Times New Roman" w:cs="Times New Roman"/>
            <w:sz w:val="24"/>
            <w:szCs w:val="24"/>
          </w:rPr>
          <w:del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et al., 2016)", "plainTextFormattedCitation" : "(Prescott et al., 2016)", "previouslyFormattedCitation" : "(Prescott et al., 2016)" }, "properties" : { "noteIndex" : 0 }, "schema" : "https://github.com/citation-style-language/schema/raw/master/csl-citation.json" }</w:delInstrText>
        </w:r>
        <w:r w:rsidR="00AB168C" w:rsidRPr="001651FC" w:rsidDel="005605B5">
          <w:rPr>
            <w:rFonts w:ascii="Times New Roman" w:eastAsia="Times New Roman" w:hAnsi="Times New Roman" w:cs="Times New Roman"/>
            <w:sz w:val="24"/>
            <w:szCs w:val="24"/>
          </w:rPr>
          <w:fldChar w:fldCharType="separate"/>
        </w:r>
        <w:r w:rsidR="00F54C88" w:rsidRPr="00F54C88" w:rsidDel="005605B5">
          <w:rPr>
            <w:rFonts w:ascii="Times New Roman" w:eastAsia="Times New Roman" w:hAnsi="Times New Roman" w:cs="Times New Roman"/>
            <w:noProof/>
            <w:sz w:val="24"/>
            <w:szCs w:val="24"/>
          </w:rPr>
          <w:delText>(Prescott et al., 2016)</w:delText>
        </w:r>
        <w:r w:rsidR="00AB168C" w:rsidRPr="001651FC" w:rsidDel="005605B5">
          <w:rPr>
            <w:rFonts w:ascii="Times New Roman" w:eastAsia="Times New Roman" w:hAnsi="Times New Roman" w:cs="Times New Roman"/>
            <w:sz w:val="24"/>
            <w:szCs w:val="24"/>
          </w:rPr>
          <w:fldChar w:fldCharType="end"/>
        </w:r>
        <w:r w:rsidR="00D153CF" w:rsidRPr="001651FC" w:rsidDel="005605B5">
          <w:rPr>
            <w:rFonts w:ascii="Times New Roman" w:eastAsia="Times New Roman" w:hAnsi="Times New Roman" w:cs="Times New Roman"/>
            <w:sz w:val="24"/>
            <w:szCs w:val="24"/>
          </w:rPr>
          <w:delText xml:space="preserve">. FDiv represents </w:delText>
        </w:r>
        <w:r w:rsidR="00AB168C" w:rsidRPr="001651FC" w:rsidDel="005605B5">
          <w:rPr>
            <w:rFonts w:ascii="Times New Roman" w:eastAsia="Times New Roman" w:hAnsi="Times New Roman" w:cs="Times New Roman"/>
            <w:sz w:val="24"/>
            <w:szCs w:val="24"/>
          </w:rPr>
          <w:delText xml:space="preserve">how </w:delText>
        </w:r>
        <w:r w:rsidR="005B2608" w:rsidRPr="001651FC" w:rsidDel="005605B5">
          <w:rPr>
            <w:rFonts w:ascii="Times New Roman" w:eastAsia="Times New Roman" w:hAnsi="Times New Roman" w:cs="Times New Roman"/>
            <w:sz w:val="24"/>
            <w:szCs w:val="24"/>
          </w:rPr>
          <w:delText xml:space="preserve">species </w:delText>
        </w:r>
        <w:r w:rsidR="00AB168C" w:rsidRPr="001651FC" w:rsidDel="005605B5">
          <w:rPr>
            <w:rFonts w:ascii="Times New Roman" w:eastAsia="Times New Roman" w:hAnsi="Times New Roman" w:cs="Times New Roman"/>
            <w:sz w:val="24"/>
            <w:szCs w:val="24"/>
          </w:rPr>
          <w:delText>abundance is distributed along trait axes</w:delText>
        </w:r>
        <w:r w:rsidR="00D153CF" w:rsidRPr="001651FC" w:rsidDel="005605B5">
          <w:rPr>
            <w:rFonts w:ascii="Times New Roman" w:eastAsia="Times New Roman" w:hAnsi="Times New Roman" w:cs="Times New Roman"/>
            <w:sz w:val="24"/>
            <w:szCs w:val="24"/>
          </w:rPr>
          <w:delText xml:space="preserve">. </w:delText>
        </w:r>
        <w:r w:rsidR="00AB168C" w:rsidRPr="001651FC" w:rsidDel="005605B5">
          <w:rPr>
            <w:rFonts w:ascii="Times New Roman" w:eastAsia="Times New Roman" w:hAnsi="Times New Roman" w:cs="Times New Roman"/>
            <w:sz w:val="24"/>
            <w:szCs w:val="24"/>
          </w:rPr>
          <w:delText xml:space="preserve">FDiv is low when abundant species have trait values that are close to the centre of functional trait space, but high when abundant species have extreme trait values </w:delText>
        </w:r>
        <w:r w:rsidR="00AB168C" w:rsidRPr="001651FC" w:rsidDel="005605B5">
          <w:rPr>
            <w:rFonts w:ascii="Times New Roman" w:eastAsia="Times New Roman" w:hAnsi="Times New Roman" w:cs="Times New Roman"/>
            <w:sz w:val="24"/>
            <w:szCs w:val="24"/>
          </w:rPr>
          <w:fldChar w:fldCharType="begin" w:fldLock="1"/>
        </w:r>
        <w:r w:rsidR="00F54C88" w:rsidDel="005605B5">
          <w:rPr>
            <w:rFonts w:ascii="Times New Roman" w:eastAsia="Times New Roman" w:hAnsi="Times New Roman" w:cs="Times New Roman"/>
            <w:sz w:val="24"/>
            <w:szCs w:val="24"/>
          </w:rPr>
          <w:delInstrText>ADDIN CSL_CITATION { "citationItems" : [ { "id" : "ITEM-1", "itemData" : { "DOI" : "10.1890/07-1206.1", "ISBN" : "0012-9658", "ISSN" : "00129658", "PMID" : "18724739", "author" : [ { "dropping-particle" : "", "family" : "Vill\u00e9ger", "given" : "S.", "non-dropping-particle" : "", "parse-names" : false, "suffix" : "" } ], "container-title" : "Ecology", "id" : "ITEM-1",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"(Vill\u00e9ger, 2008)", "plainTextFormattedCitation" : "(Vill\u00e9ger, 2008)", "previouslyFormattedCitation" : "(Vill\u00e9ger, 2008)" }, "properties" : { "noteIndex" : 0 }, "schema" : "https://github.com/citation-style-language/schema/raw/master/csl-citation.json" }</w:delInstrText>
        </w:r>
        <w:r w:rsidR="00AB168C" w:rsidRPr="001651FC" w:rsidDel="005605B5">
          <w:rPr>
            <w:rFonts w:ascii="Times New Roman" w:eastAsia="Times New Roman" w:hAnsi="Times New Roman" w:cs="Times New Roman"/>
            <w:sz w:val="24"/>
            <w:szCs w:val="24"/>
          </w:rPr>
          <w:fldChar w:fldCharType="separate"/>
        </w:r>
        <w:r w:rsidR="00F54C88" w:rsidRPr="00F54C88" w:rsidDel="005605B5">
          <w:rPr>
            <w:rFonts w:ascii="Times New Roman" w:eastAsia="Times New Roman" w:hAnsi="Times New Roman" w:cs="Times New Roman"/>
            <w:noProof/>
            <w:sz w:val="24"/>
            <w:szCs w:val="24"/>
          </w:rPr>
          <w:delText>(Villéger, 2008)</w:delText>
        </w:r>
        <w:r w:rsidR="00AB168C" w:rsidRPr="001651FC" w:rsidDel="005605B5">
          <w:rPr>
            <w:rFonts w:ascii="Times New Roman" w:eastAsia="Times New Roman" w:hAnsi="Times New Roman" w:cs="Times New Roman"/>
            <w:sz w:val="24"/>
            <w:szCs w:val="24"/>
          </w:rPr>
          <w:fldChar w:fldCharType="end"/>
        </w:r>
        <w:r w:rsidR="00AB168C" w:rsidRPr="001651FC" w:rsidDel="005605B5">
          <w:rPr>
            <w:rFonts w:ascii="Times New Roman" w:eastAsia="Times New Roman" w:hAnsi="Times New Roman" w:cs="Times New Roman"/>
            <w:sz w:val="24"/>
            <w:szCs w:val="24"/>
          </w:rPr>
          <w:delText xml:space="preserve">. </w:delText>
        </w:r>
        <w:r w:rsidR="00D153CF" w:rsidRPr="001651FC" w:rsidDel="005605B5">
          <w:rPr>
            <w:rFonts w:ascii="Times New Roman" w:eastAsia="Times New Roman" w:hAnsi="Times New Roman" w:cs="Times New Roman"/>
            <w:sz w:val="24"/>
            <w:szCs w:val="24"/>
          </w:rPr>
          <w:delText xml:space="preserve">This </w:delText>
        </w:r>
        <w:r w:rsidR="00AB168C" w:rsidRPr="001651FC" w:rsidDel="005605B5">
          <w:rPr>
            <w:rFonts w:ascii="Times New Roman" w:eastAsia="Times New Roman" w:hAnsi="Times New Roman" w:cs="Times New Roman"/>
            <w:sz w:val="24"/>
            <w:szCs w:val="24"/>
          </w:rPr>
          <w:delText>can be seen as</w:delText>
        </w:r>
        <w:r w:rsidR="00D153CF" w:rsidRPr="001651FC" w:rsidDel="005605B5">
          <w:rPr>
            <w:rFonts w:ascii="Times New Roman" w:eastAsia="Times New Roman" w:hAnsi="Times New Roman" w:cs="Times New Roman"/>
            <w:sz w:val="24"/>
            <w:szCs w:val="24"/>
          </w:rPr>
          <w:delText xml:space="preserve"> a measure of the niche differentiation within a community, such that if FDiv is high, then there are high levels of niche differentiation</w:delText>
        </w:r>
        <w:r w:rsidR="00AB168C" w:rsidRPr="001651FC" w:rsidDel="005605B5">
          <w:rPr>
            <w:rFonts w:ascii="Times New Roman" w:eastAsia="Times New Roman" w:hAnsi="Times New Roman" w:cs="Times New Roman"/>
            <w:sz w:val="24"/>
            <w:szCs w:val="24"/>
          </w:rPr>
          <w:delText xml:space="preserve"> </w:delText>
        </w:r>
        <w:r w:rsidR="00AB168C" w:rsidRPr="001651FC" w:rsidDel="005605B5">
          <w:rPr>
            <w:rFonts w:ascii="Times New Roman" w:eastAsia="Times New Roman" w:hAnsi="Times New Roman" w:cs="Times New Roman"/>
            <w:sz w:val="24"/>
            <w:szCs w:val="24"/>
          </w:rPr>
          <w:fldChar w:fldCharType="begin" w:fldLock="1"/>
        </w:r>
        <w:r w:rsidR="00F54C88" w:rsidDel="005605B5">
          <w:rPr>
            <w:rFonts w:ascii="Times New Roman" w:eastAsia="Times New Roman" w:hAnsi="Times New Roman" w:cs="Times New Roman"/>
            <w:sz w:val="24"/>
            <w:szCs w:val="24"/>
          </w:rPr>
          <w:del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et al., 2016)", "plainTextFormattedCitation" : "(Prescott et al., 2016)", "previouslyFormattedCitation" : "(Prescott et al., 2016)" }, "properties" : { "noteIndex" : 0 }, "schema" : "https://github.com/citation-style-language/schema/raw/master/csl-citation.json" }</w:delInstrText>
        </w:r>
        <w:r w:rsidR="00AB168C" w:rsidRPr="001651FC" w:rsidDel="005605B5">
          <w:rPr>
            <w:rFonts w:ascii="Times New Roman" w:eastAsia="Times New Roman" w:hAnsi="Times New Roman" w:cs="Times New Roman"/>
            <w:sz w:val="24"/>
            <w:szCs w:val="24"/>
          </w:rPr>
          <w:fldChar w:fldCharType="separate"/>
        </w:r>
        <w:r w:rsidR="00F54C88" w:rsidRPr="00F54C88" w:rsidDel="005605B5">
          <w:rPr>
            <w:rFonts w:ascii="Times New Roman" w:eastAsia="Times New Roman" w:hAnsi="Times New Roman" w:cs="Times New Roman"/>
            <w:noProof/>
            <w:sz w:val="24"/>
            <w:szCs w:val="24"/>
          </w:rPr>
          <w:delText>(Prescott et al., 2016)</w:delText>
        </w:r>
        <w:r w:rsidR="00AB168C" w:rsidRPr="001651FC" w:rsidDel="005605B5">
          <w:rPr>
            <w:rFonts w:ascii="Times New Roman" w:eastAsia="Times New Roman" w:hAnsi="Times New Roman" w:cs="Times New Roman"/>
            <w:sz w:val="24"/>
            <w:szCs w:val="24"/>
          </w:rPr>
          <w:fldChar w:fldCharType="end"/>
        </w:r>
        <w:r w:rsidR="00D153CF" w:rsidRPr="001651FC" w:rsidDel="005605B5">
          <w:rPr>
            <w:rFonts w:ascii="Times New Roman" w:eastAsia="Times New Roman" w:hAnsi="Times New Roman" w:cs="Times New Roman"/>
            <w:sz w:val="24"/>
            <w:szCs w:val="24"/>
          </w:rPr>
          <w:delText>.</w:delText>
        </w:r>
        <w:r w:rsidR="00EE0DFB" w:rsidRPr="001651FC" w:rsidDel="005605B5">
          <w:rPr>
            <w:rFonts w:ascii="Times New Roman" w:eastAsia="Times New Roman" w:hAnsi="Times New Roman" w:cs="Times New Roman"/>
            <w:sz w:val="24"/>
            <w:szCs w:val="24"/>
          </w:rPr>
          <w:delText xml:space="preserve"> FDis represents the distance from the centroid of trait space, weighted by species abundances </w:delText>
        </w:r>
        <w:r w:rsidR="00EE0DFB" w:rsidRPr="001651FC" w:rsidDel="005605B5">
          <w:rPr>
            <w:rFonts w:ascii="Times New Roman" w:eastAsia="Times New Roman" w:hAnsi="Times New Roman" w:cs="Times New Roman"/>
            <w:sz w:val="24"/>
            <w:szCs w:val="24"/>
          </w:rPr>
          <w:fldChar w:fldCharType="begin" w:fldLock="1"/>
        </w:r>
        <w:r w:rsidR="00F54C88" w:rsidDel="005605B5">
          <w:rPr>
            <w:rFonts w:ascii="Times New Roman" w:eastAsia="Times New Roman" w:hAnsi="Times New Roman" w:cs="Times New Roman"/>
            <w:sz w:val="24"/>
            <w:szCs w:val="24"/>
          </w:rPr>
          <w:del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et al., 2010)", "plainTextFormattedCitation" : "(Laliberte et al., 2010)", "previouslyFormattedCitation" : "(Laliberte et al., 2010)" }, "properties" : { "noteIndex" : 0 }, "schema" : "https://github.com/citation-style-language/schema/raw/master/csl-citation.json" }</w:delInstrText>
        </w:r>
        <w:r w:rsidR="00EE0DFB" w:rsidRPr="001651FC" w:rsidDel="005605B5">
          <w:rPr>
            <w:rFonts w:ascii="Times New Roman" w:eastAsia="Times New Roman" w:hAnsi="Times New Roman" w:cs="Times New Roman"/>
            <w:sz w:val="24"/>
            <w:szCs w:val="24"/>
          </w:rPr>
          <w:fldChar w:fldCharType="separate"/>
        </w:r>
        <w:r w:rsidR="00F54C88" w:rsidRPr="00F54C88" w:rsidDel="005605B5">
          <w:rPr>
            <w:rFonts w:ascii="Times New Roman" w:eastAsia="Times New Roman" w:hAnsi="Times New Roman" w:cs="Times New Roman"/>
            <w:noProof/>
            <w:sz w:val="24"/>
            <w:szCs w:val="24"/>
          </w:rPr>
          <w:delText>(Laliberte et al., 2010)</w:delText>
        </w:r>
        <w:r w:rsidR="00EE0DFB" w:rsidRPr="001651FC" w:rsidDel="005605B5">
          <w:rPr>
            <w:rFonts w:ascii="Times New Roman" w:eastAsia="Times New Roman" w:hAnsi="Times New Roman" w:cs="Times New Roman"/>
            <w:sz w:val="24"/>
            <w:szCs w:val="24"/>
          </w:rPr>
          <w:fldChar w:fldCharType="end"/>
        </w:r>
        <w:r w:rsidR="00EE0DFB" w:rsidRPr="001651FC" w:rsidDel="005605B5">
          <w:rPr>
            <w:rFonts w:ascii="Times New Roman" w:eastAsia="Times New Roman" w:hAnsi="Times New Roman" w:cs="Times New Roman"/>
            <w:sz w:val="24"/>
            <w:szCs w:val="24"/>
          </w:rPr>
          <w:delText xml:space="preserve">. This metric is influenced by both the range of trait values in a community and the uniformity of species abundances within multidimensional trait space and it has thus been suggested that this metric can be used as a </w:delText>
        </w:r>
        <w:r w:rsidR="00F35784" w:rsidRPr="001651FC" w:rsidDel="005605B5">
          <w:rPr>
            <w:rFonts w:ascii="Times New Roman" w:eastAsia="Times New Roman" w:hAnsi="Times New Roman" w:cs="Times New Roman"/>
            <w:sz w:val="24"/>
            <w:szCs w:val="24"/>
          </w:rPr>
          <w:delText>unified</w:delText>
        </w:r>
        <w:r w:rsidR="00EE0DFB" w:rsidRPr="001651FC" w:rsidDel="005605B5">
          <w:rPr>
            <w:rFonts w:ascii="Times New Roman" w:eastAsia="Times New Roman" w:hAnsi="Times New Roman" w:cs="Times New Roman"/>
            <w:sz w:val="24"/>
            <w:szCs w:val="24"/>
          </w:rPr>
          <w:delText xml:space="preserve"> metric for functional diversity</w:delText>
        </w:r>
        <w:r w:rsidR="00AB168C" w:rsidRPr="001651FC" w:rsidDel="005605B5">
          <w:rPr>
            <w:rFonts w:ascii="Times New Roman" w:eastAsia="Times New Roman" w:hAnsi="Times New Roman" w:cs="Times New Roman"/>
            <w:sz w:val="24"/>
            <w:szCs w:val="24"/>
          </w:rPr>
          <w:delText xml:space="preserve"> </w:delText>
        </w:r>
        <w:r w:rsidR="00AB168C" w:rsidRPr="001651FC" w:rsidDel="005605B5">
          <w:rPr>
            <w:rFonts w:ascii="Times New Roman" w:eastAsia="Times New Roman" w:hAnsi="Times New Roman" w:cs="Times New Roman"/>
            <w:sz w:val="24"/>
            <w:szCs w:val="24"/>
          </w:rPr>
          <w:fldChar w:fldCharType="begin" w:fldLock="1"/>
        </w:r>
        <w:r w:rsidR="00F54C88" w:rsidDel="005605B5">
          <w:rPr>
            <w:rFonts w:ascii="Times New Roman" w:eastAsia="Times New Roman" w:hAnsi="Times New Roman" w:cs="Times New Roman"/>
            <w:sz w:val="24"/>
            <w:szCs w:val="24"/>
          </w:rPr>
          <w:del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"mendeley" : { "formattedCitation" : "(Laliberte et al., 2010)", "plainTextFormattedCitation" : "(Laliberte et al., 2010)", "previouslyFormattedCitation" : "(Laliberte et al., 2010)" }, "properties" : { "noteIndex" : 0 }, "schema" : "https://github.com/citation-style-language/schema/raw/master/csl-citation.json" }</w:delInstrText>
        </w:r>
        <w:r w:rsidR="00AB168C" w:rsidRPr="001651FC" w:rsidDel="005605B5">
          <w:rPr>
            <w:rFonts w:ascii="Times New Roman" w:eastAsia="Times New Roman" w:hAnsi="Times New Roman" w:cs="Times New Roman"/>
            <w:sz w:val="24"/>
            <w:szCs w:val="24"/>
          </w:rPr>
          <w:fldChar w:fldCharType="separate"/>
        </w:r>
        <w:r w:rsidR="00F54C88" w:rsidRPr="00F54C88" w:rsidDel="005605B5">
          <w:rPr>
            <w:rFonts w:ascii="Times New Roman" w:eastAsia="Times New Roman" w:hAnsi="Times New Roman" w:cs="Times New Roman"/>
            <w:noProof/>
            <w:sz w:val="24"/>
            <w:szCs w:val="24"/>
          </w:rPr>
          <w:delText>(Laliberte et al., 2010)</w:delText>
        </w:r>
        <w:r w:rsidR="00AB168C" w:rsidRPr="001651FC" w:rsidDel="005605B5">
          <w:rPr>
            <w:rFonts w:ascii="Times New Roman" w:eastAsia="Times New Roman" w:hAnsi="Times New Roman" w:cs="Times New Roman"/>
            <w:sz w:val="24"/>
            <w:szCs w:val="24"/>
          </w:rPr>
          <w:fldChar w:fldCharType="end"/>
        </w:r>
        <w:r w:rsidR="00EE0DFB" w:rsidRPr="001651FC" w:rsidDel="005605B5">
          <w:rPr>
            <w:rFonts w:ascii="Times New Roman" w:eastAsia="Times New Roman" w:hAnsi="Times New Roman" w:cs="Times New Roman"/>
            <w:sz w:val="24"/>
            <w:szCs w:val="24"/>
          </w:rPr>
          <w:delText xml:space="preserve">. </w:delText>
        </w:r>
      </w:del>
    </w:p>
    <w:p w14:paraId="165540FD" w14:textId="77777777" w:rsidR="004D19A5" w:rsidRPr="001651FC" w:rsidRDefault="004D19A5" w:rsidP="00ED1A1C">
      <w:pPr>
        <w:spacing w:line="480" w:lineRule="auto"/>
        <w:jc w:val="both"/>
        <w:rPr>
          <w:rFonts w:ascii="Times New Roman" w:hAnsi="Times New Roman" w:cs="Times New Roman"/>
          <w:sz w:val="24"/>
          <w:szCs w:val="24"/>
        </w:rPr>
      </w:pPr>
    </w:p>
    <w:p w14:paraId="5FAAE5C7" w14:textId="77777777" w:rsidR="004D19A5" w:rsidRPr="001651FC" w:rsidRDefault="003E27F8"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i/>
          <w:sz w:val="24"/>
          <w:szCs w:val="24"/>
        </w:rPr>
        <w:t>Statistical analyses</w:t>
      </w:r>
    </w:p>
    <w:p w14:paraId="7319CA5B" w14:textId="39A7ACFE" w:rsidR="004D19A5" w:rsidRPr="001651FC" w:rsidRDefault="00842F06" w:rsidP="00236C2F">
      <w:pPr>
        <w:spacing w:line="480" w:lineRule="auto"/>
        <w:ind w:firstLine="720"/>
        <w:jc w:val="both"/>
        <w:rPr>
          <w:rFonts w:ascii="Times New Roman" w:hAnsi="Times New Roman" w:cs="Times New Roman"/>
          <w:sz w:val="24"/>
          <w:szCs w:val="24"/>
        </w:rPr>
      </w:pPr>
      <w:r w:rsidRPr="001651FC">
        <w:rPr>
          <w:rFonts w:ascii="Times New Roman" w:eastAsia="Times New Roman" w:hAnsi="Times New Roman" w:cs="Times New Roman"/>
          <w:sz w:val="24"/>
          <w:szCs w:val="24"/>
        </w:rPr>
        <w:t xml:space="preserve">Prior to analysis the log response ratio </w:t>
      </w:r>
      <w:r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"10.1890/0012-9658(1999)080[1150:TMAORR]2.0.CO;2", "ISBN" : "0012-9658", "ISSN" : "0012-9658", "author" : [ { "dropping-particle" : "V", "family" : "Hedges", "given" : "Larry V. L.V.", "non-dropping-particle" : "", "parse-names" : false, "suffix" : "" }, { "dropping-particle" : "", "family" : "Gurevitch", "given" : "Jessica", "non-dropping-particle" : "", "parse-names" : false, "suffix" : "" }, { "dropping-particle" : "", "family" : "Curtis", "given" : "P.S. S Peter S.", "non-dropping-particle" : "", "parse-names" : false, "suffix" : "" } ], "container-title" : "Ecology", "id" : "ITEM-1", "issue" : "4", "issued" : { "date-parts" : [ [ "1999", "6", "1" ] ] }, "language" : "en", "page" : "1150\u20131156", "publisher" : "Eco Soc America", "title" : "The meta-analysis of response ratios in experimental ecology", "type" : "article-journal", "volume" : "80" }, "uris" : [ "http://www.mendeley.com/documents/?uuid=07a0220f-f89b-4b9a-8557-745b9a4b057d" ] } ], "mendeley" : { "formattedCitation" : "(Hedges et al., 1999)", "plainTextFormattedCitation" : "(Hedges et al., 1999)", "previouslyFormattedCitation" : "(Hedges et al., 1999)" }, "properties" : { "noteIndex" : 0 }, "schema" : "https://github.com/citation-style-language/schema/raw/master/csl-citation.json" }</w:instrText>
      </w:r>
      <w:r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(Hedges et al., 1999)</w:t>
      </w:r>
      <w:r w:rsidRPr="001651FC">
        <w:rPr>
          <w:rFonts w:ascii="Times New Roman" w:eastAsia="Times New Roman" w:hAnsi="Times New Roman" w:cs="Times New Roman"/>
          <w:sz w:val="24"/>
          <w:szCs w:val="24"/>
        </w:rPr>
        <w:fldChar w:fldCharType="end"/>
      </w:r>
      <w:r w:rsidRPr="001651FC">
        <w:rPr>
          <w:rFonts w:ascii="Times New Roman" w:eastAsia="Times New Roman" w:hAnsi="Times New Roman" w:cs="Times New Roman"/>
          <w:sz w:val="24"/>
          <w:szCs w:val="24"/>
        </w:rPr>
        <w:t xml:space="preserve"> for species richness and all functional diversity metrics in secondary forest relative to primary forest was calculated</w:t>
      </w:r>
      <w:r w:rsidR="00F35784" w:rsidRPr="001651FC">
        <w:rPr>
          <w:rFonts w:ascii="Times New Roman" w:eastAsia="Times New Roman" w:hAnsi="Times New Roman" w:cs="Times New Roman"/>
          <w:sz w:val="24"/>
          <w:szCs w:val="24"/>
        </w:rPr>
        <w:t xml:space="preserve"> for all paired sites</w:t>
      </w:r>
      <w:r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t xml:space="preserve">The log response ratio is similar </w:t>
      </w:r>
      <w:r w:rsidR="00F35784" w:rsidRPr="001651FC">
        <w:rPr>
          <w:rFonts w:ascii="Times New Roman" w:eastAsia="Times New Roman" w:hAnsi="Times New Roman" w:cs="Times New Roman"/>
          <w:sz w:val="24"/>
          <w:szCs w:val="24"/>
        </w:rPr>
        <w:t>to proportional difference</w:t>
      </w:r>
      <w:r w:rsidR="0035031B" w:rsidRPr="001651FC">
        <w:rPr>
          <w:rFonts w:ascii="Times New Roman" w:eastAsia="Times New Roman" w:hAnsi="Times New Roman" w:cs="Times New Roman"/>
          <w:sz w:val="24"/>
          <w:szCs w:val="24"/>
        </w:rPr>
        <w:t xml:space="preserve">, but conforms to statistical assumptions as it is </w:t>
      </w:r>
      <w:proofErr w:type="spellStart"/>
      <w:r w:rsidR="0035031B" w:rsidRPr="001651FC">
        <w:rPr>
          <w:rFonts w:ascii="Times New Roman" w:eastAsia="Times New Roman" w:hAnsi="Times New Roman" w:cs="Times New Roman"/>
          <w:sz w:val="24"/>
          <w:szCs w:val="24"/>
        </w:rPr>
        <w:t>centred</w:t>
      </w:r>
      <w:proofErr w:type="spellEnd"/>
      <w:r w:rsidR="0035031B" w:rsidRPr="001651FC">
        <w:rPr>
          <w:rFonts w:ascii="Times New Roman" w:eastAsia="Times New Roman" w:hAnsi="Times New Roman" w:cs="Times New Roman"/>
          <w:sz w:val="24"/>
          <w:szCs w:val="24"/>
        </w:rPr>
        <w:t xml:space="preserve"> at zero and can take any value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"10.1890/0012-9658(1999)080[1150:TMAORR]2.0.CO;2", "ISBN" : "0012-9658", "ISSN" : "0012-9658", "author" : [ { "dropping-particle" : "V", "family" : "Hedges", "given" : "Larry V. L.V.", "non-dropping-particle" : "", "parse-names" : false, "suffix" : "" }, { "dropping-particle" : "", "family" : "Gurevitch", "given" : "Jessica", "non-dropping-particle" : "", "parse-names" : false, "suffix" : "" }, { "dropping-particle" : "", "family" : "Curtis", "given" : "P.S. S Peter S.", "non-dropping-particle" : "", "parse-names" : false, "suffix" : "" } ], "container-title" : "Ecology", "id" : "ITEM-1", "issue" : "4", "issued" : { "date-parts" : [ [ "1999", "6", "1" ] ] }, "language" : "en", "page" : "1150\u20131156", "publisher" : "Eco Soc America", "title" : "The meta-analysis of response ratios in experimental ecology", "type" : "article-journal", "volume" : "80" }, "uris" : [ "http://www.mendeley.com/documents/?uuid=07a0220f-f89b-4b9a-8557-745b9a4b057d" ] } ], "mendeley" : { "formattedCitation" : "(Hedges et al., 1999)", "plainTextFormattedCitation" : "(Hedges et al., 1999)", "previouslyFormattedCitation" : "(Hedges et al., 1999)"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(Hedges et al., 1999)</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t>Before analysis</w:t>
      </w:r>
      <w:r w:rsidR="00ED1A1C" w:rsidRPr="001651FC">
        <w:rPr>
          <w:rFonts w:ascii="Times New Roman" w:eastAsia="Times New Roman" w:hAnsi="Times New Roman" w:cs="Times New Roman"/>
          <w:sz w:val="24"/>
          <w:szCs w:val="24"/>
        </w:rPr>
        <w:t>,</w:t>
      </w:r>
      <w:r w:rsidR="00F35784" w:rsidRPr="001651FC">
        <w:rPr>
          <w:rFonts w:ascii="Times New Roman" w:eastAsia="Times New Roman" w:hAnsi="Times New Roman" w:cs="Times New Roman"/>
          <w:sz w:val="24"/>
          <w:szCs w:val="24"/>
        </w:rPr>
        <w:t xml:space="preserve"> data exploration was carried out following the protocol of </w:t>
      </w:r>
      <w:proofErr w:type="spellStart"/>
      <w:r w:rsidR="00F35784" w:rsidRPr="001651FC">
        <w:rPr>
          <w:rFonts w:ascii="Times New Roman" w:eastAsia="Times New Roman" w:hAnsi="Times New Roman" w:cs="Times New Roman"/>
          <w:sz w:val="24"/>
          <w:szCs w:val="24"/>
        </w:rPr>
        <w:t>Zuur</w:t>
      </w:r>
      <w:proofErr w:type="spellEnd"/>
      <w:r w:rsidR="00F35784"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i/>
          <w:sz w:val="24"/>
          <w:szCs w:val="24"/>
        </w:rPr>
        <w:t>et al.</w:t>
      </w:r>
      <w:r w:rsidR="00F35784" w:rsidRPr="001651FC">
        <w:rPr>
          <w:rFonts w:ascii="Times New Roman" w:eastAsia="Times New Roman" w:hAnsi="Times New Roman" w:cs="Times New Roman"/>
          <w:sz w:val="24"/>
          <w:szCs w:val="24"/>
        </w:rPr>
        <w:t xml:space="preserve"> </w:t>
      </w:r>
      <w:r w:rsidR="00F35784"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"DOI" : "10.1111/j.2041-210X.2009.00001.x", "ISBN" : "2041210X", "ISSN" : "2041210X", "PMID" : "18401120", "abstract" : "1. While teaching statistics to ecologists, the lead authors of this paper have noticed common statistical problems. If a random sample of their work (including scientific papers) produced before doing these courses were selected, half would probably contain violations of the underlying assumptions of the statistical techniques employed. 2. Some violations have little impact on the results or ecological conclusions; yet others increase type I or type II errors, potentially resulting in wrong ecological conclusions. Most of these violations can be avoided by applying better data exploration. These problems are especially troublesome in applied ecology, where management and policy decisions are often at stake. 3. Here, we provide a protocol for data exploration; discuss current tools to detect outliers, heterogeneity of variance, collinearity, dependence of observations, problems with interactions, double zeros in multivariate analysis, zero inflation in generalized linear modelling, and the correct type of relationships between dependent and independent variables; and provide advice on how to address these problems when they arise. We also address misconceptions about normality, and provide advice on data transformations. 4. Data exploration avoids type I and type II errors, among other problems, thereby reducing the chance of making wrong ecological conclusions and poor recommendations. It is therefore essential for good quality management and policy based on statistical analyses.", "author" : [ { "dropping-particle" : "", "family" : "Zuur", "given" : "Alain F.", "non-dropping-particle" : "", "parse-names" : false, "suffix" : "" }, { "dropping-particle" : "", "family" : "Ieno", "given" : "Elena N.", "non-dropping-particle" : "", "parse-names" : false, "suffix" : "" }, { "dropping-particle" : "", "family" : "Elphick", "given" : "Chris S.", "non-dropping-particle" : "", "parse-names" : false, "suffix" : "" } ], "chapter-number" : "Patterns o", "container-title" : "Methods in Ecology and Evolution", "editor" : [ { "dropping-particle" : "", "family" : "GENOWAYS", "given" : "M.A. MARES &amp; H.H.", "non-dropping-particle" : "", "parse-names" : false, "suffix" : "" } ], "id" : "ITEM-1", "issue" : "1", "issued" : { "date-parts" : [ [ "2010", "3", "13" ] ] }, "page" : "3-14", "publisher" : "Pymatuning Laboratory of Ecology", "publisher-place" : "Pittsburgh", "title" : "A protocol for data exploration to avoid common statistical problems", "type" : "article-journal", "volume" : "1" }, "suppress-author" : 1, "uris" : [ "http://www.mendeley.com/documents/?uuid=1be5f14c-392a-4438-810a-caf7d2e9e554" ] } ], "mendeley" : { "formattedCitation" : "(2010)", "plainTextFormattedCitation" : "(2010)", "previouslyFormattedCitation" : "(2010)" }, "properties" : { "noteIndex" : 0 }, "schema" : "https://github.com/citation-style-language/schema/raw/master/csl-citation.json" }</w:instrText>
      </w:r>
      <w:r w:rsidR="00F35784" w:rsidRPr="001651FC">
        <w:rPr>
          <w:rFonts w:ascii="Times New Roman" w:eastAsia="Times New Roman" w:hAnsi="Times New Roman" w:cs="Times New Roman"/>
          <w:sz w:val="24"/>
          <w:szCs w:val="24"/>
        </w:rPr>
        <w:fldChar w:fldCharType="separate"/>
      </w:r>
      <w:r w:rsidR="00F35784" w:rsidRPr="001651FC">
        <w:rPr>
          <w:rFonts w:ascii="Times New Roman" w:eastAsia="Times New Roman" w:hAnsi="Times New Roman" w:cs="Times New Roman"/>
          <w:noProof/>
          <w:sz w:val="24"/>
          <w:szCs w:val="24"/>
        </w:rPr>
        <w:t>(2010)</w:t>
      </w:r>
      <w:r w:rsidR="00F35784" w:rsidRPr="001651FC">
        <w:rPr>
          <w:rFonts w:ascii="Times New Roman" w:eastAsia="Times New Roman" w:hAnsi="Times New Roman" w:cs="Times New Roman"/>
          <w:sz w:val="24"/>
          <w:szCs w:val="24"/>
        </w:rPr>
        <w:fldChar w:fldCharType="end"/>
      </w:r>
      <w:r w:rsidR="00F35784" w:rsidRPr="001651FC">
        <w:rPr>
          <w:rFonts w:ascii="Times New Roman" w:eastAsia="Times New Roman" w:hAnsi="Times New Roman" w:cs="Times New Roman"/>
          <w:sz w:val="24"/>
          <w:szCs w:val="24"/>
        </w:rPr>
        <w:t>. As a result f</w:t>
      </w:r>
      <w:r w:rsidR="0035031B" w:rsidRPr="001651FC">
        <w:rPr>
          <w:rFonts w:ascii="Times New Roman" w:eastAsia="Times New Roman" w:hAnsi="Times New Roman" w:cs="Times New Roman"/>
          <w:sz w:val="24"/>
          <w:szCs w:val="24"/>
        </w:rPr>
        <w:t>orest age was log</w:t>
      </w:r>
      <w:ins w:id="26" w:author="Bullock, James M." w:date="2016-06-24T18:09:00Z">
        <w:r w:rsidR="004C5908">
          <w:rPr>
            <w:rFonts w:ascii="Times New Roman" w:eastAsia="Times New Roman" w:hAnsi="Times New Roman" w:cs="Times New Roman"/>
            <w:sz w:val="24"/>
            <w:szCs w:val="24"/>
          </w:rPr>
          <w:t>-</w:t>
        </w:r>
      </w:ins>
      <w:del w:id="27" w:author="Bullock, James M." w:date="2016-06-24T18:09:00Z">
        <w:r w:rsidR="0035031B" w:rsidRPr="001651FC" w:rsidDel="004C5908">
          <w:rPr>
            <w:rFonts w:ascii="Times New Roman" w:eastAsia="Times New Roman" w:hAnsi="Times New Roman" w:cs="Times New Roman"/>
            <w:sz w:val="24"/>
            <w:szCs w:val="24"/>
          </w:rPr>
          <w:delText xml:space="preserve"> </w:delText>
        </w:r>
      </w:del>
      <w:r w:rsidR="0035031B" w:rsidRPr="001651FC">
        <w:rPr>
          <w:rFonts w:ascii="Times New Roman" w:eastAsia="Times New Roman" w:hAnsi="Times New Roman" w:cs="Times New Roman"/>
          <w:sz w:val="24"/>
          <w:szCs w:val="24"/>
        </w:rPr>
        <w:t xml:space="preserve">transformed as data exploration indicated only 3 forests over 50 years old, which would </w:t>
      </w:r>
      <w:r w:rsidR="0035031B" w:rsidRPr="001651FC">
        <w:rPr>
          <w:rFonts w:ascii="Times New Roman" w:eastAsia="Times New Roman" w:hAnsi="Times New Roman" w:cs="Times New Roman"/>
          <w:sz w:val="24"/>
          <w:szCs w:val="24"/>
        </w:rPr>
        <w:lastRenderedPageBreak/>
        <w:t xml:space="preserve">otherwise exert a large influence </w:t>
      </w:r>
      <w:r w:rsidR="004C5908">
        <w:rPr>
          <w:rFonts w:ascii="Times New Roman" w:eastAsia="Times New Roman" w:hAnsi="Times New Roman" w:cs="Times New Roman"/>
          <w:sz w:val="24"/>
          <w:szCs w:val="24"/>
        </w:rPr>
        <w:t>on</w:t>
      </w:r>
      <w:r w:rsidR="004C5908"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t>coefficient values. For all response variables, linear mixed-effects models, using the package lme4</w:t>
      </w:r>
      <w:r w:rsidR="007E05E9">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et al., 2014)", "plainTextFormattedCitation" : "(Bates et al., 2014)", "previouslyFormattedCitation" : "(Bates et al., 2014)"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(Bates et al.,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were used along with the package </w:t>
      </w:r>
      <w:proofErr w:type="spellStart"/>
      <w:r w:rsidR="0035031B" w:rsidRPr="001651FC">
        <w:rPr>
          <w:rFonts w:ascii="Times New Roman" w:eastAsia="Times New Roman" w:hAnsi="Times New Roman" w:cs="Times New Roman"/>
          <w:sz w:val="24"/>
          <w:szCs w:val="24"/>
        </w:rPr>
        <w:t>MuMIn</w:t>
      </w:r>
      <w:proofErr w:type="spellEnd"/>
      <w:r w:rsidR="0035031B"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eastAsia="Times New Roman" w:hAnsi="Times New Roman" w:cs="Times New Roman"/>
          <w:noProof/>
          <w:sz w:val="24"/>
          <w:szCs w:val="24"/>
        </w:rPr>
        <w:t>(Barton,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to test the parsimony of models including secondary forest age, as well as null, intercept only models. Study identity was included as a random effect to avoid </w:t>
      </w:r>
      <w:proofErr w:type="spellStart"/>
      <w:r w:rsidR="0035031B" w:rsidRPr="001651FC">
        <w:rPr>
          <w:rFonts w:ascii="Times New Roman" w:eastAsia="Times New Roman" w:hAnsi="Times New Roman" w:cs="Times New Roman"/>
          <w:sz w:val="24"/>
          <w:szCs w:val="24"/>
        </w:rPr>
        <w:t>pseudoreplication</w:t>
      </w:r>
      <w:proofErr w:type="spellEnd"/>
      <w:r w:rsidR="0035031B" w:rsidRPr="001651FC">
        <w:rPr>
          <w:rFonts w:ascii="Times New Roman" w:eastAsia="Times New Roman" w:hAnsi="Times New Roman" w:cs="Times New Roman"/>
          <w:sz w:val="24"/>
          <w:szCs w:val="24"/>
        </w:rPr>
        <w:t xml:space="preserve"> as some studies compared multiple secondary forest sites with a single primary forest site. Models were run using maximum likelihood methods and model selection was based on </w:t>
      </w:r>
      <w:proofErr w:type="spellStart"/>
      <w:r w:rsidR="0035031B" w:rsidRPr="001651FC">
        <w:rPr>
          <w:rFonts w:ascii="Times New Roman" w:eastAsia="Times New Roman" w:hAnsi="Times New Roman" w:cs="Times New Roman"/>
          <w:sz w:val="24"/>
          <w:szCs w:val="24"/>
        </w:rPr>
        <w:t>Akaike</w:t>
      </w:r>
      <w:proofErr w:type="spellEnd"/>
      <w:r w:rsidR="0035031B" w:rsidRPr="001651FC">
        <w:rPr>
          <w:rFonts w:ascii="Times New Roman" w:eastAsia="Times New Roman" w:hAnsi="Times New Roman" w:cs="Times New Roman"/>
          <w:sz w:val="24"/>
          <w:szCs w:val="24"/>
        </w:rPr>
        <w:t xml:space="preserve"> information criterion </w:t>
      </w:r>
      <w:r w:rsidR="00600D0D" w:rsidRPr="001651FC">
        <w:rPr>
          <w:rFonts w:ascii="Times New Roman" w:eastAsia="Times New Roman" w:hAnsi="Times New Roman" w:cs="Times New Roman"/>
          <w:sz w:val="24"/>
          <w:szCs w:val="24"/>
        </w:rPr>
        <w:t xml:space="preserve">adjusted for small sample size </w:t>
      </w:r>
      <w:r w:rsidR="0035031B" w:rsidRPr="001651FC">
        <w:rPr>
          <w:rFonts w:ascii="Times New Roman" w:eastAsia="Times New Roman" w:hAnsi="Times New Roman" w:cs="Times New Roman"/>
          <w:sz w:val="24"/>
          <w:szCs w:val="24"/>
        </w:rPr>
        <w:t>(</w:t>
      </w:r>
      <w:proofErr w:type="spellStart"/>
      <w:r w:rsidR="0035031B" w:rsidRPr="001651FC">
        <w:rPr>
          <w:rFonts w:ascii="Times New Roman" w:eastAsia="Times New Roman" w:hAnsi="Times New Roman" w:cs="Times New Roman"/>
          <w:sz w:val="24"/>
          <w:szCs w:val="24"/>
        </w:rPr>
        <w:t>AIC</w:t>
      </w:r>
      <w:r w:rsidR="00600D0D" w:rsidRPr="001651FC">
        <w:rPr>
          <w:rFonts w:ascii="Times New Roman" w:eastAsia="Times New Roman" w:hAnsi="Times New Roman" w:cs="Times New Roman"/>
          <w:sz w:val="24"/>
          <w:szCs w:val="24"/>
        </w:rPr>
        <w:t>c</w:t>
      </w:r>
      <w:proofErr w:type="spellEnd"/>
      <w:r w:rsidR="0035031B" w:rsidRPr="001651FC">
        <w:rPr>
          <w:rFonts w:ascii="Times New Roman" w:eastAsia="Times New Roman" w:hAnsi="Times New Roman" w:cs="Times New Roman"/>
          <w:sz w:val="24"/>
          <w:szCs w:val="24"/>
        </w:rPr>
        <w:t>)</w:t>
      </w:r>
      <w:r w:rsidR="007A0CC9">
        <w:rPr>
          <w:rFonts w:ascii="Times New Roman" w:eastAsia="Times New Roman" w:hAnsi="Times New Roman" w:cs="Times New Roman"/>
          <w:sz w:val="24"/>
          <w:szCs w:val="24"/>
        </w:rPr>
        <w:t xml:space="preserve">, with the models with lowest </w:t>
      </w:r>
      <w:proofErr w:type="spellStart"/>
      <w:r w:rsidR="007A0CC9">
        <w:rPr>
          <w:rFonts w:ascii="Times New Roman" w:eastAsia="Times New Roman" w:hAnsi="Times New Roman" w:cs="Times New Roman"/>
          <w:sz w:val="24"/>
          <w:szCs w:val="24"/>
        </w:rPr>
        <w:t>AICc</w:t>
      </w:r>
      <w:proofErr w:type="spellEnd"/>
      <w:r w:rsidR="007A0CC9">
        <w:rPr>
          <w:rFonts w:ascii="Times New Roman" w:eastAsia="Times New Roman" w:hAnsi="Times New Roman" w:cs="Times New Roman"/>
          <w:sz w:val="24"/>
          <w:szCs w:val="24"/>
        </w:rPr>
        <w:t xml:space="preserve"> considered to be the best</w:t>
      </w:r>
      <w:r w:rsidR="0035031B" w:rsidRPr="001651FC">
        <w:rPr>
          <w:rFonts w:ascii="Times New Roman" w:eastAsia="Times New Roman" w:hAnsi="Times New Roman" w:cs="Times New Roman"/>
          <w:sz w:val="24"/>
          <w:szCs w:val="24"/>
        </w:rPr>
        <w:t xml:space="preserve">. The goodness of fit of the </w:t>
      </w:r>
      <w:r w:rsidR="00600D0D" w:rsidRPr="001651FC">
        <w:rPr>
          <w:rFonts w:ascii="Times New Roman" w:eastAsia="Times New Roman" w:hAnsi="Times New Roman" w:cs="Times New Roman"/>
          <w:sz w:val="24"/>
          <w:szCs w:val="24"/>
        </w:rPr>
        <w:t xml:space="preserve">most </w:t>
      </w:r>
      <w:r w:rsidR="007A0CC9" w:rsidRPr="001651FC">
        <w:rPr>
          <w:rFonts w:ascii="Times New Roman" w:eastAsia="Times New Roman" w:hAnsi="Times New Roman" w:cs="Times New Roman"/>
          <w:sz w:val="24"/>
          <w:szCs w:val="24"/>
        </w:rPr>
        <w:t>parsimonious</w:t>
      </w:r>
      <w:r w:rsidR="0035031B" w:rsidRPr="001651FC">
        <w:rPr>
          <w:rFonts w:ascii="Times New Roman" w:eastAsia="Times New Roman" w:hAnsi="Times New Roman" w:cs="Times New Roman"/>
          <w:sz w:val="24"/>
          <w:szCs w:val="24"/>
        </w:rPr>
        <w:t xml:space="preserve"> models was estimated by calculating </w:t>
      </w:r>
      <w:r w:rsidR="0035031B" w:rsidRPr="001651FC">
        <w:rPr>
          <w:rFonts w:ascii="Times New Roman" w:eastAsia="Times New Roman" w:hAnsi="Times New Roman" w:cs="Times New Roman"/>
          <w:i/>
          <w:sz w:val="24"/>
          <w:szCs w:val="24"/>
        </w:rPr>
        <w:t>R</w:t>
      </w:r>
      <w:r w:rsidR="0035031B" w:rsidRPr="001651FC">
        <w:rPr>
          <w:rFonts w:ascii="Times New Roman" w:eastAsia="Times New Roman" w:hAnsi="Times New Roman" w:cs="Times New Roman"/>
          <w:sz w:val="24"/>
          <w:szCs w:val="24"/>
          <w:vertAlign w:val="superscript"/>
        </w:rPr>
        <w:t>2</w:t>
      </w:r>
      <w:r w:rsidR="0035031B" w:rsidRPr="001651FC">
        <w:rPr>
          <w:rFonts w:ascii="Times New Roman" w:eastAsia="Times New Roman" w:hAnsi="Times New Roman" w:cs="Times New Roman"/>
          <w:sz w:val="24"/>
          <w:szCs w:val="24"/>
          <w:vertAlign w:val="subscript"/>
        </w:rPr>
        <w:t xml:space="preserve">GLMM </w:t>
      </w:r>
      <w:r w:rsidR="0035031B" w:rsidRPr="001651FC">
        <w:rPr>
          <w:rFonts w:ascii="Times New Roman" w:eastAsia="Times New Roman" w:hAnsi="Times New Roman" w:cs="Times New Roman"/>
          <w:sz w:val="24"/>
          <w:szCs w:val="24"/>
        </w:rPr>
        <w:t xml:space="preserve">using the package </w:t>
      </w:r>
      <w:proofErr w:type="spellStart"/>
      <w:r w:rsidR="0035031B" w:rsidRPr="001651FC">
        <w:rPr>
          <w:rFonts w:ascii="Times New Roman" w:eastAsia="Times New Roman" w:hAnsi="Times New Roman" w:cs="Times New Roman"/>
          <w:sz w:val="24"/>
          <w:szCs w:val="24"/>
        </w:rPr>
        <w:t>MuMIn</w:t>
      </w:r>
      <w:proofErr w:type="spellEnd"/>
      <w:r w:rsidR="0035031B"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"67cr5blqr",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"formattedCitation" : "(Barton 2015)", "noteIndex" : 0, "plainCitation" : "(Barton 2015)"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(Barton,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 xml:space="preserve"> following Nakagawa and </w:t>
      </w:r>
      <w:proofErr w:type="spellStart"/>
      <w:r w:rsidR="0035031B" w:rsidRPr="001651FC">
        <w:rPr>
          <w:rFonts w:ascii="Times New Roman" w:eastAsia="Times New Roman" w:hAnsi="Times New Roman" w:cs="Times New Roman"/>
          <w:sz w:val="24"/>
          <w:szCs w:val="24"/>
        </w:rPr>
        <w:t>Schielzeth</w:t>
      </w:r>
      <w:proofErr w:type="spellEnd"/>
      <w:r w:rsidR="0035031B"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fldChar w:fldCharType="begin" w:fldLock="1"/>
      </w:r>
      <w:r w:rsidR="00600D0D" w:rsidRPr="001651FC">
        <w:rPr>
          <w:rFonts w:ascii="Times New Roman" w:eastAsia="Times New Roman" w:hAnsi="Times New Roman" w:cs="Times New Roman"/>
          <w:sz w:val="24"/>
          <w:szCs w:val="24"/>
        </w:rPr>
        <w:instrText>ADDIN CSL_CITATION { "citationID" : "S00h9ZIu", "citationItems" : [ { "id" : "ITEM-1", "itemData" : { "DOI" : "10.1111/j.2041-210x.2012.00261.x", "ISSN" : "2041210X",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"title" : "A general and simple method for obtaining R 2 from generalized linear mixed-effects models", "type" : "article-journal", "volume" : "4" }, "suppress-author" : 1, "uris" : [ "http://www.mendeley.com/documents/?uuid=f070f0f9-f2c2-418c-a935-5c265c8338cd" ] } ], "mendeley" : { "formattedCitation" : "(2013)", "plainTextFormattedCitation" : "(2013)", "previouslyFormattedCitation" : "(2013)" }, "properties" : { "formattedCitation" : "(2013)", "noteIndex" : 0, "plainCitation" : "(2013)"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35031B" w:rsidRPr="001651FC">
        <w:rPr>
          <w:rFonts w:ascii="Times New Roman" w:hAnsi="Times New Roman" w:cs="Times New Roman"/>
          <w:noProof/>
          <w:sz w:val="24"/>
          <w:szCs w:val="24"/>
        </w:rPr>
        <w:t>(2013)</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w:t>
      </w:r>
      <w:r w:rsidR="00600D0D" w:rsidRPr="001651FC">
        <w:rPr>
          <w:rFonts w:ascii="Times New Roman" w:eastAsia="Times New Roman" w:hAnsi="Times New Roman" w:cs="Times New Roman"/>
          <w:sz w:val="24"/>
          <w:szCs w:val="24"/>
        </w:rPr>
        <w:t xml:space="preserve"> Prior to model selection the impact of different methods on results was tested by fitting models with methods (point count, t</w:t>
      </w:r>
      <w:r w:rsidR="001877A4" w:rsidRPr="001651FC">
        <w:rPr>
          <w:rFonts w:ascii="Times New Roman" w:eastAsia="Times New Roman" w:hAnsi="Times New Roman" w:cs="Times New Roman"/>
          <w:sz w:val="24"/>
          <w:szCs w:val="24"/>
        </w:rPr>
        <w:t>ransect, mist-netting) included</w:t>
      </w:r>
      <w:r w:rsidR="00600D0D" w:rsidRPr="001651FC">
        <w:rPr>
          <w:rFonts w:ascii="Times New Roman" w:eastAsia="Times New Roman" w:hAnsi="Times New Roman" w:cs="Times New Roman"/>
          <w:sz w:val="24"/>
          <w:szCs w:val="24"/>
        </w:rPr>
        <w:t xml:space="preserve"> as random effects with the model with lowest </w:t>
      </w:r>
      <w:proofErr w:type="spellStart"/>
      <w:r w:rsidR="00600D0D" w:rsidRPr="001651FC">
        <w:rPr>
          <w:rFonts w:ascii="Times New Roman" w:eastAsia="Times New Roman" w:hAnsi="Times New Roman" w:cs="Times New Roman"/>
          <w:sz w:val="24"/>
          <w:szCs w:val="24"/>
        </w:rPr>
        <w:t>AICc</w:t>
      </w:r>
      <w:proofErr w:type="spellEnd"/>
      <w:r w:rsidR="00600D0D" w:rsidRPr="001651FC">
        <w:rPr>
          <w:rFonts w:ascii="Times New Roman" w:eastAsia="Times New Roman" w:hAnsi="Times New Roman" w:cs="Times New Roman"/>
          <w:sz w:val="24"/>
          <w:szCs w:val="24"/>
        </w:rPr>
        <w:t xml:space="preserve"> selected. On no occasion did a model including study methods outperform on</w:t>
      </w:r>
      <w:r w:rsidR="001877A4" w:rsidRPr="001651FC">
        <w:rPr>
          <w:rFonts w:ascii="Times New Roman" w:eastAsia="Times New Roman" w:hAnsi="Times New Roman" w:cs="Times New Roman"/>
          <w:sz w:val="24"/>
          <w:szCs w:val="24"/>
        </w:rPr>
        <w:t>e</w:t>
      </w:r>
      <w:r w:rsidR="00600D0D" w:rsidRPr="001651FC">
        <w:rPr>
          <w:rFonts w:ascii="Times New Roman" w:eastAsia="Times New Roman" w:hAnsi="Times New Roman" w:cs="Times New Roman"/>
          <w:sz w:val="24"/>
          <w:szCs w:val="24"/>
        </w:rPr>
        <w:t xml:space="preserve"> which solely contained a random effect for each individual study (Table S1)</w:t>
      </w:r>
      <w:r w:rsidR="00AA2922" w:rsidRPr="001651FC">
        <w:rPr>
          <w:rFonts w:ascii="Times New Roman" w:eastAsia="Times New Roman" w:hAnsi="Times New Roman" w:cs="Times New Roman"/>
          <w:sz w:val="24"/>
          <w:szCs w:val="24"/>
        </w:rPr>
        <w:t xml:space="preserve">. </w:t>
      </w:r>
      <w:r w:rsidR="0035031B" w:rsidRPr="001651FC">
        <w:rPr>
          <w:rFonts w:ascii="Times New Roman" w:eastAsia="Times New Roman" w:hAnsi="Times New Roman" w:cs="Times New Roman"/>
          <w:sz w:val="24"/>
          <w:szCs w:val="24"/>
        </w:rPr>
        <w:t>Phylogenetic correction was not used as we assess</w:t>
      </w:r>
      <w:r w:rsidR="007A0CC9">
        <w:rPr>
          <w:rFonts w:ascii="Times New Roman" w:eastAsia="Times New Roman" w:hAnsi="Times New Roman" w:cs="Times New Roman"/>
          <w:sz w:val="24"/>
          <w:szCs w:val="24"/>
        </w:rPr>
        <w:t>ed</w:t>
      </w:r>
      <w:r w:rsidR="0035031B" w:rsidRPr="001651FC">
        <w:rPr>
          <w:rFonts w:ascii="Times New Roman" w:eastAsia="Times New Roman" w:hAnsi="Times New Roman" w:cs="Times New Roman"/>
          <w:sz w:val="24"/>
          <w:szCs w:val="24"/>
        </w:rPr>
        <w:t xml:space="preserve"> functional trait changes in terms of their putative impact on ecosystem function and not to explain changes in the avian community. All statistical analyses were performed using R version 3.1.1 </w:t>
      </w:r>
      <w:r w:rsidR="0035031B" w:rsidRPr="001651FC">
        <w:rPr>
          <w:rFonts w:ascii="Times New Roman" w:eastAsia="Times New Roman" w:hAnsi="Times New Roman" w:cs="Times New Roman"/>
          <w:sz w:val="24"/>
          <w:szCs w:val="24"/>
        </w:rPr>
        <w:fldChar w:fldCharType="begin" w:fldLock="1"/>
      </w:r>
      <w:r w:rsidR="00F54C88">
        <w:rPr>
          <w:rFonts w:ascii="Times New Roman" w:eastAsia="Times New Roman" w:hAnsi="Times New Roman" w:cs="Times New Roman"/>
          <w:sz w:val="24"/>
          <w:szCs w:val="24"/>
        </w:rPr>
        <w:instrText>ADDIN CSL_CITATION { "citationID" : "1d0dirvrqv", "citationItems" : [ { "id" : "ITEM-1", "itemData" : { "author" : [ { "dropping-particle" : "", "family" : "R Core Team", "given" : "", "non-dropping-particle" : "", "parse-names" : false, "suffix" : "" } ], "id" : "ITEM-1", "issued" : { "date-parts" : [ [ "2014" ] ] }, "publisher" : "R Foundation for Statistical Computing", "publisher-place" : "Vienna, Austria", "title" : "R: A Language and Environment for Statistical Computing", "type" : "book" }, "uri" : [ "http://zotero.org/users/local/lSswCld9/items/K7U563U4" ], "uris" : [ "http://zotero.org/users/local/lSswCld9/items/K7U563U4", "http://www.mendeley.com/documents/?uuid=b11467aa-438a-420c-af1a-4b0d2459093f" ] } ], "mendeley" : { "formattedCitation" : "(R Core Team, 2014)", "plainTextFormattedCitation" : "(R Core Team, 2014)", "previouslyFormattedCitation" : "(R Core Team, 2014)" }, "properties" : { "formattedCitation" : "(R Core Team 2014)", "noteIndex" : 0, "plainCitation" : "(R Core Team 2014)" }, "schema" : "https://github.com/citation-style-language/schema/raw/master/csl-citation.json" }</w:instrText>
      </w:r>
      <w:r w:rsidR="0035031B" w:rsidRPr="001651FC">
        <w:rPr>
          <w:rFonts w:ascii="Times New Roman" w:eastAsia="Times New Roman" w:hAnsi="Times New Roman" w:cs="Times New Roman"/>
          <w:sz w:val="24"/>
          <w:szCs w:val="24"/>
        </w:rPr>
        <w:fldChar w:fldCharType="separate"/>
      </w:r>
      <w:r w:rsidR="00F54C88" w:rsidRPr="00F54C88">
        <w:rPr>
          <w:rFonts w:ascii="Times New Roman" w:hAnsi="Times New Roman" w:cs="Times New Roman"/>
          <w:noProof/>
          <w:sz w:val="24"/>
          <w:szCs w:val="24"/>
        </w:rPr>
        <w:t>(R Core Team, 2014)</w:t>
      </w:r>
      <w:r w:rsidR="0035031B" w:rsidRPr="001651FC">
        <w:rPr>
          <w:rFonts w:ascii="Times New Roman" w:eastAsia="Times New Roman" w:hAnsi="Times New Roman" w:cs="Times New Roman"/>
          <w:sz w:val="24"/>
          <w:szCs w:val="24"/>
        </w:rPr>
        <w:fldChar w:fldCharType="end"/>
      </w:r>
      <w:r w:rsidR="0035031B" w:rsidRPr="001651FC">
        <w:rPr>
          <w:rFonts w:ascii="Times New Roman" w:eastAsia="Times New Roman" w:hAnsi="Times New Roman" w:cs="Times New Roman"/>
          <w:sz w:val="24"/>
          <w:szCs w:val="24"/>
        </w:rPr>
        <w:t>.</w:t>
      </w:r>
    </w:p>
    <w:p w14:paraId="06241ADA" w14:textId="77777777" w:rsidR="004D19A5" w:rsidRPr="001651FC" w:rsidRDefault="004D19A5">
      <w:pPr>
        <w:spacing w:line="480" w:lineRule="auto"/>
        <w:ind w:firstLine="720"/>
        <w:jc w:val="both"/>
        <w:rPr>
          <w:rFonts w:ascii="Times New Roman" w:hAnsi="Times New Roman" w:cs="Times New Roman"/>
          <w:sz w:val="24"/>
          <w:szCs w:val="24"/>
        </w:rPr>
      </w:pPr>
    </w:p>
    <w:p w14:paraId="3226E32E"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Results</w:t>
      </w:r>
    </w:p>
    <w:p w14:paraId="50A18AEA" w14:textId="77AD76BD" w:rsidR="004D19A5" w:rsidRPr="001651FC" w:rsidRDefault="003E27F8" w:rsidP="00B55543">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A total of 28 studies that aimed to sample the entire avian community with data on 45 </w:t>
      </w:r>
      <w:r w:rsidR="00AA2922" w:rsidRPr="001651FC">
        <w:rPr>
          <w:rFonts w:ascii="Times New Roman" w:eastAsia="Times New Roman" w:hAnsi="Times New Roman" w:cs="Times New Roman"/>
          <w:sz w:val="24"/>
          <w:szCs w:val="24"/>
        </w:rPr>
        <w:t xml:space="preserve">paired </w:t>
      </w:r>
      <w:r w:rsidRPr="001651FC">
        <w:rPr>
          <w:rFonts w:ascii="Times New Roman" w:eastAsia="Times New Roman" w:hAnsi="Times New Roman" w:cs="Times New Roman"/>
          <w:sz w:val="24"/>
          <w:szCs w:val="24"/>
        </w:rPr>
        <w:t xml:space="preserve">secondary </w:t>
      </w:r>
      <w:r w:rsidR="00AA2922" w:rsidRPr="001651FC">
        <w:rPr>
          <w:rFonts w:ascii="Times New Roman" w:eastAsia="Times New Roman" w:hAnsi="Times New Roman" w:cs="Times New Roman"/>
          <w:sz w:val="24"/>
          <w:szCs w:val="24"/>
        </w:rPr>
        <w:t>and primary forest</w:t>
      </w:r>
      <w:r w:rsidR="00937BB3">
        <w:rPr>
          <w:rFonts w:ascii="Times New Roman" w:eastAsia="Times New Roman" w:hAnsi="Times New Roman" w:cs="Times New Roman"/>
          <w:sz w:val="24"/>
          <w:szCs w:val="24"/>
        </w:rPr>
        <w:t xml:space="preserve"> sites</w:t>
      </w:r>
      <w:r w:rsidRPr="001651FC">
        <w:rPr>
          <w:rFonts w:ascii="Times New Roman" w:eastAsia="Times New Roman" w:hAnsi="Times New Roman" w:cs="Times New Roman"/>
          <w:sz w:val="24"/>
          <w:szCs w:val="24"/>
        </w:rPr>
        <w:t xml:space="preserve"> were found </w:t>
      </w:r>
      <w:r w:rsidR="00AD4374">
        <w:rPr>
          <w:rFonts w:ascii="Times New Roman" w:eastAsia="Times New Roman" w:hAnsi="Times New Roman" w:cs="Times New Roman"/>
          <w:sz w:val="24"/>
          <w:szCs w:val="24"/>
        </w:rPr>
        <w:t>through</w:t>
      </w:r>
      <w:r w:rsidR="00AD4374"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the systematic review</w:t>
      </w:r>
      <w:r w:rsidR="00F24D51" w:rsidRPr="00F24D51">
        <w:rPr>
          <w:rFonts w:ascii="Times New Roman" w:eastAsia="Times New Roman" w:hAnsi="Times New Roman" w:cs="Times New Roman"/>
          <w:sz w:val="24"/>
          <w:szCs w:val="24"/>
        </w:rPr>
        <w:t xml:space="preserve"> </w:t>
      </w:r>
      <w:r w:rsidR="00F24D51">
        <w:rPr>
          <w:rFonts w:ascii="Times New Roman" w:eastAsia="Times New Roman" w:hAnsi="Times New Roman" w:cs="Times New Roman"/>
          <w:sz w:val="24"/>
          <w:szCs w:val="24"/>
        </w:rPr>
        <w:t>(</w:t>
      </w:r>
      <w:r w:rsidR="00F24D51" w:rsidRPr="001651FC">
        <w:rPr>
          <w:rFonts w:ascii="Times New Roman" w:eastAsia="Times New Roman" w:hAnsi="Times New Roman" w:cs="Times New Roman"/>
          <w:sz w:val="24"/>
          <w:szCs w:val="24"/>
        </w:rPr>
        <w:t xml:space="preserve">Table </w:t>
      </w:r>
      <w:ins w:id="28" w:author="Phil" w:date="2016-06-30T11:14:00Z">
        <w:r w:rsidR="009C14AC">
          <w:rPr>
            <w:rFonts w:ascii="Times New Roman" w:eastAsia="Times New Roman" w:hAnsi="Times New Roman" w:cs="Times New Roman"/>
            <w:sz w:val="24"/>
            <w:szCs w:val="24"/>
          </w:rPr>
          <w:t>2</w:t>
        </w:r>
      </w:ins>
      <w:del w:id="29" w:author="Phil" w:date="2016-06-30T11:14:00Z">
        <w:r w:rsidR="00F24D51" w:rsidRPr="001651FC" w:rsidDel="009C14AC">
          <w:rPr>
            <w:rFonts w:ascii="Times New Roman" w:eastAsia="Times New Roman" w:hAnsi="Times New Roman" w:cs="Times New Roman"/>
            <w:sz w:val="24"/>
            <w:szCs w:val="24"/>
          </w:rPr>
          <w:delText>1</w:delText>
        </w:r>
      </w:del>
      <w:r w:rsidR="00F24D51">
        <w:rPr>
          <w:rFonts w:ascii="Times New Roman" w:eastAsia="Times New Roman" w:hAnsi="Times New Roman" w:cs="Times New Roman"/>
          <w:sz w:val="24"/>
          <w:szCs w:val="24"/>
        </w:rPr>
        <w:t>)</w:t>
      </w:r>
      <w:r w:rsidRPr="001651FC">
        <w:rPr>
          <w:rFonts w:ascii="Times New Roman" w:eastAsia="Times New Roman" w:hAnsi="Times New Roman" w:cs="Times New Roman"/>
          <w:sz w:val="24"/>
          <w:szCs w:val="24"/>
        </w:rPr>
        <w:t xml:space="preserve">. These studies documented 5065 observations of 1785 bird species. Sites were widely distributed across the tropics but most were found in the Americas (46% of sites) or Asia (25%) (Table </w:t>
      </w:r>
      <w:ins w:id="30" w:author="Phil" w:date="2016-06-30T11:14:00Z">
        <w:r w:rsidR="009C14AC">
          <w:rPr>
            <w:rFonts w:ascii="Times New Roman" w:eastAsia="Times New Roman" w:hAnsi="Times New Roman" w:cs="Times New Roman"/>
            <w:sz w:val="24"/>
            <w:szCs w:val="24"/>
          </w:rPr>
          <w:t>2</w:t>
        </w:r>
      </w:ins>
      <w:del w:id="31" w:author="Phil" w:date="2016-06-30T11:14:00Z">
        <w:r w:rsidRPr="001651FC" w:rsidDel="009C14AC">
          <w:rPr>
            <w:rFonts w:ascii="Times New Roman" w:eastAsia="Times New Roman" w:hAnsi="Times New Roman" w:cs="Times New Roman"/>
            <w:sz w:val="24"/>
            <w:szCs w:val="24"/>
          </w:rPr>
          <w:delText>1</w:delText>
        </w:r>
      </w:del>
      <w:r w:rsidRPr="001651FC">
        <w:rPr>
          <w:rFonts w:ascii="Times New Roman" w:eastAsia="Times New Roman" w:hAnsi="Times New Roman" w:cs="Times New Roman"/>
          <w:sz w:val="24"/>
          <w:szCs w:val="24"/>
        </w:rPr>
        <w:t xml:space="preserve">, </w:t>
      </w:r>
      <w:r w:rsidR="007F49DE" w:rsidRPr="001651FC">
        <w:rPr>
          <w:rFonts w:ascii="Times New Roman" w:eastAsia="Times New Roman" w:hAnsi="Times New Roman" w:cs="Times New Roman"/>
          <w:sz w:val="24"/>
          <w:szCs w:val="24"/>
        </w:rPr>
        <w:t xml:space="preserve">Fig. </w:t>
      </w:r>
      <w:r w:rsidRPr="001651FC">
        <w:rPr>
          <w:rFonts w:ascii="Times New Roman" w:eastAsia="Times New Roman" w:hAnsi="Times New Roman" w:cs="Times New Roman"/>
          <w:sz w:val="24"/>
          <w:szCs w:val="24"/>
        </w:rPr>
        <w:t xml:space="preserve">1). Secondary forest sites had regenerated for between 1 and 100 years but half of the sites </w:t>
      </w:r>
      <w:r w:rsidRPr="001651FC">
        <w:rPr>
          <w:rFonts w:ascii="Times New Roman" w:eastAsia="Times New Roman" w:hAnsi="Times New Roman" w:cs="Times New Roman"/>
          <w:sz w:val="24"/>
          <w:szCs w:val="24"/>
        </w:rPr>
        <w:lastRenderedPageBreak/>
        <w:t xml:space="preserve">had been disturbed within 10 years prior to the studies taking place (Table </w:t>
      </w:r>
      <w:ins w:id="32" w:author="Phil" w:date="2016-06-30T11:14:00Z">
        <w:r w:rsidR="009C14AC">
          <w:rPr>
            <w:rFonts w:ascii="Times New Roman" w:eastAsia="Times New Roman" w:hAnsi="Times New Roman" w:cs="Times New Roman"/>
            <w:sz w:val="24"/>
            <w:szCs w:val="24"/>
          </w:rPr>
          <w:t>2</w:t>
        </w:r>
      </w:ins>
      <w:del w:id="33" w:author="Phil" w:date="2016-06-30T11:14:00Z">
        <w:r w:rsidRPr="001651FC" w:rsidDel="009C14AC">
          <w:rPr>
            <w:rFonts w:ascii="Times New Roman" w:eastAsia="Times New Roman" w:hAnsi="Times New Roman" w:cs="Times New Roman"/>
            <w:sz w:val="24"/>
            <w:szCs w:val="24"/>
          </w:rPr>
          <w:delText>1</w:delText>
        </w:r>
      </w:del>
      <w:r w:rsidRPr="001651FC">
        <w:rPr>
          <w:rFonts w:ascii="Times New Roman" w:eastAsia="Times New Roman" w:hAnsi="Times New Roman" w:cs="Times New Roman"/>
          <w:sz w:val="24"/>
          <w:szCs w:val="24"/>
        </w:rPr>
        <w:t xml:space="preserve">). Only </w:t>
      </w:r>
      <w:r w:rsidR="009E6348" w:rsidRPr="001651FC">
        <w:rPr>
          <w:rFonts w:ascii="Times New Roman" w:eastAsia="Times New Roman" w:hAnsi="Times New Roman" w:cs="Times New Roman"/>
          <w:sz w:val="24"/>
          <w:szCs w:val="24"/>
        </w:rPr>
        <w:t xml:space="preserve">five </w:t>
      </w:r>
      <w:r w:rsidRPr="001651FC">
        <w:rPr>
          <w:rFonts w:ascii="Times New Roman" w:eastAsia="Times New Roman" w:hAnsi="Times New Roman" w:cs="Times New Roman"/>
          <w:sz w:val="24"/>
          <w:szCs w:val="24"/>
        </w:rPr>
        <w:t xml:space="preserve">sites were older than 40 years </w:t>
      </w:r>
      <w:r w:rsidR="008125EE" w:rsidRPr="001651FC">
        <w:rPr>
          <w:rFonts w:ascii="Times New Roman" w:eastAsia="Times New Roman" w:hAnsi="Times New Roman" w:cs="Times New Roman"/>
          <w:sz w:val="24"/>
          <w:szCs w:val="24"/>
        </w:rPr>
        <w:t>since disturbance</w:t>
      </w:r>
      <w:r w:rsidRPr="001651FC">
        <w:rPr>
          <w:rFonts w:ascii="Times New Roman" w:eastAsia="Times New Roman" w:hAnsi="Times New Roman" w:cs="Times New Roman"/>
          <w:sz w:val="24"/>
          <w:szCs w:val="24"/>
        </w:rPr>
        <w:t xml:space="preserve">. </w:t>
      </w:r>
    </w:p>
    <w:p w14:paraId="71315656" w14:textId="77777777" w:rsidR="00FE02AE" w:rsidRPr="001651FC" w:rsidRDefault="00FE02AE" w:rsidP="00B55543">
      <w:pPr>
        <w:spacing w:line="480" w:lineRule="auto"/>
        <w:ind w:firstLine="720"/>
        <w:jc w:val="both"/>
        <w:rPr>
          <w:rFonts w:ascii="Times New Roman" w:hAnsi="Times New Roman" w:cs="Times New Roman"/>
          <w:sz w:val="24"/>
          <w:szCs w:val="24"/>
        </w:rPr>
      </w:pPr>
    </w:p>
    <w:p w14:paraId="605B110B" w14:textId="4CCAD969" w:rsidR="004D19A5" w:rsidRPr="001651FC" w:rsidRDefault="007A0CC9" w:rsidP="00B55543">
      <w:pPr>
        <w:spacing w:line="480" w:lineRule="auto"/>
        <w:jc w:val="both"/>
        <w:rPr>
          <w:rFonts w:ascii="Times New Roman" w:hAnsi="Times New Roman" w:cs="Times New Roman"/>
          <w:sz w:val="24"/>
          <w:szCs w:val="24"/>
        </w:rPr>
      </w:pPr>
      <w:r>
        <w:rPr>
          <w:rFonts w:ascii="Times New Roman" w:eastAsia="Times New Roman" w:hAnsi="Times New Roman" w:cs="Times New Roman"/>
          <w:b/>
          <w:i/>
          <w:sz w:val="24"/>
          <w:szCs w:val="24"/>
        </w:rPr>
        <w:t>Total and forest specialist s</w:t>
      </w:r>
      <w:r w:rsidR="003E27F8" w:rsidRPr="001651FC">
        <w:rPr>
          <w:rFonts w:ascii="Times New Roman" w:eastAsia="Times New Roman" w:hAnsi="Times New Roman" w:cs="Times New Roman"/>
          <w:b/>
          <w:i/>
          <w:sz w:val="24"/>
          <w:szCs w:val="24"/>
        </w:rPr>
        <w:t>pecies richness</w:t>
      </w:r>
    </w:p>
    <w:p w14:paraId="49DAFE69" w14:textId="1F95BC49" w:rsidR="001E48CB" w:rsidRDefault="003E27F8" w:rsidP="0083447B">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 xml:space="preserve">The best model describing </w:t>
      </w:r>
      <w:r w:rsidR="00A32CBD" w:rsidRPr="001651FC">
        <w:rPr>
          <w:rFonts w:ascii="Times New Roman" w:eastAsia="Times New Roman" w:hAnsi="Times New Roman" w:cs="Times New Roman"/>
          <w:sz w:val="24"/>
          <w:szCs w:val="24"/>
        </w:rPr>
        <w:t xml:space="preserve">difference in </w:t>
      </w:r>
      <w:r w:rsidRPr="001651FC">
        <w:rPr>
          <w:rFonts w:ascii="Times New Roman" w:eastAsia="Times New Roman" w:hAnsi="Times New Roman" w:cs="Times New Roman"/>
          <w:sz w:val="24"/>
          <w:szCs w:val="24"/>
        </w:rPr>
        <w:t xml:space="preserve">species richness </w:t>
      </w:r>
      <w:r w:rsidR="00A32CBD" w:rsidRPr="001651FC">
        <w:rPr>
          <w:rFonts w:ascii="Times New Roman" w:eastAsia="Times New Roman" w:hAnsi="Times New Roman" w:cs="Times New Roman"/>
          <w:sz w:val="24"/>
          <w:szCs w:val="24"/>
        </w:rPr>
        <w:t xml:space="preserve">in secondary and primary forests </w:t>
      </w:r>
      <w:r w:rsidRPr="001651FC">
        <w:rPr>
          <w:rFonts w:ascii="Times New Roman" w:eastAsia="Times New Roman" w:hAnsi="Times New Roman" w:cs="Times New Roman"/>
          <w:sz w:val="24"/>
          <w:szCs w:val="24"/>
        </w:rPr>
        <w:t xml:space="preserve">contained only age as a predictor (Table </w:t>
      </w:r>
      <w:r w:rsidR="00FF175B" w:rsidRPr="001651FC">
        <w:rPr>
          <w:rFonts w:ascii="Times New Roman" w:eastAsia="Times New Roman" w:hAnsi="Times New Roman" w:cs="Times New Roman"/>
          <w:sz w:val="24"/>
          <w:szCs w:val="24"/>
        </w:rPr>
        <w:t>3</w:t>
      </w:r>
      <w:r w:rsidRPr="001651FC">
        <w:rPr>
          <w:rFonts w:ascii="Times New Roman" w:eastAsia="Times New Roman" w:hAnsi="Times New Roman" w:cs="Times New Roman"/>
          <w:sz w:val="24"/>
          <w:szCs w:val="24"/>
        </w:rPr>
        <w:t xml:space="preserve">). </w:t>
      </w:r>
      <w:r w:rsidR="00492DEE" w:rsidRPr="001651FC">
        <w:rPr>
          <w:rFonts w:ascii="Times New Roman" w:eastAsia="Times New Roman" w:hAnsi="Times New Roman" w:cs="Times New Roman"/>
          <w:sz w:val="24"/>
          <w:szCs w:val="24"/>
        </w:rPr>
        <w:t>Species richness relative to primary forest increased with secondary forest age (slope=0.08, SE=0.04, P=0.0</w:t>
      </w:r>
      <w:r w:rsidR="00AA2922" w:rsidRPr="001651FC">
        <w:rPr>
          <w:rFonts w:ascii="Times New Roman" w:eastAsia="Times New Roman" w:hAnsi="Times New Roman" w:cs="Times New Roman"/>
          <w:sz w:val="24"/>
          <w:szCs w:val="24"/>
        </w:rPr>
        <w:t>6</w:t>
      </w:r>
      <w:r w:rsidR="00492DEE" w:rsidRPr="001651FC">
        <w:rPr>
          <w:rFonts w:ascii="Times New Roman" w:eastAsia="Times New Roman" w:hAnsi="Times New Roman" w:cs="Times New Roman"/>
          <w:sz w:val="24"/>
          <w:szCs w:val="24"/>
        </w:rPr>
        <w:t>)</w:t>
      </w:r>
      <w:r w:rsidR="008D5429" w:rsidRPr="001651FC">
        <w:rPr>
          <w:rFonts w:ascii="Times New Roman" w:eastAsia="Times New Roman" w:hAnsi="Times New Roman" w:cs="Times New Roman"/>
          <w:sz w:val="24"/>
          <w:szCs w:val="24"/>
        </w:rPr>
        <w:t>,</w:t>
      </w:r>
      <w:r w:rsidR="00492DEE"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 xml:space="preserve">and </w:t>
      </w:r>
      <w:r w:rsidR="00FF175B" w:rsidRPr="001651FC">
        <w:rPr>
          <w:rFonts w:ascii="Times New Roman" w:eastAsia="Times New Roman" w:hAnsi="Times New Roman" w:cs="Times New Roman"/>
          <w:sz w:val="24"/>
          <w:szCs w:val="24"/>
        </w:rPr>
        <w:t xml:space="preserve">was predicted to reach </w:t>
      </w:r>
      <w:r w:rsidRPr="001651FC">
        <w:rPr>
          <w:rFonts w:ascii="Times New Roman" w:eastAsia="Times New Roman" w:hAnsi="Times New Roman" w:cs="Times New Roman"/>
          <w:sz w:val="24"/>
          <w:szCs w:val="24"/>
        </w:rPr>
        <w:t xml:space="preserve">equivalence with primary forest </w:t>
      </w:r>
      <w:r w:rsidR="00B1080E">
        <w:rPr>
          <w:rFonts w:ascii="Times New Roman" w:eastAsia="Times New Roman" w:hAnsi="Times New Roman" w:cs="Times New Roman"/>
          <w:sz w:val="24"/>
          <w:szCs w:val="24"/>
        </w:rPr>
        <w:t>43</w:t>
      </w:r>
      <w:r w:rsidR="00B1080E" w:rsidRPr="001651FC">
        <w:rPr>
          <w:rFonts w:ascii="Times New Roman" w:eastAsia="Times New Roman" w:hAnsi="Times New Roman" w:cs="Times New Roman"/>
          <w:sz w:val="24"/>
          <w:szCs w:val="24"/>
        </w:rPr>
        <w:t xml:space="preserve"> </w:t>
      </w:r>
      <w:r w:rsidRPr="001651FC">
        <w:rPr>
          <w:rFonts w:ascii="Times New Roman" w:eastAsia="Times New Roman" w:hAnsi="Times New Roman" w:cs="Times New Roman"/>
          <w:sz w:val="24"/>
          <w:szCs w:val="24"/>
        </w:rPr>
        <w:t>years after disturbance (</w:t>
      </w:r>
      <w:r w:rsidR="007A0CC9">
        <w:rPr>
          <w:rFonts w:ascii="Times New Roman" w:eastAsia="Times New Roman" w:hAnsi="Times New Roman" w:cs="Times New Roman"/>
          <w:sz w:val="24"/>
          <w:szCs w:val="24"/>
        </w:rPr>
        <w:t>Figure 2a</w:t>
      </w:r>
      <w:r w:rsidRPr="001651FC">
        <w:rPr>
          <w:rFonts w:ascii="Times New Roman" w:eastAsia="Times New Roman" w:hAnsi="Times New Roman" w:cs="Times New Roman"/>
          <w:sz w:val="24"/>
          <w:szCs w:val="24"/>
        </w:rPr>
        <w:t>).</w:t>
      </w:r>
      <w:r w:rsidR="00492DEE" w:rsidRPr="001651FC">
        <w:rPr>
          <w:rFonts w:ascii="Times New Roman" w:eastAsia="Times New Roman" w:hAnsi="Times New Roman" w:cs="Times New Roman"/>
          <w:sz w:val="24"/>
          <w:szCs w:val="24"/>
        </w:rPr>
        <w:t xml:space="preserve"> </w:t>
      </w:r>
      <w:r w:rsidR="00B1080E">
        <w:rPr>
          <w:rFonts w:ascii="Times New Roman" w:eastAsia="Times New Roman" w:hAnsi="Times New Roman" w:cs="Times New Roman"/>
          <w:sz w:val="24"/>
          <w:szCs w:val="24"/>
        </w:rPr>
        <w:t xml:space="preserve">After 1 year secondary forests were predicted to have a species richness 22% lower than primary forest, and after 100 years this had risen to </w:t>
      </w:r>
      <w:r w:rsidR="00F54C88">
        <w:rPr>
          <w:rFonts w:ascii="Times New Roman" w:eastAsia="Times New Roman" w:hAnsi="Times New Roman" w:cs="Times New Roman"/>
          <w:sz w:val="24"/>
          <w:szCs w:val="24"/>
        </w:rPr>
        <w:t>7% higher than primary forest.</w:t>
      </w:r>
      <w:r w:rsidR="00B1080E">
        <w:rPr>
          <w:rFonts w:ascii="Times New Roman" w:eastAsia="Times New Roman" w:hAnsi="Times New Roman" w:cs="Times New Roman"/>
          <w:sz w:val="24"/>
          <w:szCs w:val="24"/>
        </w:rPr>
        <w:t xml:space="preserve"> </w:t>
      </w:r>
      <w:r w:rsidR="00492DEE" w:rsidRPr="001651FC">
        <w:rPr>
          <w:rFonts w:ascii="Times New Roman" w:eastAsia="Times New Roman" w:hAnsi="Times New Roman" w:cs="Times New Roman"/>
          <w:sz w:val="24"/>
          <w:szCs w:val="24"/>
        </w:rPr>
        <w:t>However, th</w:t>
      </w:r>
      <w:r w:rsidR="00F54C88">
        <w:rPr>
          <w:rFonts w:ascii="Times New Roman" w:eastAsia="Times New Roman" w:hAnsi="Times New Roman" w:cs="Times New Roman"/>
          <w:sz w:val="24"/>
          <w:szCs w:val="24"/>
        </w:rPr>
        <w:t>is</w:t>
      </w:r>
      <w:r w:rsidR="00492DEE" w:rsidRPr="001651FC">
        <w:rPr>
          <w:rFonts w:ascii="Times New Roman" w:eastAsia="Times New Roman" w:hAnsi="Times New Roman" w:cs="Times New Roman"/>
          <w:sz w:val="24"/>
          <w:szCs w:val="24"/>
        </w:rPr>
        <w:t xml:space="preserve"> model </w:t>
      </w:r>
      <w:r w:rsidR="00F24D51">
        <w:rPr>
          <w:rFonts w:ascii="Times New Roman" w:eastAsia="Times New Roman" w:hAnsi="Times New Roman" w:cs="Times New Roman"/>
          <w:sz w:val="24"/>
          <w:szCs w:val="24"/>
        </w:rPr>
        <w:t>had</w:t>
      </w:r>
      <w:r w:rsidR="00F24D51" w:rsidRPr="001651FC">
        <w:rPr>
          <w:rFonts w:ascii="Times New Roman" w:eastAsia="Times New Roman" w:hAnsi="Times New Roman" w:cs="Times New Roman"/>
          <w:sz w:val="24"/>
          <w:szCs w:val="24"/>
        </w:rPr>
        <w:t xml:space="preserve"> </w:t>
      </w:r>
      <w:r w:rsidR="00492DEE" w:rsidRPr="001651FC">
        <w:rPr>
          <w:rFonts w:ascii="Times New Roman" w:eastAsia="Times New Roman" w:hAnsi="Times New Roman" w:cs="Times New Roman"/>
          <w:sz w:val="24"/>
          <w:szCs w:val="24"/>
        </w:rPr>
        <w:t>relatively low explanatory power (</w:t>
      </w:r>
      <w:r w:rsidR="00492DEE" w:rsidRPr="001651FC">
        <w:rPr>
          <w:rFonts w:ascii="Times New Roman" w:eastAsia="Times New Roman" w:hAnsi="Times New Roman" w:cs="Times New Roman"/>
          <w:i/>
          <w:sz w:val="24"/>
          <w:szCs w:val="24"/>
        </w:rPr>
        <w:t>R</w:t>
      </w:r>
      <w:r w:rsidR="00492DEE" w:rsidRPr="001651FC">
        <w:rPr>
          <w:rFonts w:ascii="Times New Roman" w:eastAsia="Times New Roman" w:hAnsi="Times New Roman" w:cs="Times New Roman"/>
          <w:sz w:val="24"/>
          <w:szCs w:val="24"/>
          <w:vertAlign w:val="superscript"/>
        </w:rPr>
        <w:t>2</w:t>
      </w:r>
      <w:r w:rsidR="00492DEE" w:rsidRPr="001651FC">
        <w:rPr>
          <w:rFonts w:ascii="Times New Roman" w:eastAsia="Times New Roman" w:hAnsi="Times New Roman" w:cs="Times New Roman"/>
          <w:sz w:val="24"/>
          <w:szCs w:val="24"/>
          <w:vertAlign w:val="subscript"/>
        </w:rPr>
        <w:t>GLMM</w:t>
      </w:r>
      <w:r w:rsidR="00492DEE" w:rsidRPr="001651FC">
        <w:rPr>
          <w:rFonts w:ascii="Times New Roman" w:eastAsia="Times New Roman" w:hAnsi="Times New Roman" w:cs="Times New Roman"/>
          <w:sz w:val="24"/>
          <w:szCs w:val="24"/>
        </w:rPr>
        <w:t>=0.07, Table 3).</w:t>
      </w:r>
      <w:r w:rsidR="007A0CC9">
        <w:rPr>
          <w:rFonts w:ascii="Times New Roman" w:eastAsia="Times New Roman" w:hAnsi="Times New Roman" w:cs="Times New Roman"/>
          <w:sz w:val="24"/>
          <w:szCs w:val="24"/>
        </w:rPr>
        <w:t xml:space="preserve"> </w:t>
      </w:r>
    </w:p>
    <w:p w14:paraId="0784ABC0" w14:textId="107B13B2" w:rsidR="0061719A" w:rsidRDefault="007A0CC9" w:rsidP="00A62883">
      <w:pPr>
        <w:spacing w:line="480" w:lineRule="auto"/>
        <w:ind w:firstLine="720"/>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The specie</w:t>
      </w:r>
      <w:r w:rsidR="00550C2B">
        <w:rPr>
          <w:rFonts w:ascii="Times New Roman" w:eastAsia="Times New Roman" w:hAnsi="Times New Roman" w:cs="Times New Roman"/>
          <w:sz w:val="24"/>
          <w:szCs w:val="24"/>
        </w:rPr>
        <w:t xml:space="preserve">s richness of forest specialists </w:t>
      </w:r>
      <w:r>
        <w:rPr>
          <w:rFonts w:ascii="Times New Roman" w:eastAsia="Times New Roman" w:hAnsi="Times New Roman" w:cs="Times New Roman"/>
          <w:sz w:val="24"/>
          <w:szCs w:val="24"/>
        </w:rPr>
        <w:t xml:space="preserve">was </w:t>
      </w:r>
      <w:r w:rsidR="001E48CB">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best described by a model including </w:t>
      </w:r>
      <w:r w:rsidR="001E48CB">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 xml:space="preserve">age as a predictor (Table 3). Forest specialist species richness increased over time since disturbance (slope=0.19, SE=0.07, P=0.01), but was not predicted to reach equivalence with primary forests within 100 years (Figure 2b). </w:t>
      </w:r>
      <w:r w:rsidR="00F54C88">
        <w:rPr>
          <w:rFonts w:ascii="Times New Roman" w:eastAsia="Times New Roman" w:hAnsi="Times New Roman" w:cs="Times New Roman"/>
          <w:sz w:val="24"/>
          <w:szCs w:val="24"/>
        </w:rPr>
        <w:t xml:space="preserve">After 1 year since disturbance forest species richness in secondary forests was predicted to be </w:t>
      </w:r>
      <w:commentRangeStart w:id="34"/>
      <w:r w:rsidR="00F54C88">
        <w:rPr>
          <w:rFonts w:ascii="Times New Roman" w:eastAsia="Times New Roman" w:hAnsi="Times New Roman" w:cs="Times New Roman"/>
          <w:sz w:val="24"/>
          <w:szCs w:val="24"/>
        </w:rPr>
        <w:t>55% lower than primary forest</w:t>
      </w:r>
      <w:commentRangeEnd w:id="34"/>
      <w:r w:rsidR="00F24D51">
        <w:rPr>
          <w:rStyle w:val="CommentReference"/>
        </w:rPr>
        <w:commentReference w:id="34"/>
      </w:r>
      <w:r w:rsidR="00F54C88">
        <w:rPr>
          <w:rFonts w:ascii="Times New Roman" w:eastAsia="Times New Roman" w:hAnsi="Times New Roman" w:cs="Times New Roman"/>
          <w:sz w:val="24"/>
          <w:szCs w:val="24"/>
        </w:rPr>
        <w:t xml:space="preserve">, and after 100 years this had risen to 8% lower than primary forest. </w:t>
      </w:r>
      <w:r>
        <w:rPr>
          <w:rFonts w:ascii="Times New Roman" w:eastAsia="Times New Roman" w:hAnsi="Times New Roman" w:cs="Times New Roman"/>
          <w:sz w:val="24"/>
          <w:szCs w:val="24"/>
        </w:rPr>
        <w:t xml:space="preserve">This model showed </w:t>
      </w:r>
      <w:r w:rsidR="00F54C88">
        <w:rPr>
          <w:rFonts w:ascii="Times New Roman" w:eastAsia="Times New Roman" w:hAnsi="Times New Roman" w:cs="Times New Roman"/>
          <w:sz w:val="24"/>
          <w:szCs w:val="24"/>
        </w:rPr>
        <w:t>a higher</w:t>
      </w:r>
      <w:r>
        <w:rPr>
          <w:rFonts w:ascii="Times New Roman" w:eastAsia="Times New Roman" w:hAnsi="Times New Roman" w:cs="Times New Roman"/>
          <w:sz w:val="24"/>
          <w:szCs w:val="24"/>
        </w:rPr>
        <w:t xml:space="preserve"> explanatory power </w:t>
      </w:r>
      <w:r w:rsidR="00F54C88">
        <w:rPr>
          <w:rFonts w:ascii="Times New Roman" w:eastAsia="Times New Roman" w:hAnsi="Times New Roman" w:cs="Times New Roman"/>
          <w:sz w:val="24"/>
          <w:szCs w:val="24"/>
        </w:rPr>
        <w:t xml:space="preserve">than that for total species richness </w:t>
      </w:r>
      <w:r w:rsidRPr="001651FC">
        <w:rPr>
          <w:rFonts w:ascii="Times New Roman" w:eastAsia="Times New Roman" w:hAnsi="Times New Roman" w:cs="Times New Roman"/>
          <w:sz w:val="24"/>
          <w:szCs w:val="24"/>
        </w:rPr>
        <w:t>(</w:t>
      </w:r>
      <w:r w:rsidRPr="001651FC">
        <w:rPr>
          <w:rFonts w:ascii="Times New Roman" w:eastAsia="Times New Roman" w:hAnsi="Times New Roman" w:cs="Times New Roman"/>
          <w:i/>
          <w:sz w:val="24"/>
          <w:szCs w:val="24"/>
        </w:rPr>
        <w:t>R</w:t>
      </w:r>
      <w:r w:rsidRPr="001651FC">
        <w:rPr>
          <w:rFonts w:ascii="Times New Roman" w:eastAsia="Times New Roman" w:hAnsi="Times New Roman" w:cs="Times New Roman"/>
          <w:sz w:val="24"/>
          <w:szCs w:val="24"/>
          <w:vertAlign w:val="superscript"/>
        </w:rPr>
        <w:t>2</w:t>
      </w:r>
      <w:r w:rsidRPr="001651FC">
        <w:rPr>
          <w:rFonts w:ascii="Times New Roman" w:eastAsia="Times New Roman" w:hAnsi="Times New Roman" w:cs="Times New Roman"/>
          <w:sz w:val="24"/>
          <w:szCs w:val="24"/>
          <w:vertAlign w:val="subscript"/>
        </w:rPr>
        <w:t>GLMM</w:t>
      </w:r>
      <w:r>
        <w:rPr>
          <w:rFonts w:ascii="Times New Roman" w:eastAsia="Times New Roman" w:hAnsi="Times New Roman" w:cs="Times New Roman"/>
          <w:sz w:val="24"/>
          <w:szCs w:val="24"/>
        </w:rPr>
        <w:t>=0.12</w:t>
      </w:r>
      <w:r w:rsidRPr="001651FC">
        <w:rPr>
          <w:rFonts w:ascii="Times New Roman" w:eastAsia="Times New Roman" w:hAnsi="Times New Roman" w:cs="Times New Roman"/>
          <w:sz w:val="24"/>
          <w:szCs w:val="24"/>
        </w:rPr>
        <w:t>, Table 3)</w:t>
      </w:r>
      <w:r>
        <w:rPr>
          <w:rFonts w:ascii="Times New Roman" w:eastAsia="Times New Roman" w:hAnsi="Times New Roman" w:cs="Times New Roman"/>
          <w:sz w:val="24"/>
          <w:szCs w:val="24"/>
        </w:rPr>
        <w:t>.</w:t>
      </w:r>
    </w:p>
    <w:p w14:paraId="10704656" w14:textId="77777777" w:rsidR="001E48CB" w:rsidRPr="001651FC" w:rsidRDefault="001E48CB" w:rsidP="00A62883">
      <w:pPr>
        <w:spacing w:line="480" w:lineRule="auto"/>
        <w:ind w:firstLine="720"/>
        <w:jc w:val="both"/>
        <w:rPr>
          <w:rFonts w:ascii="Times New Roman" w:hAnsi="Times New Roman" w:cs="Times New Roman"/>
          <w:sz w:val="24"/>
          <w:szCs w:val="24"/>
        </w:rPr>
      </w:pPr>
    </w:p>
    <w:p w14:paraId="734D05E6" w14:textId="62A94119" w:rsidR="004D19A5" w:rsidRPr="001651FC" w:rsidRDefault="003E27F8"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i/>
          <w:sz w:val="24"/>
          <w:szCs w:val="24"/>
        </w:rPr>
        <w:t xml:space="preserve">Functional </w:t>
      </w:r>
      <w:r w:rsidR="008D5429" w:rsidRPr="001651FC">
        <w:rPr>
          <w:rFonts w:ascii="Times New Roman" w:eastAsia="Times New Roman" w:hAnsi="Times New Roman" w:cs="Times New Roman"/>
          <w:b/>
          <w:i/>
          <w:sz w:val="24"/>
          <w:szCs w:val="24"/>
        </w:rPr>
        <w:t xml:space="preserve">diversity </w:t>
      </w:r>
      <w:r w:rsidR="0021636E" w:rsidRPr="001651FC">
        <w:rPr>
          <w:rFonts w:ascii="Times New Roman" w:eastAsia="Times New Roman" w:hAnsi="Times New Roman" w:cs="Times New Roman"/>
          <w:b/>
          <w:i/>
          <w:sz w:val="24"/>
          <w:szCs w:val="24"/>
        </w:rPr>
        <w:t>metrics</w:t>
      </w:r>
    </w:p>
    <w:p w14:paraId="4B4BFD48" w14:textId="4F0353ED" w:rsidR="007F3710" w:rsidRPr="001651FC" w:rsidRDefault="00FF175B" w:rsidP="00F54C88">
      <w:pPr>
        <w:spacing w:line="480" w:lineRule="auto"/>
        <w:ind w:firstLine="720"/>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Of the functional diversi</w:t>
      </w:r>
      <w:r w:rsidR="00492DEE" w:rsidRPr="001651FC">
        <w:rPr>
          <w:rFonts w:ascii="Times New Roman" w:eastAsia="Times New Roman" w:hAnsi="Times New Roman" w:cs="Times New Roman"/>
          <w:sz w:val="24"/>
          <w:szCs w:val="24"/>
        </w:rPr>
        <w:t xml:space="preserve">ty metrics we investigated </w:t>
      </w:r>
      <w:proofErr w:type="spellStart"/>
      <w:r w:rsidR="00492DEE" w:rsidRPr="001651FC">
        <w:rPr>
          <w:rFonts w:ascii="Times New Roman" w:eastAsia="Times New Roman" w:hAnsi="Times New Roman" w:cs="Times New Roman"/>
          <w:sz w:val="24"/>
          <w:szCs w:val="24"/>
        </w:rPr>
        <w:t>FDiv</w:t>
      </w:r>
      <w:proofErr w:type="spellEnd"/>
      <w:r w:rsidR="00492DEE" w:rsidRPr="001651FC">
        <w:rPr>
          <w:rFonts w:ascii="Times New Roman" w:eastAsia="Times New Roman" w:hAnsi="Times New Roman" w:cs="Times New Roman"/>
          <w:sz w:val="24"/>
          <w:szCs w:val="24"/>
        </w:rPr>
        <w:t xml:space="preserve"> was the only one for which the most parsimonious model included the </w:t>
      </w:r>
      <w:r w:rsidRPr="001651FC">
        <w:rPr>
          <w:rFonts w:ascii="Times New Roman" w:eastAsia="Times New Roman" w:hAnsi="Times New Roman" w:cs="Times New Roman"/>
          <w:sz w:val="24"/>
          <w:szCs w:val="24"/>
        </w:rPr>
        <w:t>time since last disturbance</w:t>
      </w:r>
      <w:r w:rsidR="00492DEE" w:rsidRPr="001651FC">
        <w:rPr>
          <w:rFonts w:ascii="Times New Roman" w:eastAsia="Times New Roman" w:hAnsi="Times New Roman" w:cs="Times New Roman"/>
          <w:sz w:val="24"/>
          <w:szCs w:val="24"/>
        </w:rPr>
        <w:t xml:space="preserve"> (Table 3)</w:t>
      </w:r>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FDiv</w:t>
      </w:r>
      <w:proofErr w:type="spellEnd"/>
      <w:r w:rsidRPr="001651FC">
        <w:rPr>
          <w:rFonts w:ascii="Times New Roman" w:eastAsia="Times New Roman" w:hAnsi="Times New Roman" w:cs="Times New Roman"/>
          <w:sz w:val="24"/>
          <w:szCs w:val="24"/>
        </w:rPr>
        <w:t xml:space="preserve"> was negatively related to time since disturbance (slope=-0.015, SE=0.007), and tended to be higher in young </w:t>
      </w:r>
      <w:r w:rsidRPr="001651FC">
        <w:rPr>
          <w:rFonts w:ascii="Times New Roman" w:eastAsia="Times New Roman" w:hAnsi="Times New Roman" w:cs="Times New Roman"/>
          <w:sz w:val="24"/>
          <w:szCs w:val="24"/>
        </w:rPr>
        <w:lastRenderedPageBreak/>
        <w:t>secondary forests</w:t>
      </w:r>
      <w:r w:rsidR="00535EB2">
        <w:rPr>
          <w:rFonts w:ascii="Times New Roman" w:eastAsia="Times New Roman" w:hAnsi="Times New Roman" w:cs="Times New Roman"/>
          <w:sz w:val="24"/>
          <w:szCs w:val="24"/>
        </w:rPr>
        <w:t xml:space="preserve"> than in primary forests (Fig.</w:t>
      </w:r>
      <w:r w:rsidRPr="001651FC">
        <w:rPr>
          <w:rFonts w:ascii="Times New Roman" w:eastAsia="Times New Roman" w:hAnsi="Times New Roman" w:cs="Times New Roman"/>
          <w:sz w:val="24"/>
          <w:szCs w:val="24"/>
        </w:rPr>
        <w:t xml:space="preserve"> 2</w:t>
      </w:r>
      <w:r w:rsidR="00B1080E">
        <w:rPr>
          <w:rFonts w:ascii="Times New Roman" w:eastAsia="Times New Roman" w:hAnsi="Times New Roman" w:cs="Times New Roman"/>
          <w:sz w:val="24"/>
          <w:szCs w:val="24"/>
        </w:rPr>
        <w:t>c</w:t>
      </w:r>
      <w:r w:rsidRPr="001651FC">
        <w:rPr>
          <w:rFonts w:ascii="Times New Roman" w:eastAsia="Times New Roman" w:hAnsi="Times New Roman" w:cs="Times New Roman"/>
          <w:sz w:val="24"/>
          <w:szCs w:val="24"/>
        </w:rPr>
        <w:t xml:space="preserve">). </w:t>
      </w:r>
      <w:r w:rsidR="00F54C88">
        <w:rPr>
          <w:rFonts w:ascii="Times New Roman" w:eastAsia="Times New Roman" w:hAnsi="Times New Roman" w:cs="Times New Roman"/>
          <w:sz w:val="24"/>
          <w:szCs w:val="24"/>
        </w:rPr>
        <w:t>Af</w:t>
      </w:r>
      <w:r w:rsidR="00954B0D">
        <w:rPr>
          <w:rFonts w:ascii="Times New Roman" w:eastAsia="Times New Roman" w:hAnsi="Times New Roman" w:cs="Times New Roman"/>
          <w:sz w:val="24"/>
          <w:szCs w:val="24"/>
        </w:rPr>
        <w:t xml:space="preserve">ter 1 year since disturbance </w:t>
      </w:r>
      <w:proofErr w:type="spellStart"/>
      <w:r w:rsidR="00954B0D">
        <w:rPr>
          <w:rFonts w:ascii="Times New Roman" w:eastAsia="Times New Roman" w:hAnsi="Times New Roman" w:cs="Times New Roman"/>
          <w:sz w:val="24"/>
          <w:szCs w:val="24"/>
        </w:rPr>
        <w:t>FDi</w:t>
      </w:r>
      <w:r w:rsidR="00F54C88">
        <w:rPr>
          <w:rFonts w:ascii="Times New Roman" w:eastAsia="Times New Roman" w:hAnsi="Times New Roman" w:cs="Times New Roman"/>
          <w:sz w:val="24"/>
          <w:szCs w:val="24"/>
        </w:rPr>
        <w:t>v</w:t>
      </w:r>
      <w:proofErr w:type="spellEnd"/>
      <w:r w:rsidR="00F54C88">
        <w:rPr>
          <w:rFonts w:ascii="Times New Roman" w:eastAsia="Times New Roman" w:hAnsi="Times New Roman" w:cs="Times New Roman"/>
          <w:sz w:val="24"/>
          <w:szCs w:val="24"/>
        </w:rPr>
        <w:t xml:space="preserve"> in secondary forests was predicted to be 7% higher than in primary forest, and after 100 years this reached approximate equivalence. </w:t>
      </w:r>
      <w:r w:rsidR="00492DEE" w:rsidRPr="001651FC">
        <w:rPr>
          <w:rFonts w:ascii="Times New Roman" w:eastAsia="Times New Roman" w:hAnsi="Times New Roman" w:cs="Times New Roman"/>
          <w:sz w:val="24"/>
          <w:szCs w:val="24"/>
        </w:rPr>
        <w:t>However, this model showed low explanatory power (</w:t>
      </w:r>
      <w:r w:rsidR="00492DEE" w:rsidRPr="001651FC">
        <w:rPr>
          <w:rFonts w:ascii="Times New Roman" w:eastAsia="Times New Roman" w:hAnsi="Times New Roman" w:cs="Times New Roman"/>
          <w:i/>
          <w:sz w:val="24"/>
          <w:szCs w:val="24"/>
        </w:rPr>
        <w:t>R</w:t>
      </w:r>
      <w:r w:rsidR="00492DEE" w:rsidRPr="001651FC">
        <w:rPr>
          <w:rFonts w:ascii="Times New Roman" w:eastAsia="Times New Roman" w:hAnsi="Times New Roman" w:cs="Times New Roman"/>
          <w:sz w:val="24"/>
          <w:szCs w:val="24"/>
          <w:vertAlign w:val="superscript"/>
        </w:rPr>
        <w:t>2</w:t>
      </w:r>
      <w:r w:rsidR="00492DEE" w:rsidRPr="001651FC">
        <w:rPr>
          <w:rFonts w:ascii="Times New Roman" w:eastAsia="Times New Roman" w:hAnsi="Times New Roman" w:cs="Times New Roman"/>
          <w:sz w:val="24"/>
          <w:szCs w:val="24"/>
          <w:vertAlign w:val="subscript"/>
        </w:rPr>
        <w:t>GLMM</w:t>
      </w:r>
      <w:r w:rsidR="00492DEE" w:rsidRPr="001651FC">
        <w:rPr>
          <w:rFonts w:ascii="Times New Roman" w:eastAsia="Times New Roman" w:hAnsi="Times New Roman" w:cs="Times New Roman"/>
          <w:sz w:val="24"/>
          <w:szCs w:val="24"/>
        </w:rPr>
        <w:t xml:space="preserve">=0.06, Table 3). A null, intercept only model was the best supported for </w:t>
      </w:r>
      <w:r w:rsidRPr="001651FC">
        <w:rPr>
          <w:rFonts w:ascii="Times New Roman" w:eastAsia="Times New Roman" w:hAnsi="Times New Roman" w:cs="Times New Roman"/>
          <w:sz w:val="24"/>
          <w:szCs w:val="24"/>
        </w:rPr>
        <w:t xml:space="preserve">FD, </w:t>
      </w:r>
      <w:proofErr w:type="spellStart"/>
      <w:r w:rsidRPr="001651FC">
        <w:rPr>
          <w:rFonts w:ascii="Times New Roman" w:eastAsia="Times New Roman" w:hAnsi="Times New Roman" w:cs="Times New Roman"/>
          <w:sz w:val="24"/>
          <w:szCs w:val="24"/>
        </w:rPr>
        <w:t>FRic</w:t>
      </w:r>
      <w:proofErr w:type="spellEnd"/>
      <w:r w:rsidRPr="001651FC">
        <w:rPr>
          <w:rFonts w:ascii="Times New Roman" w:eastAsia="Times New Roman" w:hAnsi="Times New Roman" w:cs="Times New Roman"/>
          <w:sz w:val="24"/>
          <w:szCs w:val="24"/>
        </w:rPr>
        <w:t xml:space="preserve">, </w:t>
      </w:r>
      <w:proofErr w:type="spellStart"/>
      <w:r w:rsidRPr="001651FC">
        <w:rPr>
          <w:rFonts w:ascii="Times New Roman" w:eastAsia="Times New Roman" w:hAnsi="Times New Roman" w:cs="Times New Roman"/>
          <w:sz w:val="24"/>
          <w:szCs w:val="24"/>
        </w:rPr>
        <w:t>FDis</w:t>
      </w:r>
      <w:proofErr w:type="spellEnd"/>
      <w:r w:rsidRPr="001651FC">
        <w:rPr>
          <w:rFonts w:ascii="Times New Roman" w:eastAsia="Times New Roman" w:hAnsi="Times New Roman" w:cs="Times New Roman"/>
          <w:sz w:val="24"/>
          <w:szCs w:val="24"/>
        </w:rPr>
        <w:t xml:space="preserve"> and </w:t>
      </w:r>
      <w:proofErr w:type="spellStart"/>
      <w:r w:rsidRPr="001651FC">
        <w:rPr>
          <w:rFonts w:ascii="Times New Roman" w:eastAsia="Times New Roman" w:hAnsi="Times New Roman" w:cs="Times New Roman"/>
          <w:sz w:val="24"/>
          <w:szCs w:val="24"/>
        </w:rPr>
        <w:t>FEve</w:t>
      </w:r>
      <w:proofErr w:type="spellEnd"/>
      <w:r w:rsidRPr="001651FC">
        <w:rPr>
          <w:rFonts w:ascii="Times New Roman" w:eastAsia="Times New Roman" w:hAnsi="Times New Roman" w:cs="Times New Roman"/>
          <w:sz w:val="24"/>
          <w:szCs w:val="24"/>
        </w:rPr>
        <w:t xml:space="preserve"> </w:t>
      </w:r>
      <w:r w:rsidR="007F3710" w:rsidRPr="001651FC">
        <w:rPr>
          <w:rFonts w:ascii="Times New Roman" w:eastAsia="Times New Roman" w:hAnsi="Times New Roman" w:cs="Times New Roman"/>
          <w:sz w:val="24"/>
          <w:szCs w:val="24"/>
        </w:rPr>
        <w:t>(</w:t>
      </w:r>
      <w:r w:rsidR="00492DEE" w:rsidRPr="001651FC">
        <w:rPr>
          <w:rFonts w:ascii="Times New Roman" w:eastAsia="Times New Roman" w:hAnsi="Times New Roman" w:cs="Times New Roman"/>
          <w:sz w:val="24"/>
          <w:szCs w:val="24"/>
        </w:rPr>
        <w:t>Table</w:t>
      </w:r>
      <w:r w:rsidR="007F3710" w:rsidRPr="001651FC">
        <w:rPr>
          <w:rFonts w:ascii="Times New Roman" w:eastAsia="Times New Roman" w:hAnsi="Times New Roman" w:cs="Times New Roman"/>
          <w:sz w:val="24"/>
          <w:szCs w:val="24"/>
        </w:rPr>
        <w:t xml:space="preserve"> 3</w:t>
      </w:r>
      <w:r w:rsidR="00535EB2">
        <w:rPr>
          <w:rFonts w:ascii="Times New Roman" w:eastAsia="Times New Roman" w:hAnsi="Times New Roman" w:cs="Times New Roman"/>
          <w:sz w:val="24"/>
          <w:szCs w:val="24"/>
        </w:rPr>
        <w:t>, Fig.</w:t>
      </w:r>
      <w:r w:rsidR="00492DEE" w:rsidRPr="001651FC">
        <w:rPr>
          <w:rFonts w:ascii="Times New Roman" w:eastAsia="Times New Roman" w:hAnsi="Times New Roman" w:cs="Times New Roman"/>
          <w:sz w:val="24"/>
          <w:szCs w:val="24"/>
        </w:rPr>
        <w:t xml:space="preserve"> 3</w:t>
      </w:r>
      <w:r w:rsidR="007F3710" w:rsidRPr="001651FC">
        <w:rPr>
          <w:rFonts w:ascii="Times New Roman" w:eastAsia="Times New Roman" w:hAnsi="Times New Roman" w:cs="Times New Roman"/>
          <w:sz w:val="24"/>
          <w:szCs w:val="24"/>
        </w:rPr>
        <w:t xml:space="preserve">). </w:t>
      </w:r>
      <w:proofErr w:type="spellStart"/>
      <w:r w:rsidR="007F3710" w:rsidRPr="001651FC">
        <w:rPr>
          <w:rFonts w:ascii="Times New Roman" w:eastAsia="Times New Roman" w:hAnsi="Times New Roman" w:cs="Times New Roman"/>
          <w:sz w:val="24"/>
          <w:szCs w:val="24"/>
        </w:rPr>
        <w:t>FRic</w:t>
      </w:r>
      <w:proofErr w:type="spellEnd"/>
      <w:r w:rsidR="007F3710" w:rsidRPr="001651FC">
        <w:rPr>
          <w:rFonts w:ascii="Times New Roman" w:eastAsia="Times New Roman" w:hAnsi="Times New Roman" w:cs="Times New Roman"/>
          <w:sz w:val="24"/>
          <w:szCs w:val="24"/>
        </w:rPr>
        <w:t xml:space="preserve"> was approximately 65% lower in secondary forests (intercept=-1.04, SE=0.51, P=0.042), though confidence intervals for the estimate were very large</w:t>
      </w:r>
      <w:r w:rsidR="00535EB2">
        <w:rPr>
          <w:rFonts w:ascii="Times New Roman" w:eastAsia="Times New Roman" w:hAnsi="Times New Roman" w:cs="Times New Roman"/>
          <w:sz w:val="24"/>
          <w:szCs w:val="24"/>
        </w:rPr>
        <w:t xml:space="preserve"> (Fig.</w:t>
      </w:r>
      <w:r w:rsidR="007F3710" w:rsidRPr="001651FC">
        <w:rPr>
          <w:rFonts w:ascii="Times New Roman" w:eastAsia="Times New Roman" w:hAnsi="Times New Roman" w:cs="Times New Roman"/>
          <w:sz w:val="24"/>
          <w:szCs w:val="24"/>
        </w:rPr>
        <w:t xml:space="preserve"> 3). FD, </w:t>
      </w:r>
      <w:proofErr w:type="spellStart"/>
      <w:r w:rsidR="007F3710" w:rsidRPr="001651FC">
        <w:rPr>
          <w:rFonts w:ascii="Times New Roman" w:eastAsia="Times New Roman" w:hAnsi="Times New Roman" w:cs="Times New Roman"/>
          <w:sz w:val="24"/>
          <w:szCs w:val="24"/>
        </w:rPr>
        <w:t>FDis</w:t>
      </w:r>
      <w:proofErr w:type="spellEnd"/>
      <w:r w:rsidR="007F3710" w:rsidRPr="001651FC">
        <w:rPr>
          <w:rFonts w:ascii="Times New Roman" w:eastAsia="Times New Roman" w:hAnsi="Times New Roman" w:cs="Times New Roman"/>
          <w:sz w:val="24"/>
          <w:szCs w:val="24"/>
        </w:rPr>
        <w:t xml:space="preserve"> and </w:t>
      </w:r>
      <w:proofErr w:type="spellStart"/>
      <w:r w:rsidR="007F3710" w:rsidRPr="001651FC">
        <w:rPr>
          <w:rFonts w:ascii="Times New Roman" w:eastAsia="Times New Roman" w:hAnsi="Times New Roman" w:cs="Times New Roman"/>
          <w:sz w:val="24"/>
          <w:szCs w:val="24"/>
        </w:rPr>
        <w:t>FEve</w:t>
      </w:r>
      <w:proofErr w:type="spellEnd"/>
      <w:r w:rsidR="007F3710" w:rsidRPr="001651FC">
        <w:rPr>
          <w:rFonts w:ascii="Times New Roman" w:eastAsia="Times New Roman" w:hAnsi="Times New Roman" w:cs="Times New Roman"/>
          <w:sz w:val="24"/>
          <w:szCs w:val="24"/>
        </w:rPr>
        <w:t xml:space="preserve"> did not differ between secondary and primary </w:t>
      </w:r>
      <w:r w:rsidR="00492DEE" w:rsidRPr="001651FC">
        <w:rPr>
          <w:rFonts w:ascii="Times New Roman" w:eastAsia="Times New Roman" w:hAnsi="Times New Roman" w:cs="Times New Roman"/>
          <w:sz w:val="24"/>
          <w:szCs w:val="24"/>
        </w:rPr>
        <w:t xml:space="preserve">tropical </w:t>
      </w:r>
      <w:r w:rsidR="007F3710" w:rsidRPr="001651FC">
        <w:rPr>
          <w:rFonts w:ascii="Times New Roman" w:eastAsia="Times New Roman" w:hAnsi="Times New Roman" w:cs="Times New Roman"/>
          <w:sz w:val="24"/>
          <w:szCs w:val="24"/>
        </w:rPr>
        <w:t>forests (Table 2, Fig</w:t>
      </w:r>
      <w:r w:rsidR="00535EB2">
        <w:rPr>
          <w:rFonts w:ascii="Times New Roman" w:eastAsia="Times New Roman" w:hAnsi="Times New Roman" w:cs="Times New Roman"/>
          <w:sz w:val="24"/>
          <w:szCs w:val="24"/>
        </w:rPr>
        <w:t>.</w:t>
      </w:r>
      <w:r w:rsidR="007F3710" w:rsidRPr="001651FC">
        <w:rPr>
          <w:rFonts w:ascii="Times New Roman" w:eastAsia="Times New Roman" w:hAnsi="Times New Roman" w:cs="Times New Roman"/>
          <w:sz w:val="24"/>
          <w:szCs w:val="24"/>
        </w:rPr>
        <w:t xml:space="preserve"> 3).</w:t>
      </w:r>
    </w:p>
    <w:p w14:paraId="407CB616" w14:textId="77777777" w:rsidR="00645BBC" w:rsidRPr="001651FC" w:rsidRDefault="00645BBC" w:rsidP="00B55543">
      <w:pPr>
        <w:spacing w:line="480" w:lineRule="auto"/>
        <w:jc w:val="both"/>
        <w:rPr>
          <w:rFonts w:ascii="Times New Roman" w:hAnsi="Times New Roman" w:cs="Times New Roman"/>
          <w:sz w:val="24"/>
          <w:szCs w:val="24"/>
        </w:rPr>
      </w:pPr>
    </w:p>
    <w:p w14:paraId="37BC4213" w14:textId="77777777" w:rsidR="00645BBC" w:rsidRPr="001651FC" w:rsidRDefault="003E27F8" w:rsidP="00B55543">
      <w:pPr>
        <w:spacing w:line="480" w:lineRule="auto"/>
        <w:jc w:val="both"/>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t>Discussion</w:t>
      </w:r>
    </w:p>
    <w:p w14:paraId="3233246B" w14:textId="5CD131B2" w:rsidR="004D19A5" w:rsidRDefault="003E27F8" w:rsidP="00D967D6">
      <w:pPr>
        <w:spacing w:line="480" w:lineRule="auto"/>
        <w:jc w:val="both"/>
        <w:rPr>
          <w:rFonts w:ascii="Times New Roman" w:eastAsia="Times New Roman" w:hAnsi="Times New Roman" w:cs="Times New Roman"/>
          <w:color w:val="auto"/>
          <w:sz w:val="24"/>
          <w:szCs w:val="24"/>
        </w:rPr>
      </w:pPr>
      <w:r w:rsidRPr="006E43D5">
        <w:rPr>
          <w:rFonts w:ascii="Times New Roman" w:eastAsia="Times New Roman" w:hAnsi="Times New Roman" w:cs="Times New Roman"/>
          <w:color w:val="auto"/>
          <w:sz w:val="24"/>
          <w:szCs w:val="24"/>
        </w:rPr>
        <w:t xml:space="preserve">This study represents the largest meta-analysis of avian responses to secondary tropical forest succession to date. </w:t>
      </w:r>
      <w:r w:rsidRPr="00ED3304">
        <w:rPr>
          <w:rFonts w:ascii="Times New Roman" w:eastAsia="Times New Roman" w:hAnsi="Times New Roman" w:cs="Times New Roman"/>
          <w:color w:val="auto"/>
          <w:sz w:val="24"/>
          <w:szCs w:val="24"/>
        </w:rPr>
        <w:t xml:space="preserve">Our results indicate that </w:t>
      </w:r>
      <w:r w:rsidR="00ED5AC7">
        <w:rPr>
          <w:rFonts w:ascii="Times New Roman" w:eastAsia="Times New Roman" w:hAnsi="Times New Roman" w:cs="Times New Roman"/>
          <w:color w:val="auto"/>
          <w:sz w:val="24"/>
          <w:szCs w:val="24"/>
        </w:rPr>
        <w:t>al</w:t>
      </w:r>
      <w:r w:rsidR="003B7FBC">
        <w:rPr>
          <w:rFonts w:ascii="Times New Roman" w:eastAsia="Times New Roman" w:hAnsi="Times New Roman" w:cs="Times New Roman"/>
          <w:color w:val="auto"/>
          <w:sz w:val="24"/>
          <w:szCs w:val="24"/>
        </w:rPr>
        <w:t xml:space="preserve">though </w:t>
      </w:r>
      <w:r w:rsidR="00ED5AC7">
        <w:rPr>
          <w:rFonts w:ascii="Times New Roman" w:eastAsia="Times New Roman" w:hAnsi="Times New Roman" w:cs="Times New Roman"/>
          <w:color w:val="auto"/>
          <w:sz w:val="24"/>
          <w:szCs w:val="24"/>
        </w:rPr>
        <w:t>avian</w:t>
      </w:r>
      <w:r w:rsidR="003B7FBC">
        <w:rPr>
          <w:rFonts w:ascii="Times New Roman" w:eastAsia="Times New Roman" w:hAnsi="Times New Roman" w:cs="Times New Roman"/>
          <w:color w:val="auto"/>
          <w:sz w:val="24"/>
          <w:szCs w:val="24"/>
        </w:rPr>
        <w:t xml:space="preserve"> species richness in young secondary forest is lower than primary forest, this recovers within 50 years. However, </w:t>
      </w:r>
      <w:r w:rsidR="00ED5AC7">
        <w:rPr>
          <w:rFonts w:ascii="Times New Roman" w:eastAsia="Times New Roman" w:hAnsi="Times New Roman" w:cs="Times New Roman"/>
          <w:color w:val="auto"/>
          <w:sz w:val="24"/>
          <w:szCs w:val="24"/>
        </w:rPr>
        <w:t xml:space="preserve">forest specialist species richness </w:t>
      </w:r>
      <w:r w:rsidR="00E26C9E">
        <w:rPr>
          <w:rFonts w:ascii="Times New Roman" w:eastAsia="Times New Roman" w:hAnsi="Times New Roman" w:cs="Times New Roman"/>
          <w:color w:val="auto"/>
          <w:sz w:val="24"/>
          <w:szCs w:val="24"/>
        </w:rPr>
        <w:t>increases more slowly</w:t>
      </w:r>
      <w:r w:rsidR="003B7FBC">
        <w:rPr>
          <w:rFonts w:ascii="Times New Roman" w:eastAsia="Times New Roman" w:hAnsi="Times New Roman" w:cs="Times New Roman"/>
          <w:color w:val="auto"/>
          <w:sz w:val="24"/>
          <w:szCs w:val="24"/>
        </w:rPr>
        <w:t xml:space="preserve"> and is likely to </w:t>
      </w:r>
      <w:r w:rsidR="00E26C9E">
        <w:rPr>
          <w:rFonts w:ascii="Times New Roman" w:eastAsia="Times New Roman" w:hAnsi="Times New Roman" w:cs="Times New Roman"/>
          <w:color w:val="auto"/>
          <w:sz w:val="24"/>
          <w:szCs w:val="24"/>
        </w:rPr>
        <w:t>take</w:t>
      </w:r>
      <w:r w:rsidR="003B7FBC">
        <w:rPr>
          <w:rFonts w:ascii="Times New Roman" w:eastAsia="Times New Roman" w:hAnsi="Times New Roman" w:cs="Times New Roman"/>
          <w:color w:val="auto"/>
          <w:sz w:val="24"/>
          <w:szCs w:val="24"/>
        </w:rPr>
        <w:t xml:space="preserve"> </w:t>
      </w:r>
      <w:r w:rsidR="00E26C9E">
        <w:rPr>
          <w:rFonts w:ascii="Times New Roman" w:eastAsia="Times New Roman" w:hAnsi="Times New Roman" w:cs="Times New Roman"/>
          <w:color w:val="auto"/>
          <w:sz w:val="24"/>
          <w:szCs w:val="24"/>
        </w:rPr>
        <w:t xml:space="preserve">over </w:t>
      </w:r>
      <w:r w:rsidR="003B7FBC">
        <w:rPr>
          <w:rFonts w:ascii="Times New Roman" w:eastAsia="Times New Roman" w:hAnsi="Times New Roman" w:cs="Times New Roman"/>
          <w:color w:val="auto"/>
          <w:sz w:val="24"/>
          <w:szCs w:val="24"/>
        </w:rPr>
        <w:t xml:space="preserve">100 years </w:t>
      </w:r>
      <w:r w:rsidR="00E26C9E">
        <w:rPr>
          <w:rFonts w:ascii="Times New Roman" w:eastAsia="Times New Roman" w:hAnsi="Times New Roman" w:cs="Times New Roman"/>
          <w:color w:val="auto"/>
          <w:sz w:val="24"/>
          <w:szCs w:val="24"/>
        </w:rPr>
        <w:t>to recover</w:t>
      </w:r>
      <w:r w:rsidR="003B7FBC">
        <w:rPr>
          <w:rFonts w:ascii="Times New Roman" w:eastAsia="Times New Roman" w:hAnsi="Times New Roman" w:cs="Times New Roman"/>
          <w:color w:val="auto"/>
          <w:sz w:val="24"/>
          <w:szCs w:val="24"/>
        </w:rPr>
        <w:t xml:space="preserve">. </w:t>
      </w:r>
      <w:r w:rsidR="00E26C9E">
        <w:rPr>
          <w:rFonts w:ascii="Times New Roman" w:eastAsia="Times New Roman" w:hAnsi="Times New Roman" w:cs="Times New Roman"/>
          <w:color w:val="auto"/>
          <w:sz w:val="24"/>
          <w:szCs w:val="24"/>
        </w:rPr>
        <w:t xml:space="preserve">This </w:t>
      </w:r>
      <w:r w:rsidR="00E26C9E" w:rsidRPr="00E26C9E">
        <w:rPr>
          <w:rFonts w:ascii="Times New Roman" w:eastAsia="Times New Roman" w:hAnsi="Times New Roman" w:cs="Times New Roman"/>
          <w:color w:val="auto"/>
          <w:sz w:val="24"/>
          <w:szCs w:val="24"/>
          <w:lang w:val="en-GB"/>
        </w:rPr>
        <w:t>reemphasis</w:t>
      </w:r>
      <w:r w:rsidR="003B7FBC" w:rsidRPr="00E26C9E">
        <w:rPr>
          <w:rFonts w:ascii="Times New Roman" w:eastAsia="Times New Roman" w:hAnsi="Times New Roman" w:cs="Times New Roman"/>
          <w:color w:val="auto"/>
          <w:sz w:val="24"/>
          <w:szCs w:val="24"/>
          <w:lang w:val="en-GB"/>
        </w:rPr>
        <w:t>es</w:t>
      </w:r>
      <w:r w:rsidR="003B7FBC">
        <w:rPr>
          <w:rFonts w:ascii="Times New Roman" w:eastAsia="Times New Roman" w:hAnsi="Times New Roman" w:cs="Times New Roman"/>
          <w:color w:val="auto"/>
          <w:sz w:val="24"/>
          <w:szCs w:val="24"/>
        </w:rPr>
        <w:t xml:space="preserve"> the importance of primary forest for specialist species. Regarding functional diversity, differences between secondary and primary forest were less marked. </w:t>
      </w:r>
      <w:proofErr w:type="spellStart"/>
      <w:r w:rsidR="003B7FBC">
        <w:rPr>
          <w:rFonts w:ascii="Times New Roman" w:eastAsia="Times New Roman" w:hAnsi="Times New Roman" w:cs="Times New Roman"/>
          <w:color w:val="auto"/>
          <w:sz w:val="24"/>
          <w:szCs w:val="24"/>
        </w:rPr>
        <w:t>FDiv</w:t>
      </w:r>
      <w:proofErr w:type="spellEnd"/>
      <w:r w:rsidR="003B7FBC">
        <w:rPr>
          <w:rFonts w:ascii="Times New Roman" w:eastAsia="Times New Roman" w:hAnsi="Times New Roman" w:cs="Times New Roman"/>
          <w:color w:val="auto"/>
          <w:sz w:val="24"/>
          <w:szCs w:val="24"/>
        </w:rPr>
        <w:t xml:space="preserve"> was slightly higher in young secondary forests than in primary forests, reaching equivalence after approximately 100 years. </w:t>
      </w:r>
      <w:proofErr w:type="spellStart"/>
      <w:r w:rsidR="00E26C9E">
        <w:rPr>
          <w:rFonts w:ascii="Times New Roman" w:eastAsia="Times New Roman" w:hAnsi="Times New Roman" w:cs="Times New Roman"/>
          <w:color w:val="auto"/>
          <w:sz w:val="24"/>
          <w:szCs w:val="24"/>
        </w:rPr>
        <w:t>FRic</w:t>
      </w:r>
      <w:proofErr w:type="spellEnd"/>
      <w:r w:rsidR="003B7FBC">
        <w:rPr>
          <w:rFonts w:ascii="Times New Roman" w:eastAsia="Times New Roman" w:hAnsi="Times New Roman" w:cs="Times New Roman"/>
          <w:color w:val="auto"/>
          <w:sz w:val="24"/>
          <w:szCs w:val="24"/>
        </w:rPr>
        <w:t xml:space="preserve">, which is closely correlated with species richness, was lower in secondary forests, but </w:t>
      </w:r>
      <w:proofErr w:type="spellStart"/>
      <w:r w:rsidR="00E26C9E">
        <w:rPr>
          <w:rFonts w:ascii="Times New Roman" w:eastAsia="Times New Roman" w:hAnsi="Times New Roman" w:cs="Times New Roman"/>
          <w:color w:val="auto"/>
          <w:sz w:val="24"/>
          <w:szCs w:val="24"/>
        </w:rPr>
        <w:t>FDis</w:t>
      </w:r>
      <w:proofErr w:type="spellEnd"/>
      <w:r w:rsidR="003B7FBC">
        <w:rPr>
          <w:rFonts w:ascii="Times New Roman" w:eastAsia="Times New Roman" w:hAnsi="Times New Roman" w:cs="Times New Roman"/>
          <w:color w:val="auto"/>
          <w:sz w:val="24"/>
          <w:szCs w:val="24"/>
        </w:rPr>
        <w:t xml:space="preserve">, </w:t>
      </w:r>
      <w:proofErr w:type="spellStart"/>
      <w:r w:rsidR="00E26C9E">
        <w:rPr>
          <w:rFonts w:ascii="Times New Roman" w:eastAsia="Times New Roman" w:hAnsi="Times New Roman" w:cs="Times New Roman"/>
          <w:color w:val="auto"/>
          <w:sz w:val="24"/>
          <w:szCs w:val="24"/>
        </w:rPr>
        <w:t>FEve</w:t>
      </w:r>
      <w:proofErr w:type="spellEnd"/>
      <w:r w:rsidR="003B7FBC">
        <w:rPr>
          <w:rFonts w:ascii="Times New Roman" w:eastAsia="Times New Roman" w:hAnsi="Times New Roman" w:cs="Times New Roman"/>
          <w:color w:val="auto"/>
          <w:sz w:val="24"/>
          <w:szCs w:val="24"/>
        </w:rPr>
        <w:t xml:space="preserve"> and </w:t>
      </w:r>
      <w:r w:rsidR="00E26C9E">
        <w:rPr>
          <w:rFonts w:ascii="Times New Roman" w:eastAsia="Times New Roman" w:hAnsi="Times New Roman" w:cs="Times New Roman"/>
          <w:color w:val="auto"/>
          <w:sz w:val="24"/>
          <w:szCs w:val="24"/>
        </w:rPr>
        <w:t>FD</w:t>
      </w:r>
      <w:r w:rsidR="00C9254A">
        <w:rPr>
          <w:rFonts w:ascii="Times New Roman" w:eastAsia="Times New Roman" w:hAnsi="Times New Roman" w:cs="Times New Roman"/>
          <w:color w:val="auto"/>
          <w:sz w:val="24"/>
          <w:szCs w:val="24"/>
        </w:rPr>
        <w:t xml:space="preserve"> were similar in secondary and primary forest.</w:t>
      </w:r>
    </w:p>
    <w:p w14:paraId="6A2BC3C2" w14:textId="77777777" w:rsidR="00833DF7" w:rsidRPr="00833DF7" w:rsidRDefault="00833DF7" w:rsidP="00833DF7">
      <w:pPr>
        <w:spacing w:line="480" w:lineRule="auto"/>
        <w:ind w:firstLine="720"/>
        <w:jc w:val="both"/>
        <w:rPr>
          <w:rFonts w:ascii="Times New Roman" w:eastAsia="Times New Roman" w:hAnsi="Times New Roman" w:cs="Times New Roman"/>
          <w:color w:val="auto"/>
          <w:sz w:val="24"/>
          <w:szCs w:val="24"/>
        </w:rPr>
      </w:pPr>
    </w:p>
    <w:p w14:paraId="6F08F91B" w14:textId="350BDF3C" w:rsidR="004D19A5" w:rsidRPr="00585723" w:rsidRDefault="003E27F8" w:rsidP="00B55543">
      <w:pPr>
        <w:spacing w:line="480" w:lineRule="auto"/>
        <w:jc w:val="both"/>
        <w:rPr>
          <w:rFonts w:ascii="Times New Roman" w:hAnsi="Times New Roman" w:cs="Times New Roman"/>
          <w:color w:val="auto"/>
          <w:sz w:val="24"/>
          <w:szCs w:val="24"/>
        </w:rPr>
      </w:pPr>
      <w:r w:rsidRPr="00585723">
        <w:rPr>
          <w:rFonts w:ascii="Times New Roman" w:eastAsia="Times New Roman" w:hAnsi="Times New Roman" w:cs="Times New Roman"/>
          <w:b/>
          <w:i/>
          <w:color w:val="auto"/>
          <w:sz w:val="24"/>
          <w:szCs w:val="24"/>
        </w:rPr>
        <w:t xml:space="preserve">Changes in </w:t>
      </w:r>
      <w:r w:rsidR="00C9254A">
        <w:rPr>
          <w:rFonts w:ascii="Times New Roman" w:eastAsia="Times New Roman" w:hAnsi="Times New Roman" w:cs="Times New Roman"/>
          <w:b/>
          <w:i/>
          <w:color w:val="auto"/>
          <w:sz w:val="24"/>
          <w:szCs w:val="24"/>
        </w:rPr>
        <w:t xml:space="preserve">total and forest specialist </w:t>
      </w:r>
      <w:r w:rsidRPr="00585723">
        <w:rPr>
          <w:rFonts w:ascii="Times New Roman" w:eastAsia="Times New Roman" w:hAnsi="Times New Roman" w:cs="Times New Roman"/>
          <w:b/>
          <w:i/>
          <w:color w:val="auto"/>
          <w:sz w:val="24"/>
          <w:szCs w:val="24"/>
        </w:rPr>
        <w:t xml:space="preserve">species richness </w:t>
      </w:r>
    </w:p>
    <w:p w14:paraId="57014FE1" w14:textId="03740D3B" w:rsidR="00B4679D" w:rsidRDefault="002B7CE1" w:rsidP="00D967D6">
      <w:pPr>
        <w:spacing w:line="48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Our results show that total </w:t>
      </w:r>
      <w:r w:rsidR="007D0844">
        <w:rPr>
          <w:rFonts w:ascii="Times New Roman" w:eastAsia="Times New Roman" w:hAnsi="Times New Roman" w:cs="Times New Roman"/>
          <w:color w:val="auto"/>
          <w:sz w:val="24"/>
          <w:szCs w:val="24"/>
        </w:rPr>
        <w:t>avian</w:t>
      </w:r>
      <w:r>
        <w:rPr>
          <w:rFonts w:ascii="Times New Roman" w:eastAsia="Times New Roman" w:hAnsi="Times New Roman" w:cs="Times New Roman"/>
          <w:color w:val="auto"/>
          <w:sz w:val="24"/>
          <w:szCs w:val="24"/>
        </w:rPr>
        <w:t xml:space="preserve"> species richness increases with age in secondary tropical forests</w:t>
      </w:r>
      <w:r w:rsidR="00FD75E4">
        <w:rPr>
          <w:rFonts w:ascii="Times New Roman" w:eastAsia="Times New Roman" w:hAnsi="Times New Roman" w:cs="Times New Roman"/>
          <w:color w:val="auto"/>
          <w:sz w:val="24"/>
          <w:szCs w:val="24"/>
        </w:rPr>
        <w:t xml:space="preserve">, reaching </w:t>
      </w:r>
      <w:r w:rsidR="00E74167">
        <w:rPr>
          <w:rFonts w:ascii="Times New Roman" w:eastAsia="Times New Roman" w:hAnsi="Times New Roman" w:cs="Times New Roman"/>
          <w:color w:val="auto"/>
          <w:sz w:val="24"/>
          <w:szCs w:val="24"/>
        </w:rPr>
        <w:t>equivalence</w:t>
      </w:r>
      <w:r w:rsidR="00FD75E4">
        <w:rPr>
          <w:rFonts w:ascii="Times New Roman" w:eastAsia="Times New Roman" w:hAnsi="Times New Roman" w:cs="Times New Roman"/>
          <w:color w:val="auto"/>
          <w:sz w:val="24"/>
          <w:szCs w:val="24"/>
        </w:rPr>
        <w:t xml:space="preserve"> to primary forest within 50 years. In contrast to our findings</w:t>
      </w:r>
      <w:r w:rsidR="00E74167">
        <w:rPr>
          <w:rFonts w:ascii="Times New Roman" w:eastAsia="Times New Roman" w:hAnsi="Times New Roman" w:cs="Times New Roman"/>
          <w:color w:val="auto"/>
          <w:sz w:val="24"/>
          <w:szCs w:val="24"/>
        </w:rPr>
        <w:t>,</w:t>
      </w:r>
      <w:r w:rsidR="00FD75E4">
        <w:rPr>
          <w:rFonts w:ascii="Times New Roman" w:eastAsia="Times New Roman" w:hAnsi="Times New Roman" w:cs="Times New Roman"/>
          <w:color w:val="auto"/>
          <w:sz w:val="24"/>
          <w:szCs w:val="24"/>
        </w:rPr>
        <w:t xml:space="preserve"> </w:t>
      </w:r>
      <w:r w:rsidR="00FD75E4" w:rsidRPr="00585723">
        <w:rPr>
          <w:rFonts w:ascii="Times New Roman" w:eastAsia="Times New Roman" w:hAnsi="Times New Roman" w:cs="Times New Roman"/>
          <w:color w:val="auto"/>
          <w:sz w:val="24"/>
          <w:szCs w:val="24"/>
        </w:rPr>
        <w:t xml:space="preserve">Dunn </w:t>
      </w:r>
      <w:r w:rsidR="00FD75E4" w:rsidRPr="00585723">
        <w:rPr>
          <w:rFonts w:ascii="Times New Roman" w:eastAsia="Times New Roman" w:hAnsi="Times New Roman" w:cs="Times New Roman"/>
          <w:color w:val="auto"/>
          <w:sz w:val="24"/>
          <w:szCs w:val="24"/>
        </w:rPr>
        <w:fldChar w:fldCharType="begin" w:fldLock="1"/>
      </w:r>
      <w:r w:rsidR="00FD75E4">
        <w:rPr>
          <w:rFonts w:ascii="Times New Roman" w:eastAsia="Times New Roman" w:hAnsi="Times New Roman" w:cs="Times New Roman"/>
          <w:color w:val="auto"/>
          <w:sz w:val="24"/>
          <w:szCs w:val="24"/>
        </w:rPr>
        <w:instrText>ADDIN CSL_CITATION { "citationID" : "NkuuOI3Z",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"suppress-author" : 1, "uris" : [ "http://www.mendeley.com/documents/?uuid=ec6116bb-0c03-4643-8600-ea5732ef7afa", "http://zotero.org/users/local/lSswCld9/items/7HS44K6E" ] } ], "mendeley" : { "formattedCitation" : "(2004a)", "plainTextFormattedCitation" : "(2004a)", "previouslyFormattedCitation" : "(2004a)" }, "properties" : { "formattedCitation" : "(2004a)", "noteIndex" : 0, "plainCitation" : "(2004a)" }, "schema" : "https://github.com/citation-style-language/schema/raw/master/csl-citation.json" }</w:instrText>
      </w:r>
      <w:r w:rsidR="00FD75E4" w:rsidRPr="00585723">
        <w:rPr>
          <w:rFonts w:ascii="Times New Roman" w:eastAsia="Times New Roman" w:hAnsi="Times New Roman" w:cs="Times New Roman"/>
          <w:color w:val="auto"/>
          <w:sz w:val="24"/>
          <w:szCs w:val="24"/>
        </w:rPr>
        <w:fldChar w:fldCharType="separate"/>
      </w:r>
      <w:r w:rsidR="00FD75E4" w:rsidRPr="00C9254A">
        <w:rPr>
          <w:rFonts w:ascii="Times New Roman" w:hAnsi="Times New Roman" w:cs="Times New Roman"/>
          <w:noProof/>
          <w:color w:val="auto"/>
          <w:sz w:val="24"/>
          <w:szCs w:val="24"/>
        </w:rPr>
        <w:t>(2004a)</w:t>
      </w:r>
      <w:r w:rsidR="00FD75E4" w:rsidRPr="00585723">
        <w:rPr>
          <w:rFonts w:ascii="Times New Roman" w:eastAsia="Times New Roman" w:hAnsi="Times New Roman" w:cs="Times New Roman"/>
          <w:color w:val="auto"/>
          <w:sz w:val="24"/>
          <w:szCs w:val="24"/>
        </w:rPr>
        <w:fldChar w:fldCharType="end"/>
      </w:r>
      <w:r w:rsidR="00FD75E4">
        <w:rPr>
          <w:rFonts w:ascii="Times New Roman" w:eastAsia="Times New Roman" w:hAnsi="Times New Roman" w:cs="Times New Roman"/>
          <w:color w:val="auto"/>
          <w:sz w:val="24"/>
          <w:szCs w:val="24"/>
        </w:rPr>
        <w:t xml:space="preserve"> </w:t>
      </w:r>
      <w:r w:rsidR="00FD75E4" w:rsidRPr="00585723">
        <w:rPr>
          <w:rFonts w:ascii="Times New Roman" w:eastAsia="Times New Roman" w:hAnsi="Times New Roman" w:cs="Times New Roman"/>
          <w:color w:val="auto"/>
          <w:sz w:val="24"/>
          <w:szCs w:val="24"/>
        </w:rPr>
        <w:lastRenderedPageBreak/>
        <w:t xml:space="preserve">found </w:t>
      </w:r>
      <w:r w:rsidR="00FD75E4">
        <w:rPr>
          <w:rFonts w:ascii="Times New Roman" w:eastAsia="Times New Roman" w:hAnsi="Times New Roman" w:cs="Times New Roman"/>
          <w:color w:val="auto"/>
          <w:sz w:val="24"/>
          <w:szCs w:val="24"/>
        </w:rPr>
        <w:t xml:space="preserve">that </w:t>
      </w:r>
      <w:r w:rsidR="005F454C">
        <w:rPr>
          <w:rFonts w:ascii="Times New Roman" w:eastAsia="Times New Roman" w:hAnsi="Times New Roman" w:cs="Times New Roman"/>
          <w:color w:val="auto"/>
          <w:sz w:val="24"/>
          <w:szCs w:val="24"/>
        </w:rPr>
        <w:t>avian</w:t>
      </w:r>
      <w:r w:rsidR="00FD75E4" w:rsidRPr="00585723">
        <w:rPr>
          <w:rFonts w:ascii="Times New Roman" w:eastAsia="Times New Roman" w:hAnsi="Times New Roman" w:cs="Times New Roman"/>
          <w:color w:val="auto"/>
          <w:sz w:val="24"/>
          <w:szCs w:val="24"/>
        </w:rPr>
        <w:t xml:space="preserve"> species richness recovered </w:t>
      </w:r>
      <w:r w:rsidR="00FD75E4">
        <w:rPr>
          <w:rFonts w:ascii="Times New Roman" w:eastAsia="Times New Roman" w:hAnsi="Times New Roman" w:cs="Times New Roman"/>
          <w:color w:val="auto"/>
          <w:sz w:val="24"/>
          <w:szCs w:val="24"/>
        </w:rPr>
        <w:t>within</w:t>
      </w:r>
      <w:r w:rsidR="00FD75E4" w:rsidRPr="00585723">
        <w:rPr>
          <w:rFonts w:ascii="Times New Roman" w:eastAsia="Times New Roman" w:hAnsi="Times New Roman" w:cs="Times New Roman"/>
          <w:color w:val="auto"/>
          <w:sz w:val="24"/>
          <w:szCs w:val="24"/>
        </w:rPr>
        <w:t xml:space="preserve"> 20 years</w:t>
      </w:r>
      <w:r w:rsidR="00FD75E4">
        <w:rPr>
          <w:rFonts w:ascii="Times New Roman" w:eastAsia="Times New Roman" w:hAnsi="Times New Roman" w:cs="Times New Roman"/>
          <w:color w:val="auto"/>
          <w:sz w:val="24"/>
          <w:szCs w:val="24"/>
        </w:rPr>
        <w:t xml:space="preserve">. </w:t>
      </w:r>
      <w:r w:rsidR="00FD75E4" w:rsidRPr="00585723">
        <w:rPr>
          <w:rFonts w:ascii="Times New Roman" w:eastAsia="Times New Roman" w:hAnsi="Times New Roman" w:cs="Times New Roman"/>
          <w:color w:val="auto"/>
          <w:sz w:val="24"/>
          <w:szCs w:val="24"/>
        </w:rPr>
        <w:t>The wider range of site conditions and greater sample size of our study (45 compared to 22 secondary forest sites) mean it is likely to give a more robust representation of this relationship</w:t>
      </w:r>
      <w:r w:rsidR="004E7F3B">
        <w:rPr>
          <w:rFonts w:ascii="Times New Roman" w:eastAsia="Times New Roman" w:hAnsi="Times New Roman" w:cs="Times New Roman"/>
          <w:color w:val="auto"/>
          <w:sz w:val="24"/>
          <w:szCs w:val="24"/>
        </w:rPr>
        <w:t xml:space="preserve"> than that of</w:t>
      </w:r>
      <w:r w:rsidR="00FD75E4">
        <w:rPr>
          <w:rFonts w:ascii="Times New Roman" w:eastAsia="Times New Roman" w:hAnsi="Times New Roman" w:cs="Times New Roman"/>
          <w:color w:val="auto"/>
          <w:sz w:val="24"/>
          <w:szCs w:val="24"/>
        </w:rPr>
        <w:t xml:space="preserve"> Dunn </w:t>
      </w:r>
      <w:r w:rsidR="00FD75E4" w:rsidRPr="00585723">
        <w:rPr>
          <w:rFonts w:ascii="Times New Roman" w:eastAsia="Times New Roman" w:hAnsi="Times New Roman" w:cs="Times New Roman"/>
          <w:color w:val="auto"/>
          <w:sz w:val="24"/>
          <w:szCs w:val="24"/>
        </w:rPr>
        <w:fldChar w:fldCharType="begin" w:fldLock="1"/>
      </w:r>
      <w:r w:rsidR="00FD75E4">
        <w:rPr>
          <w:rFonts w:ascii="Times New Roman" w:eastAsia="Times New Roman" w:hAnsi="Times New Roman" w:cs="Times New Roman"/>
          <w:color w:val="auto"/>
          <w:sz w:val="24"/>
          <w:szCs w:val="24"/>
        </w:rPr>
        <w:instrText>ADDIN CSL_CITATION { "citationID" : "NkuuOI3Z", "citationItems" : [ { "id" : "ITEM-1", "itemData" : { "DOI" : "10.1111/j.1523-1739.2004.00151.x", "ISSN" : "1523-1739", "author" : [ { "dropping-particle" : "", "family" : "Dunn", "given" : "Robert R", "non-dropping-particle" : "", "parse-names" : false, "suffix" : "" } ], "container-title" : "Conservation Biology", "id" : "ITEM-1", "issue" : "2", "issued" : { "date-parts" : [ [ "2004" ] ] }, "page" : "302\u2013309", "title" : "Recovery of faunal communities during tropical forest regeneration", "type" : "article-journal", "volume" : "18" }, "suppress-author" : 1, "uris" : [ "http://www.mendeley.com/documents/?uuid=ec6116bb-0c03-4643-8600-ea5732ef7afa", "http://zotero.org/users/local/lSswCld9/items/7HS44K6E" ] } ], "mendeley" : { "formattedCitation" : "(2004a)", "plainTextFormattedCitation" : "(2004a)", "previouslyFormattedCitation" : "(2004a)" }, "properties" : { "formattedCitation" : "(2004a)", "noteIndex" : 0, "plainCitation" : "(2004a)" }, "schema" : "https://github.com/citation-style-language/schema/raw/master/csl-citation.json" }</w:instrText>
      </w:r>
      <w:r w:rsidR="00FD75E4" w:rsidRPr="00585723">
        <w:rPr>
          <w:rFonts w:ascii="Times New Roman" w:eastAsia="Times New Roman" w:hAnsi="Times New Roman" w:cs="Times New Roman"/>
          <w:color w:val="auto"/>
          <w:sz w:val="24"/>
          <w:szCs w:val="24"/>
        </w:rPr>
        <w:fldChar w:fldCharType="separate"/>
      </w:r>
      <w:r w:rsidR="00FD75E4" w:rsidRPr="00C9254A">
        <w:rPr>
          <w:rFonts w:ascii="Times New Roman" w:hAnsi="Times New Roman" w:cs="Times New Roman"/>
          <w:noProof/>
          <w:color w:val="auto"/>
          <w:sz w:val="24"/>
          <w:szCs w:val="24"/>
        </w:rPr>
        <w:t>(2004a)</w:t>
      </w:r>
      <w:r w:rsidR="00FD75E4" w:rsidRPr="00585723">
        <w:rPr>
          <w:rFonts w:ascii="Times New Roman" w:eastAsia="Times New Roman" w:hAnsi="Times New Roman" w:cs="Times New Roman"/>
          <w:color w:val="auto"/>
          <w:sz w:val="24"/>
          <w:szCs w:val="24"/>
        </w:rPr>
        <w:fldChar w:fldCharType="end"/>
      </w:r>
      <w:r w:rsidR="00FD75E4" w:rsidRPr="00585723">
        <w:rPr>
          <w:rFonts w:ascii="Times New Roman" w:eastAsia="Times New Roman" w:hAnsi="Times New Roman" w:cs="Times New Roman"/>
          <w:color w:val="auto"/>
          <w:sz w:val="24"/>
          <w:szCs w:val="24"/>
        </w:rPr>
        <w:t>.</w:t>
      </w:r>
      <w:r w:rsidR="00FD75E4">
        <w:rPr>
          <w:rFonts w:ascii="Times New Roman" w:eastAsia="Times New Roman" w:hAnsi="Times New Roman" w:cs="Times New Roman"/>
          <w:color w:val="auto"/>
          <w:sz w:val="24"/>
          <w:szCs w:val="24"/>
        </w:rPr>
        <w:t xml:space="preserve"> Our results are similar to those of Martin et al. </w:t>
      </w:r>
      <w:r w:rsidR="00FD75E4">
        <w:rPr>
          <w:rFonts w:ascii="Times New Roman" w:eastAsia="Times New Roman" w:hAnsi="Times New Roman" w:cs="Times New Roman"/>
          <w:color w:val="auto"/>
          <w:sz w:val="24"/>
          <w:szCs w:val="24"/>
        </w:rPr>
        <w:fldChar w:fldCharType="begin" w:fldLock="1"/>
      </w:r>
      <w:r w:rsidR="007E3A08">
        <w:rPr>
          <w:rFonts w:ascii="Times New Roman" w:eastAsia="Times New Roman" w:hAnsi="Times New Roman" w:cs="Times New Roman"/>
          <w:color w:val="auto"/>
          <w:sz w:val="24"/>
          <w:szCs w:val="24"/>
        </w:rPr>
        <w:instrText>ADDIN CSL_CITATION { "citationItems" : [ { "id" : "ITEM-1", "itemData" : { "DOI" : "10.1098/rspb.2013.2236", "ISBN" : "0962-8452\\r1471-2954", "ISSN" : "1471-2954", "PMID" : "24197410", "abstract" : "Although increasing efforts are being made to restore tropical forests, little information is available regarding the time scales required for carbon and plant biodiversity to recover to the values associated with undisturbed forests. To address this knowledge gap, we carried out a meta-analysis comparing data from more than 600 secondary tropical forest sites with nearby undisturbed reference forests. Above-ground biomass approached equivalence to reference values within 80 years since last disturbance, whereas below-ground biomass took longer to recover. Soil carbon content showed little relationship with time since disturbance. Tree species richness recovered after about 50 years. By contrast, epiphyte richness did not reach equivalence to undisturbed forests. The proportion of undisturbed forest trees and epiphyte species found in secondary forests was low and changed little over time. Our results indicate that carbon pools and biodiversity show different recovery rates under passive, secondary succession and that colonization by undisturbed forest plant species is slow. Initiatives such as the Convention on Biological Diversity and REDD+ should therefore encourage active management to help to achieve their aims of restoring both carbon and biodiversity in tropical forests.", "author" : [ { "dropping-particle" : "", "family" : "Martin", "given" : "Philip A.", "non-dropping-particle" : "", "parse-names" : false, "suffix" : "" }, { "dropping-particle" : "", "family" : "Newton", "given" : "Adrian C.", "non-dropping-particle" : "", "parse-names" : false, "suffix" : "" }, { "dropping-particle" : "", "family" : "Bullock", "given" : "James M.", "non-dropping-particle" : "", "parse-names" : false, "suffix" : "" } ], "container-title" : "Proceedings of the Royal Society B: Biological Sciences", "id" : "ITEM-1", "issue" : "1773", "issued" : { "date-parts" : [ [ "2013", "11" ] ] }, "language" : "en", "page" : "20132236-20132236", "title" : "Carbon pools recover more quickly than plant biodiversity in tropical secondary forests", "type" : "article-journal", "volume" : "280" }, "suppress-author" : 1, "uris" : [ "http://www.mendeley.com/documents/?uuid=138e348a-b786-494c-895d-c37a55b593a7" ] } ], "mendeley" : { "formattedCitation" : "(2013)", "plainTextFormattedCitation" : "(2013)", "previouslyFormattedCitation" : "(2013)" }, "properties" : { "noteIndex" : 0 }, "schema" : "https://github.com/citation-style-language/schema/raw/master/csl-citation.json" }</w:instrText>
      </w:r>
      <w:r w:rsidR="00FD75E4">
        <w:rPr>
          <w:rFonts w:ascii="Times New Roman" w:eastAsia="Times New Roman" w:hAnsi="Times New Roman" w:cs="Times New Roman"/>
          <w:color w:val="auto"/>
          <w:sz w:val="24"/>
          <w:szCs w:val="24"/>
        </w:rPr>
        <w:fldChar w:fldCharType="separate"/>
      </w:r>
      <w:r w:rsidR="007E3A08" w:rsidRPr="007E3A08">
        <w:rPr>
          <w:rFonts w:ascii="Times New Roman" w:eastAsia="Times New Roman" w:hAnsi="Times New Roman" w:cs="Times New Roman"/>
          <w:noProof/>
          <w:color w:val="auto"/>
          <w:sz w:val="24"/>
          <w:szCs w:val="24"/>
        </w:rPr>
        <w:t>(2013)</w:t>
      </w:r>
      <w:r w:rsidR="00FD75E4">
        <w:rPr>
          <w:rFonts w:ascii="Times New Roman" w:eastAsia="Times New Roman" w:hAnsi="Times New Roman" w:cs="Times New Roman"/>
          <w:color w:val="auto"/>
          <w:sz w:val="24"/>
          <w:szCs w:val="24"/>
        </w:rPr>
        <w:fldChar w:fldCharType="end"/>
      </w:r>
      <w:r w:rsidR="00FD75E4">
        <w:rPr>
          <w:rFonts w:ascii="Times New Roman" w:eastAsia="Times New Roman" w:hAnsi="Times New Roman" w:cs="Times New Roman"/>
          <w:color w:val="auto"/>
          <w:sz w:val="24"/>
          <w:szCs w:val="24"/>
        </w:rPr>
        <w:t xml:space="preserve"> who found that tree species richness in secondary forests </w:t>
      </w:r>
      <w:r w:rsidR="007811CC">
        <w:rPr>
          <w:rFonts w:ascii="Times New Roman" w:eastAsia="Times New Roman" w:hAnsi="Times New Roman" w:cs="Times New Roman"/>
          <w:color w:val="auto"/>
          <w:sz w:val="24"/>
          <w:szCs w:val="24"/>
        </w:rPr>
        <w:t>resulting from</w:t>
      </w:r>
      <w:r w:rsidR="00FD75E4">
        <w:rPr>
          <w:rFonts w:ascii="Times New Roman" w:eastAsia="Times New Roman" w:hAnsi="Times New Roman" w:cs="Times New Roman"/>
          <w:color w:val="auto"/>
          <w:sz w:val="24"/>
          <w:szCs w:val="24"/>
        </w:rPr>
        <w:t xml:space="preserve"> agricultural clearance recovers within approximately 50 years. This trend of increasing species richness </w:t>
      </w:r>
      <w:r w:rsidR="004E7F3B">
        <w:rPr>
          <w:rFonts w:ascii="Times New Roman" w:eastAsia="Times New Roman" w:hAnsi="Times New Roman" w:cs="Times New Roman"/>
          <w:color w:val="auto"/>
          <w:sz w:val="24"/>
          <w:szCs w:val="24"/>
        </w:rPr>
        <w:t xml:space="preserve">over time since disturbance </w:t>
      </w:r>
      <w:r w:rsidR="00FD75E4">
        <w:rPr>
          <w:rFonts w:ascii="Times New Roman" w:eastAsia="Times New Roman" w:hAnsi="Times New Roman" w:cs="Times New Roman"/>
          <w:color w:val="auto"/>
          <w:sz w:val="24"/>
          <w:szCs w:val="24"/>
        </w:rPr>
        <w:t xml:space="preserve">appears to be general, with Newbold et al. </w:t>
      </w:r>
      <w:r w:rsidR="00FD75E4">
        <w:rPr>
          <w:rFonts w:ascii="Times New Roman" w:eastAsia="Times New Roman" w:hAnsi="Times New Roman" w:cs="Times New Roman"/>
          <w:color w:val="auto"/>
          <w:sz w:val="24"/>
          <w:szCs w:val="24"/>
        </w:rPr>
        <w:fldChar w:fldCharType="begin" w:fldLock="1"/>
      </w:r>
      <w:r w:rsidR="00B4679D">
        <w:rPr>
          <w:rFonts w:ascii="Times New Roman" w:eastAsia="Times New Roman" w:hAnsi="Times New Roman" w:cs="Times New Roman"/>
          <w:color w:val="auto"/>
          <w:sz w:val="24"/>
          <w:szCs w:val="24"/>
        </w:rPr>
        <w:instrText>ADDIN CSL_CITATION { "citationItems" : [ { "id" : "ITEM-1", "itemData" : { "DOI" : "10.1038/nature14324", "ISBN" : "0028-0836", "ISSN" : "0028-0836", "PMID" : "25832402", "abstract" : "Human activities, especially conversion and degradation of habitats, are causing global biodiversity declines. How local ecological assemblages are responding is less clear\u2014a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countries\u2019 socioeconomic status.", "author" : [ { "dropping-particle" : "", "family" : "Newbold", "given" : "Tim", "non-dropping-particle" : "", "parse-names" : false, "suffix" : "" }, { "dropping-particle" : "", "family" : "Hudson", "given" : "Lawrence N Laurence N", "non-dropping-particle" : "", "parse-names" : false, "suffix" : "" }, { "dropping-particle" : "", "family" : "Hill", "given" : "Samantha LL L", "non-dropping-particle" : "", "parse-names" : false, "suffix" : "" }, { "dropping-particle" : "", "family" : "Contu", "given" : "Sara", "non-dropping-particle" : "", "parse-names" : false, "suffix" : "" }, { "dropping-particle" : "", "family" : "Lysenko", "given" : "Igor", "non-dropping-particle" : "", "parse-names" : false, "suffix" : "" }, { "dropping-particle" : "", "family" : "Senior", "given" : "Rebecca A", "non-dropping-particle" : "", "parse-names" : false, "suffix" : "" }, { "dropping-particle" : "", "family" : "B\u00f6rger", "given" : "Luca", "non-dropping-particle" : "", "parse-names" : false, "suffix" : "" }, { "dropping-particle" : "", "family" : "Bennett", "given" : "Dominic J", "non-dropping-particle" : "", "parse-names" : false, "suffix" : "" }, { "dropping-particle" : "", "family" : "Choimes", "given" : "Argyrios", "non-dropping-particle" : "", "parse-names" : false, "suffix" : "" }, { "dropping-particle" : "", "family" : "Collen", "given" : "Ben", "non-dropping-particle" : "", "parse-names" : false, "suffix" : "" }, { "dropping-particle" : "", "family" : "Day", "given" : "Julie", "non-dropping-particle" : "", "parse-names" : false, "suffix" : "" }, { "dropping-particle" : "", "family" : "Palma", "given" : "Adriana", "non-dropping-particle" : "De", "parse-names" : false, "suffix" : "" }, { "dropping-particle" : "", "family" : "D\u0131\u00e1z", "given" : "Sandra", "non-dropping-particle" : "", "parse-names" : false, "suffix" : "" }, { "dropping-particle" : "", "family" : "Echeverria-Londo\u00f1o", "given" : "Susy", "non-dropping-particle" : "", "parse-names" : false, "suffix" : "" }, { "dropping-particle" : "", "family" : "Edgar", "given" : "Melanie J", "non-dropping-particle" : "", "parse-names" : false, "suffix" : "" }, { "dropping-particle" : "", "family" : "Feldman", "given" : "Anat", "non-dropping-particle" : "", "parse-names" : false, "suffix" : "" }, { "dropping-particle" : "", "family" : "Garon", "given" : "Morgan", "non-dropping-particle" : "", "parse-names" : false, "suffix" : "" }, { "dropping-particle" : "", "family" : "Harrison", "given" : "Michelle L K", "non-dropping-particle" : "", "parse-names" : false, "suffix" : "" }, { "dropping-particle" : "", "family" : "Alhusseini", "given" : "Tamera", "non-dropping-particle" : "", "parse-names" : false, "suffix" : "" }, { "dropping-particle" : "", "family" : "Ingram", "given" : "Daniel J", "non-dropping-particle" : "", "parse-names" : false, "suffix" : "" }, { "dropping-particle" : "", "family" : "Itescu", "given" : "Yuval", "non-dropping-particle" : "", "parse-names" : false, "suffix" : "" }, { "dropping-particle" : "", "family" : "Kattge", "given" : "Jens", "non-dropping-particle" : "", "parse-names" : false, "suffix" : "" }, { "dropping-particle" : "", "family" : "Kemp", "given" : "Victoria", "non-dropping-particle" : "", "parse-names" : false, "suffix" : "" }, { "dropping-particle" : "", "family" : "Kirkpatrick", "given" : "Lucinda", "non-dropping-particle" : "", "parse-names" : false, "suffix" : "" }, { "dropping-particle" : "", "family" : "Kleyer", "given" : "Michael", "non-dropping-particle" : "", "parse-names" : false, "suffix" : "" }, { "dropping-particle" : "", "family" : "Laginha Pinto Correia", "given" : "David", "non-dropping-particle" : "", "parse-names" : false, "suffix" : "" }, { "dropping-particle" : "", "family" : "Martin", "given" : "Callum D", "non-dropping-particle" : "", "parse-names" : false, "suffix" : "" }, { "dropping-particle" : "", "family" : "Meiri", "given" : "Shai", "non-dropping-particle" : "", "parse-names" : false, "suffix" : "" }, { "dropping-particle" : "", "family" : "Novosolov", "given" : "Maria", "non-dropping-particle" : "", "parse-names" : false, "suffix" : "" }, { "dropping-particle" : "", "family" : "Pan", "given" : "Yuan", "non-dropping-particle" : "", "parse-names" : false, "suffix" : "" }, { "dropping-particle" : "", "family" : "Phillips", "given" : "Helen R P", "non-dropping-particle" : "", "parse-names" : false, "suffix" : "" }, { "dropping-particle" : "", "family" : "Purves", "given" : "Drew W", "non-dropping-particle" : "", "parse-names" : false, "suffix" : "" }, { "dropping-particle" : "", "family" : "Robinson", "given" : "Alexandra", "non-dropping-particle" : "", "parse-names" : false, "suffix" : "" }, { "dropping-particle" : "", "family" : "Simpson", "given" : "Jake", "non-dropping-particle" : "", "parse-names" : false, "suffix" : "" }, { "dropping-particle" : "", "family" : "Tuck", "given" : "Sean L", "non-dropping-particle" : "", "parse-names" : false, "suffix" : "" }, { "dropping-particle" : "", "family" : "Weiher", "given" : "Evan", "non-dropping-particle" : "", "parse-names" : false, "suffix" : "" }, { "dropping-particle" : "", "family" : "White", "given" : "Hannah J", "non-dropping-particle" : "", "parse-names" : false, "suffix" : "" }, { "dropping-particle" : "", "family" : "Ewers", "given" : "Robert M", "non-dropping-particle" : "", "parse-names" : false, "suffix" : "" }, { "dropping-particle" : "", "family" : "Mace", "given" : "Georgina M", "non-dropping-particle" : "", "parse-names" : false, "suffix" : "" }, { "dropping-particle" : "", "family" : "Scharlemann", "given" : "J\u00f6rn PW Jorn P W", "non-dropping-particle" : "", "parse-names" : false, "suffix" : "" }, { "dropping-particle" : "", "family" : "Purvis", "given" : "Andy", "non-dropping-particle" : "", "parse-names" : false, "suffix" : "" }, { "dropping-particle" : "", "family" : "Borger", "given" : "Luca", "non-dropping-particle" : "", "parse-names" : false, "suffix" : "" }, { "dropping-particle" : "", "family" : "Bennett", "given" : "Dominic J", "non-dropping-particle" : "", "parse-names" : false, "suffix" : "" }, { "dropping-particle" : "", "family" : "Choimes", "given" : "Argyrios", "non-dropping-particle" : "", "parse-names" : false, "suffix" : "" }, { "dropping-particle" : "", "family" : "Collen", "given" : "Ben", "non-dropping-particle" : "", "parse-names" : false, "suffix" : "" }, { "dropping-particle" : "", "family" : "Day", "given" : "Julie", "non-dropping-particle" : "", "parse-names" : false, "suffix" : "" }, { "dropping-particle" : "", "family" : "Palma", "given" : "Adriana", "non-dropping-particle" : "De", "parse-names" : false, "suffix" : "" }, { "dropping-particle" : "", "family" : "Diaz", "given" : "Sandra", "non-dropping-particle" : "", "parse-names" : false, "suffix" : "" }, { "dropping-particle" : "", "family" : "Echeverria-Londono", "given" : "Susy", "non-dropping-particle" : "", "parse-names" : false, "suffix" : "" }, { "dropping-particle" : "", "family" : "Edgar", "given" : "Melanie J", "non-dropping-particle" : "", "parse-names" : false, "suffix" : "" }, { "dropping-particle" : "", "family" : "Feldman", "given" : "Anat", "non-dropping-particle" : "", "parse-names" : false, "suffix" : "" }, { "dropping-particle" : "", "family" : "Garon", "given" : "Morgan", "non-dropping-particle" : "", "parse-names" : false, "suffix" : "" }, { "dropping-particle" : "", "family" : "Harrison", "given" : "Michelle L K", "non-dropping-particle" : "", "parse-names" : false, "suffix" : "" }, { "dropping-particle" : "", "family" : "Alhusseini", "given" : "Tamera", "non-dropping-particle" : "", "parse-names" : false, "suffix" : "" }, { "dropping-particle" : "", "family" : "Ingram", "given" : "Daniel J", "non-dropping-particle" : "", "parse-names" : false, "suffix" : "" }, { "dropping-particle" : "", "family" : "Itescu", "given" : "Yuval", "non-dropping-particle" : "", "parse-names" : false, "suffix" : "" }, { "dropping-particle" : "", "family" : "Kattge", "given" : "Jens", "non-dropping-particle" : "", "parse-names" : false, "suffix" : "" }, { "dropping-particle" : "", "family" : "Kemp", "given" : "Victoria", "non-dropping-particle" : "", "parse-names" : false, "suffix" : "" }, { "dropping-particle" : "", "family" : "Kirkpatrick", "given" : "Lucinda", "non-dropping-particle" : "", "parse-names" : false, "suffix" : "" }, { "dropping-particle" : "", "family" : "Kleyer", "given" : "Michael", "non-dropping-particle" : "", "parse-names" : false, "suffix" : "" }, { "dropping-particle" : "", "family" : "Correia", "given" : "David Laginha Pinto", "non-dropping-particle" : "", "parse-names" : false, "suffix" : "" }, { "dropping-particle" : "", "family" : "Martin", "given" : "Callum D", "non-dropping-particle" : "", "parse-names" : false, "suffix" : "" }, { "dropping-particle" : "", "family" : "Meiri", "given" : "Shai", "non-dropping-particle" : "", "parse-names" : false, "suffix" : "" }, { "dropping-particle" : "", "family" : "Novosolov", "given" : "Maria", "non-dropping-particle" : "", "parse-names" : false, "suffix" : "" }, { "dropping-particle" : "", "family" : "Pan", "given" : "Yuan", "non-dropping-particle" : "", "parse-names" : false, "suffix" : "" }, { "dropping-particle" : "", "family" : "Phillips", "given" : "Helen R P", "non-dropping-particle" : "", "parse-names" : false, "suffix" : "" }, { "dropping-particle" : "", "family" : "Purves", "given" : "Drew W", "non-dropping-particle" : "", "parse-names" : false, "suffix" : "" }, { "dropping-particle" : "", "family" : "Robinson", "given" : "Alexandra", "non-dropping-particle" : "", "parse-names" : false, "suffix" : "" }, { "dropping-particle" : "", "family" : "Simpson", "given" : "Jake", "non-dropping-particle" : "", "parse-names" : false, "suffix" : "" }, { "dropping-particle" : "", "family" : "Tuck", "given" : "Sean L", "non-dropping-particle" : "", "parse-names" : false, "suffix" : "" }, { "dropping-particle" : "", "family" : "Weiher", "given" : "Evan", "non-dropping-particle" : "", "parse-names" : false, "suffix" : "" }, { "dropping-particle" : "", "family" : "White", "given" : "Hannah J", "non-dropping-particle" : "", "parse-names" : false, "suffix" : "" }, { "dropping-particle" : "", "family" : "Ewers", "given" : "Robert M", "non-dropping-particle" : "", "parse-names" : false, "suffix" : "" }, { "dropping-particle" : "", "family" : "Mace", "given" : "Georgina M", "non-dropping-particle" : "", "parse-names" : false, "suffix" : "" }, { "dropping-particle" : "", "family" : "Scharlemann", "given" : "J\u00f6rn PW Jorn P W", "non-dropping-particle" : "", "parse-names" : false, "suffix" : "" }, { "dropping-particle" : "", "family" : "Purvis", "given" : "Andy", "non-dropping-particle" : "", "parse-names" : false, "suffix" : "" } ], "container-title" : "Nature", "id" : "ITEM-1", "issue" : "7545", "issued" : { "date-parts" : [ [ "2015" ] ] }, "page" : "45-", "title" : "Global effects of land use on local terrestrial biodiversity", "type" : "article-journal", "volume" : "520" }, "suppress-author" : 1, "uris" : [ "http://www.mendeley.com/documents/?uuid=8a0e25e2-84af-4dc9-8f24-1503e6f1ebe4" ] } ], "mendeley" : { "formattedCitation" : "(2015)", "plainTextFormattedCitation" : "(2015)", "previouslyFormattedCitation" : "(2015)" }, "properties" : { "noteIndex" : 0 }, "schema" : "https://github.com/citation-style-language/schema/raw/master/csl-citation.json" }</w:instrText>
      </w:r>
      <w:r w:rsidR="00FD75E4">
        <w:rPr>
          <w:rFonts w:ascii="Times New Roman" w:eastAsia="Times New Roman" w:hAnsi="Times New Roman" w:cs="Times New Roman"/>
          <w:color w:val="auto"/>
          <w:sz w:val="24"/>
          <w:szCs w:val="24"/>
        </w:rPr>
        <w:fldChar w:fldCharType="separate"/>
      </w:r>
      <w:r w:rsidR="00FD75E4" w:rsidRPr="00FD75E4">
        <w:rPr>
          <w:rFonts w:ascii="Times New Roman" w:eastAsia="Times New Roman" w:hAnsi="Times New Roman" w:cs="Times New Roman"/>
          <w:noProof/>
          <w:color w:val="auto"/>
          <w:sz w:val="24"/>
          <w:szCs w:val="24"/>
        </w:rPr>
        <w:t>(2015)</w:t>
      </w:r>
      <w:r w:rsidR="00FD75E4">
        <w:rPr>
          <w:rFonts w:ascii="Times New Roman" w:eastAsia="Times New Roman" w:hAnsi="Times New Roman" w:cs="Times New Roman"/>
          <w:color w:val="auto"/>
          <w:sz w:val="24"/>
          <w:szCs w:val="24"/>
        </w:rPr>
        <w:fldChar w:fldCharType="end"/>
      </w:r>
      <w:r w:rsidR="00B4679D">
        <w:rPr>
          <w:rFonts w:ascii="Times New Roman" w:eastAsia="Times New Roman" w:hAnsi="Times New Roman" w:cs="Times New Roman"/>
          <w:color w:val="auto"/>
          <w:sz w:val="24"/>
          <w:szCs w:val="24"/>
        </w:rPr>
        <w:t xml:space="preserve"> demonstrating </w:t>
      </w:r>
      <w:r w:rsidR="00140AE2">
        <w:rPr>
          <w:rFonts w:ascii="Times New Roman" w:eastAsia="Times New Roman" w:hAnsi="Times New Roman" w:cs="Times New Roman"/>
          <w:color w:val="auto"/>
          <w:sz w:val="24"/>
          <w:szCs w:val="24"/>
        </w:rPr>
        <w:t>species richness increase</w:t>
      </w:r>
      <w:r w:rsidR="00B4679D">
        <w:rPr>
          <w:rFonts w:ascii="Times New Roman" w:eastAsia="Times New Roman" w:hAnsi="Times New Roman" w:cs="Times New Roman"/>
          <w:color w:val="auto"/>
          <w:sz w:val="24"/>
          <w:szCs w:val="24"/>
        </w:rPr>
        <w:t>s</w:t>
      </w:r>
      <w:r w:rsidR="00140AE2">
        <w:rPr>
          <w:rFonts w:ascii="Times New Roman" w:eastAsia="Times New Roman" w:hAnsi="Times New Roman" w:cs="Times New Roman"/>
          <w:color w:val="auto"/>
          <w:sz w:val="24"/>
          <w:szCs w:val="24"/>
        </w:rPr>
        <w:t xml:space="preserve"> from early- through mid-stage communities to peak in late-stage and primary vegetation. </w:t>
      </w:r>
    </w:p>
    <w:p w14:paraId="1A8C23E6" w14:textId="77777777" w:rsidR="0092493F" w:rsidRDefault="00B4679D" w:rsidP="005B45F8">
      <w:pPr>
        <w:spacing w:line="480" w:lineRule="auto"/>
        <w:jc w:val="both"/>
        <w:rPr>
          <w:ins w:id="35" w:author="Phil" w:date="2016-06-30T10:38:00Z"/>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Our study </w:t>
      </w:r>
      <w:r w:rsidR="00E74167">
        <w:rPr>
          <w:rFonts w:ascii="Times New Roman" w:eastAsia="Times New Roman" w:hAnsi="Times New Roman" w:cs="Times New Roman"/>
          <w:color w:val="auto"/>
          <w:sz w:val="24"/>
          <w:szCs w:val="24"/>
        </w:rPr>
        <w:t>indicates</w:t>
      </w:r>
      <w:r>
        <w:rPr>
          <w:rFonts w:ascii="Times New Roman" w:eastAsia="Times New Roman" w:hAnsi="Times New Roman" w:cs="Times New Roman"/>
          <w:color w:val="auto"/>
          <w:sz w:val="24"/>
          <w:szCs w:val="24"/>
        </w:rPr>
        <w:t xml:space="preserve"> that </w:t>
      </w:r>
      <w:commentRangeStart w:id="36"/>
      <w:r>
        <w:rPr>
          <w:rFonts w:ascii="Times New Roman" w:eastAsia="Times New Roman" w:hAnsi="Times New Roman" w:cs="Times New Roman"/>
          <w:color w:val="auto"/>
          <w:sz w:val="24"/>
          <w:szCs w:val="24"/>
        </w:rPr>
        <w:t>specie</w:t>
      </w:r>
      <w:r w:rsidR="00E74167">
        <w:rPr>
          <w:rFonts w:ascii="Times New Roman" w:eastAsia="Times New Roman" w:hAnsi="Times New Roman" w:cs="Times New Roman"/>
          <w:color w:val="auto"/>
          <w:sz w:val="24"/>
          <w:szCs w:val="24"/>
        </w:rPr>
        <w:t xml:space="preserve">s richness of forest specialists </w:t>
      </w:r>
      <w:commentRangeEnd w:id="36"/>
      <w:r w:rsidR="00F24D51">
        <w:rPr>
          <w:rStyle w:val="CommentReference"/>
        </w:rPr>
        <w:commentReference w:id="36"/>
      </w:r>
      <w:r>
        <w:rPr>
          <w:rFonts w:ascii="Times New Roman" w:eastAsia="Times New Roman" w:hAnsi="Times New Roman" w:cs="Times New Roman"/>
          <w:color w:val="auto"/>
          <w:sz w:val="24"/>
          <w:szCs w:val="24"/>
        </w:rPr>
        <w:t>recovered more slowly than total richness</w:t>
      </w:r>
      <w:r w:rsidR="0009054B">
        <w:rPr>
          <w:rFonts w:ascii="Times New Roman" w:eastAsia="Times New Roman" w:hAnsi="Times New Roman" w:cs="Times New Roman"/>
          <w:color w:val="auto"/>
          <w:sz w:val="24"/>
          <w:szCs w:val="24"/>
        </w:rPr>
        <w:t>, failing to recover within 100 years</w:t>
      </w:r>
      <w:r>
        <w:rPr>
          <w:rFonts w:ascii="Times New Roman" w:eastAsia="Times New Roman" w:hAnsi="Times New Roman" w:cs="Times New Roman"/>
          <w:color w:val="auto"/>
          <w:sz w:val="24"/>
          <w:szCs w:val="24"/>
        </w:rPr>
        <w:t>. This is probably reflective of changes in vegetation structure, composition and complexity leading to increased</w:t>
      </w:r>
      <w:r w:rsidR="00B62B3F">
        <w:rPr>
          <w:rFonts w:ascii="Times New Roman" w:eastAsia="Times New Roman" w:hAnsi="Times New Roman" w:cs="Times New Roman"/>
          <w:color w:val="auto"/>
          <w:sz w:val="24"/>
          <w:szCs w:val="24"/>
        </w:rPr>
        <w:t xml:space="preserve"> suitability for forest species</w:t>
      </w:r>
      <w:r w:rsidR="003E27F8" w:rsidRPr="009716A9">
        <w:rPr>
          <w:rFonts w:ascii="Times New Roman" w:eastAsia="Times New Roman" w:hAnsi="Times New Roman" w:cs="Times New Roman"/>
          <w:color w:val="auto"/>
          <w:sz w:val="24"/>
          <w:szCs w:val="24"/>
        </w:rPr>
        <w:t xml:space="preserve"> </w:t>
      </w:r>
      <w:r w:rsidR="001375E1" w:rsidRPr="009716A9">
        <w:rPr>
          <w:rFonts w:ascii="Times New Roman" w:eastAsia="Times New Roman" w:hAnsi="Times New Roman" w:cs="Times New Roman"/>
          <w:color w:val="auto"/>
          <w:sz w:val="24"/>
          <w:szCs w:val="24"/>
        </w:rPr>
        <w:fldChar w:fldCharType="begin" w:fldLock="1"/>
      </w:r>
      <w:r w:rsidR="00F54C88" w:rsidRPr="009716A9">
        <w:rPr>
          <w:rFonts w:ascii="Times New Roman" w:eastAsia="Times New Roman" w:hAnsi="Times New Roman" w:cs="Times New Roman"/>
          <w:color w:val="auto"/>
          <w:sz w:val="24"/>
          <w:szCs w:val="24"/>
        </w:rPr>
        <w:instrText>ADDIN CSL_CITATION { "citationID" : "22bv3hcl77", "citationItems" : [ { "id" : "ITEM-1", "itemData" : { "DOI" : "10.2307/1932254", "ISSN" : "0012-9658", "abstract" : "See full-text article at JSTOR", "author" : [ { "dropping-particle" : "", "family" : "MacArthur", "given" : "Robert H.", "non-dropping-particle" : "", "parse-names" : false, "suffix" : "" }, { "dropping-particle" : "", "family" : "MacArthur", "given" : "John W.", "non-dropping-particle" : "", "parse-names" : false, "suffix" : "" } ], "container-title" : "Ecology", "id" : "ITEM-1", "issue" : "3", "issued" : { "date-parts" : [ [ "1961", "7" ] ] }, "page" : "594-598", "title" : "On Bird Species Diversity", "type" : "article-journal", "volume" : "42" }, "uri" : [ "http://zotero.org/users/local/lSswCld9/items/JDNMJREF" ], "uris" : [ "http://zotero.org/users/local/lSswCld9/items/JDNMJREF", "http://www.mendeley.com/documents/?uuid=35f316d9-d312-41ea-8fb2-b383dab8a691" ] }, { "id" : "ITEM-2", "itemData" : { "author" : [ { "dropping-particle" : "", "family" : "Terborgh", "given" : "John", "non-dropping-particle" : "", "parse-names" : false, "suffix" : "" } ], "id" : "ITEM-2", "issued" : { "date-parts" : [ [ "1985" ] ] }, "publisher" : "Academic Press, Inc.", "publisher-place" : "Orlando, Florida &amp; London", "title" : "Habitat selection in Amazonian birds", "type" : "book" }, "uri" : [ "http://zotero.org/users/local/lSswCld9/items/49FTSS6B" ], "uris" : [ "http://zotero.org/users/local/lSswCld9/items/49FTSS6B", "http://www.mendeley.com/documents/?uuid=821597b0-d316-4cad-861f-404d79346311" ] }, { "id" : "ITEM-3", "itemData" : { "DOI" : "10.1016/j.biocon.2004.07.023", "ISSN" : "0006-3207", "abstract" : "Unprecedented deforestation is currently underway in Southeast Asia. Since this trend is likely to continue, it is critical to determine the value of human-modified habitats (e.g., mixed-rural habitat) for conserving the regional native forest avifauna. The impacts of ongoing deforestation on the highly endemic avifauna (33%) of Sulawesi (Indonesia) are poorly understood. We sampled birds in primary and secondary forests in the Lore Lindu National Park in central Sulawesi, as well as the surrounding plantation and mixed-rural habitats. Species richness, species density and population density of forest birds showed a consistent decreasing trend in the following order: primary forests &amp;gt; secondary forests &amp;gt; mixed-rural habitat &amp;gt; plantations. Although primary forests contained the highest proportion (85%) of a total of 34 forest species recorded from our point count surveys, 40-yr old secondary forests and the mixed-rural habitat showed high conservation potential, containing 82% and 76% of the forest species, respectively. Plantations recorded only 32% of the forest bird species. Fifteen forest species had the highest abundance in primary forests, while two species had higher abundance outside primary forests. Our simulations revealed that all forest birds that were sensitive to native tree cover could be found in areas with at least 20% continuous native tree cover. Our study shows that although primary forests have the highest conservation value for forest avifauna, the potential of degraded habitats, such as secondary forests and the mixed-rural habitat, for conserving forest species can be enhanced with appropriate land use and management decisions.", "author" : [ { "dropping-particle" : "", "family" : "Sodhi", "given" : "Navjot S.", "non-dropping-particle" : "", "parse-names" : false, "suffix" : "" }, { "dropping-particle" : "", "family" : "Koh", "given" : "Lian Pin", "non-dropping-particle" : "", "parse-names" : false, "suffix" : "" }, { "dropping-particle" : "", "family" : "Prawiradilaga", "given" : "Dewi M.", "non-dropping-particle" : "", "parse-names" : false, "suffix" : "" }, { "dropping-particle" : "", "family" : "Darjono", "given" : "", "non-dropping-particle" : "", "parse-names" : false, "suffix" : "" }, { "dropping-particle" : "", "family" : "Tinulele", "given" : "Idris", "non-dropping-particle" : "", "parse-names" : false, "suffix" : "" }, { "dropping-particle" : "", "family" : "Putra", "given" : "Dadang Dwi", "non-dropping-particle" : "", "parse-names" : false, "suffix" : "" }, { "dropping-particle" : "", "family" : "Tong Tan", "given" : "Tommy Han", "non-dropping-particle" : "", "parse-names" : false, "suffix" : "" } ], "container-title" : "Biological Conservation", "id" : "ITEM-3", "issue" : "4", "issued" : { "date-parts" : [ [ "2005", "4" ] ] }, "page" : "547-558", "title" : "Land use and conservation value for forest birds in Central Sulawesi (Indonesia)", "type" : "article-journal", "volume" : "122" }, "uri" : [ "http://zotero.org/users/local/lSswCld9/items/6S2XGUEW" ], "uris" : [ "http://zotero.org/users/local/lSswCld9/items/6S2XGUEW", "http://www.mendeley.com/documents/?uuid=3ea6d02f-72c8-4eb8-8465-eb2f51aa6e2a" ] } ], "mendeley" : { "formattedCitation" : "(MacArthur and MacArthur, 1961; Sodhi et al., 2005; Terborgh, 1985)", "plainTextFormattedCitation" : "(MacArthur and MacArthur, 1961; Sodhi et al., 2005; Terborgh, 1985)", "previouslyFormattedCitation" : "(MacArthur and MacArthur, 1961; Sodhi et al., 2005; Terborgh, 1985)" }, "properties" : { "formattedCitation" : "(MacArthur and MacArthur 1961; Terborgh 1985; Sodhi et al. 2005)", "noteIndex" : 0, "plainCitation" : "(MacArthur and MacArthur 1961; Terborgh 1985; Sodhi et al. 2005)" }, "schema" : "https://github.com/citation-style-language/schema/raw/master/csl-citation.json" }</w:instrText>
      </w:r>
      <w:r w:rsidR="001375E1" w:rsidRPr="009716A9">
        <w:rPr>
          <w:rFonts w:ascii="Times New Roman" w:eastAsia="Times New Roman" w:hAnsi="Times New Roman" w:cs="Times New Roman"/>
          <w:color w:val="auto"/>
          <w:sz w:val="24"/>
          <w:szCs w:val="24"/>
        </w:rPr>
        <w:fldChar w:fldCharType="separate"/>
      </w:r>
      <w:r w:rsidR="00F54C88" w:rsidRPr="009716A9">
        <w:rPr>
          <w:rFonts w:ascii="Times New Roman" w:hAnsi="Times New Roman" w:cs="Times New Roman"/>
          <w:noProof/>
          <w:color w:val="auto"/>
          <w:sz w:val="24"/>
          <w:szCs w:val="24"/>
        </w:rPr>
        <w:t>(MacArthur and MacArthur, 1961; Sodhi et al., 2005; Terborgh, 1985)</w:t>
      </w:r>
      <w:r w:rsidR="001375E1" w:rsidRPr="009716A9">
        <w:rPr>
          <w:rFonts w:ascii="Times New Roman" w:eastAsia="Times New Roman" w:hAnsi="Times New Roman" w:cs="Times New Roman"/>
          <w:color w:val="auto"/>
          <w:sz w:val="24"/>
          <w:szCs w:val="24"/>
        </w:rPr>
        <w:fldChar w:fldCharType="end"/>
      </w:r>
      <w:r w:rsidR="003E27F8" w:rsidRPr="009716A9">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 xml:space="preserve">Given that tree community composition and forest structure can take </w:t>
      </w:r>
      <w:r w:rsidR="009716A9">
        <w:rPr>
          <w:rFonts w:ascii="Times New Roman" w:eastAsia="Times New Roman" w:hAnsi="Times New Roman" w:cs="Times New Roman"/>
          <w:color w:val="auto"/>
          <w:sz w:val="24"/>
          <w:szCs w:val="24"/>
        </w:rPr>
        <w:t xml:space="preserve">over </w:t>
      </w:r>
      <w:r>
        <w:rPr>
          <w:rFonts w:ascii="Times New Roman" w:eastAsia="Times New Roman" w:hAnsi="Times New Roman" w:cs="Times New Roman"/>
          <w:color w:val="auto"/>
          <w:sz w:val="24"/>
          <w:szCs w:val="24"/>
        </w:rPr>
        <w:t>100 and between 60-150 years</w:t>
      </w:r>
      <w:r w:rsidR="00B62B3F">
        <w:rPr>
          <w:rFonts w:ascii="Times New Roman" w:eastAsia="Times New Roman" w:hAnsi="Times New Roman" w:cs="Times New Roman"/>
          <w:color w:val="auto"/>
          <w:sz w:val="24"/>
          <w:szCs w:val="24"/>
        </w:rPr>
        <w:t>, respectively,</w:t>
      </w:r>
      <w:r>
        <w:rPr>
          <w:rFonts w:ascii="Times New Roman" w:eastAsia="Times New Roman" w:hAnsi="Times New Roman" w:cs="Times New Roman"/>
          <w:color w:val="auto"/>
          <w:sz w:val="24"/>
          <w:szCs w:val="24"/>
        </w:rPr>
        <w:t xml:space="preserve"> to recover in tropical secondary forests </w:t>
      </w:r>
      <w:r w:rsidR="00B62B3F">
        <w:rPr>
          <w:rFonts w:ascii="Times New Roman" w:eastAsia="Times New Roman" w:hAnsi="Times New Roman" w:cs="Times New Roman"/>
          <w:color w:val="auto"/>
          <w:sz w:val="24"/>
          <w:szCs w:val="24"/>
        </w:rPr>
        <w:fldChar w:fldCharType="begin" w:fldLock="1"/>
      </w:r>
      <w:r w:rsidR="00B62B3F">
        <w:rPr>
          <w:rFonts w:ascii="Times New Roman" w:eastAsia="Times New Roman" w:hAnsi="Times New Roman" w:cs="Times New Roman"/>
          <w:color w:val="auto"/>
          <w:sz w:val="24"/>
          <w:szCs w:val="24"/>
        </w:rPr>
        <w:instrText>ADDIN CSL_CITATION { "citationItems" : [ { "id" : "ITEM-1", "itemData" : { "DOI" : "10.1038/nature16512", "ISSN" : "0028-0836", "author" : [ { "dropping-particle" : "", "family" : "Poorter", "given" : "Lourens", "non-dropping-particle" : "", "parse-names" : false, "suffix" : "" }, { "dropping-particle" : "", "family" : "Bongers", "given" : "Frans", "non-dropping-particle" : "", "parse-names" : false, "suffix" : "" }, { "dropping-particle" : "", "family" : "Aide", "given" : "T. Mitchell", "non-dropping-particle" : "", "parse-names" : false, "suffix" : "" }, { "dropping-particle" : "", "family" : "Almeyda Zambrano", "given" : "Ang\u00e9lica M.", "non-dropping-particle" : "", "parse-names" : false, "suffix" : "" }, { "dropping-particle" : "", "family" : "Balvanera", "given" : "Patricia", "non-dropping-particle" : "", "parse-names" : false, "suffix" : "" }, { "dropping-particle" : "", "family" : "Becknell", "given" : "Justin M.", "non-dropping-particle" : "", "parse-names" : false, "suffix" : "" }, { "dropping-particle" : "", "family" : "Boukili", "given" : "Vanessa", "non-dropping-particle" : "", "parse-names" : false, "suffix" : "" }, { "dropping-particle" : "", "family" : "Brancalion", "given" : "Pedro H. S.", "non-dropping-particle" : "", "parse-names" : false, "suffix" : "" }, { "dropping-particle" : "", "family" : "Broadbent", "given" : "Eben N.", "non-dropping-particle" : "", "parse-names" : false, "suffix" : "" }, { "dropping-particle" : "", "family" : "Chazdon", "given" : "Robin L.", "non-dropping-particle" : "", "parse-names" : false, "suffix" : "" }, { "dropping-particle" : "", "family" : "Craven", "given" : "Dylan", "non-dropping-particle" : "", "parse-names" : false, "suffix" : "" }, { "dropping-particle" : "", "family" : "Almeida-Cortez", "given" : "Jarcilene S.", "non-dropping-particle" : "de", "parse-names" : false, "suffix" : "" }, { "dropping-particle" : "", "family" : "Cabral", "given" : "George A. L.", "non-dropping-particle" : "", "parse-names" : false, "suffix" : "" }, { "dropping-particle" : "", "family" : "Jong", "given" : "Ben H. J.", "non-dropping-particle" : "de", "parse-names" : false, "suffix" : "" }, { "dropping-particle" : "", "family" : "Denslow", "given" : "Julie S.", "non-dropping-particle" : "", "parse-names" : false, "suffix" : "" }, { "dropping-particle" : "", "family" : "Dent", "given" : "Daisy H.", "non-dropping-particle" : "", "parse-names" : false, "suffix" : "" }, { "dropping-particle" : "", "family" : "DeWalt", "given" : "Saara J.", "non-dropping-particle" : "", "parse-names" : false, "suffix" : "" }, { "dropping-particle" : "", "family" : "Dupuy", "given" : "Juan M.", "non-dropping-particle" : "", "parse-names" : false, "suffix" : "" }, { "dropping-particle" : "", "family" : "Dur\u00e1n", "given" : "Sandra M.", "non-dropping-particle" : "", "parse-names" : false, "suffix" : "" }, { "dropping-particle" : "", "family" : "Esp\u00edrito-Santo", "given" : "Mario M.", "non-dropping-particle" : "", "parse-names" : false, "suffix" : "" }, { "dropping-particle" : "", "family" : "Fandino", "given" : "Mar\u00eda C.", "non-dropping-particle" : "", "parse-names" : false, "suffix" : "" }, { "dropping-particle" : "", "family" : "C\u00e9sar", "given" : "Ricardo G.", "non-dropping-particle" : "", "parse-names" : false, "suffix" : "" }, { "dropping-particle" : "", "family" : "Hall", "given" : "Jefferson S.", "non-dropping-particle" : "", "parse-names" : false, "suffix" : "" }, { "dropping-particle" : "", "family" : "Hernandez-Stefanoni", "given" : "Jos\u00e9 Luis", "non-dropping-particle" : "", "parse-names" : false, "suffix" : "" }, { "dropping-particle" : "", "family" : "Jakovac", "given" : "Catarina C.", "non-dropping-particle" : "", "parse-names" : false, "suffix" : "" }, { "dropping-particle" : "", "family" : "Junqueira", "given" : "Andr\u00e9 B.", "non-dropping-particle" : "", "parse-names" : false, "suffix" : "" }, { "dropping-particle" : "", "family" : "Kennard", "given" : "Deborah", "non-dropping-particle" : "", "parse-names" : false, "suffix" : "" }, { "dropping-particle" : "", "family" : "Letcher", "given" : "Susan G.", "non-dropping-particle" : "", "parse-names" : false, "suffix" : "" }, { "dropping-particle" : "", "family" : "Licona", "given" : "Juan-Carlos", "non-dropping-particle" : "", "parse-names" : false, "suffix" : "" }, { "dropping-particle" : "", "family" : "Lohbeck", "given" : "Madelon", "non-dropping-particle" : "", "parse-names" : false, "suffix" : "" }, { "dropping-particle" : "", "family" : "Mar\u00edn-Spiotta", "given" : "Erika", "non-dropping-particle" : "", "parse-names" : false, "suffix" : "" }, { "dropping-particle" : "", "family" : "Mart\u00ednez-Ramos", "given" : "Miguel", "non-dropping-particle" : "", "parse-names" : false, "suffix" : "" }, { "dropping-particle" : "", "family" : "Massoca", "given" : "Paulo", "non-dropping-particle" : "", "parse-names" : false, "suffix" : "" }, { "dropping-particle" : "", "family" : "Meave", "given" : "Jorge A.", "non-dropping-particle" : "", "parse-names" : false, "suffix" : "" }, { "dropping-particle" : "", "family" : "Mesquita", "given" : "Rita", "non-dropping-particle" : "", "parse-names" : false, "suffix" : "" }, { "dropping-particle" : "", "family" : "Mora", "given" : "Francisco", "non-dropping-particle" : "", "parse-names" : false, "suffix" : "" }, { "dropping-particle" : "", "family" : "Mu\u00f1oz", "given" : "Rodrigo", "non-dropping-particle" : "", "parse-names" : false, "suffix" : "" }, { "dropping-particle" : "", "family" : "Muscarella", "given" : "Robert", "non-dropping-particle" : "", "parse-names" : false, "suffix" : "" }, { "dropping-particle" : "", "family" : "Nunes", "given" : "Yule R. F.", "non-dropping-particle" : "", "parse-names" : false, "suffix" : "" }, { "dropping-particle" : "", "family" : "Ochoa-Gaona", "given" : "Susana", "non-dropping-particle" : "", "parse-names" : false, "suffix" : "" }, { "dropping-particle" : "", "family" : "Oliveira", "given" : "Alexandre A.", "non-dropping-particle" : "de", "parse-names" : false, "suffix" : "" }, { "dropping-particle" : "", "family" : "Orihuela-Belmonte", "given" : "Edith", "non-dropping-particle" : "", "parse-names" : false, "suffix" : "" }, { "dropping-particle" : "", "family" : "Pe\u00f1a-Claros", "given" : "Marielos", "non-dropping-particle" : "", "parse-names" : false, "suffix" : "" }, { "dropping-particle" : "", "family" : "P\u00e9rez-Garc\u00eda", "given" : "Eduardo A.", "non-dropping-particle" : "", "parse-names" : false, "suffix" : "" }, { "dropping-particle" : "", "family" : "Piotto", "given" : "Daniel", "non-dropping-particle" : "", "parse-names" : false, "suffix" : "" }, { "dropping-particle" : "", "family" : "Powers", "given" : "Jennifer S.", "non-dropping-particle" : "", "parse-names" : false, "suffix" : "" }, { "dropping-particle" : "", "family" : "Rodr\u00edguez-Vel\u00e1zquez", "given" : "Jorge", "non-dropping-particle" : "", "parse-names" : false, "suffix" : "" }, { "dropping-particle" : "", "family" : "Romero-P\u00e9rez", "given" : "I. Eunice", "non-dropping-particle" : "", "parse-names" : false, "suffix" : "" }, { "dropping-particle" : "", "family" : "Ru\u00edz", "given" : "Jorge", "non-dropping-particle" : "", "parse-names" : false, "suffix" : "" }, { "dropping-particle" : "", "family" : "Saldarriaga", "given" : "Juan G.", "non-dropping-particle" : "", "parse-names" : false, "suffix" : "" }, { "dropping-particle" : "", "family" : "Sanchez-Azofeifa", "given" : "Arturo", "non-dropping-particle" : "", "parse-names" : false, "suffix" : "" }, { "dropping-particle" : "", "family" : "Schwartz", "given" : "Naomi B.", "non-dropping-particle" : "", "parse-names" : false, "suffix" : "" }, { "dropping-particle" : "", "family" : "Steininger", "given" : "Marc K.", "non-dropping-particle" : "", "parse-names" : false, "suffix" : "" }, { "dropping-particle" : "", "family" : "Swenson", "given" : "Nathan G.", "non-dropping-particle" : "", "parse-names" : false, "suffix" : "" }, { "dropping-particle" : "", "family" : "Toledo", "given" : "Marisol", "non-dropping-particle" : "", "parse-names" : false, "suffix" : "" }, { "dropping-particle" : "", "family" : "Uriarte", "given" : "Maria", "non-dropping-particle" : "", "parse-names" : false, "suffix" : "" }, { "dropping-particle" : "", "family" : "Breugel", "given" : "Michiel", "non-dropping-particle" : "van", "parse-names" : false, "suffix" : "" }, { "dropping-particle" : "", "family" : "Wal", "given" : "Hans", "non-dropping-particle" : "van der", "parse-names" : false, "suffix" : "" }, { "dropping-particle" : "", "family" : "Veloso", "given" : "Maria D. M.", "non-dropping-particle" : "", "parse-names" : false, "suffix" : "" }, { "dropping-particle" : "", "family" : "Vester", "given" : "Hans F. M.", "non-dropping-particle" : "", "parse-names" : false, "suffix" : "" }, { "dropping-particle" : "", "family" : "Vicentini", "given" : "Alberto", "non-dropping-particle" : "", "parse-names" : false, "suffix" : "" }, { "dropping-particle" : "", "family" : "Vieira", "given" : "Ima C. G.", "non-dropping-particle" : "", "parse-names" : false, "suffix" : "" }, { "dropping-particle" : "", "family" : "Bentos", "given" : "Tony Vizcarra", "non-dropping-particle" : "", "parse-names" : false, "suffix" : "" }, { "dropping-particle" : "", "family" : "Williamson", "given" : "G. Bruce", "non-dropping-particle" : "", "parse-names" : false, "suffix" : "" }, { "dropping-particle" : "", "family" : "Rozendaal", "given" : "Dana\u00eb M. A.", "non-dropping-particle" : "", "parse-names" : false, "suffix" : "" } ], "container-title" : "Nature", "id" : "ITEM-1", "issued" : { "date-parts" : [ [ "2016" ] ] }, "page" : "1-15", "publisher" : "Nature Publishing Group", "title" : "Biomass resilience of Neotropical secondary forests", "type" : "article-journal" }, "uris" : [ "http://www.mendeley.com/documents/?uuid=aebec2a5-b7f9-4013-bffe-ca210fd7c9c6" ] }, { "id" : "ITEM-2", "itemData" : { "DOI" : "10.1098/rspb.2013.2236", "ISBN" : "0962-8452\\r1471-2954", "ISSN" : "1471-2954", "PMID" : "24197410", "abstract" : "Although increasing efforts are being made to restore tropical forests, little information is available regarding the time scales required for carbon and plant biodiversity to recover to the values associated with undisturbed forests. To address this knowledge gap, we carried out a meta-analysis comparing data from more than 600 secondary tropical forest sites with nearby undisturbed reference forests. Above-ground biomass approached equivalence to reference values within 80 years since last disturbance, whereas below-ground biomass took longer to recover. Soil carbon content showed little relationship with time since disturbance. Tree species richness recovered after about 50 years. By contrast, epiphyte richness did not reach equivalence to undisturbed forests. The proportion of undisturbed forest trees and epiphyte species found in secondary forests was low and changed little over time. Our results indicate that carbon pools and biodiversity show different recovery rates under passive, secondary succession and that colonization by undisturbed forest plant species is slow. Initiatives such as the Convention on Biological Diversity and REDD+ should therefore encourage active management to help to achieve their aims of restoring both carbon and biodiversity in tropical forests.", "author" : [ { "dropping-particle" : "", "family" : "Martin", "given" : "Philip A.", "non-dropping-particle" : "", "parse-names" : false, "suffix" : "" }, { "dropping-particle" : "", "family" : "Newton", "given" : "Adrian C.", "non-dropping-particle" : "", "parse-names" : false, "suffix" : "" }, { "dropping-particle" : "", "family" : "Bullock", "given" : "James M.", "non-dropping-particle" : "", "parse-names" : false, "suffix" : "" } ], "container-title" : "Proceedings of the Royal Society B: Biological Sciences", "id" : "ITEM-2", "issue" : "1773", "issued" : { "date-parts" : [ [ "2013", "11" ] ] }, "language" : "en", "page" : "20132236-20132236", "title" : "Carbon pools recover more quickly than plant biodiversity in tropical secondary forests", "type" : "article-journal", "volume" : "280" }, "uris" : [ "http://www.mendeley.com/documents/?uuid=138e348a-b786-494c-895d-c37a55b593a7" ] } ], "mendeley" : { "formattedCitation" : "(Martin et al., 2013; Poorter et al., 2016)", "plainTextFormattedCitation" : "(Martin et al., 2013; Poorter et al., 2016)", "previouslyFormattedCitation" : "(Martin et al., 2013; Poorter et al., 2016)" }, "properties" : { "noteIndex" : 0 }, "schema" : "https://github.com/citation-style-language/schema/raw/master/csl-citation.json" }</w:instrText>
      </w:r>
      <w:r w:rsidR="00B62B3F">
        <w:rPr>
          <w:rFonts w:ascii="Times New Roman" w:eastAsia="Times New Roman" w:hAnsi="Times New Roman" w:cs="Times New Roman"/>
          <w:color w:val="auto"/>
          <w:sz w:val="24"/>
          <w:szCs w:val="24"/>
        </w:rPr>
        <w:fldChar w:fldCharType="separate"/>
      </w:r>
      <w:r w:rsidR="00B62B3F" w:rsidRPr="00342367">
        <w:rPr>
          <w:rFonts w:ascii="Times New Roman" w:eastAsia="Times New Roman" w:hAnsi="Times New Roman" w:cs="Times New Roman"/>
          <w:noProof/>
          <w:color w:val="auto"/>
          <w:sz w:val="24"/>
          <w:szCs w:val="24"/>
        </w:rPr>
        <w:t>(Martin et al., 2013; Poorter et al., 2016)</w:t>
      </w:r>
      <w:r w:rsidR="00B62B3F">
        <w:rPr>
          <w:rFonts w:ascii="Times New Roman" w:eastAsia="Times New Roman" w:hAnsi="Times New Roman" w:cs="Times New Roman"/>
          <w:color w:val="auto"/>
          <w:sz w:val="24"/>
          <w:szCs w:val="24"/>
        </w:rPr>
        <w:fldChar w:fldCharType="end"/>
      </w:r>
      <w:r w:rsidR="00B62B3F">
        <w:rPr>
          <w:rFonts w:ascii="Times New Roman" w:eastAsia="Times New Roman" w:hAnsi="Times New Roman" w:cs="Times New Roman"/>
          <w:color w:val="auto"/>
          <w:sz w:val="24"/>
          <w:szCs w:val="24"/>
        </w:rPr>
        <w:t xml:space="preserve"> </w:t>
      </w:r>
      <w:r w:rsidR="0009054B">
        <w:rPr>
          <w:rFonts w:ascii="Times New Roman" w:eastAsia="Times New Roman" w:hAnsi="Times New Roman" w:cs="Times New Roman"/>
          <w:color w:val="auto"/>
          <w:sz w:val="24"/>
          <w:szCs w:val="24"/>
        </w:rPr>
        <w:t xml:space="preserve">it is </w:t>
      </w:r>
      <w:r w:rsidR="005313CC">
        <w:rPr>
          <w:rFonts w:ascii="Times New Roman" w:eastAsia="Times New Roman" w:hAnsi="Times New Roman" w:cs="Times New Roman"/>
          <w:color w:val="auto"/>
          <w:sz w:val="24"/>
          <w:szCs w:val="24"/>
        </w:rPr>
        <w:t>likely</w:t>
      </w:r>
      <w:r w:rsidR="0009054B">
        <w:rPr>
          <w:rFonts w:ascii="Times New Roman" w:eastAsia="Times New Roman" w:hAnsi="Times New Roman" w:cs="Times New Roman"/>
          <w:color w:val="auto"/>
          <w:sz w:val="24"/>
          <w:szCs w:val="24"/>
        </w:rPr>
        <w:t xml:space="preserve"> that </w:t>
      </w:r>
      <w:r w:rsidR="00E74167">
        <w:rPr>
          <w:rFonts w:ascii="Times New Roman" w:eastAsia="Times New Roman" w:hAnsi="Times New Roman" w:cs="Times New Roman"/>
          <w:color w:val="auto"/>
          <w:sz w:val="24"/>
          <w:szCs w:val="24"/>
        </w:rPr>
        <w:t>avian</w:t>
      </w:r>
      <w:r w:rsidR="0009054B">
        <w:rPr>
          <w:rFonts w:ascii="Times New Roman" w:eastAsia="Times New Roman" w:hAnsi="Times New Roman" w:cs="Times New Roman"/>
          <w:color w:val="auto"/>
          <w:sz w:val="24"/>
          <w:szCs w:val="24"/>
        </w:rPr>
        <w:t xml:space="preserve"> forest specialists require similar amount of time to </w:t>
      </w:r>
      <w:r w:rsidR="0009054B" w:rsidRPr="00BD3127">
        <w:rPr>
          <w:rFonts w:ascii="Times New Roman" w:eastAsia="Times New Roman" w:hAnsi="Times New Roman" w:cs="Times New Roman"/>
          <w:color w:val="auto"/>
          <w:sz w:val="24"/>
          <w:szCs w:val="24"/>
          <w:lang w:val="en-GB"/>
        </w:rPr>
        <w:t>recoloni</w:t>
      </w:r>
      <w:r w:rsidR="00BD3127" w:rsidRPr="00BD3127">
        <w:rPr>
          <w:rFonts w:ascii="Times New Roman" w:eastAsia="Times New Roman" w:hAnsi="Times New Roman" w:cs="Times New Roman"/>
          <w:color w:val="auto"/>
          <w:sz w:val="24"/>
          <w:szCs w:val="24"/>
          <w:lang w:val="en-GB"/>
        </w:rPr>
        <w:t>s</w:t>
      </w:r>
      <w:r w:rsidR="0009054B" w:rsidRPr="00BD3127">
        <w:rPr>
          <w:rFonts w:ascii="Times New Roman" w:eastAsia="Times New Roman" w:hAnsi="Times New Roman" w:cs="Times New Roman"/>
          <w:color w:val="auto"/>
          <w:sz w:val="24"/>
          <w:szCs w:val="24"/>
          <w:lang w:val="en-GB"/>
        </w:rPr>
        <w:t>e</w:t>
      </w:r>
      <w:r w:rsidR="0009054B">
        <w:rPr>
          <w:rFonts w:ascii="Times New Roman" w:eastAsia="Times New Roman" w:hAnsi="Times New Roman" w:cs="Times New Roman"/>
          <w:color w:val="auto"/>
          <w:sz w:val="24"/>
          <w:szCs w:val="24"/>
        </w:rPr>
        <w:t xml:space="preserve"> secondary forests. Our finding is similar to that of previous narrative reviews </w:t>
      </w:r>
      <w:r w:rsidR="0009054B" w:rsidRPr="00775315">
        <w:rPr>
          <w:rFonts w:ascii="Times New Roman" w:eastAsia="Times New Roman" w:hAnsi="Times New Roman" w:cs="Times New Roman"/>
          <w:color w:val="auto"/>
          <w:sz w:val="24"/>
          <w:szCs w:val="24"/>
        </w:rPr>
        <w:fldChar w:fldCharType="begin" w:fldLock="1"/>
      </w:r>
      <w:r w:rsidR="00D56324">
        <w:rPr>
          <w:rFonts w:ascii="Times New Roman" w:eastAsia="Times New Roman" w:hAnsi="Times New Roman" w:cs="Times New Roman"/>
          <w:color w:val="auto"/>
          <w:sz w:val="24"/>
          <w:szCs w:val="24"/>
        </w:rPr>
        <w:instrText>ADDIN CSL_CITATION { "citationID" : "2jbs7jks4c", "citationItems" : [ { "id" : "ITEM-1", "itemData" : { "DOI" : "10.1073/pnas.0703333104", "abstract" : "Biodiversity loss from deforestation may be partly offset by the expansion of secondary forests and plantation forestry in the tropics. However, our current knowledge of the value of these habitats for biodiversity conservation is limited to very few taxa, and many studies are severely confounded by methodological shortcomings. We examined the conservation value of tropical primary, secondary, and plantation forests for 15 taxonomic groups using a robust and replicated sample design that minimized edge effects. Different taxa varied markedly in their response to patterns of land use in terms of species richness and the percentage of species restricted to primary forest (varying from 5% to 57%), yet almost all between-forest comparisons showed marked differences in community structure and composition. Cross-taxon congruence in response patterns was very weak when evaluated using abundance or species richness data, but much stronger when using metrics based upon community similarity. Our results show that, whereas the biodiversity indicator group concept may hold some validity for several taxa that are frequently sampled (such as birds and fruit-feeding butterflies), it fails for those exhibiting highly idiosyncratic responses to tropical land-use change (including highly vagile species groups such as bats and orchid bees), highlighting the problems associated with quantifying the biodiversity value of anthropogenic habitats. Finally, although we show that areas of native regeneration and exotic tree plantations can provide complementary conservation services, we also provide clear empirical evidence demonstrating the irreplaceable value of primary forests.", "author" : [ { "dropping-particle" : "", "family" : "Barlow", "given" : "J", "non-dropping-particle" : "", "parse-names" : false, "suffix" : "" }, { "dropping-particle" : "", "family" : "Gardner", "given" : "T A", "non-dropping-particle" : "", "parse-names" : false, "suffix" : "" }, { "dropping-particle" : "", "family" : "Araujo", "given" : "I S", "non-dropping-particle" : "", "parse-names" : false, "suffix" : "" }, { "dropping-particle" : "", "family" : "\u00c1vila-Pires", "given" : "T C", "non-dropping-particle" : "", "parse-names" : false, "suffix" : "" }, { "dropping-particle" : "", "family" : "Bonaldo", "given" : "A B", "non-dropping-particle" : "", "parse-names" : false, "suffix" : "" }, { "dropping-particle" : "", "family" : "Costa", "given" : "J E", "non-dropping-particle" : "", "parse-names" : false, "suffix" : "" }, { "dropping-particle" : "", "family" : "Esposito", "given" : "M C", "non-dropping-particle" : "", "parse-names" : false, "suffix" : "" }, { "dropping-particle" : "V", "family" : "Ferreira", "given" : "L", "non-dropping-particle" : "", "parse-names" : false, "suffix" : "" }, { "dropping-particle" : "", "family" : "Hawes", "given" : "J", "non-dropping-particle" : "", "parse-names" : false, "suffix" : "" }, { "dropping-particle" : "", "family" : "Hernandez", "given" : "M I M", "non-dropping-particle" : "", "parse-names" : false, "suffix" : "" }, { "dropping-particle" : "", "family" : "Hoogmoed", "given" : "M S", "non-dropping-particle" : "", "parse-names" : false, "suffix" : "" }, { "dropping-particle" : "", "family" : "Leite", "given" : "R N", "non-dropping-particle" : "", "parse-names" : false, "suffix" : "" }, { "dropping-particle" : "", "family" : "Lo-Man-Hung", "given" : "N F", "non-dropping-particle" : "", "parse-names" : false, "suffix" : "" }, { "dropping-particle" : "", "family" : "Malcolm", "given" : "J R", "non-dropping-particle" : "", "parse-names" : false, "suffix" : "" }, { "dropping-particle" : "", "family" : "Martins", "given" : "M B", "non-dropping-particle" : "", "parse-names" : false, "suffix" : "" }, { "dropping-particle" : "", "family" : "Mestre", "given" : "L A M", "non-dropping-particle" : "", "parse-names" : false, "suffix" : "" }, { "dropping-particle" : "", "family" : "Miranda-Santos", "given" : "R", "non-dropping-particle" : "", "parse-names" : false, "suffix" : "" }, { "dropping-particle" : "", "family" : "Nunes-Gutjahr", "given" : "A L", "non-dropping-particle" : "", "parse-names" : false, "suffix" : "" }, { "dropping-particle" : "", "family" : "Overal", "given" : "W L", "non-dropping-particle" : "", "parse-names" : false, "suffix" : "" }, { "dropping-particle" : "", "family" : "Parry", "given" : "L", "non-dropping-particle" : "", "parse-names" : false, "suffix" : "" }, { "dropping-particle" : "", "family" : "Peters", "given" : "S L", "non-dropping-particle" : "", "parse-names" : false, "suffix" : "" }, { "dropping-particle" : "", "family" : "Ribeiro-Junior", "given" : "M A", "non-dropping-particle" : "", "parse-names" : false, "suffix" : "" }, { "dropping-particle" : "", "family" : "Silva", "given" : "M N F", "non-dropping-particle" : "da", "parse-names" : false, "suffix" : "" }, { "dropping-particle" : "", "family" : "Silva Motta", "given" : "C", "non-dropping-particle" : "da", "parse-names" : false, "suffix" : "" }, { "dropping-particle" : "", "family" : "Peres", "given" : "C A", "non-dropping-particle" : "", "parse-names" : false, "suffix" : "" } ], "container-title" : "Proceedings of the National Academy of Sciences", "id" : "ITEM-1", "issue" : "47", "issued" : { "date-parts" : [ [ "2007" ] ] }, "page" : "18555-18560", "title" : "Quantifying the biodiversity value of tropical primary, secondary, and plantation forests", "type" : "article-journal", "volume" : "104" }, "uris" : [ "http://www.mendeley.com/documents/?uuid=cd0c96c1-121c-4541-a055-52fe0f17cebc" ] }, { "id" : "ITEM-2", "itemData" : { "DOI" : "10.1016/j.biocon.2007.08.012", "ISSN" : "00063207", "author" : [ { "dropping-particle" : "", "family" : "Bowen", "given" : "Michiala E.", "non-dropping-particle" : "", "parse-names" : false, "suffix" : "" }, { "dropping-particle" : "", "family" : "McAlpine", "given" : "Clive a.", "non-dropping-particle" : "", "parse-names" : false, "suffix" : "" }, { "dropping-particle" : "", "family" : "House", "given" : "Alan P.N.", "non-dropping-particle" : "", "parse-names" : false, "suffix" : "" }, { "dropping-particle" : "", "family" : "Smith", "given" : "Geoffrey C.", "non-dropping-particle" : "", "parse-names" : false, "suffix" : "" } ], "container-title" : "Biological Conservation", "id" : "ITEM-2", "issue" : "3-4", "issued" : { "date-parts" : [ [ "2007", "12" ] ] }, "page" : "273-296", "title" : "Regrowth forests on abandoned agricultural land: A review of their habitat values for recovering forest fauna", "type" : "article-journal", "volume" : "140" }, "uris" : [ "http://www.mendeley.com/documents/?uuid=2ce5a982-75d8-4b78-8640-a0a7de4a3691" ] } ], "mendeley" : { "formattedCitation" : "(J Barlow et al., 2007; Bowen et al., 2007)", "plainTextFormattedCitation" : "(J Barlow et al., 2007; Bowen et al., 2007)", "previouslyFormattedCitation" : "(J Barlow et al., 2007; Bowen et al., 2007)" }, "properties" : { "formattedCitation" : "(Bowen et al. 2007; Barlow et al. 2007a)", "noteIndex" : 0, "plainCitation" : "(Bowen et al. 2007; Barlow et al. 2007a)" }, "schema" : "https://github.com/citation-style-language/schema/raw/master/csl-citation.json" }</w:instrText>
      </w:r>
      <w:r w:rsidR="0009054B" w:rsidRPr="00775315">
        <w:rPr>
          <w:rFonts w:ascii="Times New Roman" w:eastAsia="Times New Roman" w:hAnsi="Times New Roman" w:cs="Times New Roman"/>
          <w:color w:val="auto"/>
          <w:sz w:val="24"/>
          <w:szCs w:val="24"/>
        </w:rPr>
        <w:fldChar w:fldCharType="separate"/>
      </w:r>
      <w:r w:rsidR="00D56324" w:rsidRPr="00D56324">
        <w:rPr>
          <w:rFonts w:ascii="Times New Roman" w:hAnsi="Times New Roman" w:cs="Times New Roman"/>
          <w:noProof/>
          <w:color w:val="auto"/>
          <w:sz w:val="24"/>
          <w:szCs w:val="24"/>
        </w:rPr>
        <w:t>(J Barlow et al., 2007; Bowen et al., 2007)</w:t>
      </w:r>
      <w:r w:rsidR="0009054B" w:rsidRPr="00775315">
        <w:rPr>
          <w:rFonts w:ascii="Times New Roman" w:eastAsia="Times New Roman" w:hAnsi="Times New Roman" w:cs="Times New Roman"/>
          <w:color w:val="auto"/>
          <w:sz w:val="24"/>
          <w:szCs w:val="24"/>
        </w:rPr>
        <w:fldChar w:fldCharType="end"/>
      </w:r>
      <w:r w:rsidR="0009054B">
        <w:rPr>
          <w:rFonts w:ascii="Times New Roman" w:eastAsia="Times New Roman" w:hAnsi="Times New Roman" w:cs="Times New Roman"/>
          <w:color w:val="auto"/>
          <w:sz w:val="24"/>
          <w:szCs w:val="24"/>
        </w:rPr>
        <w:t xml:space="preserve"> suggesting</w:t>
      </w:r>
      <w:r w:rsidR="0009054B" w:rsidRPr="00775315">
        <w:rPr>
          <w:rFonts w:ascii="Times New Roman" w:eastAsia="Times New Roman" w:hAnsi="Times New Roman" w:cs="Times New Roman"/>
          <w:color w:val="auto"/>
          <w:sz w:val="24"/>
          <w:szCs w:val="24"/>
        </w:rPr>
        <w:t xml:space="preserve"> that preservation of primary forest is important for the conservation of forest specialists</w:t>
      </w:r>
      <w:r w:rsidR="0009054B">
        <w:rPr>
          <w:rFonts w:ascii="Times New Roman" w:eastAsia="Times New Roman" w:hAnsi="Times New Roman" w:cs="Times New Roman"/>
          <w:color w:val="auto"/>
          <w:sz w:val="24"/>
          <w:szCs w:val="24"/>
        </w:rPr>
        <w:t>.</w:t>
      </w:r>
      <w:ins w:id="37" w:author="Phil" w:date="2016-06-30T10:31:00Z">
        <w:r w:rsidR="00824901">
          <w:rPr>
            <w:rFonts w:ascii="Times New Roman" w:eastAsia="Times New Roman" w:hAnsi="Times New Roman" w:cs="Times New Roman"/>
            <w:color w:val="auto"/>
            <w:sz w:val="24"/>
            <w:szCs w:val="24"/>
          </w:rPr>
          <w:t xml:space="preserve"> </w:t>
        </w:r>
      </w:ins>
    </w:p>
    <w:p w14:paraId="12699EB1" w14:textId="59ED5A33" w:rsidR="009716A9" w:rsidRDefault="005B45F8" w:rsidP="005B45F8">
      <w:pPr>
        <w:spacing w:line="480" w:lineRule="auto"/>
        <w:jc w:val="both"/>
        <w:rPr>
          <w:rFonts w:ascii="Times New Roman" w:eastAsia="Times New Roman" w:hAnsi="Times New Roman" w:cs="Times New Roman"/>
          <w:color w:val="auto"/>
          <w:sz w:val="24"/>
          <w:szCs w:val="24"/>
        </w:rPr>
      </w:pPr>
      <w:ins w:id="38" w:author="Phil" w:date="2016-06-30T10:31:00Z">
        <w:r>
          <w:rPr>
            <w:rFonts w:ascii="Times New Roman" w:eastAsia="Times New Roman" w:hAnsi="Times New Roman" w:cs="Times New Roman"/>
            <w:color w:val="auto"/>
            <w:sz w:val="24"/>
            <w:szCs w:val="24"/>
          </w:rPr>
          <w:t>O</w:t>
        </w:r>
        <w:r w:rsidR="00824901">
          <w:rPr>
            <w:rFonts w:ascii="Times New Roman" w:eastAsia="Times New Roman" w:hAnsi="Times New Roman" w:cs="Times New Roman"/>
            <w:color w:val="auto"/>
            <w:sz w:val="24"/>
            <w:szCs w:val="24"/>
          </w:rPr>
          <w:t>ur results also suggest</w:t>
        </w:r>
      </w:ins>
      <w:ins w:id="39" w:author="Phil" w:date="2016-06-30T10:36:00Z">
        <w:r w:rsidR="0092493F">
          <w:rPr>
            <w:rFonts w:ascii="Times New Roman" w:eastAsia="Times New Roman" w:hAnsi="Times New Roman" w:cs="Times New Roman"/>
            <w:color w:val="auto"/>
            <w:sz w:val="24"/>
            <w:szCs w:val="24"/>
          </w:rPr>
          <w:t xml:space="preserve"> that after one year of succession </w:t>
        </w:r>
      </w:ins>
      <w:ins w:id="40" w:author="Phil" w:date="2016-06-30T10:37:00Z">
        <w:r w:rsidR="0092493F">
          <w:rPr>
            <w:rFonts w:ascii="Times New Roman" w:eastAsia="Times New Roman" w:hAnsi="Times New Roman" w:cs="Times New Roman"/>
            <w:color w:val="auto"/>
            <w:sz w:val="24"/>
            <w:szCs w:val="24"/>
          </w:rPr>
          <w:t>specialist species richness was 55% lower than in primary forests. Why are there any forest specialist species at all in such young secondary forests?</w:t>
        </w:r>
      </w:ins>
      <w:ins w:id="41" w:author="Phil" w:date="2016-06-30T10:38:00Z">
        <w:r w:rsidR="0092493F">
          <w:rPr>
            <w:rFonts w:ascii="Times New Roman" w:eastAsia="Times New Roman" w:hAnsi="Times New Roman" w:cs="Times New Roman"/>
            <w:color w:val="auto"/>
            <w:sz w:val="24"/>
            <w:szCs w:val="24"/>
          </w:rPr>
          <w:t xml:space="preserve"> </w:t>
        </w:r>
      </w:ins>
      <w:ins w:id="42" w:author="Phil" w:date="2016-06-30T10:49:00Z">
        <w:r w:rsidR="0010428F">
          <w:rPr>
            <w:rFonts w:ascii="Times New Roman" w:eastAsia="Times New Roman" w:hAnsi="Times New Roman" w:cs="Times New Roman"/>
            <w:color w:val="auto"/>
            <w:sz w:val="24"/>
            <w:szCs w:val="24"/>
          </w:rPr>
          <w:t xml:space="preserve">The </w:t>
        </w:r>
      </w:ins>
      <w:ins w:id="43" w:author="Phil" w:date="2016-06-30T10:50:00Z">
        <w:r w:rsidR="0010428F">
          <w:rPr>
            <w:rFonts w:ascii="Times New Roman" w:eastAsia="Times New Roman" w:hAnsi="Times New Roman" w:cs="Times New Roman"/>
            <w:color w:val="auto"/>
            <w:sz w:val="24"/>
            <w:szCs w:val="24"/>
          </w:rPr>
          <w:t xml:space="preserve">answer to this </w:t>
        </w:r>
      </w:ins>
      <w:ins w:id="44" w:author="Phil" w:date="2016-06-30T10:49:00Z">
        <w:r w:rsidR="0010428F">
          <w:rPr>
            <w:rFonts w:ascii="Times New Roman" w:eastAsia="Times New Roman" w:hAnsi="Times New Roman" w:cs="Times New Roman"/>
            <w:color w:val="auto"/>
            <w:sz w:val="24"/>
            <w:szCs w:val="24"/>
          </w:rPr>
          <w:t xml:space="preserve">likely </w:t>
        </w:r>
      </w:ins>
      <w:ins w:id="45" w:author="Phil" w:date="2016-06-30T10:50:00Z">
        <w:r w:rsidR="0010428F">
          <w:rPr>
            <w:rFonts w:ascii="Times New Roman" w:eastAsia="Times New Roman" w:hAnsi="Times New Roman" w:cs="Times New Roman"/>
            <w:color w:val="auto"/>
            <w:sz w:val="24"/>
            <w:szCs w:val="24"/>
          </w:rPr>
          <w:t>relate</w:t>
        </w:r>
      </w:ins>
      <w:ins w:id="46" w:author="Phil" w:date="2016-06-30T18:33:00Z">
        <w:r>
          <w:rPr>
            <w:rFonts w:ascii="Times New Roman" w:eastAsia="Times New Roman" w:hAnsi="Times New Roman" w:cs="Times New Roman"/>
            <w:color w:val="auto"/>
            <w:sz w:val="24"/>
            <w:szCs w:val="24"/>
          </w:rPr>
          <w:t>s</w:t>
        </w:r>
      </w:ins>
      <w:ins w:id="47" w:author="Phil" w:date="2016-06-30T10:50:00Z">
        <w:r w:rsidR="0010428F">
          <w:rPr>
            <w:rFonts w:ascii="Times New Roman" w:eastAsia="Times New Roman" w:hAnsi="Times New Roman" w:cs="Times New Roman"/>
            <w:color w:val="auto"/>
            <w:sz w:val="24"/>
            <w:szCs w:val="24"/>
          </w:rPr>
          <w:t xml:space="preserve"> to</w:t>
        </w:r>
      </w:ins>
      <w:ins w:id="48" w:author="Phil" w:date="2016-06-30T10:49:00Z">
        <w:r w:rsidR="0010428F">
          <w:rPr>
            <w:rFonts w:ascii="Times New Roman" w:eastAsia="Times New Roman" w:hAnsi="Times New Roman" w:cs="Times New Roman"/>
            <w:color w:val="auto"/>
            <w:sz w:val="24"/>
            <w:szCs w:val="24"/>
          </w:rPr>
          <w:t xml:space="preserve"> how forests </w:t>
        </w:r>
      </w:ins>
      <w:ins w:id="49" w:author="Phil" w:date="2016-06-30T10:50:00Z">
        <w:r w:rsidR="0010428F">
          <w:rPr>
            <w:rFonts w:ascii="Times New Roman" w:eastAsia="Times New Roman" w:hAnsi="Times New Roman" w:cs="Times New Roman"/>
            <w:color w:val="auto"/>
            <w:sz w:val="24"/>
            <w:szCs w:val="24"/>
          </w:rPr>
          <w:t>are</w:t>
        </w:r>
      </w:ins>
      <w:ins w:id="50" w:author="Phil" w:date="2016-06-30T10:49:00Z">
        <w:r w:rsidR="0010428F">
          <w:rPr>
            <w:rFonts w:ascii="Times New Roman" w:eastAsia="Times New Roman" w:hAnsi="Times New Roman" w:cs="Times New Roman"/>
            <w:color w:val="auto"/>
            <w:sz w:val="24"/>
            <w:szCs w:val="24"/>
          </w:rPr>
          <w:t xml:space="preserve"> cleared prior to agricultural use</w:t>
        </w:r>
      </w:ins>
      <w:ins w:id="51" w:author="Phil" w:date="2016-06-30T10:50:00Z">
        <w:r w:rsidR="0010428F">
          <w:rPr>
            <w:rFonts w:ascii="Times New Roman" w:eastAsia="Times New Roman" w:hAnsi="Times New Roman" w:cs="Times New Roman"/>
            <w:color w:val="auto"/>
            <w:sz w:val="24"/>
            <w:szCs w:val="24"/>
          </w:rPr>
          <w:t xml:space="preserve"> and subsequent abandonment and succession. </w:t>
        </w:r>
      </w:ins>
      <w:ins w:id="52" w:author="Phil" w:date="2016-06-30T10:38:00Z">
        <w:r w:rsidR="0092493F">
          <w:rPr>
            <w:rFonts w:ascii="Times New Roman" w:eastAsia="Times New Roman" w:hAnsi="Times New Roman" w:cs="Times New Roman"/>
            <w:color w:val="auto"/>
            <w:sz w:val="24"/>
            <w:szCs w:val="24"/>
          </w:rPr>
          <w:t>M</w:t>
        </w:r>
      </w:ins>
      <w:ins w:id="53" w:author="Phil" w:date="2016-06-30T18:34:00Z">
        <w:r>
          <w:rPr>
            <w:rFonts w:ascii="Times New Roman" w:eastAsia="Times New Roman" w:hAnsi="Times New Roman" w:cs="Times New Roman"/>
            <w:color w:val="auto"/>
            <w:sz w:val="24"/>
            <w:szCs w:val="24"/>
          </w:rPr>
          <w:t>any</w:t>
        </w:r>
      </w:ins>
      <w:ins w:id="54" w:author="Phil" w:date="2016-06-30T10:38:00Z">
        <w:r w:rsidR="0092493F">
          <w:rPr>
            <w:rFonts w:ascii="Times New Roman" w:eastAsia="Times New Roman" w:hAnsi="Times New Roman" w:cs="Times New Roman"/>
            <w:color w:val="auto"/>
            <w:sz w:val="24"/>
            <w:szCs w:val="24"/>
          </w:rPr>
          <w:t xml:space="preserve"> secondary forests in the tropics </w:t>
        </w:r>
      </w:ins>
      <w:ins w:id="55" w:author="Phil" w:date="2016-06-30T11:02:00Z">
        <w:r w:rsidR="004628D4">
          <w:rPr>
            <w:rFonts w:ascii="Times New Roman" w:eastAsia="Times New Roman" w:hAnsi="Times New Roman" w:cs="Times New Roman"/>
            <w:color w:val="auto"/>
            <w:sz w:val="24"/>
            <w:szCs w:val="24"/>
          </w:rPr>
          <w:t>are the result of abandonment subsistence agriculture</w:t>
        </w:r>
      </w:ins>
      <w:ins w:id="56" w:author="Phil" w:date="2016-06-30T18:34:00Z">
        <w:r>
          <w:rPr>
            <w:rFonts w:ascii="Times New Roman" w:eastAsia="Times New Roman" w:hAnsi="Times New Roman" w:cs="Times New Roman"/>
            <w:color w:val="auto"/>
            <w:sz w:val="24"/>
            <w:szCs w:val="24"/>
          </w:rPr>
          <w:t xml:space="preserve"> during which</w:t>
        </w:r>
      </w:ins>
      <w:ins w:id="57" w:author="Phil" w:date="2016-06-30T10:39:00Z">
        <w:r w:rsidR="0092493F">
          <w:rPr>
            <w:rFonts w:ascii="Times New Roman" w:eastAsia="Times New Roman" w:hAnsi="Times New Roman" w:cs="Times New Roman"/>
            <w:color w:val="auto"/>
            <w:sz w:val="24"/>
            <w:szCs w:val="24"/>
          </w:rPr>
          <w:t xml:space="preserve"> some large trees </w:t>
        </w:r>
      </w:ins>
      <w:ins w:id="58" w:author="Phil" w:date="2016-06-30T18:34:00Z">
        <w:r>
          <w:rPr>
            <w:rFonts w:ascii="Times New Roman" w:eastAsia="Times New Roman" w:hAnsi="Times New Roman" w:cs="Times New Roman"/>
            <w:color w:val="auto"/>
            <w:sz w:val="24"/>
            <w:szCs w:val="24"/>
          </w:rPr>
          <w:t xml:space="preserve">are often retained </w:t>
        </w:r>
      </w:ins>
      <w:ins w:id="59" w:author="Phil" w:date="2016-06-30T10:39:00Z">
        <w:r w:rsidR="0092493F">
          <w:rPr>
            <w:rFonts w:ascii="Times New Roman" w:eastAsia="Times New Roman" w:hAnsi="Times New Roman" w:cs="Times New Roman"/>
            <w:color w:val="auto"/>
            <w:sz w:val="24"/>
            <w:szCs w:val="24"/>
          </w:rPr>
          <w:t xml:space="preserve">during </w:t>
        </w:r>
      </w:ins>
      <w:ins w:id="60" w:author="Phil" w:date="2016-06-30T11:03:00Z">
        <w:r w:rsidR="004628D4">
          <w:rPr>
            <w:rFonts w:ascii="Times New Roman" w:eastAsia="Times New Roman" w:hAnsi="Times New Roman" w:cs="Times New Roman"/>
            <w:color w:val="auto"/>
            <w:sz w:val="24"/>
            <w:szCs w:val="24"/>
          </w:rPr>
          <w:t xml:space="preserve">forest </w:t>
        </w:r>
      </w:ins>
      <w:ins w:id="61" w:author="Phil" w:date="2016-06-30T10:39:00Z">
        <w:r w:rsidR="0092493F">
          <w:rPr>
            <w:rFonts w:ascii="Times New Roman" w:eastAsia="Times New Roman" w:hAnsi="Times New Roman" w:cs="Times New Roman"/>
            <w:color w:val="auto"/>
            <w:sz w:val="24"/>
            <w:szCs w:val="24"/>
          </w:rPr>
          <w:t xml:space="preserve">clearance </w:t>
        </w:r>
      </w:ins>
      <w:ins w:id="62" w:author="Phil" w:date="2016-06-30T11:03:00Z">
        <w:r w:rsidR="004628D4">
          <w:rPr>
            <w:rFonts w:ascii="Times New Roman" w:eastAsia="Times New Roman" w:hAnsi="Times New Roman" w:cs="Times New Roman"/>
            <w:color w:val="auto"/>
            <w:sz w:val="24"/>
            <w:szCs w:val="24"/>
          </w:rPr>
          <w:t>since</w:t>
        </w:r>
      </w:ins>
      <w:ins w:id="63" w:author="Phil" w:date="2016-06-30T10:41:00Z">
        <w:r w:rsidR="0092493F">
          <w:rPr>
            <w:rFonts w:ascii="Times New Roman" w:eastAsia="Times New Roman" w:hAnsi="Times New Roman" w:cs="Times New Roman"/>
            <w:color w:val="auto"/>
            <w:sz w:val="24"/>
            <w:szCs w:val="24"/>
          </w:rPr>
          <w:t xml:space="preserve"> they </w:t>
        </w:r>
      </w:ins>
      <w:ins w:id="64" w:author="Phil" w:date="2016-06-30T11:03:00Z">
        <w:r w:rsidR="004628D4">
          <w:rPr>
            <w:rFonts w:ascii="Times New Roman" w:eastAsia="Times New Roman" w:hAnsi="Times New Roman" w:cs="Times New Roman"/>
            <w:color w:val="auto"/>
            <w:sz w:val="24"/>
            <w:szCs w:val="24"/>
          </w:rPr>
          <w:t>may</w:t>
        </w:r>
      </w:ins>
      <w:ins w:id="65" w:author="Phil" w:date="2016-06-30T10:41:00Z">
        <w:r w:rsidR="0092493F">
          <w:rPr>
            <w:rFonts w:ascii="Times New Roman" w:eastAsia="Times New Roman" w:hAnsi="Times New Roman" w:cs="Times New Roman"/>
            <w:color w:val="auto"/>
            <w:sz w:val="24"/>
            <w:szCs w:val="24"/>
          </w:rPr>
          <w:t xml:space="preserve"> provide edible fruits, shade for workers or simply as a result of </w:t>
        </w:r>
      </w:ins>
      <w:ins w:id="66" w:author="Phil" w:date="2016-06-30T18:35:00Z">
        <w:r>
          <w:rPr>
            <w:rFonts w:ascii="Times New Roman" w:eastAsia="Times New Roman" w:hAnsi="Times New Roman" w:cs="Times New Roman"/>
            <w:color w:val="auto"/>
            <w:sz w:val="24"/>
            <w:szCs w:val="24"/>
          </w:rPr>
          <w:t xml:space="preserve">local </w:t>
        </w:r>
      </w:ins>
      <w:ins w:id="67" w:author="Phil" w:date="2016-06-30T10:42:00Z">
        <w:r w:rsidR="0010428F">
          <w:rPr>
            <w:rFonts w:ascii="Times New Roman" w:eastAsia="Times New Roman" w:hAnsi="Times New Roman" w:cs="Times New Roman"/>
            <w:color w:val="auto"/>
            <w:sz w:val="24"/>
            <w:szCs w:val="24"/>
          </w:rPr>
          <w:lastRenderedPageBreak/>
          <w:t>tradition</w:t>
        </w:r>
      </w:ins>
      <w:ins w:id="68" w:author="Phil" w:date="2016-06-30T10:56:00Z">
        <w:r w:rsidR="0099004C">
          <w:rPr>
            <w:rFonts w:ascii="Times New Roman" w:eastAsia="Times New Roman" w:hAnsi="Times New Roman" w:cs="Times New Roman"/>
            <w:color w:val="auto"/>
            <w:sz w:val="24"/>
            <w:szCs w:val="24"/>
          </w:rPr>
          <w:t xml:space="preserve"> </w:t>
        </w:r>
        <w:r w:rsidR="0099004C">
          <w:rPr>
            <w:rFonts w:ascii="Times New Roman" w:eastAsia="Times New Roman" w:hAnsi="Times New Roman" w:cs="Times New Roman"/>
            <w:color w:val="auto"/>
            <w:sz w:val="24"/>
            <w:szCs w:val="24"/>
          </w:rPr>
          <w:fldChar w:fldCharType="begin" w:fldLock="1"/>
        </w:r>
      </w:ins>
      <w:r w:rsidR="00FC58B2">
        <w:rPr>
          <w:rFonts w:ascii="Times New Roman" w:eastAsia="Times New Roman" w:hAnsi="Times New Roman" w:cs="Times New Roman"/>
          <w:color w:val="auto"/>
          <w:sz w:val="24"/>
          <w:szCs w:val="24"/>
        </w:rPr>
        <w:instrText>ADDIN CSL_CITATION { "citationItems" : [ { "id" : "ITEM-1", "itemData" : { "author" : [ { "dropping-particle" : "", "family" : "Guevara", "given" : "Sergio", "non-dropping-particle" : "", "parse-names" : false, "suffix" : "" }, { "dropping-particle" : "", "family" : "Purata", "given" : "Silvia E", "non-dropping-particle" : "", "parse-names" : false, "suffix" : "" }, { "dropping-particle" : "Van Der", "family" : "Maarel", "given" : "Eddy", "non-dropping-particle" : "", "parse-names" : false, "suffix" : "" }, { "dropping-particle" : "", "family" : "Botany", "given" : "Ecological", "non-dropping-particle" : "", "parse-names" : false, "suffix" : "" }, { "dropping-particle" : "De", "family" : "Ecologia", "given" : "Laboratorio", "non-dropping-particle" : "", "parse-names" : false, "suffix" : "" }, { "dropping-particle" : "De", "family" : "Ciencias", "given" : "Facultad", "non-dropping-particle" : "", "parse-names" : false, "suffix" : "" } ], "id" : "ITEM-1", "issued" : { "date-parts" : [ [ "1986" ] ] }, "page" : "77-84", "title" : "The role of remnant forest trees in tropical secondary succession *", "type" : "article-journal" }, "uris" : [ "http://www.mendeley.com/documents/?uuid=552e2817-c6df-4d9a-b04e-059f45ba788b" ] }, { "id" : "ITEM-2", "itemData" : { "DOI" : "10.1023/A:1006122211692", "ISSN" : "01674366", "author" : [ { "dropping-particle" : "", "family" : "Harvey", "given" : "C. A.", "non-dropping-particle" : "", "parse-names" : false, "suffix" : "" }, { "dropping-particle" : "", "family" : "Haber", "given" : "W. A.", "non-dropping-particle" : "", "parse-names" : false, "suffix" : "" } ], "container-title" : "Agroforestry Systems", "id" : "ITEM-2", "issue" : "1", "issued" : { "date-parts" : [ [ "1998" ] ] }, "page" : "37-68", "publisher" : "Kluwer Academic Publishers", "title" : "Remnant trees and the conservation of biodiversity in Costa Rican pastures", "type" : "article-journal", "volume" : "44" }, "uris" : [ "http://www.mendeley.com/documents/?uuid=13e4b0ba-63bb-312d-ba17-368ef37b825c" ] } ], "mendeley" : { "formattedCitation" : "(Guevara et al., 1986; Harvey and Haber, 1998)", "plainTextFormattedCitation" : "(Guevara et al., 1986; Harvey and Haber, 1998)", "previouslyFormattedCitation" : "(Guevara et al., 1986; Harvey and Haber, 1998)" }, "properties" : { "noteIndex" : 0 }, "schema" : "https://github.com/citation-style-language/schema/raw/master/csl-citation.json" }</w:instrText>
      </w:r>
      <w:r w:rsidR="0099004C">
        <w:rPr>
          <w:rFonts w:ascii="Times New Roman" w:eastAsia="Times New Roman" w:hAnsi="Times New Roman" w:cs="Times New Roman"/>
          <w:color w:val="auto"/>
          <w:sz w:val="24"/>
          <w:szCs w:val="24"/>
        </w:rPr>
        <w:fldChar w:fldCharType="separate"/>
      </w:r>
      <w:r w:rsidR="0099004C" w:rsidRPr="0099004C">
        <w:rPr>
          <w:rFonts w:ascii="Times New Roman" w:eastAsia="Times New Roman" w:hAnsi="Times New Roman" w:cs="Times New Roman"/>
          <w:noProof/>
          <w:color w:val="auto"/>
          <w:sz w:val="24"/>
          <w:szCs w:val="24"/>
        </w:rPr>
        <w:t>(Guevara et al., 1986; Harvey and Haber, 1998)</w:t>
      </w:r>
      <w:ins w:id="69" w:author="Phil" w:date="2016-06-30T10:56:00Z">
        <w:r w:rsidR="0099004C">
          <w:rPr>
            <w:rFonts w:ascii="Times New Roman" w:eastAsia="Times New Roman" w:hAnsi="Times New Roman" w:cs="Times New Roman"/>
            <w:color w:val="auto"/>
            <w:sz w:val="24"/>
            <w:szCs w:val="24"/>
          </w:rPr>
          <w:fldChar w:fldCharType="end"/>
        </w:r>
      </w:ins>
      <w:ins w:id="70" w:author="Phil" w:date="2016-06-30T10:42:00Z">
        <w:r w:rsidR="0010428F">
          <w:rPr>
            <w:rFonts w:ascii="Times New Roman" w:eastAsia="Times New Roman" w:hAnsi="Times New Roman" w:cs="Times New Roman"/>
            <w:color w:val="auto"/>
            <w:sz w:val="24"/>
            <w:szCs w:val="24"/>
          </w:rPr>
          <w:t>.</w:t>
        </w:r>
      </w:ins>
      <w:ins w:id="71" w:author="Phil" w:date="2016-06-30T10:52:00Z">
        <w:r w:rsidR="0010428F">
          <w:rPr>
            <w:rFonts w:ascii="Times New Roman" w:eastAsia="Times New Roman" w:hAnsi="Times New Roman" w:cs="Times New Roman"/>
            <w:color w:val="auto"/>
            <w:sz w:val="24"/>
            <w:szCs w:val="24"/>
          </w:rPr>
          <w:t xml:space="preserve"> Harvey and Haber</w:t>
        </w:r>
      </w:ins>
      <w:ins w:id="72" w:author="Phil" w:date="2016-06-30T10:42:00Z">
        <w:r w:rsidR="0010428F">
          <w:rPr>
            <w:rFonts w:ascii="Times New Roman" w:eastAsia="Times New Roman" w:hAnsi="Times New Roman" w:cs="Times New Roman"/>
            <w:color w:val="auto"/>
            <w:sz w:val="24"/>
            <w:szCs w:val="24"/>
          </w:rPr>
          <w:t xml:space="preserve"> </w:t>
        </w:r>
      </w:ins>
      <w:ins w:id="73" w:author="Phil" w:date="2016-06-30T10:52:00Z">
        <w:r w:rsidR="0010428F">
          <w:rPr>
            <w:rFonts w:ascii="Times New Roman" w:eastAsia="Times New Roman" w:hAnsi="Times New Roman" w:cs="Times New Roman"/>
            <w:color w:val="auto"/>
            <w:sz w:val="24"/>
            <w:szCs w:val="24"/>
          </w:rPr>
          <w:fldChar w:fldCharType="begin" w:fldLock="1"/>
        </w:r>
      </w:ins>
      <w:r w:rsidR="0099004C">
        <w:rPr>
          <w:rFonts w:ascii="Times New Roman" w:eastAsia="Times New Roman" w:hAnsi="Times New Roman" w:cs="Times New Roman"/>
          <w:color w:val="auto"/>
          <w:sz w:val="24"/>
          <w:szCs w:val="24"/>
        </w:rPr>
        <w:instrText>ADDIN CSL_CITATION { "citationItems" : [ { "id" : "ITEM-1", "itemData" : { "DOI" : "10.1023/A:1006122211692", "ISSN" : "01674366", "author" : [ { "dropping-particle" : "", "family" : "Harvey", "given" : "C. A.", "non-dropping-particle" : "", "parse-names" : false, "suffix" : "" }, { "dropping-particle" : "", "family" : "Haber", "given" : "W. A.", "non-dropping-particle" : "", "parse-names" : false, "suffix" : "" } ], "container-title" : "Agroforestry Systems", "id" : "ITEM-1", "issue" : "1", "issued" : { "date-parts" : [ [ "1998" ] ] }, "page" : "37-68", "publisher" : "Kluwer Academic Publishers", "title" : "Remnant trees and the conservation of biodiversity in Costa Rican pastures", "type" : "article-journal", "volume" : "44" }, "suppress-author" : 1, "uris" : [ "http://www.mendeley.com/documents/?uuid=13e4b0ba-63bb-312d-ba17-368ef37b825c" ] } ], "mendeley" : { "formattedCitation" : "(1998)", "plainTextFormattedCitation" : "(1998)", "previouslyFormattedCitation" : "(1998)" }, "properties" : { "noteIndex" : 0 }, "schema" : "https://github.com/citation-style-language/schema/raw/master/csl-citation.json" }</w:instrText>
      </w:r>
      <w:r w:rsidR="0010428F">
        <w:rPr>
          <w:rFonts w:ascii="Times New Roman" w:eastAsia="Times New Roman" w:hAnsi="Times New Roman" w:cs="Times New Roman"/>
          <w:color w:val="auto"/>
          <w:sz w:val="24"/>
          <w:szCs w:val="24"/>
        </w:rPr>
        <w:fldChar w:fldCharType="separate"/>
      </w:r>
      <w:r w:rsidR="0010428F" w:rsidRPr="0010428F">
        <w:rPr>
          <w:rFonts w:ascii="Times New Roman" w:eastAsia="Times New Roman" w:hAnsi="Times New Roman" w:cs="Times New Roman"/>
          <w:noProof/>
          <w:color w:val="auto"/>
          <w:sz w:val="24"/>
          <w:szCs w:val="24"/>
        </w:rPr>
        <w:t>(1998)</w:t>
      </w:r>
      <w:ins w:id="74" w:author="Phil" w:date="2016-06-30T10:52:00Z">
        <w:r w:rsidR="0010428F">
          <w:rPr>
            <w:rFonts w:ascii="Times New Roman" w:eastAsia="Times New Roman" w:hAnsi="Times New Roman" w:cs="Times New Roman"/>
            <w:color w:val="auto"/>
            <w:sz w:val="24"/>
            <w:szCs w:val="24"/>
          </w:rPr>
          <w:fldChar w:fldCharType="end"/>
        </w:r>
        <w:r w:rsidR="0010428F">
          <w:rPr>
            <w:rFonts w:ascii="Times New Roman" w:eastAsia="Times New Roman" w:hAnsi="Times New Roman" w:cs="Times New Roman"/>
            <w:color w:val="auto"/>
            <w:sz w:val="24"/>
            <w:szCs w:val="24"/>
          </w:rPr>
          <w:t xml:space="preserve"> found that </w:t>
        </w:r>
      </w:ins>
      <w:ins w:id="75" w:author="Phil" w:date="2016-06-30T11:03:00Z">
        <w:r w:rsidR="004628D4">
          <w:rPr>
            <w:rFonts w:ascii="Times New Roman" w:eastAsia="Times New Roman" w:hAnsi="Times New Roman" w:cs="Times New Roman"/>
            <w:color w:val="auto"/>
            <w:sz w:val="24"/>
            <w:szCs w:val="24"/>
          </w:rPr>
          <w:t>fields</w:t>
        </w:r>
      </w:ins>
      <w:ins w:id="76" w:author="Phil" w:date="2016-06-30T10:52:00Z">
        <w:r w:rsidR="0010428F">
          <w:rPr>
            <w:rFonts w:ascii="Times New Roman" w:eastAsia="Times New Roman" w:hAnsi="Times New Roman" w:cs="Times New Roman"/>
            <w:color w:val="auto"/>
            <w:sz w:val="24"/>
            <w:szCs w:val="24"/>
          </w:rPr>
          <w:t xml:space="preserve"> </w:t>
        </w:r>
      </w:ins>
      <w:ins w:id="77" w:author="Phil" w:date="2016-06-30T10:53:00Z">
        <w:r w:rsidR="0099004C">
          <w:rPr>
            <w:rFonts w:ascii="Times New Roman" w:eastAsia="Times New Roman" w:hAnsi="Times New Roman" w:cs="Times New Roman"/>
            <w:color w:val="auto"/>
            <w:sz w:val="24"/>
            <w:szCs w:val="24"/>
          </w:rPr>
          <w:t xml:space="preserve">in Costa Rica contained an average of 25 trees per hectare, </w:t>
        </w:r>
      </w:ins>
      <w:ins w:id="78" w:author="Phil" w:date="2016-06-30T10:54:00Z">
        <w:r w:rsidR="0099004C">
          <w:rPr>
            <w:rFonts w:ascii="Times New Roman" w:eastAsia="Times New Roman" w:hAnsi="Times New Roman" w:cs="Times New Roman"/>
            <w:color w:val="auto"/>
            <w:sz w:val="24"/>
            <w:szCs w:val="24"/>
          </w:rPr>
          <w:t xml:space="preserve">a third of which were </w:t>
        </w:r>
      </w:ins>
      <w:ins w:id="79" w:author="Phil" w:date="2016-06-30T11:03:00Z">
        <w:r w:rsidR="00FE7AB4">
          <w:rPr>
            <w:rFonts w:ascii="Times New Roman" w:eastAsia="Times New Roman" w:hAnsi="Times New Roman" w:cs="Times New Roman"/>
            <w:color w:val="auto"/>
            <w:sz w:val="24"/>
            <w:szCs w:val="24"/>
          </w:rPr>
          <w:t>primary</w:t>
        </w:r>
      </w:ins>
      <w:ins w:id="80" w:author="Phil" w:date="2016-06-30T10:54:00Z">
        <w:r w:rsidR="0099004C">
          <w:rPr>
            <w:rFonts w:ascii="Times New Roman" w:eastAsia="Times New Roman" w:hAnsi="Times New Roman" w:cs="Times New Roman"/>
            <w:color w:val="auto"/>
            <w:sz w:val="24"/>
            <w:szCs w:val="24"/>
          </w:rPr>
          <w:t xml:space="preserve"> forest specialists</w:t>
        </w:r>
      </w:ins>
      <w:ins w:id="81" w:author="Phil" w:date="2016-06-30T10:55:00Z">
        <w:r w:rsidR="0099004C">
          <w:rPr>
            <w:rFonts w:ascii="Times New Roman" w:eastAsia="Times New Roman" w:hAnsi="Times New Roman" w:cs="Times New Roman"/>
            <w:color w:val="auto"/>
            <w:sz w:val="24"/>
            <w:szCs w:val="24"/>
          </w:rPr>
          <w:t>. As a result</w:t>
        </w:r>
      </w:ins>
      <w:ins w:id="82" w:author="Phil" w:date="2016-06-30T11:03:00Z">
        <w:r w:rsidR="00FE7AB4">
          <w:rPr>
            <w:rFonts w:ascii="Times New Roman" w:eastAsia="Times New Roman" w:hAnsi="Times New Roman" w:cs="Times New Roman"/>
            <w:color w:val="auto"/>
            <w:sz w:val="24"/>
            <w:szCs w:val="24"/>
          </w:rPr>
          <w:t>,</w:t>
        </w:r>
      </w:ins>
      <w:ins w:id="83" w:author="Phil" w:date="2016-06-30T10:44:00Z">
        <w:r w:rsidR="0010428F">
          <w:rPr>
            <w:rFonts w:ascii="Times New Roman" w:eastAsia="Times New Roman" w:hAnsi="Times New Roman" w:cs="Times New Roman"/>
            <w:color w:val="auto"/>
            <w:sz w:val="24"/>
            <w:szCs w:val="24"/>
          </w:rPr>
          <w:t xml:space="preserve"> </w:t>
        </w:r>
      </w:ins>
      <w:ins w:id="84" w:author="Phil" w:date="2016-06-30T10:42:00Z">
        <w:r w:rsidR="0010428F">
          <w:rPr>
            <w:rFonts w:ascii="Times New Roman" w:eastAsia="Times New Roman" w:hAnsi="Times New Roman" w:cs="Times New Roman"/>
            <w:color w:val="auto"/>
            <w:sz w:val="24"/>
            <w:szCs w:val="24"/>
          </w:rPr>
          <w:t xml:space="preserve">large trees located in the </w:t>
        </w:r>
      </w:ins>
      <w:ins w:id="85" w:author="Phil" w:date="2016-06-30T10:43:00Z">
        <w:r w:rsidR="0010428F">
          <w:rPr>
            <w:rFonts w:ascii="Times New Roman" w:eastAsia="Times New Roman" w:hAnsi="Times New Roman" w:cs="Times New Roman"/>
            <w:color w:val="auto"/>
            <w:sz w:val="24"/>
            <w:szCs w:val="24"/>
          </w:rPr>
          <w:t xml:space="preserve">agricultural </w:t>
        </w:r>
      </w:ins>
      <w:ins w:id="86" w:author="Phil" w:date="2016-06-30T10:42:00Z">
        <w:r w:rsidR="0010428F">
          <w:rPr>
            <w:rFonts w:ascii="Times New Roman" w:eastAsia="Times New Roman" w:hAnsi="Times New Roman" w:cs="Times New Roman"/>
            <w:color w:val="auto"/>
            <w:sz w:val="24"/>
            <w:szCs w:val="24"/>
          </w:rPr>
          <w:t xml:space="preserve">matrix </w:t>
        </w:r>
      </w:ins>
      <w:ins w:id="87" w:author="Phil" w:date="2016-06-30T10:43:00Z">
        <w:r w:rsidR="0010428F">
          <w:rPr>
            <w:rFonts w:ascii="Times New Roman" w:eastAsia="Times New Roman" w:hAnsi="Times New Roman" w:cs="Times New Roman"/>
            <w:color w:val="auto"/>
            <w:sz w:val="24"/>
            <w:szCs w:val="24"/>
          </w:rPr>
          <w:t xml:space="preserve">may </w:t>
        </w:r>
      </w:ins>
      <w:ins w:id="88" w:author="Phil" w:date="2016-06-30T10:42:00Z">
        <w:r w:rsidR="0010428F">
          <w:rPr>
            <w:rFonts w:ascii="Times New Roman" w:eastAsia="Times New Roman" w:hAnsi="Times New Roman" w:cs="Times New Roman"/>
            <w:color w:val="auto"/>
            <w:sz w:val="24"/>
            <w:szCs w:val="24"/>
          </w:rPr>
          <w:t>be used as forest species to feed</w:t>
        </w:r>
      </w:ins>
      <w:ins w:id="89" w:author="Phil" w:date="2016-06-30T10:43:00Z">
        <w:r w:rsidR="0010428F">
          <w:rPr>
            <w:rFonts w:ascii="Times New Roman" w:eastAsia="Times New Roman" w:hAnsi="Times New Roman" w:cs="Times New Roman"/>
            <w:color w:val="auto"/>
            <w:sz w:val="24"/>
            <w:szCs w:val="24"/>
          </w:rPr>
          <w:t xml:space="preserve"> or roost</w:t>
        </w:r>
      </w:ins>
      <w:ins w:id="90" w:author="Phil" w:date="2016-06-30T10:55:00Z">
        <w:r w:rsidR="0099004C">
          <w:rPr>
            <w:rFonts w:ascii="Times New Roman" w:eastAsia="Times New Roman" w:hAnsi="Times New Roman" w:cs="Times New Roman"/>
            <w:color w:val="auto"/>
            <w:sz w:val="24"/>
            <w:szCs w:val="24"/>
          </w:rPr>
          <w:t xml:space="preserve"> </w:t>
        </w:r>
      </w:ins>
      <w:ins w:id="91" w:author="Phil" w:date="2016-06-30T10:56:00Z">
        <w:r w:rsidR="0099004C">
          <w:rPr>
            <w:rFonts w:ascii="Times New Roman" w:eastAsia="Times New Roman" w:hAnsi="Times New Roman" w:cs="Times New Roman"/>
            <w:color w:val="auto"/>
            <w:sz w:val="24"/>
            <w:szCs w:val="24"/>
          </w:rPr>
          <w:fldChar w:fldCharType="begin" w:fldLock="1"/>
        </w:r>
      </w:ins>
      <w:r w:rsidR="0099004C">
        <w:rPr>
          <w:rFonts w:ascii="Times New Roman" w:eastAsia="Times New Roman" w:hAnsi="Times New Roman" w:cs="Times New Roman"/>
          <w:color w:val="auto"/>
          <w:sz w:val="24"/>
          <w:szCs w:val="24"/>
        </w:rPr>
        <w:instrText>ADDIN CSL_CITATION { "citationItems" : [ { "id" : "ITEM-1", "itemData" : { "DOI" : "10.1023/A:1006122211692", "ISSN" : "01674366", "author" : [ { "dropping-particle" : "", "family" : "Harvey", "given" : "C. A.", "non-dropping-particle" : "", "parse-names" : false, "suffix" : "" }, { "dropping-particle" : "", "family" : "Haber", "given" : "W. A.", "non-dropping-particle" : "", "parse-names" : false, "suffix" : "" } ], "container-title" : "Agroforestry Systems", "id" : "ITEM-1", "issue" : "1", "issued" : { "date-parts" : [ [ "1998" ] ] }, "page" : "37-68", "publisher" : "Kluwer Academic Publishers", "title" : "Remnant trees and the conservation of biodiversity in Costa Rican pastures", "type" : "article-journal", "volume" : "44" }, "uris" : [ "http://www.mendeley.com/documents/?uuid=13e4b0ba-63bb-312d-ba17-368ef37b825c" ] } ], "mendeley" : { "formattedCitation" : "(Harvey and Haber, 1998)", "plainTextFormattedCitation" : "(Harvey and Haber, 1998)", "previouslyFormattedCitation" : "(Harvey and Haber, 1998)" }, "properties" : { "noteIndex" : 0 }, "schema" : "https://github.com/citation-style-language/schema/raw/master/csl-citation.json" }</w:instrText>
      </w:r>
      <w:r w:rsidR="0099004C">
        <w:rPr>
          <w:rFonts w:ascii="Times New Roman" w:eastAsia="Times New Roman" w:hAnsi="Times New Roman" w:cs="Times New Roman"/>
          <w:color w:val="auto"/>
          <w:sz w:val="24"/>
          <w:szCs w:val="24"/>
        </w:rPr>
        <w:fldChar w:fldCharType="separate"/>
      </w:r>
      <w:r w:rsidR="0099004C" w:rsidRPr="0099004C">
        <w:rPr>
          <w:rFonts w:ascii="Times New Roman" w:eastAsia="Times New Roman" w:hAnsi="Times New Roman" w:cs="Times New Roman"/>
          <w:noProof/>
          <w:color w:val="auto"/>
          <w:sz w:val="24"/>
          <w:szCs w:val="24"/>
        </w:rPr>
        <w:t>(Harvey and Haber, 1998)</w:t>
      </w:r>
      <w:ins w:id="92" w:author="Phil" w:date="2016-06-30T10:56:00Z">
        <w:r w:rsidR="0099004C">
          <w:rPr>
            <w:rFonts w:ascii="Times New Roman" w:eastAsia="Times New Roman" w:hAnsi="Times New Roman" w:cs="Times New Roman"/>
            <w:color w:val="auto"/>
            <w:sz w:val="24"/>
            <w:szCs w:val="24"/>
          </w:rPr>
          <w:fldChar w:fldCharType="end"/>
        </w:r>
      </w:ins>
      <w:ins w:id="93" w:author="Phil" w:date="2016-06-30T10:45:00Z">
        <w:r w:rsidR="0010428F">
          <w:rPr>
            <w:rFonts w:ascii="Times New Roman" w:eastAsia="Times New Roman" w:hAnsi="Times New Roman" w:cs="Times New Roman"/>
            <w:color w:val="auto"/>
            <w:sz w:val="24"/>
            <w:szCs w:val="24"/>
          </w:rPr>
          <w:t xml:space="preserve">, increasing the species richness of forest specialists in young secondary forests. </w:t>
        </w:r>
      </w:ins>
      <w:ins w:id="94" w:author="Phil" w:date="2016-06-30T10:57:00Z">
        <w:r w:rsidR="0099004C">
          <w:rPr>
            <w:rFonts w:ascii="Times New Roman" w:eastAsia="Times New Roman" w:hAnsi="Times New Roman" w:cs="Times New Roman"/>
            <w:color w:val="auto"/>
            <w:sz w:val="24"/>
            <w:szCs w:val="24"/>
          </w:rPr>
          <w:t xml:space="preserve">As such, although secondary forests are likely to </w:t>
        </w:r>
      </w:ins>
      <w:ins w:id="95" w:author="Phil" w:date="2016-06-30T18:36:00Z">
        <w:r w:rsidR="002058AC">
          <w:rPr>
            <w:rFonts w:ascii="Times New Roman" w:eastAsia="Times New Roman" w:hAnsi="Times New Roman" w:cs="Times New Roman"/>
            <w:color w:val="auto"/>
            <w:sz w:val="24"/>
            <w:szCs w:val="24"/>
          </w:rPr>
          <w:t>be structurally similar to each other when they are</w:t>
        </w:r>
      </w:ins>
      <w:ins w:id="96" w:author="Phil" w:date="2016-06-30T10:57:00Z">
        <w:r w:rsidR="0099004C">
          <w:rPr>
            <w:rFonts w:ascii="Times New Roman" w:eastAsia="Times New Roman" w:hAnsi="Times New Roman" w:cs="Times New Roman"/>
            <w:color w:val="auto"/>
            <w:sz w:val="24"/>
            <w:szCs w:val="24"/>
          </w:rPr>
          <w:t xml:space="preserve"> abandoned, this is not equivalent to a total lack of tree cover. </w:t>
        </w:r>
      </w:ins>
      <w:bookmarkStart w:id="97" w:name="_GoBack"/>
      <w:bookmarkEnd w:id="97"/>
    </w:p>
    <w:p w14:paraId="4AA99B31" w14:textId="77777777" w:rsidR="00833DF7" w:rsidRPr="00833DF7" w:rsidRDefault="00833DF7" w:rsidP="00833DF7">
      <w:pPr>
        <w:spacing w:line="480" w:lineRule="auto"/>
        <w:ind w:firstLine="720"/>
        <w:jc w:val="both"/>
        <w:rPr>
          <w:rFonts w:ascii="Times New Roman" w:eastAsia="Times New Roman" w:hAnsi="Times New Roman" w:cs="Times New Roman"/>
          <w:color w:val="auto"/>
          <w:sz w:val="24"/>
          <w:szCs w:val="24"/>
        </w:rPr>
      </w:pPr>
    </w:p>
    <w:p w14:paraId="55596C7A" w14:textId="77777777" w:rsidR="009716A9" w:rsidRDefault="003E27F8" w:rsidP="009716A9">
      <w:pPr>
        <w:spacing w:line="480" w:lineRule="auto"/>
        <w:jc w:val="both"/>
        <w:rPr>
          <w:rFonts w:ascii="Times New Roman" w:eastAsia="Times New Roman" w:hAnsi="Times New Roman" w:cs="Times New Roman"/>
          <w:b/>
          <w:i/>
          <w:color w:val="auto"/>
          <w:sz w:val="24"/>
          <w:szCs w:val="24"/>
        </w:rPr>
      </w:pPr>
      <w:r w:rsidRPr="00A650BA">
        <w:rPr>
          <w:rFonts w:ascii="Times New Roman" w:eastAsia="Times New Roman" w:hAnsi="Times New Roman" w:cs="Times New Roman"/>
          <w:b/>
          <w:i/>
          <w:color w:val="auto"/>
          <w:sz w:val="24"/>
          <w:szCs w:val="24"/>
        </w:rPr>
        <w:t>Functional diversity</w:t>
      </w:r>
    </w:p>
    <w:p w14:paraId="5AF0A93E" w14:textId="77777777" w:rsidR="00AA0AF0" w:rsidRDefault="003810BB" w:rsidP="00D967D6">
      <w:pPr>
        <w:spacing w:line="480" w:lineRule="auto"/>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FEve</w:t>
      </w:r>
      <w:proofErr w:type="spellEnd"/>
      <w:r w:rsidR="0003057B">
        <w:rPr>
          <w:rFonts w:ascii="Times New Roman" w:eastAsia="Times New Roman" w:hAnsi="Times New Roman" w:cs="Times New Roman"/>
          <w:color w:val="auto"/>
          <w:sz w:val="24"/>
          <w:szCs w:val="24"/>
        </w:rPr>
        <w:t>,</w:t>
      </w:r>
      <w:r w:rsidR="0003057B" w:rsidRPr="0003057B">
        <w:rPr>
          <w:rFonts w:ascii="Times New Roman" w:eastAsia="Times New Roman" w:hAnsi="Times New Roman" w:cs="Times New Roman"/>
          <w:color w:val="auto"/>
          <w:sz w:val="24"/>
          <w:szCs w:val="24"/>
        </w:rPr>
        <w:t xml:space="preserve"> </w:t>
      </w:r>
      <w:r w:rsidR="0003057B">
        <w:rPr>
          <w:rFonts w:ascii="Times New Roman" w:eastAsia="Times New Roman" w:hAnsi="Times New Roman" w:cs="Times New Roman"/>
          <w:color w:val="auto"/>
          <w:sz w:val="24"/>
          <w:szCs w:val="24"/>
        </w:rPr>
        <w:t xml:space="preserve">FD </w:t>
      </w:r>
      <w:r>
        <w:rPr>
          <w:rFonts w:ascii="Times New Roman" w:eastAsia="Times New Roman" w:hAnsi="Times New Roman" w:cs="Times New Roman"/>
          <w:color w:val="auto"/>
          <w:sz w:val="24"/>
          <w:szCs w:val="24"/>
        </w:rPr>
        <w:t xml:space="preserve">and </w:t>
      </w:r>
      <w:proofErr w:type="spellStart"/>
      <w:r>
        <w:rPr>
          <w:rFonts w:ascii="Times New Roman" w:eastAsia="Times New Roman" w:hAnsi="Times New Roman" w:cs="Times New Roman"/>
          <w:color w:val="auto"/>
          <w:sz w:val="24"/>
          <w:szCs w:val="24"/>
        </w:rPr>
        <w:t>FDis</w:t>
      </w:r>
      <w:proofErr w:type="spellEnd"/>
      <w:r>
        <w:rPr>
          <w:rFonts w:ascii="Times New Roman" w:eastAsia="Times New Roman" w:hAnsi="Times New Roman" w:cs="Times New Roman"/>
          <w:color w:val="auto"/>
          <w:sz w:val="24"/>
          <w:szCs w:val="24"/>
        </w:rPr>
        <w:t xml:space="preserve"> were found to be equivalent in primary and secondary tropical forests. </w:t>
      </w:r>
      <w:r w:rsidR="0003057B">
        <w:rPr>
          <w:rFonts w:ascii="Times New Roman" w:eastAsia="Times New Roman" w:hAnsi="Times New Roman" w:cs="Times New Roman"/>
          <w:color w:val="auto"/>
          <w:sz w:val="24"/>
          <w:szCs w:val="24"/>
        </w:rPr>
        <w:t xml:space="preserve">Taken together these results suggest that the evenness of species in trait space and </w:t>
      </w:r>
      <w:r w:rsidR="004E7F3B">
        <w:rPr>
          <w:rFonts w:ascii="Times New Roman" w:eastAsia="Times New Roman" w:hAnsi="Times New Roman" w:cs="Times New Roman"/>
          <w:color w:val="auto"/>
          <w:sz w:val="24"/>
          <w:szCs w:val="24"/>
        </w:rPr>
        <w:t>overall</w:t>
      </w:r>
      <w:r w:rsidR="0003057B">
        <w:rPr>
          <w:rFonts w:ascii="Times New Roman" w:eastAsia="Times New Roman" w:hAnsi="Times New Roman" w:cs="Times New Roman"/>
          <w:color w:val="auto"/>
          <w:sz w:val="24"/>
          <w:szCs w:val="24"/>
        </w:rPr>
        <w:t xml:space="preserve"> functional diversity was similar in secondary and primary forests</w:t>
      </w:r>
      <w:commentRangeStart w:id="98"/>
      <w:r w:rsidR="0003057B">
        <w:rPr>
          <w:rFonts w:ascii="Times New Roman" w:eastAsia="Times New Roman" w:hAnsi="Times New Roman" w:cs="Times New Roman"/>
          <w:color w:val="auto"/>
          <w:sz w:val="24"/>
          <w:szCs w:val="24"/>
        </w:rPr>
        <w:t>. This implies a relatively similar efficiency of resource use in secondary forests</w:t>
      </w:r>
      <w:commentRangeEnd w:id="98"/>
      <w:r w:rsidR="005313CC">
        <w:rPr>
          <w:rStyle w:val="CommentReference"/>
        </w:rPr>
        <w:commentReference w:id="98"/>
      </w:r>
      <w:r w:rsidR="0003057B">
        <w:rPr>
          <w:rFonts w:ascii="Times New Roman" w:eastAsia="Times New Roman" w:hAnsi="Times New Roman" w:cs="Times New Roman"/>
          <w:color w:val="auto"/>
          <w:sz w:val="24"/>
          <w:szCs w:val="24"/>
        </w:rPr>
        <w:t xml:space="preserve"> when compared to primary forest</w:t>
      </w:r>
      <w:r w:rsidR="004E7F3B">
        <w:rPr>
          <w:rFonts w:ascii="Times New Roman" w:eastAsia="Times New Roman" w:hAnsi="Times New Roman" w:cs="Times New Roman"/>
          <w:color w:val="auto"/>
          <w:sz w:val="24"/>
          <w:szCs w:val="24"/>
        </w:rPr>
        <w:t xml:space="preserve"> mirroring</w:t>
      </w:r>
      <w:r w:rsidR="00DC783E">
        <w:rPr>
          <w:rFonts w:ascii="Times New Roman" w:eastAsia="Times New Roman" w:hAnsi="Times New Roman" w:cs="Times New Roman"/>
          <w:color w:val="auto"/>
          <w:sz w:val="24"/>
          <w:szCs w:val="24"/>
        </w:rPr>
        <w:t xml:space="preserve"> previous work that has found similar levels of functional diversity in degraded </w:t>
      </w:r>
      <w:r w:rsidR="004E7F3B">
        <w:rPr>
          <w:rFonts w:ascii="Times New Roman" w:eastAsia="Times New Roman" w:hAnsi="Times New Roman" w:cs="Times New Roman"/>
          <w:color w:val="auto"/>
          <w:sz w:val="24"/>
          <w:szCs w:val="24"/>
        </w:rPr>
        <w:t xml:space="preserve">and primary </w:t>
      </w:r>
      <w:r w:rsidR="00DC783E">
        <w:rPr>
          <w:rFonts w:ascii="Times New Roman" w:eastAsia="Times New Roman" w:hAnsi="Times New Roman" w:cs="Times New Roman"/>
          <w:color w:val="auto"/>
          <w:sz w:val="24"/>
          <w:szCs w:val="24"/>
        </w:rPr>
        <w:t xml:space="preserve">forests </w:t>
      </w:r>
      <w:r w:rsidR="00DC783E">
        <w:rPr>
          <w:rFonts w:ascii="Times New Roman" w:eastAsia="Times New Roman" w:hAnsi="Times New Roman" w:cs="Times New Roman"/>
          <w:color w:val="auto"/>
          <w:sz w:val="24"/>
          <w:szCs w:val="24"/>
        </w:rPr>
        <w:fldChar w:fldCharType="begin" w:fldLock="1"/>
      </w:r>
      <w:r w:rsidR="00ED05A5">
        <w:rPr>
          <w:rFonts w:ascii="Times New Roman" w:eastAsia="Times New Roman" w:hAnsi="Times New Roman" w:cs="Times New Roman"/>
          <w:color w:val="auto"/>
          <w:sz w:val="24"/>
          <w:szCs w:val="24"/>
        </w:rPr>
        <w:instrText>ADDIN CSL_CITATION { "citationItems" : [ { "id" : "ITEM-1",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"ITEM-1",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"(Edwards et al., 2013)", "plainTextFormattedCitation" : "(Edwards et al., 2013)", "previouslyFormattedCitation" : "(Edwards et al., 2013)" }, "properties" : { "noteIndex" : 0 }, "schema" : "https://github.com/citation-style-language/schema/raw/master/csl-citation.json" }</w:instrText>
      </w:r>
      <w:r w:rsidR="00DC783E">
        <w:rPr>
          <w:rFonts w:ascii="Times New Roman" w:eastAsia="Times New Roman" w:hAnsi="Times New Roman" w:cs="Times New Roman"/>
          <w:color w:val="auto"/>
          <w:sz w:val="24"/>
          <w:szCs w:val="24"/>
        </w:rPr>
        <w:fldChar w:fldCharType="separate"/>
      </w:r>
      <w:r w:rsidR="0083447B" w:rsidRPr="0083447B">
        <w:rPr>
          <w:rFonts w:ascii="Times New Roman" w:eastAsia="Times New Roman" w:hAnsi="Times New Roman" w:cs="Times New Roman"/>
          <w:noProof/>
          <w:color w:val="auto"/>
          <w:sz w:val="24"/>
          <w:szCs w:val="24"/>
        </w:rPr>
        <w:t>(Edwards et al., 2013)</w:t>
      </w:r>
      <w:r w:rsidR="00DC783E">
        <w:rPr>
          <w:rFonts w:ascii="Times New Roman" w:eastAsia="Times New Roman" w:hAnsi="Times New Roman" w:cs="Times New Roman"/>
          <w:color w:val="auto"/>
          <w:sz w:val="24"/>
          <w:szCs w:val="24"/>
        </w:rPr>
        <w:fldChar w:fldCharType="end"/>
      </w:r>
      <w:r w:rsidR="00DC783E">
        <w:rPr>
          <w:rFonts w:ascii="Times New Roman" w:eastAsia="Times New Roman" w:hAnsi="Times New Roman" w:cs="Times New Roman"/>
          <w:color w:val="auto"/>
          <w:sz w:val="24"/>
          <w:szCs w:val="24"/>
        </w:rPr>
        <w:t xml:space="preserve">. </w:t>
      </w:r>
    </w:p>
    <w:p w14:paraId="1C3A01CA" w14:textId="25B632BC" w:rsidR="00DC783E" w:rsidRDefault="00DC783E" w:rsidP="00DC783E">
      <w:pPr>
        <w:spacing w:line="48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However, </w:t>
      </w:r>
      <w:proofErr w:type="spellStart"/>
      <w:r>
        <w:rPr>
          <w:rFonts w:ascii="Times New Roman" w:eastAsia="Times New Roman" w:hAnsi="Times New Roman" w:cs="Times New Roman"/>
          <w:color w:val="auto"/>
          <w:sz w:val="24"/>
          <w:szCs w:val="24"/>
        </w:rPr>
        <w:t>FRic</w:t>
      </w:r>
      <w:proofErr w:type="spellEnd"/>
      <w:r>
        <w:rPr>
          <w:rFonts w:ascii="Times New Roman" w:eastAsia="Times New Roman" w:hAnsi="Times New Roman" w:cs="Times New Roman"/>
          <w:color w:val="auto"/>
          <w:sz w:val="24"/>
          <w:szCs w:val="24"/>
        </w:rPr>
        <w:t xml:space="preserve"> was significantly lower in secondary forest than in primary forest, indicating that some of the traits investigated may </w:t>
      </w:r>
      <w:r w:rsidR="004E7F3B">
        <w:rPr>
          <w:rFonts w:ascii="Times New Roman" w:eastAsia="Times New Roman" w:hAnsi="Times New Roman" w:cs="Times New Roman"/>
          <w:color w:val="auto"/>
          <w:sz w:val="24"/>
          <w:szCs w:val="24"/>
        </w:rPr>
        <w:t xml:space="preserve">be </w:t>
      </w:r>
      <w:r>
        <w:rPr>
          <w:rFonts w:ascii="Times New Roman" w:eastAsia="Times New Roman" w:hAnsi="Times New Roman" w:cs="Times New Roman"/>
          <w:color w:val="auto"/>
          <w:sz w:val="24"/>
          <w:szCs w:val="24"/>
        </w:rPr>
        <w:t xml:space="preserve">missing in secondary forest communities. </w:t>
      </w:r>
      <w:proofErr w:type="spellStart"/>
      <w:r>
        <w:rPr>
          <w:rFonts w:ascii="Times New Roman" w:eastAsia="Times New Roman" w:hAnsi="Times New Roman" w:cs="Times New Roman"/>
          <w:color w:val="auto"/>
          <w:sz w:val="24"/>
          <w:szCs w:val="24"/>
        </w:rPr>
        <w:t>FDiv</w:t>
      </w:r>
      <w:proofErr w:type="spellEnd"/>
      <w:r>
        <w:rPr>
          <w:rFonts w:ascii="Times New Roman" w:eastAsia="Times New Roman" w:hAnsi="Times New Roman" w:cs="Times New Roman"/>
          <w:color w:val="auto"/>
          <w:sz w:val="24"/>
          <w:szCs w:val="24"/>
        </w:rPr>
        <w:t xml:space="preserve"> was found to be highest in young secondary forest and declined with time since disturbance, suggesting higher niche differentiation and potentially lower competition for resources in young secondary forest. However, </w:t>
      </w:r>
      <w:del w:id="99" w:author="Bullock, James M." w:date="2016-06-24T18:24:00Z">
        <w:r w:rsidDel="005313CC">
          <w:rPr>
            <w:rFonts w:ascii="Times New Roman" w:eastAsia="Times New Roman" w:hAnsi="Times New Roman" w:cs="Times New Roman"/>
            <w:color w:val="auto"/>
            <w:sz w:val="24"/>
            <w:szCs w:val="24"/>
          </w:rPr>
          <w:delText xml:space="preserve">in our study </w:delText>
        </w:r>
      </w:del>
      <w:r>
        <w:rPr>
          <w:rFonts w:ascii="Times New Roman" w:eastAsia="Times New Roman" w:hAnsi="Times New Roman" w:cs="Times New Roman"/>
          <w:color w:val="auto"/>
          <w:sz w:val="24"/>
          <w:szCs w:val="24"/>
        </w:rPr>
        <w:t>at its greatest</w:t>
      </w:r>
      <w:ins w:id="100" w:author="Bullock, James M." w:date="2016-06-24T18:24:00Z">
        <w:r w:rsidR="005313CC">
          <w:rPr>
            <w:rFonts w:ascii="Times New Roman" w:eastAsia="Times New Roman" w:hAnsi="Times New Roman" w:cs="Times New Roman"/>
            <w:color w:val="auto"/>
            <w:sz w:val="24"/>
            <w:szCs w:val="24"/>
          </w:rPr>
          <w:t>,</w:t>
        </w:r>
      </w:ins>
      <w:r>
        <w:rPr>
          <w:rFonts w:ascii="Times New Roman" w:eastAsia="Times New Roman" w:hAnsi="Times New Roman" w:cs="Times New Roman"/>
          <w:color w:val="auto"/>
          <w:sz w:val="24"/>
          <w:szCs w:val="24"/>
        </w:rPr>
        <w:t xml:space="preserve"> the difference between secondary and primary forest </w:t>
      </w:r>
      <w:proofErr w:type="spellStart"/>
      <w:r>
        <w:rPr>
          <w:rFonts w:ascii="Times New Roman" w:eastAsia="Times New Roman" w:hAnsi="Times New Roman" w:cs="Times New Roman"/>
          <w:color w:val="auto"/>
          <w:sz w:val="24"/>
          <w:szCs w:val="24"/>
        </w:rPr>
        <w:t>FDiv</w:t>
      </w:r>
      <w:proofErr w:type="spellEnd"/>
      <w:r>
        <w:rPr>
          <w:rFonts w:ascii="Times New Roman" w:eastAsia="Times New Roman" w:hAnsi="Times New Roman" w:cs="Times New Roman"/>
          <w:color w:val="auto"/>
          <w:sz w:val="24"/>
          <w:szCs w:val="24"/>
        </w:rPr>
        <w:t xml:space="preserve"> was only 7%. </w:t>
      </w:r>
      <w:r w:rsidRPr="004C0E41">
        <w:rPr>
          <w:rFonts w:ascii="Times New Roman" w:eastAsia="Times New Roman" w:hAnsi="Times New Roman" w:cs="Times New Roman"/>
          <w:color w:val="auto"/>
          <w:sz w:val="24"/>
          <w:szCs w:val="24"/>
        </w:rPr>
        <w:t xml:space="preserve">This response is in contrast with </w:t>
      </w:r>
      <w:r>
        <w:rPr>
          <w:rFonts w:ascii="Times New Roman" w:eastAsia="Times New Roman" w:hAnsi="Times New Roman" w:cs="Times New Roman"/>
          <w:color w:val="auto"/>
          <w:sz w:val="24"/>
          <w:szCs w:val="24"/>
        </w:rPr>
        <w:t xml:space="preserve">that found in other types of degraded forest; in </w:t>
      </w:r>
      <w:r w:rsidRPr="004C0E41">
        <w:rPr>
          <w:rFonts w:ascii="Times New Roman" w:eastAsia="Times New Roman" w:hAnsi="Times New Roman" w:cs="Times New Roman"/>
          <w:color w:val="auto"/>
          <w:sz w:val="24"/>
          <w:szCs w:val="24"/>
        </w:rPr>
        <w:t>selectively logged forests and those converted to oil palm plantation</w:t>
      </w:r>
      <w:r>
        <w:rPr>
          <w:rFonts w:ascii="Times New Roman" w:eastAsia="Times New Roman" w:hAnsi="Times New Roman" w:cs="Times New Roman"/>
          <w:color w:val="auto"/>
          <w:sz w:val="24"/>
          <w:szCs w:val="24"/>
        </w:rPr>
        <w:t>s</w:t>
      </w:r>
      <w:r w:rsidRPr="004C0E41">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 xml:space="preserve">and </w:t>
      </w:r>
      <w:r>
        <w:rPr>
          <w:rFonts w:ascii="Times New Roman" w:eastAsia="Times New Roman" w:hAnsi="Times New Roman" w:cs="Times New Roman"/>
          <w:color w:val="auto"/>
          <w:sz w:val="24"/>
          <w:szCs w:val="24"/>
        </w:rPr>
        <w:lastRenderedPageBreak/>
        <w:t xml:space="preserve">pastures </w:t>
      </w:r>
      <w:proofErr w:type="spellStart"/>
      <w:r>
        <w:rPr>
          <w:rFonts w:ascii="Times New Roman" w:eastAsia="Times New Roman" w:hAnsi="Times New Roman" w:cs="Times New Roman"/>
          <w:color w:val="auto"/>
          <w:sz w:val="24"/>
          <w:szCs w:val="24"/>
        </w:rPr>
        <w:t>FDiv</w:t>
      </w:r>
      <w:proofErr w:type="spellEnd"/>
      <w:r w:rsidRPr="004C0E41">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has been found to be</w:t>
      </w:r>
      <w:r w:rsidRPr="004C0E41">
        <w:rPr>
          <w:rFonts w:ascii="Times New Roman" w:eastAsia="Times New Roman" w:hAnsi="Times New Roman" w:cs="Times New Roman"/>
          <w:color w:val="auto"/>
          <w:sz w:val="24"/>
          <w:szCs w:val="24"/>
        </w:rPr>
        <w:t xml:space="preserve"> </w:t>
      </w:r>
      <w:r>
        <w:rPr>
          <w:rFonts w:ascii="Times New Roman" w:eastAsia="Times New Roman" w:hAnsi="Times New Roman" w:cs="Times New Roman"/>
          <w:color w:val="auto"/>
          <w:sz w:val="24"/>
          <w:szCs w:val="24"/>
        </w:rPr>
        <w:t>equivalent to</w:t>
      </w:r>
      <w:r w:rsidRPr="004C0E41">
        <w:rPr>
          <w:rFonts w:ascii="Times New Roman" w:eastAsia="Times New Roman" w:hAnsi="Times New Roman" w:cs="Times New Roman"/>
          <w:color w:val="auto"/>
          <w:sz w:val="24"/>
          <w:szCs w:val="24"/>
        </w:rPr>
        <w:t xml:space="preserve"> primary forest (Edwards et al. 2013b</w:t>
      </w:r>
      <w:r>
        <w:rPr>
          <w:rFonts w:ascii="Times New Roman" w:eastAsia="Times New Roman" w:hAnsi="Times New Roman" w:cs="Times New Roman"/>
          <w:color w:val="auto"/>
          <w:sz w:val="24"/>
          <w:szCs w:val="24"/>
        </w:rPr>
        <w:t>, Prescott et al. 2016</w:t>
      </w:r>
      <w:r w:rsidRPr="004C0E41">
        <w:rPr>
          <w:rFonts w:ascii="Times New Roman" w:eastAsia="Times New Roman" w:hAnsi="Times New Roman" w:cs="Times New Roman"/>
          <w:color w:val="auto"/>
          <w:sz w:val="24"/>
          <w:szCs w:val="24"/>
        </w:rPr>
        <w:t>)</w:t>
      </w:r>
      <w:r>
        <w:rPr>
          <w:rFonts w:ascii="Times New Roman" w:eastAsia="Times New Roman" w:hAnsi="Times New Roman" w:cs="Times New Roman"/>
          <w:color w:val="auto"/>
          <w:sz w:val="24"/>
          <w:szCs w:val="24"/>
        </w:rPr>
        <w:t xml:space="preserve">. </w:t>
      </w:r>
    </w:p>
    <w:p w14:paraId="207949AE" w14:textId="3552BF7D" w:rsidR="00C71F7E" w:rsidRDefault="00B41D95" w:rsidP="00D85F62">
      <w:pPr>
        <w:spacing w:line="48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Our results, apart from those for </w:t>
      </w:r>
      <w:proofErr w:type="spellStart"/>
      <w:r>
        <w:rPr>
          <w:rFonts w:ascii="Times New Roman" w:eastAsia="Times New Roman" w:hAnsi="Times New Roman" w:cs="Times New Roman"/>
          <w:color w:val="auto"/>
          <w:sz w:val="24"/>
          <w:szCs w:val="24"/>
        </w:rPr>
        <w:t>FRic</w:t>
      </w:r>
      <w:proofErr w:type="spellEnd"/>
      <w:r>
        <w:rPr>
          <w:rFonts w:ascii="Times New Roman" w:eastAsia="Times New Roman" w:hAnsi="Times New Roman" w:cs="Times New Roman"/>
          <w:color w:val="auto"/>
          <w:sz w:val="24"/>
          <w:szCs w:val="24"/>
        </w:rPr>
        <w:t xml:space="preserve">, suggest similar levels of functional diversity in secondary and primary tropical forest. Along with other studies </w:t>
      </w:r>
      <w:r w:rsidR="00873D20">
        <w:rPr>
          <w:rFonts w:ascii="Times New Roman" w:eastAsia="Times New Roman" w:hAnsi="Times New Roman" w:cs="Times New Roman"/>
          <w:color w:val="auto"/>
          <w:sz w:val="24"/>
          <w:szCs w:val="24"/>
        </w:rPr>
        <w:t xml:space="preserve">that </w:t>
      </w:r>
      <w:r>
        <w:rPr>
          <w:rFonts w:ascii="Times New Roman" w:eastAsia="Times New Roman" w:hAnsi="Times New Roman" w:cs="Times New Roman"/>
          <w:color w:val="auto"/>
          <w:sz w:val="24"/>
          <w:szCs w:val="24"/>
        </w:rPr>
        <w:t xml:space="preserve">have shown that degraded forest can retain functional diversity </w:t>
      </w:r>
      <w:r>
        <w:rPr>
          <w:rFonts w:ascii="Times New Roman" w:eastAsia="Times New Roman" w:hAnsi="Times New Roman" w:cs="Times New Roman"/>
          <w:color w:val="auto"/>
          <w:sz w:val="24"/>
          <w:szCs w:val="24"/>
        </w:rPr>
        <w:fldChar w:fldCharType="begin" w:fldLock="1"/>
      </w:r>
      <w:r w:rsidR="00ED05A5">
        <w:rPr>
          <w:rFonts w:ascii="Times New Roman" w:eastAsia="Times New Roman" w:hAnsi="Times New Roman" w:cs="Times New Roman"/>
          <w:color w:val="auto"/>
          <w:sz w:val="24"/>
          <w:szCs w:val="24"/>
        </w:rPr>
        <w:instrText>ADDIN CSL_CITATION { "citationItems" : [ { "id" : "ITEM-1",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"ITEM-1", "issued" : { "date-parts" : [ [ "2013" ] ] }, "page" : "313-326", "title" : "Impacts of logging and conversion of rainforest to oil palm on the functional diversity of birds in Sundaland", "type" : "article-journal" }, "uris" : [ "http://www.mendeley.com/documents/?uuid=4e08fbc5-ed58-490f-8d32-a7060b3d59d2" ] } ], "mendeley" : { "formattedCitation" : "(Edwards et al., 2013)", "plainTextFormattedCitation" : "(Edwards et al., 2013)", "previouslyFormattedCitation" : "(Edwards et al., 2013)"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0083447B" w:rsidRPr="0083447B">
        <w:rPr>
          <w:rFonts w:ascii="Times New Roman" w:eastAsia="Times New Roman" w:hAnsi="Times New Roman" w:cs="Times New Roman"/>
          <w:noProof/>
          <w:color w:val="auto"/>
          <w:sz w:val="24"/>
          <w:szCs w:val="24"/>
        </w:rPr>
        <w:t>(Edwards et al., 2013)</w:t>
      </w:r>
      <w:r>
        <w:rPr>
          <w:rFonts w:ascii="Times New Roman" w:eastAsia="Times New Roman" w:hAnsi="Times New Roman" w:cs="Times New Roman"/>
          <w:color w:val="auto"/>
          <w:sz w:val="24"/>
          <w:szCs w:val="24"/>
        </w:rPr>
        <w:fldChar w:fldCharType="end"/>
      </w:r>
      <w:r>
        <w:rPr>
          <w:rFonts w:ascii="Times New Roman" w:eastAsia="Times New Roman" w:hAnsi="Times New Roman" w:cs="Times New Roman"/>
          <w:color w:val="auto"/>
          <w:sz w:val="24"/>
          <w:szCs w:val="24"/>
        </w:rPr>
        <w:t xml:space="preserve"> but that conversion to agricultural land use can result in a decline </w:t>
      </w:r>
      <w:r>
        <w:rPr>
          <w:rFonts w:ascii="Times New Roman" w:eastAsia="Times New Roman" w:hAnsi="Times New Roman" w:cs="Times New Roman"/>
          <w:color w:val="auto"/>
          <w:sz w:val="24"/>
          <w:szCs w:val="24"/>
        </w:rPr>
        <w:fldChar w:fldCharType="begin" w:fldLock="1"/>
      </w:r>
      <w:r>
        <w:rPr>
          <w:rFonts w:ascii="Times New Roman" w:eastAsia="Times New Roman" w:hAnsi="Times New Roman" w:cs="Times New Roman"/>
          <w:color w:val="auto"/>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et al., 2016)", "plainTextFormattedCitation" : "(Prescott et al., 2016)", "previouslyFormattedCitation" : "(Prescott et al., 2016)"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Pr="00B41D95">
        <w:rPr>
          <w:rFonts w:ascii="Times New Roman" w:eastAsia="Times New Roman" w:hAnsi="Times New Roman" w:cs="Times New Roman"/>
          <w:noProof/>
          <w:color w:val="auto"/>
          <w:sz w:val="24"/>
          <w:szCs w:val="24"/>
        </w:rPr>
        <w:t>(Prescott et al., 2016)</w:t>
      </w:r>
      <w:r>
        <w:rPr>
          <w:rFonts w:ascii="Times New Roman" w:eastAsia="Times New Roman" w:hAnsi="Times New Roman" w:cs="Times New Roman"/>
          <w:color w:val="auto"/>
          <w:sz w:val="24"/>
          <w:szCs w:val="24"/>
        </w:rPr>
        <w:fldChar w:fldCharType="end"/>
      </w:r>
      <w:r>
        <w:rPr>
          <w:rFonts w:ascii="Times New Roman" w:eastAsia="Times New Roman" w:hAnsi="Times New Roman" w:cs="Times New Roman"/>
          <w:color w:val="auto"/>
          <w:sz w:val="24"/>
          <w:szCs w:val="24"/>
        </w:rPr>
        <w:t xml:space="preserve">, our results </w:t>
      </w:r>
      <w:r w:rsidRPr="00C8505F">
        <w:rPr>
          <w:rFonts w:ascii="Times New Roman" w:eastAsia="Times New Roman" w:hAnsi="Times New Roman" w:cs="Times New Roman"/>
          <w:color w:val="auto"/>
          <w:sz w:val="24"/>
          <w:szCs w:val="24"/>
          <w:lang w:val="en-GB"/>
        </w:rPr>
        <w:t>emphasise</w:t>
      </w:r>
      <w:r>
        <w:rPr>
          <w:rFonts w:ascii="Times New Roman" w:eastAsia="Times New Roman" w:hAnsi="Times New Roman" w:cs="Times New Roman"/>
          <w:color w:val="auto"/>
          <w:sz w:val="24"/>
          <w:szCs w:val="24"/>
        </w:rPr>
        <w:t xml:space="preserve"> the conservation value of secondary forests. Functional diversity has been shown to explain changes in ecosystem function more effectively than metrics based on species identity </w:t>
      </w:r>
      <w:r>
        <w:rPr>
          <w:rFonts w:ascii="Times New Roman" w:eastAsia="Times New Roman" w:hAnsi="Times New Roman" w:cs="Times New Roman"/>
          <w:color w:val="auto"/>
          <w:sz w:val="24"/>
          <w:szCs w:val="24"/>
        </w:rPr>
        <w:fldChar w:fldCharType="begin" w:fldLock="1"/>
      </w:r>
      <w:r w:rsidR="00DE6E4A">
        <w:rPr>
          <w:rFonts w:ascii="Times New Roman" w:eastAsia="Times New Roman" w:hAnsi="Times New Roman" w:cs="Times New Roman"/>
          <w:color w:val="auto"/>
          <w:sz w:val="24"/>
          <w:szCs w:val="24"/>
        </w:rPr>
        <w:instrText>ADDIN CSL_CITATION { "citationItems" : [ { "id" : "ITEM-1", "itemData" : { "DOI" : "10.1098/rspb.2014.2620", "ISSN" : "0962-8452, 1471-2954", "author" : [ { "dropping-particle" : "", "family" : "Gagic", "given" : "Vesna", "non-dropping-particle" : "", "parse-names" : false, "suffix" : "" }, { "dropping-particle" : "", "family" : "Bartomeus", "given" : "Ignasi", "non-dropping-particle" : "", "parse-names" : false, "suffix" : "" }, { "dropping-particle" : "", "family" : "Jonsson", "given" : "Tomas", "non-dropping-particle" : "", "parse-names" : false, "suffix" : "" }, { "dropping-particle" : "", "family" : "Taylor", "given" : "Astrid", "non-dropping-particle" : "", "parse-names" : false, "suffix" : "" }, { "dropping-particle" : "", "family" : "Winqvist", "given" : "Camilla", "non-dropping-particle" : "", "parse-names" : false, "suffix" : "" }, { "dropping-particle" : "", "family" : "Fischer", "given" : "Christina", "non-dropping-particle" : "", "parse-names" : false, "suffix" : "" }, { "dropping-particle" : "", "family" : "Slade", "given" : "Eleanor M.", "non-dropping-particle" : "", "parse-names" : false, "suffix" : "" }, { "dropping-particle" : "", "family" : "Steffan-Dewenter", "given" : "Ingolf", "non-dropping-particle" : "", "parse-names" : false, "suffix" : "" }, { "dropping-particle" : "", "family" : "Emmerson", "given" : "Mark", "non-dropping-particle" : "", "parse-names" : false, "suffix" : "" }, { "dropping-particle" : "", "family" : "Potts", "given" : "Simon G.", "non-dropping-particle" : "", "parse-names" : false, "suffix" : "" }, { "dropping-particle" : "", "family" : "Tscharntke", "given" : "Teja", "non-dropping-particle" : "", "parse-names" : false, "suffix" : "" }, { "dropping-particle" : "", "family" : "Weisser", "given" : "Wolfgang", "non-dropping-particle" : "", "parse-names" : false, "suffix" : "" }, { "dropping-particle" : "", "family" : "Bommarco", "given" : "Riccardo", "non-dropping-particle" : "", "parse-names" : false, "suffix" : "" } ], "container-title" : "Proceedings of the Royal Society B: Biological Sciences", "id" : "ITEM-1", "issue" : "1801", "issued" : { "date-parts" : [ [ "2015", "1" ] ] }, "language" : "en", "page" : "20142620-20142620", "title" : "Functional identity and diversity of animals predict ecosystem functioning better than species-based indices", "type" : "article-journal", "volume" : "282" }, "uris" : [ "http://www.mendeley.com/documents/?uuid=516dc426-10ca-4501-984a-392e4df013b4" ] } ], "mendeley" : { "formattedCitation" : "(Gagic et al., 2015)", "plainTextFormattedCitation" : "(Gagic et al., 2015)", "previouslyFormattedCitation" : "(Gagic et al., 2015)"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00DE6E4A" w:rsidRPr="00DE6E4A">
        <w:rPr>
          <w:rFonts w:ascii="Times New Roman" w:eastAsia="Times New Roman" w:hAnsi="Times New Roman" w:cs="Times New Roman"/>
          <w:noProof/>
          <w:color w:val="auto"/>
          <w:sz w:val="24"/>
          <w:szCs w:val="24"/>
        </w:rPr>
        <w:t>(Gagic et al., 2015)</w:t>
      </w:r>
      <w:r>
        <w:rPr>
          <w:rFonts w:ascii="Times New Roman" w:eastAsia="Times New Roman" w:hAnsi="Times New Roman" w:cs="Times New Roman"/>
          <w:color w:val="auto"/>
          <w:sz w:val="24"/>
          <w:szCs w:val="24"/>
        </w:rPr>
        <w:fldChar w:fldCharType="end"/>
      </w:r>
      <w:r w:rsidR="004E7F3B">
        <w:rPr>
          <w:rFonts w:ascii="Times New Roman" w:eastAsia="Times New Roman" w:hAnsi="Times New Roman" w:cs="Times New Roman"/>
          <w:color w:val="auto"/>
          <w:sz w:val="24"/>
          <w:szCs w:val="24"/>
        </w:rPr>
        <w:t xml:space="preserve"> and thus,</w:t>
      </w:r>
      <w:r>
        <w:rPr>
          <w:rFonts w:ascii="Times New Roman" w:eastAsia="Times New Roman" w:hAnsi="Times New Roman" w:cs="Times New Roman"/>
          <w:color w:val="auto"/>
          <w:sz w:val="24"/>
          <w:szCs w:val="24"/>
        </w:rPr>
        <w:t xml:space="preserve"> our results suggest</w:t>
      </w:r>
      <w:r w:rsidRPr="00EF4FCF">
        <w:rPr>
          <w:rFonts w:ascii="Times New Roman" w:eastAsia="Times New Roman" w:hAnsi="Times New Roman" w:cs="Times New Roman"/>
          <w:color w:val="auto"/>
          <w:sz w:val="24"/>
          <w:szCs w:val="24"/>
        </w:rPr>
        <w:t xml:space="preserve"> that functions provided by birds may be similar in recovering </w:t>
      </w:r>
      <w:r>
        <w:rPr>
          <w:rFonts w:ascii="Times New Roman" w:eastAsia="Times New Roman" w:hAnsi="Times New Roman" w:cs="Times New Roman"/>
          <w:color w:val="auto"/>
          <w:sz w:val="24"/>
          <w:szCs w:val="24"/>
        </w:rPr>
        <w:t>secondary and primary tropical forests</w:t>
      </w:r>
      <w:r w:rsidRPr="00EF4FCF">
        <w:rPr>
          <w:rFonts w:ascii="Times New Roman" w:eastAsia="Times New Roman" w:hAnsi="Times New Roman" w:cs="Times New Roman"/>
          <w:color w:val="auto"/>
          <w:sz w:val="24"/>
          <w:szCs w:val="24"/>
        </w:rPr>
        <w:t xml:space="preserve">. </w:t>
      </w:r>
    </w:p>
    <w:p w14:paraId="59482159" w14:textId="327B828B" w:rsidR="00C71F7E" w:rsidRDefault="00AE65D4" w:rsidP="00D85F62">
      <w:pPr>
        <w:spacing w:line="48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However, our study also indicated that </w:t>
      </w:r>
      <w:proofErr w:type="spellStart"/>
      <w:r>
        <w:rPr>
          <w:rFonts w:ascii="Times New Roman" w:eastAsia="Times New Roman" w:hAnsi="Times New Roman" w:cs="Times New Roman"/>
          <w:color w:val="auto"/>
          <w:sz w:val="24"/>
          <w:szCs w:val="24"/>
        </w:rPr>
        <w:t>FRic</w:t>
      </w:r>
      <w:proofErr w:type="spellEnd"/>
      <w:r>
        <w:rPr>
          <w:rFonts w:ascii="Times New Roman" w:eastAsia="Times New Roman" w:hAnsi="Times New Roman" w:cs="Times New Roman"/>
          <w:color w:val="auto"/>
          <w:sz w:val="24"/>
          <w:szCs w:val="24"/>
        </w:rPr>
        <w:t xml:space="preserve"> was lower in secondary than primary forests. </w:t>
      </w:r>
      <w:r w:rsidR="00C71F7E">
        <w:rPr>
          <w:rFonts w:ascii="Times New Roman" w:eastAsia="Times New Roman" w:hAnsi="Times New Roman" w:cs="Times New Roman"/>
          <w:color w:val="auto"/>
          <w:sz w:val="24"/>
          <w:szCs w:val="24"/>
        </w:rPr>
        <w:t xml:space="preserve">Prescott et al. (2016) also found that </w:t>
      </w:r>
      <w:proofErr w:type="spellStart"/>
      <w:r w:rsidR="00C71F7E">
        <w:rPr>
          <w:rFonts w:ascii="Times New Roman" w:eastAsia="Times New Roman" w:hAnsi="Times New Roman" w:cs="Times New Roman"/>
          <w:color w:val="auto"/>
          <w:sz w:val="24"/>
          <w:szCs w:val="24"/>
        </w:rPr>
        <w:t>FRic</w:t>
      </w:r>
      <w:proofErr w:type="spellEnd"/>
      <w:r w:rsidR="00C71F7E">
        <w:rPr>
          <w:rFonts w:ascii="Times New Roman" w:eastAsia="Times New Roman" w:hAnsi="Times New Roman" w:cs="Times New Roman"/>
          <w:color w:val="auto"/>
          <w:sz w:val="24"/>
          <w:szCs w:val="24"/>
        </w:rPr>
        <w:t xml:space="preserve"> of birds was reduced in </w:t>
      </w:r>
      <w:r w:rsidR="00C71F7E" w:rsidRPr="004C0E41">
        <w:rPr>
          <w:rFonts w:ascii="Times New Roman" w:eastAsia="Times New Roman" w:hAnsi="Times New Roman" w:cs="Times New Roman"/>
          <w:color w:val="auto"/>
          <w:sz w:val="24"/>
          <w:szCs w:val="24"/>
        </w:rPr>
        <w:t>oil palm plantation</w:t>
      </w:r>
      <w:r w:rsidR="00C71F7E">
        <w:rPr>
          <w:rFonts w:ascii="Times New Roman" w:eastAsia="Times New Roman" w:hAnsi="Times New Roman" w:cs="Times New Roman"/>
          <w:color w:val="auto"/>
          <w:sz w:val="24"/>
          <w:szCs w:val="24"/>
        </w:rPr>
        <w:t>s</w:t>
      </w:r>
      <w:r w:rsidR="00C71F7E" w:rsidRPr="004C0E41">
        <w:rPr>
          <w:rFonts w:ascii="Times New Roman" w:eastAsia="Times New Roman" w:hAnsi="Times New Roman" w:cs="Times New Roman"/>
          <w:color w:val="auto"/>
          <w:sz w:val="24"/>
          <w:szCs w:val="24"/>
        </w:rPr>
        <w:t xml:space="preserve"> </w:t>
      </w:r>
      <w:r w:rsidR="00C71F7E">
        <w:rPr>
          <w:rFonts w:ascii="Times New Roman" w:eastAsia="Times New Roman" w:hAnsi="Times New Roman" w:cs="Times New Roman"/>
          <w:color w:val="auto"/>
          <w:sz w:val="24"/>
          <w:szCs w:val="24"/>
        </w:rPr>
        <w:t>and pastures with forest remnants</w:t>
      </w:r>
      <w:r w:rsidR="004E7F3B">
        <w:rPr>
          <w:rFonts w:ascii="Times New Roman" w:eastAsia="Times New Roman" w:hAnsi="Times New Roman" w:cs="Times New Roman"/>
          <w:color w:val="auto"/>
          <w:sz w:val="24"/>
          <w:szCs w:val="24"/>
        </w:rPr>
        <w:t xml:space="preserve"> in Colombia</w:t>
      </w:r>
      <w:r w:rsidR="00C71F7E">
        <w:rPr>
          <w:rFonts w:ascii="Times New Roman" w:eastAsia="Times New Roman" w:hAnsi="Times New Roman" w:cs="Times New Roman"/>
          <w:color w:val="auto"/>
          <w:sz w:val="24"/>
          <w:szCs w:val="24"/>
        </w:rPr>
        <w:t xml:space="preserve">. This lower </w:t>
      </w:r>
      <w:proofErr w:type="spellStart"/>
      <w:r w:rsidR="00C71F7E">
        <w:rPr>
          <w:rFonts w:ascii="Times New Roman" w:eastAsia="Times New Roman" w:hAnsi="Times New Roman" w:cs="Times New Roman"/>
          <w:color w:val="auto"/>
          <w:sz w:val="24"/>
          <w:szCs w:val="24"/>
        </w:rPr>
        <w:t>FRic</w:t>
      </w:r>
      <w:proofErr w:type="spellEnd"/>
      <w:r w:rsidR="00C71F7E">
        <w:rPr>
          <w:rFonts w:ascii="Times New Roman" w:eastAsia="Times New Roman" w:hAnsi="Times New Roman" w:cs="Times New Roman"/>
          <w:color w:val="auto"/>
          <w:sz w:val="24"/>
          <w:szCs w:val="24"/>
        </w:rPr>
        <w:t xml:space="preserve"> may be the result of a decline in functional roles available in the more structurally simple degraded habitats.</w:t>
      </w:r>
      <w:r w:rsidR="00873D20">
        <w:rPr>
          <w:rFonts w:ascii="Times New Roman" w:eastAsia="Times New Roman" w:hAnsi="Times New Roman" w:cs="Times New Roman"/>
          <w:color w:val="auto"/>
          <w:sz w:val="24"/>
          <w:szCs w:val="24"/>
        </w:rPr>
        <w:t xml:space="preserve"> In particular, the</w:t>
      </w:r>
      <w:r>
        <w:rPr>
          <w:rFonts w:ascii="Times New Roman" w:eastAsia="Times New Roman" w:hAnsi="Times New Roman" w:cs="Times New Roman"/>
          <w:color w:val="auto"/>
          <w:sz w:val="24"/>
          <w:szCs w:val="24"/>
        </w:rPr>
        <w:t xml:space="preserve"> reduction may result </w:t>
      </w:r>
      <w:r w:rsidR="00873D20">
        <w:rPr>
          <w:rFonts w:ascii="Times New Roman" w:eastAsia="Times New Roman" w:hAnsi="Times New Roman" w:cs="Times New Roman"/>
          <w:color w:val="auto"/>
          <w:sz w:val="24"/>
          <w:szCs w:val="24"/>
        </w:rPr>
        <w:t>from</w:t>
      </w:r>
      <w:r>
        <w:rPr>
          <w:rFonts w:ascii="Times New Roman" w:eastAsia="Times New Roman" w:hAnsi="Times New Roman" w:cs="Times New Roman"/>
          <w:color w:val="auto"/>
          <w:sz w:val="24"/>
          <w:szCs w:val="24"/>
        </w:rPr>
        <w:t xml:space="preserve"> lower abundance of larger bodied bird species, which may be abse</w:t>
      </w:r>
      <w:r w:rsidR="00C81E74">
        <w:rPr>
          <w:rFonts w:ascii="Times New Roman" w:eastAsia="Times New Roman" w:hAnsi="Times New Roman" w:cs="Times New Roman"/>
          <w:color w:val="auto"/>
          <w:sz w:val="24"/>
          <w:szCs w:val="24"/>
        </w:rPr>
        <w:t xml:space="preserve">nt in degraded tropical forests </w:t>
      </w:r>
      <w:r>
        <w:rPr>
          <w:rFonts w:ascii="Times New Roman" w:eastAsia="Times New Roman" w:hAnsi="Times New Roman" w:cs="Times New Roman"/>
          <w:color w:val="auto"/>
          <w:sz w:val="24"/>
          <w:szCs w:val="24"/>
        </w:rPr>
        <w:fldChar w:fldCharType="begin" w:fldLock="1"/>
      </w:r>
      <w:r w:rsidR="00D56324">
        <w:rPr>
          <w:rFonts w:ascii="Times New Roman" w:eastAsia="Times New Roman" w:hAnsi="Times New Roman" w:cs="Times New Roman"/>
          <w:color w:val="auto"/>
          <w:sz w:val="24"/>
          <w:szCs w:val="24"/>
        </w:rPr>
        <w:instrText>ADDIN CSL_CITATION { "citationItems" : [ { "id" : "ITEM-1", "itemData" : { "ISBN" : "0962-8452", "author" : [ { "dropping-particle" : "", "family" : "Newbold", "given" : "Tim", "non-dropping-particle" : "", "parse-names" : false, "suffix" : "" }, { "dropping-particle" : "", "family" : "Scharlemann", "given" : "J\u00f6rn P W", "non-dropping-particle" : "", "parse-names" : false, "suffix" : "" }, { "dropping-particle" : "", "family" : "Butchart", "given" : "Stuart H M", "non-dropping-particle" : "", "parse-names" : false, "suffix" : "" }, { "dropping-particle" : "", "family" : "\u015eekercio\u011flu", "given" : "\u00c7a\u011fan H", "non-dropping-particle" : "", "parse-names" : false, "suffix" : "" }, { "dropping-particle" : "", "family" : "Alkemade", "given" : "Rob", "non-dropping-particle" : "", "parse-names" : false, "suffix" : "" }, { "dropping-particle" : "", "family" : "Booth", "given" : "Hollie", "non-dropping-particle" : "", "parse-names" : false, "suffix" : "" }, { "dropping-particle" : "", "family" : "Purves", "given" : "Drew W", "non-dropping-particle" : "", "parse-names" : false, "suffix" : "" } ], "container-title" : "Proceedings of the Royal Society B: Biological Sciences", "id" : "ITEM-1", "issue" : "1750", "issued" : { "date-parts" : [ [ "2013" ] ] }, "title" : "Ecological traits affect the response of tropical forest bird species to land-use intensity", "type" : "article-journal", "volume" : "280" }, "uris" : [ "http://www.mendeley.com/documents/?uuid=e9c8ebe5-4edf-4609-8b4f-22838fe75cf5" ] }, { "id" : "ITEM-2", "itemData" : { "DOI" : "10.1016/j.biocon.2016.02.020", "ISSN" : "00063207", "abstract" : "Selectively logged tropical forests retain high species richness and functional diversity, but species composition changes after logging, suggesting that some species are more vulnerable to logging than others. We did a meta-analysis to summarise the effect of logging on the abundance of individual bird and mammal species in tropical forests of Borneo, which have suffered some of the most intense selective logging in the tropics. We found that species classified by the International Union for Conservation of Nature (IUCN) as 'vulnerable' or 'near-threatened' are generally less abundant in logged tropical forests than those classified as 'least concern'. However, the effect of logging within each IUCN category is variable, indicating that logging is not the only or main cause of decline in abundance. While our results show that closely related species responded similarly to logging, in birds there was significant variation between responses of some closely related species. Bigger species were significantly more susceptible to logging than smaller species in both birds and mammals. We also found that cavity-nesting birds suffered more from logging than did other species. Our results highlight the importance of identifying which factors lead individual species to flourish or suffer in logged tropical forests.", "author" : [ { "dropping-particle" : "", "family" : "Costantini", "given" : "David", "non-dropping-particle" : "", "parse-names" : false, "suffix" : "" }, { "dropping-particle" : "", "family" : "Edwards", "given" : "David P", "non-dropping-particle" : "", "parse-names" : false, "suffix" : "" }, { "dropping-particle" : "", "family" : "Simons", "given" : "Mirre J P", "non-dropping-particle" : "", "parse-names" : false, "suffix" : "" } ], "container-title" : "Biological Conservation", "id" : "ITEM-2", "issued" : { "date-parts" : [ [ "2016" ] ] }, "page" : "182-188", "publisher" : "The Authors", "title" : "Life after logging in tropical forests of Borneo: A meta-analysis", "type" : "article-journal", "volume" : "196" }, "uris" : [ "http://www.mendeley.com/documents/?uuid=05a8b637-c15a-4d47-9df5-ce7437cbcb0b" ] } ], "mendeley" : { "formattedCitation" : "(Costantini et al., 2016; Newbold et al., 2013)", "plainTextFormattedCitation" : "(Costantini et al., 2016; Newbold et al., 2013)", "previouslyFormattedCitation" : "(Costantini et al., 2016; Newbold et al., 2013)"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Pr="00AE65D4">
        <w:rPr>
          <w:rFonts w:ascii="Times New Roman" w:eastAsia="Times New Roman" w:hAnsi="Times New Roman" w:cs="Times New Roman"/>
          <w:noProof/>
          <w:color w:val="auto"/>
          <w:sz w:val="24"/>
          <w:szCs w:val="24"/>
        </w:rPr>
        <w:t>(Costantini et al., 2016; Newbold et al., 2013)</w:t>
      </w:r>
      <w:r>
        <w:rPr>
          <w:rFonts w:ascii="Times New Roman" w:eastAsia="Times New Roman" w:hAnsi="Times New Roman" w:cs="Times New Roman"/>
          <w:color w:val="auto"/>
          <w:sz w:val="24"/>
          <w:szCs w:val="24"/>
        </w:rPr>
        <w:fldChar w:fldCharType="end"/>
      </w:r>
      <w:r>
        <w:rPr>
          <w:rFonts w:ascii="Times New Roman" w:eastAsia="Times New Roman" w:hAnsi="Times New Roman" w:cs="Times New Roman"/>
          <w:color w:val="auto"/>
          <w:sz w:val="24"/>
          <w:szCs w:val="24"/>
        </w:rPr>
        <w:t xml:space="preserve">. </w:t>
      </w:r>
      <w:r w:rsidR="00C81E74">
        <w:rPr>
          <w:rFonts w:ascii="Times New Roman" w:eastAsia="Times New Roman" w:hAnsi="Times New Roman" w:cs="Times New Roman"/>
          <w:color w:val="auto"/>
          <w:sz w:val="24"/>
          <w:szCs w:val="24"/>
        </w:rPr>
        <w:t xml:space="preserve">This may have serious consequences for seed dispersal, with losses in </w:t>
      </w:r>
      <w:r>
        <w:rPr>
          <w:rFonts w:ascii="Times New Roman" w:eastAsia="Times New Roman" w:hAnsi="Times New Roman" w:cs="Times New Roman"/>
          <w:color w:val="auto"/>
          <w:sz w:val="24"/>
          <w:szCs w:val="24"/>
        </w:rPr>
        <w:t xml:space="preserve">large bodied </w:t>
      </w:r>
      <w:proofErr w:type="spellStart"/>
      <w:r>
        <w:rPr>
          <w:rFonts w:ascii="Times New Roman" w:eastAsia="Times New Roman" w:hAnsi="Times New Roman" w:cs="Times New Roman"/>
          <w:color w:val="auto"/>
          <w:sz w:val="24"/>
          <w:szCs w:val="24"/>
        </w:rPr>
        <w:t>frugivores</w:t>
      </w:r>
      <w:proofErr w:type="spellEnd"/>
      <w:r>
        <w:rPr>
          <w:rFonts w:ascii="Times New Roman" w:eastAsia="Times New Roman" w:hAnsi="Times New Roman" w:cs="Times New Roman"/>
          <w:color w:val="auto"/>
          <w:sz w:val="24"/>
          <w:szCs w:val="24"/>
        </w:rPr>
        <w:t xml:space="preserve"> resulting in declines in the abundance of tree species </w:t>
      </w:r>
      <w:r w:rsidR="00C71F7E">
        <w:rPr>
          <w:rFonts w:ascii="Times New Roman" w:eastAsia="Times New Roman" w:hAnsi="Times New Roman" w:cs="Times New Roman"/>
          <w:color w:val="auto"/>
          <w:sz w:val="24"/>
          <w:szCs w:val="24"/>
        </w:rPr>
        <w:t xml:space="preserve">that depend on them and potential declines in forest carbon stocks </w:t>
      </w:r>
      <w:r w:rsidR="00C71F7E">
        <w:rPr>
          <w:rFonts w:ascii="Times New Roman" w:eastAsia="Times New Roman" w:hAnsi="Times New Roman" w:cs="Times New Roman"/>
          <w:color w:val="auto"/>
          <w:sz w:val="24"/>
          <w:szCs w:val="24"/>
        </w:rPr>
        <w:fldChar w:fldCharType="begin" w:fldLock="1"/>
      </w:r>
      <w:r w:rsidR="00D85F62">
        <w:rPr>
          <w:rFonts w:ascii="Times New Roman" w:eastAsia="Times New Roman" w:hAnsi="Times New Roman" w:cs="Times New Roman"/>
          <w:color w:val="auto"/>
          <w:sz w:val="24"/>
          <w:szCs w:val="24"/>
        </w:rPr>
        <w:instrText>ADDIN CSL_CITATION { "citationItems" : [ { "id" : "ITEM-1", "itemData" : { "DOI" : "10.1038/ncomms11351", "author" : [ { "dropping-particle" : "", "family" : "Osuri", "given" : "Anand M.", "non-dropping-particle" : "", "parse-names" : false, "suffix" : "" }, { "dropping-particle" : "", "family" : "Ratnam", "given" : "Jayashree", "non-dropping-particle" : "", "parse-names" : false, "suffix" : "" }, { "dropping-particle" : "", "family" : "Varma", "given" : "Varun", "non-dropping-particle" : "", "parse-names" : false, "suffix" : "" }, { "dropping-particle" : "", "family" : "Alvarez-Loayza", "given" : "Patricia", "non-dropping-particle" : "", "parse-names" : false, "suffix" : "" }, { "dropping-particle" : "", "family" : "Astaiza", "given" : "Johanna Hurtado", "non-dropping-particle" : "", "parse-names" : false, "suffix" : "" }, { "dropping-particle" : "", "family" : "Bradford", "given" : "Matt", "non-dropping-particle" : "", "parse-names" : false, "suffix" : "" }, { "dropping-particle" : "", "family" : "Fletcher", "given" : "Christine", "non-dropping-particle" : "", "parse-names" : false, "suffix" : "" }, { "dropping-particle" : "", "family" : "Ndoundou-Hockemba", "given" : "Mireille", "non-dropping-particle" : "", "parse-names" : false, "suffix" : "" }, { "dropping-particle" : "", "family" : "Jansen", "given" : "Patrick A.", "non-dropping-particle" : "", "parse-names" : false, "suffix" : "" }, { "dropping-particle" : "", "family" : "Kenfack", "given" : "David", "non-dropping-particle" : "", "parse-names" : false, "suffix" : "" }, { "dropping-particle" : "", "family" : "Marshall", "given" : "Andrew R.", "non-dropping-particle" : "", "parse-names" : false, "suffix" : "" }, { "dropping-particle" : "", "family" : "Ramesh", "given" : "B.R.", "non-dropping-particle" : "", "parse-names" : false, "suffix" : "" }, { "dropping-particle" : "", "family" : "Rovero", "given" : "Francesco", "non-dropping-particle" : "", "parse-names" : false, "suffix" : "" }, { "dropping-particle" : "", "family" : "Sankaran", "given" : "Mahesh", "non-dropping-particle" : "", "parse-names" : false, "suffix" : "" } ], "container-title" : "Nature Communications", "id" : "ITEM-1", "issued" : { "date-parts" : [ [ "2016" ] ] }, "title" : "Contrasting effects of defaunation on aboveground carbon storage across the global tropics", "type" : "article-journal" }, "uris" : [ "http://www.mendeley.com/documents/?uuid=c9e8c459-40d9-4189-b2aa-17567efe65f9" ] } ], "mendeley" : { "formattedCitation" : "(Osuri et al., 2016)", "plainTextFormattedCitation" : "(Osuri et al., 2016)", "previouslyFormattedCitation" : "(Osuri et al., 2016)" }, "properties" : { "noteIndex" : 0 }, "schema" : "https://github.com/citation-style-language/schema/raw/master/csl-citation.json" }</w:instrText>
      </w:r>
      <w:r w:rsidR="00C71F7E">
        <w:rPr>
          <w:rFonts w:ascii="Times New Roman" w:eastAsia="Times New Roman" w:hAnsi="Times New Roman" w:cs="Times New Roman"/>
          <w:color w:val="auto"/>
          <w:sz w:val="24"/>
          <w:szCs w:val="24"/>
        </w:rPr>
        <w:fldChar w:fldCharType="separate"/>
      </w:r>
      <w:r w:rsidR="00C71F7E" w:rsidRPr="00C71F7E">
        <w:rPr>
          <w:rFonts w:ascii="Times New Roman" w:eastAsia="Times New Roman" w:hAnsi="Times New Roman" w:cs="Times New Roman"/>
          <w:noProof/>
          <w:color w:val="auto"/>
          <w:sz w:val="24"/>
          <w:szCs w:val="24"/>
        </w:rPr>
        <w:t>(Osuri et al., 2016)</w:t>
      </w:r>
      <w:r w:rsidR="00C71F7E">
        <w:rPr>
          <w:rFonts w:ascii="Times New Roman" w:eastAsia="Times New Roman" w:hAnsi="Times New Roman" w:cs="Times New Roman"/>
          <w:color w:val="auto"/>
          <w:sz w:val="24"/>
          <w:szCs w:val="24"/>
        </w:rPr>
        <w:fldChar w:fldCharType="end"/>
      </w:r>
      <w:r w:rsidR="00C71F7E">
        <w:rPr>
          <w:rFonts w:ascii="Times New Roman" w:eastAsia="Times New Roman" w:hAnsi="Times New Roman" w:cs="Times New Roman"/>
          <w:color w:val="auto"/>
          <w:sz w:val="24"/>
          <w:szCs w:val="24"/>
        </w:rPr>
        <w:t>. Functionally rich communities may also be able to maintain functions in t</w:t>
      </w:r>
      <w:r w:rsidR="006E3F6A">
        <w:rPr>
          <w:rFonts w:ascii="Times New Roman" w:eastAsia="Times New Roman" w:hAnsi="Times New Roman" w:cs="Times New Roman"/>
          <w:color w:val="auto"/>
          <w:sz w:val="24"/>
          <w:szCs w:val="24"/>
        </w:rPr>
        <w:t xml:space="preserve">he face of environmental change </w:t>
      </w:r>
      <w:r w:rsidR="006E3F6A">
        <w:rPr>
          <w:rFonts w:ascii="Times New Roman" w:eastAsia="Times New Roman" w:hAnsi="Times New Roman" w:cs="Times New Roman"/>
          <w:color w:val="auto"/>
          <w:sz w:val="24"/>
          <w:szCs w:val="24"/>
        </w:rPr>
        <w:fldChar w:fldCharType="begin" w:fldLock="1"/>
      </w:r>
      <w:r w:rsidR="00593DA3">
        <w:rPr>
          <w:rFonts w:ascii="Times New Roman" w:eastAsia="Times New Roman" w:hAnsi="Times New Roman" w:cs="Times New Roman"/>
          <w:color w:val="auto"/>
          <w:sz w:val="24"/>
          <w:szCs w:val="24"/>
        </w:rPr>
        <w:instrText>ADDIN CSL_CITATION { "citationItems" : [ { "id" : "ITEM-1", "itemData" : { "DOI" : "10.1016/S0169-5347(01)02283-2", "ISBN" : "0169-5347", "ISSN" : "01695347", "PMID" : "1794", "abstract" : "The links between plant diversity and ecosystem functioning remain highly controversial. There is a growing consensus, however, that functional diversity, or the value and range of species traits, rather than species numbers per se, strongly determines ecosystem functioning. Despite its importance, and the fact that species diversity is often an inadequate surrogate, functional diversity has been studied in relatively few cases. Approaches based on species richness on the one hand, and on functional traits and types on the other, have been extremely productive in recent years, but attempts to connect their findings have been rare. Crossfertilization between these two approaches is a promising way of gaining mechanistic insight into the links between plant diversity and ecosystem processes and contributing to practical management for the conservation of diversity and ecosystem services.", "author" : [ { "dropping-particle" : "", "family" : "D\u00edaz", "given" : "Sandra", "non-dropping-particle" : "", "parse-names" : false, "suffix" : "" }, { "dropping-particle" : "", "family" : "Cabido", "given" : "Marcelo", "non-dropping-particle" : "", "parse-names" : false, "suffix" : "" } ], "container-title" : "Trends in Ecology and Evolution", "id" : "ITEM-1", "issue" : "11", "issued" : { "date-parts" : [ [ "2001" ] ] }, "page" : "646-655", "title" : "Vive la diff\u00e9rence: Plant functional diversity matters to ecosystem processes", "type" : "article-journal", "volume" : "16" }, "uris" : [ "http://www.mendeley.com/documents/?uuid=b67d0b3b-0baf-4426-b800-22296e5a9805" ] } ], "mendeley" : { "formattedCitation" : "(D\u00edaz and Cabido, 2001)", "plainTextFormattedCitation" : "(D\u00edaz and Cabido, 2001)", "previouslyFormattedCitation" : "(D\u00edaz and Cabido, 2001)" }, "properties" : { "noteIndex" : 0 }, "schema" : "https://github.com/citation-style-language/schema/raw/master/csl-citation.json" }</w:instrText>
      </w:r>
      <w:r w:rsidR="006E3F6A">
        <w:rPr>
          <w:rFonts w:ascii="Times New Roman" w:eastAsia="Times New Roman" w:hAnsi="Times New Roman" w:cs="Times New Roman"/>
          <w:color w:val="auto"/>
          <w:sz w:val="24"/>
          <w:szCs w:val="24"/>
        </w:rPr>
        <w:fldChar w:fldCharType="separate"/>
      </w:r>
      <w:r w:rsidR="006E3F6A" w:rsidRPr="006E3F6A">
        <w:rPr>
          <w:rFonts w:ascii="Times New Roman" w:eastAsia="Times New Roman" w:hAnsi="Times New Roman" w:cs="Times New Roman"/>
          <w:noProof/>
          <w:color w:val="auto"/>
          <w:sz w:val="24"/>
          <w:szCs w:val="24"/>
        </w:rPr>
        <w:t>(Díaz and Cabido, 2001)</w:t>
      </w:r>
      <w:r w:rsidR="006E3F6A">
        <w:rPr>
          <w:rFonts w:ascii="Times New Roman" w:eastAsia="Times New Roman" w:hAnsi="Times New Roman" w:cs="Times New Roman"/>
          <w:color w:val="auto"/>
          <w:sz w:val="24"/>
          <w:szCs w:val="24"/>
        </w:rPr>
        <w:fldChar w:fldCharType="end"/>
      </w:r>
      <w:r w:rsidR="006E3F6A">
        <w:rPr>
          <w:rFonts w:ascii="Times New Roman" w:eastAsia="Times New Roman" w:hAnsi="Times New Roman" w:cs="Times New Roman"/>
          <w:color w:val="auto"/>
          <w:sz w:val="24"/>
          <w:szCs w:val="24"/>
        </w:rPr>
        <w:t xml:space="preserve">. </w:t>
      </w:r>
      <w:r w:rsidR="00C71F7E">
        <w:rPr>
          <w:rFonts w:ascii="Times New Roman" w:eastAsia="Times New Roman" w:hAnsi="Times New Roman" w:cs="Times New Roman"/>
          <w:color w:val="auto"/>
          <w:sz w:val="24"/>
          <w:szCs w:val="24"/>
        </w:rPr>
        <w:t>Therefore, our results also suggest that communities in secondary forest</w:t>
      </w:r>
      <w:r w:rsidR="00C81E74">
        <w:rPr>
          <w:rFonts w:ascii="Times New Roman" w:eastAsia="Times New Roman" w:hAnsi="Times New Roman" w:cs="Times New Roman"/>
          <w:color w:val="auto"/>
          <w:sz w:val="24"/>
          <w:szCs w:val="24"/>
        </w:rPr>
        <w:t>s</w:t>
      </w:r>
      <w:r w:rsidR="00C71F7E">
        <w:rPr>
          <w:rFonts w:ascii="Times New Roman" w:eastAsia="Times New Roman" w:hAnsi="Times New Roman" w:cs="Times New Roman"/>
          <w:color w:val="auto"/>
          <w:sz w:val="24"/>
          <w:szCs w:val="24"/>
        </w:rPr>
        <w:t xml:space="preserve"> may be less stable through time</w:t>
      </w:r>
      <w:r w:rsidR="006E3F6A">
        <w:rPr>
          <w:rFonts w:ascii="Times New Roman" w:eastAsia="Times New Roman" w:hAnsi="Times New Roman" w:cs="Times New Roman"/>
          <w:color w:val="auto"/>
          <w:sz w:val="24"/>
          <w:szCs w:val="24"/>
        </w:rPr>
        <w:t>, particularly in the face of increasing disturbance,</w:t>
      </w:r>
      <w:r w:rsidR="00C71F7E">
        <w:rPr>
          <w:rFonts w:ascii="Times New Roman" w:eastAsia="Times New Roman" w:hAnsi="Times New Roman" w:cs="Times New Roman"/>
          <w:color w:val="auto"/>
          <w:sz w:val="24"/>
          <w:szCs w:val="24"/>
        </w:rPr>
        <w:t xml:space="preserve"> </w:t>
      </w:r>
      <w:r w:rsidR="00873D20">
        <w:rPr>
          <w:rFonts w:ascii="Times New Roman" w:eastAsia="Times New Roman" w:hAnsi="Times New Roman" w:cs="Times New Roman"/>
          <w:color w:val="auto"/>
          <w:sz w:val="24"/>
          <w:szCs w:val="24"/>
        </w:rPr>
        <w:t xml:space="preserve">potentially </w:t>
      </w:r>
      <w:r w:rsidR="00C71F7E">
        <w:rPr>
          <w:rFonts w:ascii="Times New Roman" w:eastAsia="Times New Roman" w:hAnsi="Times New Roman" w:cs="Times New Roman"/>
          <w:color w:val="auto"/>
          <w:sz w:val="24"/>
          <w:szCs w:val="24"/>
        </w:rPr>
        <w:t xml:space="preserve">resulting in </w:t>
      </w:r>
      <w:r w:rsidR="00C81E74">
        <w:rPr>
          <w:rFonts w:ascii="Times New Roman" w:eastAsia="Times New Roman" w:hAnsi="Times New Roman" w:cs="Times New Roman"/>
          <w:color w:val="auto"/>
          <w:sz w:val="24"/>
          <w:szCs w:val="24"/>
        </w:rPr>
        <w:t>fluctuations</w:t>
      </w:r>
      <w:r w:rsidR="00C71F7E">
        <w:rPr>
          <w:rFonts w:ascii="Times New Roman" w:eastAsia="Times New Roman" w:hAnsi="Times New Roman" w:cs="Times New Roman"/>
          <w:color w:val="auto"/>
          <w:sz w:val="24"/>
          <w:szCs w:val="24"/>
        </w:rPr>
        <w:t xml:space="preserve"> in ecosystem functions</w:t>
      </w:r>
      <w:r w:rsidR="00C81E74">
        <w:rPr>
          <w:rFonts w:ascii="Times New Roman" w:eastAsia="Times New Roman" w:hAnsi="Times New Roman" w:cs="Times New Roman"/>
          <w:color w:val="auto"/>
          <w:sz w:val="24"/>
          <w:szCs w:val="24"/>
        </w:rPr>
        <w:t xml:space="preserve"> and services</w:t>
      </w:r>
      <w:r w:rsidR="00C71F7E">
        <w:rPr>
          <w:rFonts w:ascii="Times New Roman" w:eastAsia="Times New Roman" w:hAnsi="Times New Roman" w:cs="Times New Roman"/>
          <w:color w:val="auto"/>
          <w:sz w:val="24"/>
          <w:szCs w:val="24"/>
        </w:rPr>
        <w:t xml:space="preserve">. </w:t>
      </w:r>
    </w:p>
    <w:p w14:paraId="7888BB01" w14:textId="77777777" w:rsidR="00D85F62" w:rsidRDefault="00D85F62" w:rsidP="00B55543">
      <w:pPr>
        <w:spacing w:line="480" w:lineRule="auto"/>
        <w:jc w:val="both"/>
        <w:rPr>
          <w:rFonts w:ascii="Times New Roman" w:eastAsia="Times New Roman" w:hAnsi="Times New Roman" w:cs="Times New Roman"/>
          <w:color w:val="auto"/>
          <w:sz w:val="24"/>
          <w:szCs w:val="24"/>
        </w:rPr>
      </w:pPr>
    </w:p>
    <w:p w14:paraId="71EB8457" w14:textId="7C44A326" w:rsidR="004D19A5" w:rsidRPr="006E43D5" w:rsidRDefault="005313CC" w:rsidP="00B55543">
      <w:pPr>
        <w:spacing w:line="480" w:lineRule="auto"/>
        <w:jc w:val="both"/>
        <w:rPr>
          <w:rFonts w:ascii="Times New Roman" w:hAnsi="Times New Roman" w:cs="Times New Roman"/>
          <w:color w:val="auto"/>
          <w:sz w:val="24"/>
          <w:szCs w:val="24"/>
        </w:rPr>
      </w:pPr>
      <w:r>
        <w:rPr>
          <w:rFonts w:ascii="Times New Roman" w:eastAsia="Times New Roman" w:hAnsi="Times New Roman" w:cs="Times New Roman"/>
          <w:b/>
          <w:i/>
          <w:color w:val="auto"/>
          <w:sz w:val="24"/>
          <w:szCs w:val="24"/>
        </w:rPr>
        <w:lastRenderedPageBreak/>
        <w:t>Quality and representativeness of empirical studies</w:t>
      </w:r>
    </w:p>
    <w:p w14:paraId="62EE8F02" w14:textId="54D42ECC" w:rsidR="00A62883" w:rsidRDefault="00D85F62" w:rsidP="00D967D6">
      <w:pPr>
        <w:spacing w:line="48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Any synthesis is affected by quality and representativeness of data used </w:t>
      </w:r>
      <w:r>
        <w:rPr>
          <w:rFonts w:ascii="Times New Roman" w:eastAsia="Times New Roman" w:hAnsi="Times New Roman" w:cs="Times New Roman"/>
          <w:color w:val="auto"/>
          <w:sz w:val="24"/>
          <w:szCs w:val="24"/>
        </w:rPr>
        <w:fldChar w:fldCharType="begin" w:fldLock="1"/>
      </w:r>
      <w:r w:rsidR="00DE6E4A">
        <w:rPr>
          <w:rFonts w:ascii="Times New Roman" w:eastAsia="Times New Roman" w:hAnsi="Times New Roman" w:cs="Times New Roman"/>
          <w:color w:val="auto"/>
          <w:sz w:val="24"/>
          <w:szCs w:val="24"/>
        </w:rPr>
        <w:instrText>ADDIN CSL_CITATION { "citationItems" : [ { "id" : "ITEM-1", "itemData" : { "author" : [ { "dropping-particle" : "", "family" : "Gonzalez", "given" : "Andrew", "non-dropping-particle" : "", "parse-names" : false, "suffix" : "" }, { "dropping-particle" : "", "family" : "Cardinale", "given" : "Bradley J", "non-dropping-particle" : "", "parse-names" : false, "suffix" : "" }, { "dropping-particle" : "", "family" : "Allington", "given" : "Ginger R H", "non-dropping-particle" : "", "parse-names" : false, "suffix" : "" }, { "dropping-particle" : "", "family" : "Byrnes", "given" : "Jarrett", "non-dropping-particle" : "", "parse-names" : false, "suffix" : "" }, { "dropping-particle" : "", "family" : "Endsley", "given" : "K Arthur", "non-dropping-particle" : "", "parse-names" : false, "suffix" : "" }, { "dropping-particle" : "", "family" : "Brown", "given" : "Daniel G", "non-dropping-particle" : "", "parse-names" : false, "suffix" : "" }, { "dropping-particle" : "", "family" : "Hooper", "given" : "David U", "non-dropping-particle" : "", "parse-names" : false, "suffix" : "" }, { "dropping-particle" : "", "family" : "Isbell", "given" : "Forest", "non-dropping-particle" : "", "parse-names" : false, "suffix" : "" }, { "dropping-particle" : "", "family" : "Loreau", "given" : "Michel", "non-dropping-particle" : "", "parse-names" : false, "suffix" : "" }, { "dropping-particle" : "", "family" : "Arbor", "given" : "Ann", "non-dropping-particle" : "", "parse-names" : false, "suffix" : "" }, { "dropping-particle" : "", "family" : "Paul", "given" : "Saint", "non-dropping-particle" : "", "parse-names" : false, "suffix" : "" }, { "dropping-particle" : "", "family" : "Station", "given" : "Experimental Ecology", "non-dropping-particle" : "", "parse-names" : false, "suffix" : "" } ], "container-title" : "Ecology", "id" : "ITEM-1", "issued" : { "date-parts" : [ [ "2016" ] ] }, "title" : "Estimating local biodiversity change: a critique of papers claiming no net loss of local diversity", "type" : "article-journal" }, "uris" : [ "http://www.mendeley.com/documents/?uuid=fd154759-866a-4842-8582-1d40c7988515" ] }, { "id" : "ITEM-2", "itemData" : { "DOI" : "10.1098/rspb.2013.2236", "ISBN" : "0962-8452\\r1471-2954", "ISSN" : "1471-2954", "PMID" : "24197410", "abstract" : "Although increasing efforts are being made to restore tropical forests, little information is available regarding the time scales required for carbon and plant biodiversity to recover to the values associated with undisturbed forests. To address this knowledge gap, we carried out a meta-analysis comparing data from more than 600 secondary tropical forest sites with nearby undisturbed reference forests. Above-ground biomass approached equivalence to reference values within 80 years since last disturbance, whereas below-ground biomass took longer to recover. Soil carbon content showed little relationship with time since disturbance. Tree species richness recovered after about 50 years. By contrast, epiphyte richness did not reach equivalence to undisturbed forests. The proportion of undisturbed forest trees and epiphyte species found in secondary forests was low and changed little over time. Our results indicate that carbon pools and biodiversity show different recovery rates under passive, secondary succession and that colonization by undisturbed forest plant species is slow. Initiatives such as the Convention on Biological Diversity and REDD+ should therefore encourage active management to help to achieve their aims of restoring both carbon and biodiversity in tropical forests.", "author" : [ { "dropping-particle" : "", "family" : "Martin", "given" : "Philip A.", "non-dropping-particle" : "", "parse-names" : false, "suffix" : "" }, { "dropping-particle" : "", "family" : "Newton", "given" : "Adrian C.", "non-dropping-particle" : "", "parse-names" : false, "suffix" : "" }, { "dropping-particle" : "", "family" : "Bullock", "given" : "James M.", "non-dropping-particle" : "", "parse-names" : false, "suffix" : "" } ], "container-title" : "Proceedings of the Royal Society B: Biological Sciences", "id" : "ITEM-2", "issue" : "1773", "issued" : { "date-parts" : [ [ "2013", "11" ] ] }, "language" : "en", "page" : "20132236-20132236", "title" : "Carbon pools recover more quickly than plant biodiversity in tropical secondary forests", "type" : "article-journal", "volume" : "280" }, "uris" : [ "http://www.mendeley.com/documents/?uuid=138e348a-b786-494c-895d-c37a55b593a7" ] } ], "mendeley" : { "formattedCitation" : "(Gonzalez et al., 2016; Martin et al., 2013)", "plainTextFormattedCitation" : "(Gonzalez et al., 2016; Martin et al., 2013)", "previouslyFormattedCitation" : "(Gonzalez et al., 2016; Martin et al., 2013)" }, "properties" : { "noteIndex" : 0 }, "schema" : "https://github.com/citation-style-language/schema/raw/master/csl-citation.json" }</w:instrText>
      </w:r>
      <w:r>
        <w:rPr>
          <w:rFonts w:ascii="Times New Roman" w:eastAsia="Times New Roman" w:hAnsi="Times New Roman" w:cs="Times New Roman"/>
          <w:color w:val="auto"/>
          <w:sz w:val="24"/>
          <w:szCs w:val="24"/>
        </w:rPr>
        <w:fldChar w:fldCharType="separate"/>
      </w:r>
      <w:r w:rsidR="00342367" w:rsidRPr="00342367">
        <w:rPr>
          <w:rFonts w:ascii="Times New Roman" w:eastAsia="Times New Roman" w:hAnsi="Times New Roman" w:cs="Times New Roman"/>
          <w:noProof/>
          <w:color w:val="auto"/>
          <w:sz w:val="24"/>
          <w:szCs w:val="24"/>
        </w:rPr>
        <w:t>(Gonzalez et al., 2016; Martin et al., 2013)</w:t>
      </w:r>
      <w:r>
        <w:rPr>
          <w:rFonts w:ascii="Times New Roman" w:eastAsia="Times New Roman" w:hAnsi="Times New Roman" w:cs="Times New Roman"/>
          <w:color w:val="auto"/>
          <w:sz w:val="24"/>
          <w:szCs w:val="24"/>
        </w:rPr>
        <w:fldChar w:fldCharType="end"/>
      </w:r>
      <w:r>
        <w:rPr>
          <w:rFonts w:ascii="Times New Roman" w:eastAsia="Times New Roman" w:hAnsi="Times New Roman" w:cs="Times New Roman"/>
          <w:color w:val="auto"/>
          <w:sz w:val="24"/>
          <w:szCs w:val="24"/>
        </w:rPr>
        <w:t xml:space="preserve">. </w:t>
      </w:r>
      <w:r w:rsidR="005313CC">
        <w:rPr>
          <w:rFonts w:ascii="Times New Roman" w:eastAsia="Times New Roman" w:hAnsi="Times New Roman" w:cs="Times New Roman"/>
          <w:color w:val="auto"/>
          <w:sz w:val="24"/>
          <w:szCs w:val="24"/>
        </w:rPr>
        <w:t xml:space="preserve">The </w:t>
      </w:r>
      <w:r w:rsidR="00B03310">
        <w:rPr>
          <w:rFonts w:ascii="Times New Roman" w:eastAsia="Times New Roman" w:hAnsi="Times New Roman" w:cs="Times New Roman"/>
          <w:color w:val="auto"/>
          <w:sz w:val="24"/>
          <w:szCs w:val="24"/>
        </w:rPr>
        <w:t>stud</w:t>
      </w:r>
      <w:r w:rsidR="005313CC">
        <w:rPr>
          <w:rFonts w:ascii="Times New Roman" w:eastAsia="Times New Roman" w:hAnsi="Times New Roman" w:cs="Times New Roman"/>
          <w:color w:val="auto"/>
          <w:sz w:val="24"/>
          <w:szCs w:val="24"/>
        </w:rPr>
        <w:t>ies</w:t>
      </w:r>
      <w:r w:rsidR="00B03310">
        <w:rPr>
          <w:rFonts w:ascii="Times New Roman" w:eastAsia="Times New Roman" w:hAnsi="Times New Roman" w:cs="Times New Roman"/>
          <w:color w:val="auto"/>
          <w:sz w:val="24"/>
          <w:szCs w:val="24"/>
        </w:rPr>
        <w:t xml:space="preserve"> </w:t>
      </w:r>
      <w:r w:rsidR="005313CC">
        <w:rPr>
          <w:rFonts w:ascii="Times New Roman" w:eastAsia="Times New Roman" w:hAnsi="Times New Roman" w:cs="Times New Roman"/>
          <w:color w:val="auto"/>
          <w:sz w:val="24"/>
          <w:szCs w:val="24"/>
        </w:rPr>
        <w:t xml:space="preserve">used for the meta-analyses </w:t>
      </w:r>
      <w:r w:rsidR="00B03310">
        <w:rPr>
          <w:rFonts w:ascii="Times New Roman" w:eastAsia="Times New Roman" w:hAnsi="Times New Roman" w:cs="Times New Roman"/>
          <w:color w:val="auto"/>
          <w:sz w:val="24"/>
          <w:szCs w:val="24"/>
        </w:rPr>
        <w:t xml:space="preserve">may have been affected by two sources of error in particular. Firstly, secondary forests may have been more greatly affected by fragmentation than primary sites, given that they occur in areas that have previously been deforested, resulting in loss of disturbance sensitive species </w:t>
      </w:r>
      <w:r w:rsidR="00B03310" w:rsidRPr="006E43D5">
        <w:rPr>
          <w:rFonts w:ascii="Times New Roman" w:eastAsia="Times New Roman" w:hAnsi="Times New Roman" w:cs="Times New Roman"/>
          <w:color w:val="auto"/>
          <w:sz w:val="24"/>
          <w:szCs w:val="24"/>
        </w:rPr>
        <w:fldChar w:fldCharType="begin" w:fldLock="1"/>
      </w:r>
      <w:r w:rsidR="00B03310">
        <w:rPr>
          <w:rFonts w:ascii="Times New Roman" w:eastAsia="Times New Roman" w:hAnsi="Times New Roman" w:cs="Times New Roman"/>
          <w:color w:val="auto"/>
          <w:sz w:val="24"/>
          <w:szCs w:val="24"/>
        </w:rPr>
        <w:instrText>ADDIN CSL_CITATION { "citationID" : "356m4d3ht", "citationItems" : [ { "id" : "ITEM-1", "itemData" : { "DOI" : "10.1111/j.1600-0706.2009.18061.x", "ISSN" : "00301299, 16000706", "author" : [ { "dropping-particle" : "", "family" : "Banks-Leite", "given" : "Cristina", "non-dropping-particle" : "", "parse-names" : false, "suffix" : "" }, { "dropping-particle" : "", "family" : "Ewers", "given" : "Robert M.", "non-dropping-particle" : "", "parse-names" : false, "suffix" : "" }, { "dropping-particle" : "", "family" : "Metzger", "given" : "Jean-Paul", "non-dropping-particle" : "", "parse-names" : false, "suffix" : "" } ], "container-title" : "Oikos", "id" : "ITEM-1", "issue" : "6", "issued" : { "date-parts" : [ [ "2010", "1" ] ] }, "language" : "en", "page" : "918-926", "title" : "Edge effects as the principal cause of area effects on birds in fragmented secondary forest", "type" : "article-journal", "volume" : "119" }, "uri" : [ "http://zotero.org/users/local/lSswCld9/items/DZGPIVFA" ], "uris" : [ "http://zotero.org/users/local/lSswCld9/items/DZGPIVFA", "http://www.mendeley.com/documents/?uuid=28fc3120-6079-44f5-bdae-0cc523e47106" ] } ], "mendeley" : { "formattedCitation" : "(Banks-Leite et al., 2010)", "plainTextFormattedCitation" : "(Banks-Leite et al., 2010)", "previouslyFormattedCitation" : "(Banks-Leite et al., 2010)" }, "properties" : { "formattedCitation" : "(Banks-Leite et al. 2010)", "noteIndex" : 0, "plainCitation" : "(Banks-Leite et al. 2010)" }, "schema" : "https://github.com/citation-style-language/schema/raw/master/csl-citation.json" }</w:instrText>
      </w:r>
      <w:r w:rsidR="00B03310" w:rsidRPr="006E43D5">
        <w:rPr>
          <w:rFonts w:ascii="Times New Roman" w:eastAsia="Times New Roman" w:hAnsi="Times New Roman" w:cs="Times New Roman"/>
          <w:color w:val="auto"/>
          <w:sz w:val="24"/>
          <w:szCs w:val="24"/>
        </w:rPr>
        <w:fldChar w:fldCharType="separate"/>
      </w:r>
      <w:r w:rsidR="00B03310" w:rsidRPr="00F54C88">
        <w:rPr>
          <w:rFonts w:ascii="Times New Roman" w:hAnsi="Times New Roman" w:cs="Times New Roman"/>
          <w:noProof/>
          <w:color w:val="auto"/>
          <w:sz w:val="24"/>
          <w:szCs w:val="24"/>
        </w:rPr>
        <w:t>(Banks-Leite et al., 2010)</w:t>
      </w:r>
      <w:r w:rsidR="00B03310" w:rsidRPr="006E43D5">
        <w:rPr>
          <w:rFonts w:ascii="Times New Roman" w:eastAsia="Times New Roman" w:hAnsi="Times New Roman" w:cs="Times New Roman"/>
          <w:color w:val="auto"/>
          <w:sz w:val="24"/>
          <w:szCs w:val="24"/>
        </w:rPr>
        <w:fldChar w:fldCharType="end"/>
      </w:r>
      <w:r w:rsidR="00B03310">
        <w:rPr>
          <w:rFonts w:ascii="Times New Roman" w:eastAsia="Times New Roman" w:hAnsi="Times New Roman" w:cs="Times New Roman"/>
          <w:color w:val="auto"/>
          <w:sz w:val="24"/>
          <w:szCs w:val="24"/>
        </w:rPr>
        <w:t xml:space="preserve">. Secondly, </w:t>
      </w:r>
      <w:r>
        <w:rPr>
          <w:rFonts w:ascii="Times New Roman" w:eastAsia="Times New Roman" w:hAnsi="Times New Roman" w:cs="Times New Roman"/>
          <w:color w:val="auto"/>
          <w:sz w:val="24"/>
          <w:szCs w:val="24"/>
        </w:rPr>
        <w:t>the p</w:t>
      </w:r>
      <w:r w:rsidR="003E27F8" w:rsidRPr="006E43D5">
        <w:rPr>
          <w:rFonts w:ascii="Times New Roman" w:eastAsia="Times New Roman" w:hAnsi="Times New Roman" w:cs="Times New Roman"/>
          <w:color w:val="auto"/>
          <w:sz w:val="24"/>
          <w:szCs w:val="24"/>
        </w:rPr>
        <w:t xml:space="preserve">rimary forest </w:t>
      </w:r>
      <w:r w:rsidR="000A6DEF" w:rsidRPr="006E43D5">
        <w:rPr>
          <w:rFonts w:ascii="Times New Roman" w:eastAsia="Times New Roman" w:hAnsi="Times New Roman" w:cs="Times New Roman"/>
          <w:color w:val="auto"/>
          <w:sz w:val="24"/>
          <w:szCs w:val="24"/>
        </w:rPr>
        <w:t xml:space="preserve">sites </w:t>
      </w:r>
      <w:r>
        <w:rPr>
          <w:rFonts w:ascii="Times New Roman" w:eastAsia="Times New Roman" w:hAnsi="Times New Roman" w:cs="Times New Roman"/>
          <w:color w:val="auto"/>
          <w:sz w:val="24"/>
          <w:szCs w:val="24"/>
        </w:rPr>
        <w:t xml:space="preserve">used in our study </w:t>
      </w:r>
      <w:r w:rsidR="005313CC">
        <w:rPr>
          <w:rFonts w:ascii="Times New Roman" w:eastAsia="Times New Roman" w:hAnsi="Times New Roman" w:cs="Times New Roman"/>
          <w:color w:val="auto"/>
          <w:sz w:val="24"/>
          <w:szCs w:val="24"/>
        </w:rPr>
        <w:t xml:space="preserve">may have </w:t>
      </w:r>
      <w:r w:rsidR="003E27F8" w:rsidRPr="006E43D5">
        <w:rPr>
          <w:rFonts w:ascii="Times New Roman" w:eastAsia="Times New Roman" w:hAnsi="Times New Roman" w:cs="Times New Roman"/>
          <w:color w:val="auto"/>
          <w:sz w:val="24"/>
          <w:szCs w:val="24"/>
        </w:rPr>
        <w:t>varied in quality</w:t>
      </w:r>
      <w:r w:rsidR="000A6DEF" w:rsidRPr="006E43D5">
        <w:rPr>
          <w:rFonts w:ascii="Times New Roman" w:eastAsia="Times New Roman" w:hAnsi="Times New Roman" w:cs="Times New Roman"/>
          <w:color w:val="auto"/>
          <w:sz w:val="24"/>
          <w:szCs w:val="24"/>
        </w:rPr>
        <w:t xml:space="preserve"> as statistical controls</w:t>
      </w:r>
      <w:r>
        <w:rPr>
          <w:rFonts w:ascii="Times New Roman" w:eastAsia="Times New Roman" w:hAnsi="Times New Roman" w:cs="Times New Roman"/>
          <w:color w:val="auto"/>
          <w:sz w:val="24"/>
          <w:szCs w:val="24"/>
        </w:rPr>
        <w:t xml:space="preserve"> since</w:t>
      </w:r>
      <w:r w:rsidR="003E27F8" w:rsidRPr="006E43D5">
        <w:rPr>
          <w:rFonts w:ascii="Times New Roman" w:eastAsia="Times New Roman" w:hAnsi="Times New Roman" w:cs="Times New Roman"/>
          <w:color w:val="auto"/>
          <w:sz w:val="24"/>
          <w:szCs w:val="24"/>
        </w:rPr>
        <w:t xml:space="preserve"> definitions of primary forest </w:t>
      </w:r>
      <w:r w:rsidR="005313CC">
        <w:rPr>
          <w:rFonts w:ascii="Times New Roman" w:eastAsia="Times New Roman" w:hAnsi="Times New Roman" w:cs="Times New Roman"/>
          <w:color w:val="auto"/>
          <w:sz w:val="24"/>
          <w:szCs w:val="24"/>
        </w:rPr>
        <w:t xml:space="preserve">probably </w:t>
      </w:r>
      <w:r w:rsidR="003E27F8" w:rsidRPr="006E43D5">
        <w:rPr>
          <w:rFonts w:ascii="Times New Roman" w:eastAsia="Times New Roman" w:hAnsi="Times New Roman" w:cs="Times New Roman"/>
          <w:color w:val="auto"/>
          <w:sz w:val="24"/>
          <w:szCs w:val="24"/>
        </w:rPr>
        <w:t>differed between studies</w:t>
      </w:r>
      <w:r w:rsidR="00B03310">
        <w:rPr>
          <w:rFonts w:ascii="Times New Roman" w:eastAsia="Times New Roman" w:hAnsi="Times New Roman" w:cs="Times New Roman"/>
          <w:color w:val="auto"/>
          <w:sz w:val="24"/>
          <w:szCs w:val="24"/>
        </w:rPr>
        <w:t xml:space="preserve">. In both of these cases it was not possible to account for variation in study methodology. Regarding representativeness, </w:t>
      </w:r>
      <w:r w:rsidR="00A62883">
        <w:rPr>
          <w:rFonts w:ascii="Times New Roman" w:eastAsia="Times New Roman" w:hAnsi="Times New Roman" w:cs="Times New Roman"/>
          <w:color w:val="auto"/>
          <w:sz w:val="24"/>
          <w:szCs w:val="24"/>
        </w:rPr>
        <w:t xml:space="preserve">the sites used in </w:t>
      </w:r>
      <w:r w:rsidR="00B03310">
        <w:rPr>
          <w:rFonts w:ascii="Times New Roman" w:eastAsia="Times New Roman" w:hAnsi="Times New Roman" w:cs="Times New Roman"/>
          <w:color w:val="auto"/>
          <w:sz w:val="24"/>
          <w:szCs w:val="24"/>
        </w:rPr>
        <w:t xml:space="preserve">our study </w:t>
      </w:r>
      <w:r w:rsidR="00A62883">
        <w:rPr>
          <w:rFonts w:ascii="Times New Roman" w:eastAsia="Times New Roman" w:hAnsi="Times New Roman" w:cs="Times New Roman"/>
          <w:color w:val="auto"/>
          <w:sz w:val="24"/>
          <w:szCs w:val="24"/>
        </w:rPr>
        <w:t>are</w:t>
      </w:r>
      <w:r w:rsidR="00B03310">
        <w:rPr>
          <w:rFonts w:ascii="Times New Roman" w:eastAsia="Times New Roman" w:hAnsi="Times New Roman" w:cs="Times New Roman"/>
          <w:color w:val="auto"/>
          <w:sz w:val="24"/>
          <w:szCs w:val="24"/>
        </w:rPr>
        <w:t xml:space="preserve"> likely </w:t>
      </w:r>
      <w:r w:rsidR="00A62883">
        <w:rPr>
          <w:rFonts w:ascii="Times New Roman" w:eastAsia="Times New Roman" w:hAnsi="Times New Roman" w:cs="Times New Roman"/>
          <w:color w:val="auto"/>
          <w:sz w:val="24"/>
          <w:szCs w:val="24"/>
        </w:rPr>
        <w:t>to be</w:t>
      </w:r>
      <w:r w:rsidR="00A11DEF">
        <w:rPr>
          <w:rFonts w:ascii="Times New Roman" w:eastAsia="Times New Roman" w:hAnsi="Times New Roman" w:cs="Times New Roman"/>
          <w:color w:val="auto"/>
          <w:sz w:val="24"/>
          <w:szCs w:val="24"/>
        </w:rPr>
        <w:t xml:space="preserve"> </w:t>
      </w:r>
      <w:r w:rsidR="003E27F8" w:rsidRPr="00A650BA">
        <w:rPr>
          <w:rFonts w:ascii="Times New Roman" w:eastAsia="Times New Roman" w:hAnsi="Times New Roman" w:cs="Times New Roman"/>
          <w:color w:val="auto"/>
          <w:sz w:val="24"/>
          <w:szCs w:val="24"/>
        </w:rPr>
        <w:t>broadly representative of secondary forest</w:t>
      </w:r>
      <w:r w:rsidR="00A11DEF">
        <w:rPr>
          <w:rFonts w:ascii="Times New Roman" w:eastAsia="Times New Roman" w:hAnsi="Times New Roman" w:cs="Times New Roman"/>
          <w:color w:val="auto"/>
          <w:sz w:val="24"/>
          <w:szCs w:val="24"/>
        </w:rPr>
        <w:t xml:space="preserve"> throughout the tropics</w:t>
      </w:r>
      <w:r w:rsidR="003E27F8" w:rsidRPr="00A650BA">
        <w:rPr>
          <w:rFonts w:ascii="Times New Roman" w:eastAsia="Times New Roman" w:hAnsi="Times New Roman" w:cs="Times New Roman"/>
          <w:color w:val="auto"/>
          <w:sz w:val="24"/>
          <w:szCs w:val="24"/>
        </w:rPr>
        <w:t xml:space="preserve">. </w:t>
      </w:r>
      <w:r w:rsidR="00A11DEF">
        <w:rPr>
          <w:rFonts w:ascii="Times New Roman" w:eastAsia="Times New Roman" w:hAnsi="Times New Roman" w:cs="Times New Roman"/>
          <w:color w:val="auto"/>
          <w:sz w:val="24"/>
          <w:szCs w:val="24"/>
        </w:rPr>
        <w:t>F</w:t>
      </w:r>
      <w:r w:rsidR="00A62883">
        <w:rPr>
          <w:rFonts w:ascii="Times New Roman" w:eastAsia="Times New Roman" w:hAnsi="Times New Roman" w:cs="Times New Roman"/>
          <w:color w:val="auto"/>
          <w:sz w:val="24"/>
          <w:szCs w:val="24"/>
        </w:rPr>
        <w:t xml:space="preserve">ew sites </w:t>
      </w:r>
      <w:r w:rsidR="005313CC">
        <w:rPr>
          <w:rFonts w:ascii="Times New Roman" w:eastAsia="Times New Roman" w:hAnsi="Times New Roman" w:cs="Times New Roman"/>
          <w:color w:val="auto"/>
          <w:sz w:val="24"/>
          <w:szCs w:val="24"/>
        </w:rPr>
        <w:t>had been</w:t>
      </w:r>
      <w:r w:rsidR="00A62883">
        <w:rPr>
          <w:rFonts w:ascii="Times New Roman" w:eastAsia="Times New Roman" w:hAnsi="Times New Roman" w:cs="Times New Roman"/>
          <w:color w:val="auto"/>
          <w:sz w:val="24"/>
          <w:szCs w:val="24"/>
        </w:rPr>
        <w:t xml:space="preserve"> intensively farmed, </w:t>
      </w:r>
      <w:r w:rsidR="00A11DEF">
        <w:rPr>
          <w:rFonts w:ascii="Times New Roman" w:eastAsia="Times New Roman" w:hAnsi="Times New Roman" w:cs="Times New Roman"/>
          <w:color w:val="auto"/>
          <w:sz w:val="24"/>
          <w:szCs w:val="24"/>
        </w:rPr>
        <w:t xml:space="preserve">and the majority of sites were under 40 years old </w:t>
      </w:r>
      <w:r w:rsidR="005313CC">
        <w:rPr>
          <w:rFonts w:ascii="Times New Roman" w:eastAsia="Times New Roman" w:hAnsi="Times New Roman" w:cs="Times New Roman"/>
          <w:color w:val="auto"/>
          <w:sz w:val="24"/>
          <w:szCs w:val="24"/>
        </w:rPr>
        <w:t>- reflecting</w:t>
      </w:r>
      <w:r w:rsidR="00A11DEF">
        <w:rPr>
          <w:rFonts w:ascii="Times New Roman" w:eastAsia="Times New Roman" w:hAnsi="Times New Roman" w:cs="Times New Roman"/>
          <w:color w:val="auto"/>
          <w:sz w:val="24"/>
          <w:szCs w:val="24"/>
        </w:rPr>
        <w:t xml:space="preserve"> secondary forests generally </w:t>
      </w:r>
      <w:r w:rsidR="00A11DEF">
        <w:rPr>
          <w:rFonts w:ascii="Times New Roman" w:eastAsia="Times New Roman" w:hAnsi="Times New Roman" w:cs="Times New Roman"/>
          <w:color w:val="auto"/>
          <w:sz w:val="24"/>
          <w:szCs w:val="24"/>
        </w:rPr>
        <w:fldChar w:fldCharType="begin" w:fldLock="1"/>
      </w:r>
      <w:r w:rsidR="00B042B8">
        <w:rPr>
          <w:rFonts w:ascii="Times New Roman" w:eastAsia="Times New Roman" w:hAnsi="Times New Roman" w:cs="Times New Roman"/>
          <w:color w:val="auto"/>
          <w:sz w:val="24"/>
          <w:szCs w:val="24"/>
        </w:rPr>
        <w:instrText>ADDIN CSL_CITATION {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"uris" : [ "http://www.mendeley.com/documents/?uuid=97b0c382-cf74-4980-b177-b4440d054e8b" ] }, { "id" : "ITEM-2", "itemData" : { "DOI" : "10.1111/j.1523-1739.2009.01333.x", "ISBN" : "1523-1739", "author" : [ { "dropping-particle" : "", "family" : "Asner", "given" : "Gregory P", "non-dropping-particle" : "", "parse-names" : false, "suffix" : "" }, { "dropping-particle" : "", "family" : "Rudel", "given" : "Thomas K", "non-dropping-particle" : "", "parse-names" : false, "suffix" : "" }, { "dropping-particle" : "", "family" : "Aide", "given" : "T Mitchell", "non-dropping-particle" : "", "parse-names" : false, "suffix" : "" }, { "dropping-particle" : "", "family" : "Defries", "given" : "Ruth", "non-dropping-particle" : "", "parse-names" : false, "suffix" : "" }, { "dropping-particle" : "", "family" : "Emerson", "given" : "Ruth", "non-dropping-particle" : "", "parse-names" : false, "suffix" : "" }, { "dropping-particle" : "", "family" : "Evaluaci", "given" : "Una", "non-dropping-particle" : "", "parse-names" : false, "suffix" : "" } ], "container-title" : "Conservation Biology", "id" : "ITEM-2", "issue" : "6", "issued" : { "date-parts" : [ [ "2009" ] ] }, "page" : "1386-1395", "publisher" : "Blackwell Publishing Inc", "title" : "A Contemporary Assessment of Change in Humid Tropical Forests", "type" : "article-journal", "volume" : "23" }, "uris" : [ "http://www.mendeley.com/documents/?uuid=a3ee6854-8ec6-4061-902e-49d0623f024a" ] } ], "mendeley" : { "formattedCitation" : "(Asner et al., 2009; Smith et al., 2003)", "plainTextFormattedCitation" : "(Asner et al., 2009; Smith et al., 2003)", "previouslyFormattedCitation" : "(Asner et al., 2009; Smith et al., 2003)" }, "properties" : { "noteIndex" : 0 }, "schema" : "https://github.com/citation-style-language/schema/raw/master/csl-citation.json" }</w:instrText>
      </w:r>
      <w:r w:rsidR="00A11DEF">
        <w:rPr>
          <w:rFonts w:ascii="Times New Roman" w:eastAsia="Times New Roman" w:hAnsi="Times New Roman" w:cs="Times New Roman"/>
          <w:color w:val="auto"/>
          <w:sz w:val="24"/>
          <w:szCs w:val="24"/>
        </w:rPr>
        <w:fldChar w:fldCharType="separate"/>
      </w:r>
      <w:r w:rsidR="00A11DEF" w:rsidRPr="00A11DEF">
        <w:rPr>
          <w:rFonts w:ascii="Times New Roman" w:eastAsia="Times New Roman" w:hAnsi="Times New Roman" w:cs="Times New Roman"/>
          <w:noProof/>
          <w:color w:val="auto"/>
          <w:sz w:val="24"/>
          <w:szCs w:val="24"/>
        </w:rPr>
        <w:t>(Asner et al., 2009; Smith et al., 2003)</w:t>
      </w:r>
      <w:r w:rsidR="00A11DEF">
        <w:rPr>
          <w:rFonts w:ascii="Times New Roman" w:eastAsia="Times New Roman" w:hAnsi="Times New Roman" w:cs="Times New Roman"/>
          <w:color w:val="auto"/>
          <w:sz w:val="24"/>
          <w:szCs w:val="24"/>
        </w:rPr>
        <w:fldChar w:fldCharType="end"/>
      </w:r>
      <w:r w:rsidR="00A62883">
        <w:rPr>
          <w:rFonts w:ascii="Times New Roman" w:eastAsia="Times New Roman" w:hAnsi="Times New Roman" w:cs="Times New Roman"/>
          <w:color w:val="auto"/>
          <w:sz w:val="24"/>
          <w:szCs w:val="24"/>
        </w:rPr>
        <w:t xml:space="preserve">. </w:t>
      </w:r>
      <w:commentRangeStart w:id="101"/>
      <w:r w:rsidR="00A62883">
        <w:rPr>
          <w:rFonts w:ascii="Times New Roman" w:eastAsia="Times New Roman" w:hAnsi="Times New Roman" w:cs="Times New Roman"/>
          <w:color w:val="auto"/>
          <w:sz w:val="24"/>
          <w:szCs w:val="24"/>
        </w:rPr>
        <w:t>However, median forest cover was 78% within 1 km of the secondary forest sites used (</w:t>
      </w:r>
      <w:commentRangeStart w:id="102"/>
      <w:r w:rsidR="00A62883">
        <w:rPr>
          <w:rFonts w:ascii="Times New Roman" w:eastAsia="Times New Roman" w:hAnsi="Times New Roman" w:cs="Times New Roman"/>
          <w:color w:val="auto"/>
          <w:sz w:val="24"/>
          <w:szCs w:val="24"/>
        </w:rPr>
        <w:t>data not presented</w:t>
      </w:r>
      <w:commentRangeEnd w:id="102"/>
      <w:r w:rsidR="001910B2">
        <w:rPr>
          <w:rStyle w:val="CommentReference"/>
        </w:rPr>
        <w:commentReference w:id="102"/>
      </w:r>
      <w:r w:rsidR="00A62883">
        <w:rPr>
          <w:rFonts w:ascii="Times New Roman" w:eastAsia="Times New Roman" w:hAnsi="Times New Roman" w:cs="Times New Roman"/>
          <w:color w:val="auto"/>
          <w:sz w:val="24"/>
          <w:szCs w:val="24"/>
        </w:rPr>
        <w:t xml:space="preserve">) and while it is unclear whether this is representative of the landscapes in which secondary forests are found, </w:t>
      </w:r>
      <w:r w:rsidR="0083447B">
        <w:rPr>
          <w:rFonts w:ascii="Times New Roman" w:eastAsia="Times New Roman" w:hAnsi="Times New Roman" w:cs="Times New Roman"/>
          <w:color w:val="auto"/>
          <w:sz w:val="24"/>
          <w:szCs w:val="24"/>
        </w:rPr>
        <w:t>this relatively high forest cover may partly explain the relatively modest biodiversity differences between secondary and primary forests.</w:t>
      </w:r>
      <w:commentRangeEnd w:id="101"/>
      <w:r w:rsidR="00E636BE">
        <w:rPr>
          <w:rStyle w:val="CommentReference"/>
        </w:rPr>
        <w:commentReference w:id="101"/>
      </w:r>
    </w:p>
    <w:p w14:paraId="6F634006" w14:textId="465E4CE5" w:rsidR="00B03310" w:rsidRDefault="00B03310" w:rsidP="00833DF7">
      <w:pPr>
        <w:spacing w:line="480" w:lineRule="auto"/>
        <w:jc w:val="both"/>
        <w:rPr>
          <w:rFonts w:ascii="Times New Roman" w:eastAsia="Times New Roman" w:hAnsi="Times New Roman" w:cs="Times New Roman"/>
          <w:color w:val="auto"/>
          <w:sz w:val="24"/>
          <w:szCs w:val="24"/>
        </w:rPr>
      </w:pPr>
    </w:p>
    <w:p w14:paraId="5F74D238" w14:textId="74DFBC45" w:rsidR="00B03310" w:rsidRPr="00D300B2" w:rsidRDefault="00B03310" w:rsidP="00833DF7">
      <w:pPr>
        <w:spacing w:line="480" w:lineRule="auto"/>
        <w:jc w:val="both"/>
        <w:rPr>
          <w:rFonts w:ascii="Times New Roman" w:hAnsi="Times New Roman" w:cs="Times New Roman"/>
          <w:b/>
          <w:i/>
          <w:color w:val="auto"/>
          <w:sz w:val="24"/>
          <w:szCs w:val="24"/>
        </w:rPr>
      </w:pPr>
      <w:r w:rsidRPr="00D300B2">
        <w:rPr>
          <w:rFonts w:ascii="Times New Roman" w:eastAsia="Times New Roman" w:hAnsi="Times New Roman" w:cs="Times New Roman"/>
          <w:b/>
          <w:i/>
          <w:color w:val="auto"/>
          <w:sz w:val="24"/>
          <w:szCs w:val="24"/>
        </w:rPr>
        <w:t>Implications for conservation</w:t>
      </w:r>
    </w:p>
    <w:p w14:paraId="3FF62237" w14:textId="741ED649" w:rsidR="004D19A5" w:rsidRPr="00D300B2" w:rsidRDefault="003E27F8" w:rsidP="00D967D6">
      <w:pPr>
        <w:spacing w:line="480" w:lineRule="auto"/>
        <w:jc w:val="both"/>
        <w:rPr>
          <w:rFonts w:ascii="Times New Roman" w:eastAsia="Times New Roman" w:hAnsi="Times New Roman" w:cs="Times New Roman"/>
          <w:color w:val="auto"/>
          <w:sz w:val="24"/>
          <w:szCs w:val="24"/>
        </w:rPr>
      </w:pPr>
      <w:r w:rsidRPr="00D300B2">
        <w:rPr>
          <w:rFonts w:ascii="Times New Roman" w:eastAsia="Times New Roman" w:hAnsi="Times New Roman" w:cs="Times New Roman"/>
          <w:color w:val="auto"/>
          <w:sz w:val="24"/>
          <w:szCs w:val="24"/>
        </w:rPr>
        <w:t xml:space="preserve">Our results suggest that secondary tropical forests retain similar levels of functional diversity to primary tropical forests and therefore, that levels of ecosystem functioning are similar in both forest types. This supports the argument that secondary tropical forests have conservation value and can support provision of ecosystem </w:t>
      </w:r>
      <w:r w:rsidR="001910B2">
        <w:rPr>
          <w:rFonts w:ascii="Times New Roman" w:eastAsia="Times New Roman" w:hAnsi="Times New Roman" w:cs="Times New Roman"/>
          <w:color w:val="auto"/>
          <w:sz w:val="24"/>
          <w:szCs w:val="24"/>
        </w:rPr>
        <w:t>functions</w:t>
      </w:r>
      <w:r w:rsidRPr="00D300B2">
        <w:rPr>
          <w:rFonts w:ascii="Times New Roman" w:eastAsia="Times New Roman" w:hAnsi="Times New Roman" w:cs="Times New Roman"/>
          <w:color w:val="auto"/>
          <w:sz w:val="24"/>
          <w:szCs w:val="24"/>
        </w:rPr>
        <w:t>, including pollination and seed dispersal.</w:t>
      </w:r>
      <w:r w:rsidRPr="001D559E">
        <w:rPr>
          <w:rFonts w:ascii="Times New Roman" w:eastAsia="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However</w:t>
      </w:r>
      <w:r w:rsidR="00A11DEF">
        <w:rPr>
          <w:rFonts w:ascii="Times New Roman" w:eastAsia="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 xml:space="preserve">mid-age stands are often converted to agriculture </w:t>
      </w:r>
      <w:r w:rsidR="00A11DEF">
        <w:rPr>
          <w:rFonts w:ascii="Times New Roman" w:eastAsia="Times New Roman" w:hAnsi="Times New Roman" w:cs="Times New Roman"/>
          <w:color w:val="auto"/>
          <w:sz w:val="24"/>
          <w:szCs w:val="24"/>
        </w:rPr>
        <w:t xml:space="preserve">in South America </w:t>
      </w:r>
      <w:r w:rsidR="00722B6D" w:rsidRPr="00B05040">
        <w:rPr>
          <w:rFonts w:ascii="Times New Roman" w:eastAsia="Times New Roman" w:hAnsi="Times New Roman" w:cs="Times New Roman"/>
          <w:color w:val="auto"/>
          <w:sz w:val="24"/>
          <w:szCs w:val="24"/>
        </w:rPr>
        <w:fldChar w:fldCharType="begin" w:fldLock="1"/>
      </w:r>
      <w:r w:rsidR="00F54C88">
        <w:rPr>
          <w:rFonts w:ascii="Times New Roman" w:eastAsia="Times New Roman" w:hAnsi="Times New Roman" w:cs="Times New Roman"/>
          <w:color w:val="auto"/>
          <w:sz w:val="24"/>
          <w:szCs w:val="24"/>
        </w:rPr>
        <w:instrText>ADDIN CSL_CITATION { "citationID" : "2a7q96tl48", "citationItems" : [ { "id" : "ITEM-1", "itemData" : { "DOI" : "10.1023/A:1026049507421", "ISSN" : "0167-4366", "author" : [ { "dropping-particle" : "", "family" : "Smith", "given" : "Joyotee", "non-dropping-particle" : "", "parse-names" : false, "suffix" : "" }, { "dropping-particle" : "", "family" : "Ferreira", "given" : "Socorro", "non-dropping-particle" : "", "parse-names" : false, "suffix" : "" }, { "dropping-particle" : "", "family" : "Kop", "given" : "Petra", "non-dropping-particle" : "van de", "parse-names" : false, "suffix" : "" }, { "dropping-particle" : "", "family" : "Palheta Ferreira", "given" : "C\u00e9lio", "non-dropping-particle" : "", "parse-names" : false, "suffix" : "" }, { "dropping-particle" : "", "family" : "Sabogal", "given" : "Cesar", "non-dropping-particle" : "", "parse-names" : false, "suffix" : "" } ], "container-title" : "Agroforestry Systems", "id" : "ITEM-1", "issue" : "2", "issued" : { "date-parts" : [ [ "2003" ] ] }, "language" : "English", "page" : "125-135", "title" : "The persistence of secondary forests on colonist farms in the Brazilian Amazon", "type" : "article-journal", "volume" : "58" }, "uris" : [ "http://www.mendeley.com/documents/?uuid=97b0c382-cf74-4980-b177-b4440d054e8b", "http://zotero.org/users/local/lSswCld9/items/4WAIVZHF" ] } ], "mendeley" : { "formattedCitation" : "(Smith et al., 2003)", "plainTextFormattedCitation" : "(Smith et al., 2003)", "previouslyFormattedCitation" : "(Smith et al., 2003)" }, "properties" : { "formattedCitation" : "(Smith et al. 2003)", "noteIndex" : 0, "plainCitation" : "(Smith et al. 2003)"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F54C88" w:rsidRPr="00F54C88">
        <w:rPr>
          <w:rFonts w:ascii="Times New Roman" w:hAnsi="Times New Roman" w:cs="Times New Roman"/>
          <w:noProof/>
          <w:color w:val="auto"/>
          <w:sz w:val="24"/>
          <w:szCs w:val="24"/>
        </w:rPr>
        <w:t>(Smith et al., 2003)</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lastRenderedPageBreak/>
        <w:t xml:space="preserve">and degraded forests are </w:t>
      </w:r>
      <w:r w:rsidR="0083447B">
        <w:rPr>
          <w:rFonts w:ascii="Times New Roman" w:eastAsia="Times New Roman" w:hAnsi="Times New Roman" w:cs="Times New Roman"/>
          <w:color w:val="auto"/>
          <w:sz w:val="24"/>
          <w:szCs w:val="24"/>
        </w:rPr>
        <w:t>regularly</w:t>
      </w:r>
      <w:r w:rsidR="0083447B" w:rsidRPr="00B05040">
        <w:rPr>
          <w:rFonts w:ascii="Times New Roman" w:eastAsia="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 xml:space="preserve">converted to oil palm </w:t>
      </w:r>
      <w:r w:rsidR="00C81E74">
        <w:rPr>
          <w:rFonts w:ascii="Times New Roman" w:eastAsia="Times New Roman" w:hAnsi="Times New Roman" w:cs="Times New Roman"/>
          <w:color w:val="auto"/>
          <w:sz w:val="24"/>
          <w:szCs w:val="24"/>
        </w:rPr>
        <w:t>or rubb</w:t>
      </w:r>
      <w:r w:rsidR="0083447B">
        <w:rPr>
          <w:rFonts w:ascii="Times New Roman" w:eastAsia="Times New Roman" w:hAnsi="Times New Roman" w:cs="Times New Roman"/>
          <w:color w:val="auto"/>
          <w:sz w:val="24"/>
          <w:szCs w:val="24"/>
        </w:rPr>
        <w:t xml:space="preserve">er </w:t>
      </w:r>
      <w:r w:rsidRPr="00B05040">
        <w:rPr>
          <w:rFonts w:ascii="Times New Roman" w:eastAsia="Times New Roman" w:hAnsi="Times New Roman" w:cs="Times New Roman"/>
          <w:color w:val="auto"/>
          <w:sz w:val="24"/>
          <w:szCs w:val="24"/>
        </w:rPr>
        <w:t>plantations</w:t>
      </w:r>
      <w:r w:rsidR="00A11DEF">
        <w:rPr>
          <w:rFonts w:ascii="Times New Roman" w:eastAsia="Times New Roman" w:hAnsi="Times New Roman" w:cs="Times New Roman"/>
          <w:color w:val="auto"/>
          <w:sz w:val="24"/>
          <w:szCs w:val="24"/>
        </w:rPr>
        <w:t xml:space="preserve"> in South East Asia</w:t>
      </w:r>
      <w:r w:rsidRPr="00B05040">
        <w:rPr>
          <w:rFonts w:ascii="Times New Roman" w:eastAsia="Times New Roman" w:hAnsi="Times New Roman" w:cs="Times New Roman"/>
          <w:color w:val="auto"/>
          <w:sz w:val="24"/>
          <w:szCs w:val="24"/>
        </w:rPr>
        <w:t xml:space="preserve"> </w:t>
      </w:r>
      <w:r w:rsidR="00722B6D" w:rsidRPr="00B05040">
        <w:rPr>
          <w:rFonts w:ascii="Times New Roman" w:eastAsia="Times New Roman" w:hAnsi="Times New Roman" w:cs="Times New Roman"/>
          <w:color w:val="auto"/>
          <w:sz w:val="24"/>
          <w:szCs w:val="24"/>
        </w:rPr>
        <w:fldChar w:fldCharType="begin" w:fldLock="1"/>
      </w:r>
      <w:r w:rsidR="006E3F6A">
        <w:rPr>
          <w:rFonts w:ascii="Times New Roman" w:eastAsia="Times New Roman" w:hAnsi="Times New Roman" w:cs="Times New Roman"/>
          <w:color w:val="auto"/>
          <w:sz w:val="24"/>
          <w:szCs w:val="24"/>
        </w:rPr>
        <w:instrText>ADDIN CSL_CITATION { "citationID" : "j3sqb74tv", "citationItems" : [ { "id" : "ITEM-1", "itemData" : { "DOI" : "10.1111/j.1755-263X.2008.00011.x", "ISSN" : "1755263X", "author" : [ { "dropping-particle" : "", "family" : "Koh", "given" : "Lian Pin", "non-dropping-particle" : "", "parse-names" : false, "suffix" : "" }, { "dropping-particle" : "", "family" : "Wilcove", "given" : "David S.", "non-dropping-particle" : "", "parse-names" : false, "suffix" : "" } ], "container-title" : "Conservation Letters", "id" : "ITEM-1", "issue" : "2", "issued" : { "date-parts" : [ [ "2008", "5" ] ] }, "language" : "en", "page" : "60-64", "title" : "Is oil palm agriculture really destroying tropical biodiversity?: Oil palm agriculture and tropical biodiversity", "type" : "article-journal", "volume" : "1" }, "uri" : [ "http://zotero.org/users/local/lSswCld9/items/M3BCHMC8" ], "uris" : [ "http://zotero.org/users/local/lSswCld9/items/M3BCHMC8", "http://www.mendeley.com/documents/?uuid=28f01431-ffcd-40e7-9d78-91ccb3bb1819" ] }, { "id" : "ITEM-2", "itemData" : { "DOI" : "10.1111/conl.12103", "ISBN" : "1755-263X", "ISSN" : "1755263X", "abstract" : "Indonesia contributes significantly to deforestation in Southeast Asia. However, much uncertainty remains over the relative contributions of various forest-exploiting sectors to forest losses in the country. Here, we compare the magnitudes of forest and carbon loss, and forest and carbon stocks remaining within oil palm plantation, logging, fiber plantation (pulp and paper), and coal mining concessions in Indonesia. Forest loss in all industrial concessions, including logging concessions, relate to the conversion of forest to non-forest land cover. We found that the four industries accounted for ~44.7% (~6.6 Mha) of forest loss in Kalimantan, Sumatra, Papua, Sulawesi, and Moluccas between 2000 and 2010. Fiber plantation and logging concessions accounted for the largest forest loss (~1.9 Mha and ~1.8 Mha, respectively). Although the oil palm industry is often highlighted as a major driver of deforestation, it was ranked third in terms of deforestation (~1 Mha), and second in terms of carbon dioxide emissions (~1,300 \u2013 2,350 Mt CO2). Crucially, ~34.6% (~26.8 Mha) of Indonesia\u2019s remaining forests is located within industrial concessions, the majority of which is found within logging concessions (~18.8 Mha). Hence, future development plans within Indonesia\u2019s industrial sectors weigh heavily on the fate of Southeast Asia\u2019s remaining forests and carbon stocks.", "author" : [ { "dropping-particle" : "", "family" : "Abood", "given" : "Sinan A.", "non-dropping-particle" : "", "parse-names" : false, "suffix" : "" }, { "dropping-particle" : "", "family" : "Lee", "given" : "Janice Ser Huay", "non-dropping-particle" : "", "parse-names" : false, "suffix" : "" }, { "dropping-particle" : "", "family" : "Burivalova", "given" : "Zuzana", "non-dropping-particle" : "", "parse-names" : false, "suffix" : "" }, { "dropping-particle" : "", "family" : "Garcia-Ulloa", "given" : "John", "non-dropping-particle" : "", "parse-names" : false, "suffix" : "" }, { "dropping-particle" : "", "family" : "Koh", "given" : "Lian Pin", "non-dropping-particle" : "", "parse-names" : false, "suffix" : "" } ], "container-title" : "Conservation Letters", "id" : "ITEM-2", "issue" : "1", "issued" : { "date-parts" : [ [ "2015" ] ] }, "page" : "58-67", "title" : "Relative Contributions of the Logging, Fiber, Oil Palm, and Mining Industries to Forest Loss in Indonesia", "type" : "article-journal", "volume" : "8" }, "uris" : [ "http://www.mendeley.com/documents/?uuid=3318214d-49e0-4ef8-9098-82eba2f436fe" ] } ], "mendeley" : { "formattedCitation" : "(Abood et al., 2015; Koh and Wilcove, 2008)", "plainTextFormattedCitation" : "(Abood et al., 2015; Koh and Wilcove, 2008)", "previouslyFormattedCitation" : "(Abood et al., 2015; Koh and Wilcove, 2008)" }, "properties" : { "formattedCitation" : "(Koh and Wilcove 2008)", "noteIndex" : 0, "plainCitation" : "(Koh and Wilcove 2008)"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B042B8" w:rsidRPr="00B042B8">
        <w:rPr>
          <w:rFonts w:ascii="Times New Roman" w:hAnsi="Times New Roman" w:cs="Times New Roman"/>
          <w:noProof/>
          <w:color w:val="auto"/>
          <w:sz w:val="24"/>
          <w:szCs w:val="24"/>
        </w:rPr>
        <w:t>(Abood et al., 2015; Koh and Wilcove, 2008)</w:t>
      </w:r>
      <w:r w:rsidR="00722B6D" w:rsidRPr="00B05040">
        <w:rPr>
          <w:rFonts w:ascii="Times New Roman" w:eastAsia="Times New Roman" w:hAnsi="Times New Roman" w:cs="Times New Roman"/>
          <w:color w:val="auto"/>
          <w:sz w:val="24"/>
          <w:szCs w:val="24"/>
        </w:rPr>
        <w:fldChar w:fldCharType="end"/>
      </w:r>
      <w:r w:rsidR="00A11DEF">
        <w:rPr>
          <w:rFonts w:ascii="Times New Roman" w:eastAsia="Times New Roman" w:hAnsi="Times New Roman" w:cs="Times New Roman"/>
          <w:color w:val="auto"/>
          <w:sz w:val="24"/>
          <w:szCs w:val="24"/>
        </w:rPr>
        <w:t>, resulting in loss of</w:t>
      </w:r>
      <w:r w:rsidR="0083447B">
        <w:rPr>
          <w:rFonts w:ascii="Times New Roman" w:eastAsia="Times New Roman" w:hAnsi="Times New Roman" w:cs="Times New Roman"/>
          <w:color w:val="auto"/>
          <w:sz w:val="24"/>
          <w:szCs w:val="24"/>
        </w:rPr>
        <w:t xml:space="preserve"> </w:t>
      </w:r>
      <w:r w:rsidR="00B042B8">
        <w:rPr>
          <w:rFonts w:ascii="Times New Roman" w:eastAsia="Times New Roman" w:hAnsi="Times New Roman" w:cs="Times New Roman"/>
          <w:color w:val="auto"/>
          <w:sz w:val="24"/>
          <w:szCs w:val="24"/>
        </w:rPr>
        <w:t xml:space="preserve">avian </w:t>
      </w:r>
      <w:r w:rsidR="0083447B">
        <w:rPr>
          <w:rFonts w:ascii="Times New Roman" w:eastAsia="Times New Roman" w:hAnsi="Times New Roman" w:cs="Times New Roman"/>
          <w:color w:val="auto"/>
          <w:sz w:val="24"/>
          <w:szCs w:val="24"/>
        </w:rPr>
        <w:t xml:space="preserve">species and functional diversity </w:t>
      </w:r>
      <w:r w:rsidR="00722B6D" w:rsidRPr="00B05040">
        <w:rPr>
          <w:rFonts w:ascii="Times New Roman" w:eastAsia="Times New Roman" w:hAnsi="Times New Roman" w:cs="Times New Roman"/>
          <w:color w:val="auto"/>
          <w:sz w:val="24"/>
          <w:szCs w:val="24"/>
        </w:rPr>
        <w:fldChar w:fldCharType="begin" w:fldLock="1"/>
      </w:r>
      <w:r w:rsidR="00C81E74">
        <w:rPr>
          <w:rFonts w:ascii="Times New Roman" w:eastAsia="Times New Roman" w:hAnsi="Times New Roman" w:cs="Times New Roman"/>
          <w:color w:val="auto"/>
          <w:sz w:val="24"/>
          <w:szCs w:val="24"/>
        </w:rPr>
        <w:instrText>ADDIN CSL_CITATION { "citationID" : "Hlyn3SwH", "citationItems" : [ { "id" : "ITEM-1", "itemData" : { "DOI" : "10.1890/07-0455.1", "ISSN" : "0012-9658", "author" : [ { "dropping-particle" : "", "family" : "Tscharntke", "given" : "Teja", "non-dropping-particle" : "", "parse-names" : false, "suffix" : "" }, { "dropping-particle" : "", "family" : "Sekercioglu", "given" : "Cagan H.", "non-dropping-particle" : "", "parse-names" : false, "suffix" : "" }, { "dropping-particle" : "V.", "family" : "Dietsch", "given" : "Thomas", "non-dropping-particle" : "", "parse-names" : false, "suffix" : "" }, { "dropping-particle" : "", "family" : "Sodhi", "given" : "Navjot S.", "non-dropping-particle" : "", "parse-names" : false, "suffix" : "" }, { "dropping-particle" : "", "family" : "Hoehn", "given" : "Patrick", "non-dropping-particle" : "", "parse-names" : false, "suffix" : "" }, { "dropping-particle" : "", "family" : "Tylianakis", "given" : "Jason M.", "non-dropping-particle" : "", "parse-names" : false, "suffix" : "" } ], "container-title" : "Ecology", "id" : "ITEM-1", "issue" : "4", "issued" : { "date-parts" : [ [ "2008", "4" ] ] }, "language" : "en", "page" : "944-951", "title" : "Landscape constraints on functional diversity of birds and insects in tropical agroecosytems", "type" : "article-journal", "volume" : "89" }, "uri" : [ "http://zotero.org/users/local/lSswCld9/items/56RE6VV3" ], "uris" : [ "http://zotero.org/users/local/lSswCld9/items/56RE6VV3", "http://www.mendeley.com/documents/?uuid=b05a7f21-6cc0-44bf-97df-972634d84954" ] }, { "id" : "ITEM-2", "itemData" : { "author" : [ { "dropping-particle" : "", "family" : "Edwards", "given" : "Felicity A", "non-dropping-particle" : "", "parse-names" : false, "suffix" : "" }, { "dropping-particle" : "", "family" : "Edwards", "given" : "David P", "non-dropping-particle" : "", "parse-names" : false, "suffix" : "" }, { "dropping-particle" : "", "family" : "Hamer", "given" : "Keith C", "non-dropping-particle" : "", "parse-names" : false, "suffix" : "" }, { "dropping-particle" : "", "family" : "Davies", "given" : "Richard G", "non-dropping-particle" : "", "parse-names" : false, "suffix" : "" } ], "id" : "ITEM-2", "issued" : { "date-parts" : [ [ "2013" ] ] }, "page" : "313-326", "title" : "Impacts of logging and conversion of rainforest to oil palm on the functional diversity of birds in Sundaland", "type" : "article-journal" }, "uris" : [ "http://www.mendeley.com/documents/?uuid=4e08fbc5-ed58-490f-8d32-a7060b3d59d2" ] }, { "id" : "ITEM-3",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"ITEM-3",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"(Edwards et al., 2013; Prescott et al., 2016; Tscharntke et al., 2008)", "plainTextFormattedCitation" : "(Edwards et al., 2013; Prescott et al., 2016; Tscharntke et al., 2008)", "previouslyFormattedCitation" : "(Edwards et al., 2013; Prescott et al., 2016; Tscharntke et al., 2008)" }, "properties" : { "formattedCitation" : "(Tscharntke et al. 2008; Edwards et al. 2013b)", "noteIndex" : 0, "plainCitation" : "(Tscharntke et al. 2008; Edwards et al. 2013b)"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C81E74" w:rsidRPr="00C81E74">
        <w:rPr>
          <w:rFonts w:ascii="Times New Roman" w:hAnsi="Times New Roman" w:cs="Times New Roman"/>
          <w:noProof/>
          <w:color w:val="auto"/>
          <w:sz w:val="24"/>
          <w:szCs w:val="24"/>
        </w:rPr>
        <w:t>(Edwards et al., 2013; Prescott et al., 2016; Tscharntke et al., 2008)</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w:t>
      </w:r>
      <w:r w:rsidR="00366959" w:rsidRPr="00B05040">
        <w:rPr>
          <w:rFonts w:ascii="Times New Roman" w:eastAsia="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Although sp</w:t>
      </w:r>
      <w:r w:rsidR="00D50E5D" w:rsidRPr="00B05040">
        <w:rPr>
          <w:rFonts w:ascii="Times New Roman" w:eastAsia="Times New Roman" w:hAnsi="Times New Roman" w:cs="Times New Roman"/>
          <w:color w:val="auto"/>
          <w:sz w:val="24"/>
          <w:szCs w:val="24"/>
        </w:rPr>
        <w:t xml:space="preserve">ecies richness is </w:t>
      </w:r>
      <w:r w:rsidR="00B042B8">
        <w:rPr>
          <w:rFonts w:ascii="Times New Roman" w:eastAsia="Times New Roman" w:hAnsi="Times New Roman" w:cs="Times New Roman"/>
          <w:color w:val="auto"/>
          <w:sz w:val="24"/>
          <w:szCs w:val="24"/>
        </w:rPr>
        <w:t xml:space="preserve">relatively </w:t>
      </w:r>
      <w:r w:rsidR="00D50E5D" w:rsidRPr="00B05040">
        <w:rPr>
          <w:rFonts w:ascii="Times New Roman" w:eastAsia="Times New Roman" w:hAnsi="Times New Roman" w:cs="Times New Roman"/>
          <w:color w:val="auto"/>
          <w:sz w:val="24"/>
          <w:szCs w:val="24"/>
        </w:rPr>
        <w:t xml:space="preserve">high in </w:t>
      </w:r>
      <w:r w:rsidR="00B042B8">
        <w:rPr>
          <w:rFonts w:ascii="Times New Roman" w:eastAsia="Times New Roman" w:hAnsi="Times New Roman" w:cs="Times New Roman"/>
          <w:color w:val="auto"/>
          <w:sz w:val="24"/>
          <w:szCs w:val="24"/>
        </w:rPr>
        <w:t>young</w:t>
      </w:r>
      <w:r w:rsidR="00B042B8" w:rsidRPr="00B05040">
        <w:rPr>
          <w:rFonts w:ascii="Times New Roman" w:eastAsia="Times New Roman" w:hAnsi="Times New Roman" w:cs="Times New Roman"/>
          <w:color w:val="auto"/>
          <w:sz w:val="24"/>
          <w:szCs w:val="24"/>
        </w:rPr>
        <w:t xml:space="preserve"> </w:t>
      </w:r>
      <w:r w:rsidR="00D50E5D" w:rsidRPr="00B05040">
        <w:rPr>
          <w:rFonts w:ascii="Times New Roman" w:eastAsia="Times New Roman" w:hAnsi="Times New Roman" w:cs="Times New Roman"/>
          <w:color w:val="auto"/>
          <w:sz w:val="24"/>
          <w:szCs w:val="24"/>
        </w:rPr>
        <w:t xml:space="preserve">secondary </w:t>
      </w:r>
      <w:r w:rsidRPr="00B05040">
        <w:rPr>
          <w:rFonts w:ascii="Times New Roman" w:eastAsia="Times New Roman" w:hAnsi="Times New Roman" w:cs="Times New Roman"/>
          <w:color w:val="auto"/>
          <w:sz w:val="24"/>
          <w:szCs w:val="24"/>
        </w:rPr>
        <w:t xml:space="preserve">forest, this increases with forest age and so the conservation value of secondary forest will never be </w:t>
      </w:r>
      <w:r w:rsidRPr="00B05040">
        <w:rPr>
          <w:rFonts w:ascii="Times New Roman" w:eastAsia="Times New Roman" w:hAnsi="Times New Roman" w:cs="Times New Roman"/>
          <w:color w:val="auto"/>
          <w:sz w:val="24"/>
          <w:szCs w:val="24"/>
          <w:lang w:val="en-GB"/>
        </w:rPr>
        <w:t>maximised</w:t>
      </w:r>
      <w:r w:rsidR="00205D21">
        <w:rPr>
          <w:rFonts w:ascii="Times New Roman" w:eastAsia="Times New Roman" w:hAnsi="Times New Roman" w:cs="Times New Roman"/>
          <w:color w:val="auto"/>
          <w:sz w:val="24"/>
          <w:szCs w:val="24"/>
        </w:rPr>
        <w:t xml:space="preserve"> if regrowth is deforested</w:t>
      </w:r>
      <w:r w:rsidRPr="00B05040">
        <w:rPr>
          <w:rFonts w:ascii="Times New Roman" w:eastAsia="Times New Roman" w:hAnsi="Times New Roman" w:cs="Times New Roman"/>
          <w:color w:val="auto"/>
          <w:sz w:val="24"/>
          <w:szCs w:val="24"/>
        </w:rPr>
        <w:t xml:space="preserve">. </w:t>
      </w:r>
    </w:p>
    <w:p w14:paraId="335619F4" w14:textId="40A2EFEB" w:rsidR="004D19A5" w:rsidRPr="00B05040" w:rsidRDefault="003E27F8" w:rsidP="000F40F4">
      <w:pPr>
        <w:spacing w:line="480" w:lineRule="auto"/>
        <w:ind w:firstLine="720"/>
        <w:jc w:val="both"/>
        <w:rPr>
          <w:rFonts w:ascii="Times New Roman" w:hAnsi="Times New Roman" w:cs="Times New Roman"/>
          <w:color w:val="auto"/>
          <w:sz w:val="24"/>
          <w:szCs w:val="24"/>
        </w:rPr>
      </w:pPr>
      <w:r w:rsidRPr="00B05040">
        <w:rPr>
          <w:rFonts w:ascii="Times New Roman" w:eastAsia="Times New Roman" w:hAnsi="Times New Roman" w:cs="Times New Roman"/>
          <w:color w:val="auto"/>
          <w:sz w:val="24"/>
          <w:szCs w:val="24"/>
        </w:rPr>
        <w:t xml:space="preserve">Therefore, to </w:t>
      </w:r>
      <w:r w:rsidRPr="00B05040">
        <w:rPr>
          <w:rFonts w:ascii="Times New Roman" w:eastAsia="Times New Roman" w:hAnsi="Times New Roman" w:cs="Times New Roman"/>
          <w:color w:val="auto"/>
          <w:sz w:val="24"/>
          <w:szCs w:val="24"/>
          <w:lang w:val="en-GB"/>
        </w:rPr>
        <w:t>maximise</w:t>
      </w:r>
      <w:r w:rsidRPr="00B05040">
        <w:rPr>
          <w:rFonts w:ascii="Times New Roman" w:eastAsia="Times New Roman" w:hAnsi="Times New Roman" w:cs="Times New Roman"/>
          <w:color w:val="auto"/>
          <w:sz w:val="24"/>
          <w:szCs w:val="24"/>
        </w:rPr>
        <w:t xml:space="preserve"> the biodiversity value of tropical </w:t>
      </w:r>
      <w:r w:rsidR="00993E1E" w:rsidRPr="00B05040">
        <w:rPr>
          <w:rFonts w:ascii="Times New Roman" w:eastAsia="Times New Roman" w:hAnsi="Times New Roman" w:cs="Times New Roman"/>
          <w:color w:val="auto"/>
          <w:sz w:val="24"/>
          <w:szCs w:val="24"/>
        </w:rPr>
        <w:t>landscapes</w:t>
      </w:r>
      <w:r w:rsidRPr="00B05040">
        <w:rPr>
          <w:rFonts w:ascii="Times New Roman" w:eastAsia="Times New Roman" w:hAnsi="Times New Roman" w:cs="Times New Roman"/>
          <w:color w:val="auto"/>
          <w:sz w:val="24"/>
          <w:szCs w:val="24"/>
        </w:rPr>
        <w:t xml:space="preserve">, secondary forest should be protected, particularly in landscapes where little pristine habitat remains. Protecting older secondary forest provides high conservation value now, whereas protecting young regrowth promises future returns. Restoration of young secondary forests could also play a role. Enrichment planting can be used to enhance biodiversity by adding tree species that are unlikely to </w:t>
      </w:r>
      <w:r w:rsidRPr="00B05040">
        <w:rPr>
          <w:rFonts w:ascii="Times New Roman" w:eastAsia="Times New Roman" w:hAnsi="Times New Roman" w:cs="Times New Roman"/>
          <w:color w:val="auto"/>
          <w:sz w:val="24"/>
          <w:szCs w:val="24"/>
          <w:lang w:val="en-GB"/>
        </w:rPr>
        <w:t>colonise</w:t>
      </w:r>
      <w:r w:rsidRPr="00B05040">
        <w:rPr>
          <w:rFonts w:ascii="Times New Roman" w:eastAsia="Times New Roman" w:hAnsi="Times New Roman" w:cs="Times New Roman"/>
          <w:color w:val="auto"/>
          <w:sz w:val="24"/>
          <w:szCs w:val="24"/>
        </w:rPr>
        <w:t xml:space="preserve"> unassisted, for example late-successional species or those lacking dispersers </w:t>
      </w:r>
      <w:r w:rsidR="00722B6D" w:rsidRPr="00B05040">
        <w:rPr>
          <w:rFonts w:ascii="Times New Roman" w:eastAsia="Times New Roman" w:hAnsi="Times New Roman" w:cs="Times New Roman"/>
          <w:color w:val="auto"/>
          <w:sz w:val="24"/>
          <w:szCs w:val="24"/>
        </w:rPr>
        <w:fldChar w:fldCharType="begin" w:fldLock="1"/>
      </w:r>
      <w:r w:rsidR="00F54C88">
        <w:rPr>
          <w:rFonts w:ascii="Times New Roman" w:eastAsia="Times New Roman" w:hAnsi="Times New Roman" w:cs="Times New Roman"/>
          <w:color w:val="auto"/>
          <w:sz w:val="24"/>
          <w:szCs w:val="24"/>
        </w:rPr>
        <w:instrText>ADDIN CSL_CITATION { "citationID" : "2ltva3hn8u", "citationItems" : [ { "id" : "ITEM-1", "itemData" : { "DOI" : "10.1126/science.1111773", "ISSN" : "1095-9203", "PMID" : "16339437", "abstract" : "The current scale of deforestation in tropical regions and the large areas of degraded lands now present underscore the urgent need for interventions to restore biodiversity, ecological functioning, and the supply of goods and ecological services previously used by poor rural communities. Traditional timber plantations have supplied some goods but have made only minor contributions to fulfilling most of these other objectives. New approaches to reforestation are now emerging, with potential for both overcoming forest degradation and addressing rural poverty.", "author" : [ { "dropping-particle" : "", "family" : "Lamb", "given" : "David", "non-dropping-particle" : "", "parse-names" : false, "suffix" : "" }, { "dropping-particle" : "", "family" : "Erskine", "given" : "Peter D", "non-dropping-particle" : "", "parse-names" : false, "suffix" : "" }, { "dropping-particle" : "", "family" : "Parrotta", "given" : "John A", "non-dropping-particle" : "", "parse-names" : false, "suffix" : "" } ], "container-title" : "Science (New York, N.Y.)", "id" : "ITEM-1", "issue" : "5754", "issued" : { "date-parts" : [ [ "2005", "12", "9" ] ] }, "page" : "1628-32", "title" : "Restoration of degraded tropical forest landscapes.", "type" : "article-journal", "volume" : "310" }, "uris" : [ "http://www.mendeley.com/documents/?uuid=d02d3805-e6a2-49ae-9b4d-565f1f3df364" ] }, { "id" : "ITEM-2", "itemData" : { "DOI" : "10.1016/j.foreco.2010.08.027", "ISSN" : "03781127", "author" : [ { "dropping-particle" : "", "family" : "Griscom", "given" : "Heather P.", "non-dropping-particle" : "", "parse-names" : false, "suffix" : "" }, { "dropping-particle" : "", "family" : "Ashton", "given" : "Mark S.", "non-dropping-particle" : "", "parse-names" : false, "suffix" : "" } ], "container-title" : "Forest Ecology and Management", "id" : "ITEM-2", "issue" : "10", "issued" : { "date-parts" : [ [ "2011", "5" ] ] }, "page" : "1564-1579", "publisher" : "Elsevier B.V.", "title" : "Restoration of dry tropical forests in Central America: A review of pattern and process", "type" : "article-journal", "volume" : "261" }, "uris" : [ "http://www.mendeley.com/documents/?uuid=668a18ec-b3ac-4ea0-b4bb-7bb0f60ea665" ] } ], "mendeley" : { "formattedCitation" : "(Griscom and Ashton, 2011; Lamb et al., 2005)", "plainTextFormattedCitation" : "(Griscom and Ashton, 2011; Lamb et al., 2005)", "previouslyFormattedCitation" : "(Griscom and Ashton, 2011; Lamb et al., 2005)" }, "properties" : { "formattedCitation" : "(Lamb et al. 2005; Griscom and Ashton 2011)", "noteIndex" : 0, "plainCitation" : "(Lamb et al. 2005; Griscom and Ashton 2011)" }, "schema" : "https://github.com/citation-style-language/schema/raw/master/csl-citation.json" }</w:instrText>
      </w:r>
      <w:r w:rsidR="00722B6D" w:rsidRPr="00B05040">
        <w:rPr>
          <w:rFonts w:ascii="Times New Roman" w:eastAsia="Times New Roman" w:hAnsi="Times New Roman" w:cs="Times New Roman"/>
          <w:color w:val="auto"/>
          <w:sz w:val="24"/>
          <w:szCs w:val="24"/>
        </w:rPr>
        <w:fldChar w:fldCharType="separate"/>
      </w:r>
      <w:r w:rsidR="00F54C88" w:rsidRPr="00F54C88">
        <w:rPr>
          <w:rFonts w:ascii="Times New Roman" w:hAnsi="Times New Roman" w:cs="Times New Roman"/>
          <w:noProof/>
          <w:color w:val="auto"/>
          <w:sz w:val="24"/>
          <w:szCs w:val="24"/>
        </w:rPr>
        <w:t>(Griscom and Ashton, 2011; Lamb et al., 2005)</w:t>
      </w:r>
      <w:r w:rsidR="00722B6D" w:rsidRPr="00B05040">
        <w:rPr>
          <w:rFonts w:ascii="Times New Roman" w:eastAsia="Times New Roman" w:hAnsi="Times New Roman" w:cs="Times New Roman"/>
          <w:color w:val="auto"/>
          <w:sz w:val="24"/>
          <w:szCs w:val="24"/>
        </w:rPr>
        <w:fldChar w:fldCharType="end"/>
      </w:r>
      <w:r w:rsidRPr="00B05040">
        <w:rPr>
          <w:rFonts w:ascii="Times New Roman" w:eastAsia="Times New Roman" w:hAnsi="Times New Roman" w:cs="Times New Roman"/>
          <w:color w:val="auto"/>
          <w:sz w:val="24"/>
          <w:szCs w:val="24"/>
        </w:rPr>
        <w:t xml:space="preserve">. Assisting vegetative recovery to a late-successional species composition could improve habitat suitability for forest </w:t>
      </w:r>
      <w:r w:rsidR="00565818">
        <w:rPr>
          <w:rFonts w:ascii="Times New Roman" w:eastAsia="Times New Roman" w:hAnsi="Times New Roman" w:cs="Times New Roman"/>
          <w:color w:val="auto"/>
          <w:sz w:val="24"/>
          <w:szCs w:val="24"/>
        </w:rPr>
        <w:t>specialists</w:t>
      </w:r>
      <w:r w:rsidRPr="00B05040">
        <w:rPr>
          <w:rFonts w:ascii="Times New Roman" w:eastAsia="Times New Roman" w:hAnsi="Times New Roman" w:cs="Times New Roman"/>
          <w:color w:val="auto"/>
          <w:sz w:val="24"/>
          <w:szCs w:val="24"/>
        </w:rPr>
        <w:t xml:space="preserve"> and hence, accelerate their recovery.</w:t>
      </w:r>
      <w:r w:rsidR="00AC587C" w:rsidRPr="00B05040">
        <w:rPr>
          <w:rFonts w:ascii="Times New Roman" w:hAnsi="Times New Roman" w:cs="Times New Roman"/>
          <w:color w:val="auto"/>
          <w:sz w:val="24"/>
          <w:szCs w:val="24"/>
        </w:rPr>
        <w:t xml:space="preserve"> </w:t>
      </w:r>
      <w:r w:rsidRPr="00B05040">
        <w:rPr>
          <w:rFonts w:ascii="Times New Roman" w:eastAsia="Times New Roman" w:hAnsi="Times New Roman" w:cs="Times New Roman"/>
          <w:color w:val="auto"/>
          <w:sz w:val="24"/>
          <w:szCs w:val="24"/>
        </w:rPr>
        <w:t xml:space="preserve">Secondary forest has a role to play in the conservation of forest species and this should be </w:t>
      </w:r>
      <w:r w:rsidRPr="00B05040">
        <w:rPr>
          <w:rFonts w:ascii="Times New Roman" w:eastAsia="Times New Roman" w:hAnsi="Times New Roman" w:cs="Times New Roman"/>
          <w:color w:val="auto"/>
          <w:sz w:val="24"/>
          <w:szCs w:val="24"/>
          <w:lang w:val="en-GB"/>
        </w:rPr>
        <w:t>recognised</w:t>
      </w:r>
      <w:r w:rsidRPr="00B05040">
        <w:rPr>
          <w:rFonts w:ascii="Times New Roman" w:eastAsia="Times New Roman" w:hAnsi="Times New Roman" w:cs="Times New Roman"/>
          <w:color w:val="auto"/>
          <w:sz w:val="24"/>
          <w:szCs w:val="24"/>
        </w:rPr>
        <w:t xml:space="preserve"> in tropical conservation strategies.</w:t>
      </w:r>
    </w:p>
    <w:p w14:paraId="092E6795" w14:textId="77777777" w:rsidR="004D19A5" w:rsidRPr="001651FC" w:rsidRDefault="003E27F8"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6821C38D" w14:textId="77777777" w:rsidR="00E73EB1" w:rsidRDefault="00E73EB1" w:rsidP="00B55543">
      <w:pPr>
        <w:spacing w:line="480" w:lineRule="auto"/>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lastRenderedPageBreak/>
        <w:t xml:space="preserve">Conflict of Interest: </w:t>
      </w:r>
      <w:r w:rsidRPr="001651FC">
        <w:rPr>
          <w:rFonts w:ascii="Times New Roman" w:eastAsia="Times New Roman" w:hAnsi="Times New Roman" w:cs="Times New Roman"/>
          <w:sz w:val="24"/>
          <w:szCs w:val="24"/>
        </w:rPr>
        <w:t>The authors declare that they have no conflict of interest.</w:t>
      </w:r>
    </w:p>
    <w:p w14:paraId="5A3F5775" w14:textId="77777777" w:rsidR="00C967E4" w:rsidRPr="001651FC" w:rsidRDefault="00C967E4" w:rsidP="00B55543">
      <w:pPr>
        <w:spacing w:line="480" w:lineRule="auto"/>
        <w:rPr>
          <w:rFonts w:ascii="Times New Roman" w:eastAsia="Times New Roman" w:hAnsi="Times New Roman" w:cs="Times New Roman"/>
          <w:sz w:val="24"/>
          <w:szCs w:val="24"/>
        </w:rPr>
      </w:pPr>
    </w:p>
    <w:p w14:paraId="1F39D2F8" w14:textId="77777777" w:rsidR="006E71A8" w:rsidRPr="001651FC" w:rsidRDefault="006E71A8" w:rsidP="006E71A8">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t>Acknowledgements</w:t>
      </w:r>
    </w:p>
    <w:p w14:paraId="303C094D" w14:textId="33D9ABD1" w:rsidR="00E73EB1" w:rsidRDefault="006E71A8" w:rsidP="00C967E4">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t>Thank you to the authors of all of the studies used, in particular S.H. Borges, C. Banks-</w:t>
      </w:r>
      <w:proofErr w:type="spellStart"/>
      <w:r w:rsidRPr="001651FC">
        <w:rPr>
          <w:rFonts w:ascii="Times New Roman" w:eastAsia="Times New Roman" w:hAnsi="Times New Roman" w:cs="Times New Roman"/>
          <w:sz w:val="24"/>
          <w:szCs w:val="24"/>
        </w:rPr>
        <w:t>Leite</w:t>
      </w:r>
      <w:proofErr w:type="spellEnd"/>
      <w:r w:rsidRPr="001651FC">
        <w:rPr>
          <w:rFonts w:ascii="Times New Roman" w:eastAsia="Times New Roman" w:hAnsi="Times New Roman" w:cs="Times New Roman"/>
          <w:sz w:val="24"/>
          <w:szCs w:val="24"/>
        </w:rPr>
        <w:t xml:space="preserve">, R.F. de Lima, D. Becker, R.K. </w:t>
      </w:r>
      <w:proofErr w:type="spellStart"/>
      <w:r w:rsidRPr="001651FC">
        <w:rPr>
          <w:rFonts w:ascii="Times New Roman" w:eastAsia="Times New Roman" w:hAnsi="Times New Roman" w:cs="Times New Roman"/>
          <w:sz w:val="24"/>
          <w:szCs w:val="24"/>
        </w:rPr>
        <w:t>Mulwa</w:t>
      </w:r>
      <w:proofErr w:type="spellEnd"/>
      <w:r w:rsidRPr="001651FC">
        <w:rPr>
          <w:rFonts w:ascii="Times New Roman" w:eastAsia="Times New Roman" w:hAnsi="Times New Roman" w:cs="Times New Roman"/>
          <w:sz w:val="24"/>
          <w:szCs w:val="24"/>
        </w:rPr>
        <w:t xml:space="preserve">, E.L. </w:t>
      </w:r>
      <w:proofErr w:type="spellStart"/>
      <w:r w:rsidRPr="001651FC">
        <w:rPr>
          <w:rFonts w:ascii="Times New Roman" w:eastAsia="Times New Roman" w:hAnsi="Times New Roman" w:cs="Times New Roman"/>
          <w:sz w:val="24"/>
          <w:szCs w:val="24"/>
        </w:rPr>
        <w:t>Neuschulz</w:t>
      </w:r>
      <w:proofErr w:type="spellEnd"/>
      <w:r w:rsidRPr="001651FC">
        <w:rPr>
          <w:rFonts w:ascii="Times New Roman" w:eastAsia="Times New Roman" w:hAnsi="Times New Roman" w:cs="Times New Roman"/>
          <w:sz w:val="24"/>
          <w:szCs w:val="24"/>
        </w:rPr>
        <w:t xml:space="preserve">, B. Maas and G. </w:t>
      </w:r>
      <w:proofErr w:type="spellStart"/>
      <w:r w:rsidRPr="001651FC">
        <w:rPr>
          <w:rFonts w:ascii="Times New Roman" w:eastAsia="Times New Roman" w:hAnsi="Times New Roman" w:cs="Times New Roman"/>
          <w:sz w:val="24"/>
          <w:szCs w:val="24"/>
        </w:rPr>
        <w:t>Ferraz</w:t>
      </w:r>
      <w:proofErr w:type="spellEnd"/>
      <w:r w:rsidRPr="009F7882">
        <w:rPr>
          <w:rFonts w:ascii="Times New Roman" w:eastAsia="Times New Roman" w:hAnsi="Times New Roman" w:cs="Times New Roman"/>
          <w:sz w:val="24"/>
          <w:szCs w:val="24"/>
        </w:rPr>
        <w:t xml:space="preserve">, and to </w:t>
      </w:r>
      <w:proofErr w:type="spellStart"/>
      <w:r w:rsidRPr="009F7882">
        <w:rPr>
          <w:rFonts w:ascii="Times New Roman" w:eastAsia="Times New Roman" w:hAnsi="Times New Roman" w:cs="Times New Roman"/>
          <w:sz w:val="24"/>
          <w:szCs w:val="24"/>
        </w:rPr>
        <w:t>BirdLife</w:t>
      </w:r>
      <w:proofErr w:type="spellEnd"/>
      <w:r w:rsidRPr="009F7882">
        <w:rPr>
          <w:rFonts w:ascii="Times New Roman" w:eastAsia="Times New Roman" w:hAnsi="Times New Roman" w:cs="Times New Roman"/>
          <w:sz w:val="24"/>
          <w:szCs w:val="24"/>
        </w:rPr>
        <w:t xml:space="preserve"> International for providing data.</w:t>
      </w:r>
      <w:r w:rsidRPr="001651FC">
        <w:rPr>
          <w:rFonts w:ascii="Times New Roman" w:eastAsia="Times New Roman" w:hAnsi="Times New Roman" w:cs="Times New Roman"/>
          <w:sz w:val="24"/>
          <w:szCs w:val="24"/>
        </w:rPr>
        <w:t xml:space="preserve"> P.A. Martin was funded by a NERC PhD studentship and by NERC via the Biodiversity &amp; Ecosystem Service Sustainability (BESS) program</w:t>
      </w:r>
      <w:r w:rsidR="00C967E4">
        <w:rPr>
          <w:rFonts w:ascii="Times New Roman" w:eastAsia="Times New Roman" w:hAnsi="Times New Roman" w:cs="Times New Roman"/>
          <w:sz w:val="24"/>
          <w:szCs w:val="24"/>
        </w:rPr>
        <w:t>me (Project ref. NE/K01322X/1).</w:t>
      </w:r>
    </w:p>
    <w:p w14:paraId="33F38486" w14:textId="77777777" w:rsidR="00C967E4" w:rsidRPr="001651FC" w:rsidRDefault="00C967E4" w:rsidP="00C967E4">
      <w:pPr>
        <w:spacing w:line="480" w:lineRule="auto"/>
        <w:jc w:val="both"/>
        <w:rPr>
          <w:rFonts w:ascii="Times New Roman" w:eastAsia="Times New Roman" w:hAnsi="Times New Roman" w:cs="Times New Roman"/>
          <w:sz w:val="24"/>
          <w:szCs w:val="24"/>
        </w:rPr>
      </w:pPr>
    </w:p>
    <w:p w14:paraId="517A36A4" w14:textId="7257E012" w:rsidR="004D19A5" w:rsidRDefault="003E27F8" w:rsidP="00B55543">
      <w:pPr>
        <w:spacing w:line="480" w:lineRule="auto"/>
        <w:rPr>
          <w:ins w:id="103" w:author="Phil" w:date="2016-06-30T10:05:00Z"/>
          <w:rFonts w:ascii="Times New Roman" w:eastAsia="Times New Roman" w:hAnsi="Times New Roman" w:cs="Times New Roman"/>
          <w:b/>
          <w:sz w:val="24"/>
          <w:szCs w:val="24"/>
        </w:rPr>
      </w:pPr>
      <w:commentRangeStart w:id="104"/>
      <w:r w:rsidRPr="001651FC">
        <w:rPr>
          <w:rFonts w:ascii="Times New Roman" w:eastAsia="Times New Roman" w:hAnsi="Times New Roman" w:cs="Times New Roman"/>
          <w:b/>
          <w:sz w:val="24"/>
          <w:szCs w:val="24"/>
        </w:rPr>
        <w:t>References</w:t>
      </w:r>
      <w:commentRangeEnd w:id="104"/>
      <w:r w:rsidR="0061719A">
        <w:rPr>
          <w:rStyle w:val="CommentReference"/>
        </w:rPr>
        <w:commentReference w:id="104"/>
      </w:r>
    </w:p>
    <w:p w14:paraId="555D7B28" w14:textId="4C6B8F2A" w:rsidR="00100BCE" w:rsidRPr="00100BCE" w:rsidRDefault="007E3A08" w:rsidP="00100BCE">
      <w:pPr>
        <w:widowControl w:val="0"/>
        <w:autoSpaceDE w:val="0"/>
        <w:autoSpaceDN w:val="0"/>
        <w:adjustRightInd w:val="0"/>
        <w:spacing w:line="480" w:lineRule="auto"/>
        <w:ind w:left="480" w:hanging="480"/>
        <w:rPr>
          <w:rFonts w:ascii="Times New Roman" w:hAnsi="Times New Roman" w:cs="Times New Roman"/>
          <w:noProof/>
          <w:sz w:val="24"/>
          <w:szCs w:val="24"/>
        </w:rPr>
      </w:pPr>
      <w:ins w:id="105" w:author="Phil" w:date="2016-06-30T10:05:00Z">
        <w:r>
          <w:rPr>
            <w:rFonts w:ascii="Times New Roman" w:eastAsia="Times New Roman" w:hAnsi="Times New Roman" w:cs="Times New Roman"/>
            <w:b/>
            <w:sz w:val="24"/>
            <w:szCs w:val="24"/>
          </w:rPr>
          <w:fldChar w:fldCharType="begin" w:fldLock="1"/>
        </w:r>
        <w:r>
          <w:rPr>
            <w:rFonts w:ascii="Times New Roman" w:eastAsia="Times New Roman" w:hAnsi="Times New Roman" w:cs="Times New Roman"/>
            <w:b/>
            <w:sz w:val="24"/>
            <w:szCs w:val="24"/>
          </w:rPr>
          <w:instrText xml:space="preserve">ADDIN Mendeley Bibliography CSL_BIBLIOGRAPHY </w:instrText>
        </w:r>
      </w:ins>
      <w:r>
        <w:rPr>
          <w:rFonts w:ascii="Times New Roman" w:eastAsia="Times New Roman" w:hAnsi="Times New Roman" w:cs="Times New Roman"/>
          <w:b/>
          <w:sz w:val="24"/>
          <w:szCs w:val="24"/>
        </w:rPr>
        <w:fldChar w:fldCharType="separate"/>
      </w:r>
      <w:r w:rsidR="00100BCE" w:rsidRPr="00100BCE">
        <w:rPr>
          <w:rFonts w:ascii="Times New Roman" w:hAnsi="Times New Roman" w:cs="Times New Roman"/>
          <w:noProof/>
          <w:sz w:val="24"/>
          <w:szCs w:val="24"/>
        </w:rPr>
        <w:t>Abood, S.A., Lee, J.S.H., Burivalova, Z., Garcia-Ulloa, J., Koh, L.P., 2015. Relative Contributions of the Logging, Fiber, Oil Palm, and Mining Industries to Forest Loss in Indonesia. Conserv. Lett. 8, 58–67. doi:10.1111/conl.12103</w:t>
      </w:r>
    </w:p>
    <w:p w14:paraId="7E4A7F0D"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Andrade, G.I., Rubio-Torgler, H., 1994. Sustainable Use of the Tropical Rain Forest: Evidence from the Avifauna in a Shifting-Cultivation Habitat Mosaic in the Colombian Amazon. Conserv. Biol. 8, 545–554. doi:10.1046/j.1523-1739.1994.08020545.x</w:t>
      </w:r>
    </w:p>
    <w:p w14:paraId="0AF9078B"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Asner, G.P., Rudel, T.K., Aide, T.M., Defries, R., Emerson, R., Evaluaci, U., 2009. A Contemporary Assessment of Change in Humid Tropical Forests. Conserv. Biol. 23, 1386–1395. doi:10.1111/j.1523-1739.2009.01333.x</w:t>
      </w:r>
    </w:p>
    <w:p w14:paraId="0EA30FAE"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Banks-Leite, C., Ewers, R.M., Metzger, J.P., 2012. Unraveling the drivers of community dissimilarity and species extinction in fragmented landscapes. Ecology 93, 2560–2569. doi:10.1890/11-2054.1</w:t>
      </w:r>
    </w:p>
    <w:p w14:paraId="209D31D2"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 xml:space="preserve">Banks-Leite, C., Ewers, R.M., Metzger, J.-P., 2010. Edge effects as the principal cause of area </w:t>
      </w:r>
      <w:r w:rsidRPr="00100BCE">
        <w:rPr>
          <w:rFonts w:ascii="Times New Roman" w:hAnsi="Times New Roman" w:cs="Times New Roman"/>
          <w:noProof/>
          <w:sz w:val="24"/>
          <w:szCs w:val="24"/>
        </w:rPr>
        <w:lastRenderedPageBreak/>
        <w:t>effects on birds in fragmented secondary forest. Oikos 119, 918–926. doi:10.1111/j.1600-0706.2009.18061.x</w:t>
      </w:r>
    </w:p>
    <w:p w14:paraId="498D1430"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Barlow, J., Gardner, T.A., Araujo, I.S., Ávila-Pires, T.C., Bonaldo, A.B., Costa, J.E., Esposito, M.C., Ferreira, L. V, Hawes, J., Hernandez, M.I.M., Hoogmoed, M.S., Leite, R.N., Lo-Man-Hung, N.F., Malcolm, J.R., Martins, M.B., Mestre, L.A.M., Miranda-Santos, R., Nunes-Gutjahr, A.L., Overal, W.L., Parry, L., Peters, S.L., Ribeiro-Junior, M.A., da Silva, M.N.F., da Silva Motta, C., Peres, C.A., 2007. Quantifying the biodiversity value of tropical primary, secondary, and plantation forests. Proc. Natl. Acad. Sci. 104, 18555–18560. doi:10.1073/pnas.0703333104</w:t>
      </w:r>
    </w:p>
    <w:p w14:paraId="444C598B"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Barlow, J., Mestre, L.A.M., Gardner, T.A., Peres, C.A., 2007. The value of primary, secondary and plantation forests for Amazonian birds. Biol. Conserv. 136, 212 – 231. doi:http://dx.doi.org/10.1016/j.biocon.2006.11.021</w:t>
      </w:r>
    </w:p>
    <w:p w14:paraId="4013F6BF"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Barton, K., 2014. MuMIn: Multi-model inference.</w:t>
      </w:r>
    </w:p>
    <w:p w14:paraId="58EDE1A4"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Bates, D., Maechler, M., Bolker, B., Walker, S., 2014. lme4: Linear mixed-effects models using Eigen and S4. ArXiv.</w:t>
      </w:r>
    </w:p>
    <w:p w14:paraId="38F62BC4"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Becker, C.D., Agreda, A., 2005. Bird community differences in mature and second growth Garua forest in Machalilla National Park, Ecuador. Ornitol. Neotrop. 16, 297–319.</w:t>
      </w:r>
    </w:p>
    <w:p w14:paraId="56F9DA37"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Becker, C.D., Loughin, T.M., Santander, T., 2008. Identifying forest-obligate birds in tropical moist cloud forest of Andean Ecuador. J. F. Ornithol. 79, 229–244. doi:10.1111/j.1557-9263.2008.00184.x</w:t>
      </w:r>
    </w:p>
    <w:p w14:paraId="4A354BEB"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BirdLife International, 2013. IUCN Red List for birds [WWW Document].</w:t>
      </w:r>
    </w:p>
    <w:p w14:paraId="79AE4B56"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 xml:space="preserve">Blake, J.G., Loiselle, B.A., 2009. BIRD ASSEMBLAGES IN SECOND-GROWTH AND OLD-GROWTH FORESTS, COSTA RICA: PERSPECTIVES FROM MIST NETS AND </w:t>
      </w:r>
      <w:r w:rsidRPr="00100BCE">
        <w:rPr>
          <w:rFonts w:ascii="Times New Roman" w:hAnsi="Times New Roman" w:cs="Times New Roman"/>
          <w:noProof/>
          <w:sz w:val="24"/>
          <w:szCs w:val="24"/>
        </w:rPr>
        <w:lastRenderedPageBreak/>
        <w:t>POINT COUNTS. http://dx.doi.org/10.1642/0004-8038(2001)118[0304:BAISGA]2.0.CO;2.</w:t>
      </w:r>
    </w:p>
    <w:p w14:paraId="2E8D21B2"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Borges, S.H., 2007. Bird assemblages in secondary forests developing after slash-and-burn agriculture in the Brazilian Amazon. J. Trop. Ecol. 23, 469. doi:10.1017/S0266467407004105</w:t>
      </w:r>
    </w:p>
    <w:p w14:paraId="77528273"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Bowen, M.E., McAlpine, C. a., House, A.P.N., Smith, G.C., 2007. Regrowth forests on abandoned agricultural land: A review of their habitat values for recovering forest fauna. Biol. Conserv. 140, 273–296. doi:10.1016/j.biocon.2007.08.012</w:t>
      </w:r>
    </w:p>
    <w:p w14:paraId="33637F59"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CBD, 2010. Decision adopted by the conference of the parties to the convention on biological diversity at its tenth meeting - The Strategic Plan for Biodiversity 2011-2020 and the Aichi Biodiversity Targets.</w:t>
      </w:r>
    </w:p>
    <w:p w14:paraId="0B193FB1"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Chazdon, R.L., Peres, C.A., Dent, D., Sheil, D., Lugo, A.E., Lamb, D., Stork, N.E., Miller, S.E., 2009. The potential for species conservation in tropical secondary forests. Conserv. Biol. 23, 1406–17. doi:10.1111/j.1523-1739.2009.01338.x</w:t>
      </w:r>
    </w:p>
    <w:p w14:paraId="62AD3247"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Corlett, R.T., 1994. What is secondary forest? J. Trop. Ecol. 10, 445–447.</w:t>
      </w:r>
    </w:p>
    <w:p w14:paraId="296ECADA"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Costantini, D., Edwards, D.P., Simons, M.J.P., 2016. Life after logging in tropical forests of Borneo: A meta-analysis. Biol. Conserv. 196, 182–188. doi:10.1016/j.biocon.2016.02.020</w:t>
      </w:r>
    </w:p>
    <w:p w14:paraId="1A68C6BE"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Cox, R.L., Underwood, E.C., 2011. The Importance of Conserving Biodiversity Outside of Protected Areas in Mediterranean Ecosystems. PLoS One 6, e14508. doi:10.1371/journal.pone.0014508</w:t>
      </w:r>
    </w:p>
    <w:p w14:paraId="409D2DAE"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Curran, L.M., Trigg, S.N., McDonald, A.K., Astiani, D., Hardiono, Y.M., Siregar, P., Caniago, I., Kasischke, E., 2004. Lowland Forest Loss in Protected Areas of Indonesian Borneo. Science (80-. ). 303, 1000–1003. doi:10.1126/science.1091714</w:t>
      </w:r>
    </w:p>
    <w:p w14:paraId="68EE5110"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lastRenderedPageBreak/>
        <w:t>Dallimer, M., Parnell, M., Bicknell, J.E., Melo, M., 2012. The importance of novel and agricultural habitats for the avifauna of an oceanic island. J. Nat. Conserv. 20, 191–199. doi:10.1016/j.jnc.2012.04.001</w:t>
      </w:r>
    </w:p>
    <w:p w14:paraId="19A8BF63"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Dawson, J., Turner, C., Pileng, O., Farmer, A., McGary, C., Walsh, C., Tamblyn, A., Yosi, C., 2011. Bird communities of the lower Waria valley, Morobe province, Papua New Guinea: A comparison between habitat types. Trop. Conserv. Sci. 4, 317–348.</w:t>
      </w:r>
    </w:p>
    <w:p w14:paraId="79C2F401"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de Lima, R.F., Dallimer, M., Atkinson, P.W., Barlow, J., 2013. Biodiversity and land-use change: understanding the complex responses of an endemic-rich bird assemblage. Divers. Distrib. 19, 411–422. doi:10.1111/ddi.12015</w:t>
      </w:r>
    </w:p>
    <w:p w14:paraId="4717CFA9"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Dent, D.H., Joseph Wright, S., Wright, S.J.J., 2009. The future of tropical species in secondary forests: A quantitative review. Biol. Conserv. 142, 2833–2843. doi:10.1016/j.biocon.2009.05.035</w:t>
      </w:r>
    </w:p>
    <w:p w14:paraId="778665A0"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Dent, D.H., Wright, S.J., 2009. The future of tropical species in secondary forests: A quantitative review. Biol. Conserv. 142, 2833 – 2843. doi:http://dx.doi.org/10.1016/j.biocon.2009.05.035</w:t>
      </w:r>
    </w:p>
    <w:p w14:paraId="79F5A627"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Derroire, G., Balvanera, P., Castellanos-Castro, C., Decocq, G., Kennard, D.K., Lebrija-Trejos, E., Leiva, J.A., Od??n, P.C., Powers, J.S., Rico-Gray, V., Tigabu, M., Healey, J.R., 2016. Resilience of tropical dry forests - a meta-analysis of changes in species diversity and composition during secondary succession. Oikos. doi:10.1111/oik.03229</w:t>
      </w:r>
    </w:p>
    <w:p w14:paraId="5FF43042"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Díaz, S., Cabido, M., 2001. Vive la différence: Plant functional diversity matters to ecosystem processes. Trends Ecol. Evol. 16, 646–655. doi:10.1016/S0169-5347(01)02283-2</w:t>
      </w:r>
    </w:p>
    <w:p w14:paraId="35EC4B30"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Dudley, N., 2008. Guidelines for Applying Protected  Area Management Categories. IUCN, Gland, Switzerland.</w:t>
      </w:r>
    </w:p>
    <w:p w14:paraId="450D49E7"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lastRenderedPageBreak/>
        <w:t>Dunn, R.R., 2004a. Recovery of faunal communities during tropical forest regeneration. Conserv. Biol. 18, 302–309. doi:10.1111/j.1523-1739.2004.00151.x</w:t>
      </w:r>
    </w:p>
    <w:p w14:paraId="29D8F81D"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Dunn, R.R., 2004b. Managing the tropical landscape: a comparison of the effects of logging and forest conversion to agriculture on ants, birds, and lepidoptera. For. Ecol. Manage. 191, 215–224. doi:10.1016/j.foreco.2003.12.008</w:t>
      </w:r>
    </w:p>
    <w:p w14:paraId="03B3382C"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Edwards, F.A., Edwards, D.P., Hamer, K.C., Davies, R.G., 2013. Impacts of logging and conversion of rainforest to oil palm on the functional diversity of birds in Sundaland 313–326.</w:t>
      </w:r>
    </w:p>
    <w:p w14:paraId="0D7E95FA"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Gagic, V., Bartomeus, I., Jonsson, T., Taylor, A., Winqvist, C., Fischer, C., Slade, E.M., Steffan-Dewenter, I., Emmerson, M., Potts, S.G., Tscharntke, T., Weisser, W., Bommarco, R., 2015. Functional identity and diversity of animals predict ecosystem functioning better than species-based indices. Proc. R. Soc. B Biol. Sci. 282, 20142620–20142620. doi:10.1098/rspb.2014.2620</w:t>
      </w:r>
    </w:p>
    <w:p w14:paraId="4C4C4ED1"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Gardner, T.A., Barlow, J., Parry, L.W., Peres, C.A., 2007. Predicting the Uncertain Future of Tropical Forest Species in a Data Vacuum. Biotropica 39, 25–30. doi:10.1111/j.1744-7429.2006.00228.x</w:t>
      </w:r>
    </w:p>
    <w:p w14:paraId="26788E34"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Gibbs, H.K., Ruesch, A.S., Achard, F., Clayton, M.K., Holmgren, P., Ramankutty, N., Foley, J.A., 2010. Tropical forests were the primary sources of new agricultural land in the 1980s and 1990s. Proc. Natl. Acad. Sci. 107, 16732–16737.</w:t>
      </w:r>
    </w:p>
    <w:p w14:paraId="79F43867"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Gibson, L., Lee, T.M., Koh, L.P., Brook, B.W., Gardner, T.A., Barlow, J., Peres, C.A., Bradshaw, C.J. a, Laurance, W.F., Lovejoy, T.E., Sodhi, N.S., 2011. Primary forests are irreplaceable for sustaining tropical biodiversity. Nature 478, 378–81. doi:10.1038/nature10425</w:t>
      </w:r>
    </w:p>
    <w:p w14:paraId="2924CD9E"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lastRenderedPageBreak/>
        <w:t>Gonzalez, A., Cardinale, B.J., Allington, G.R.H., Byrnes, J., Endsley, K.A., Brown, D.G., Hooper, D.U., Isbell, F., Loreau, M., Arbor, A., Paul, S., Station, E.E., 2016. Estimating local biodiversity change: a critique of papers claiming no net loss of local diversity. Ecology.</w:t>
      </w:r>
    </w:p>
    <w:p w14:paraId="03F0E62B"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Griffin, J.N., Méndez, V., Johnson, A.F., Jenkins, S.R., Foggo, A., 2009. Functional diversity predicts overyielding effect of species combination on primary productivity. Oikos 118, 37–44. doi:10.1111/j.1600-0706.2008.16960.x</w:t>
      </w:r>
    </w:p>
    <w:p w14:paraId="4BBAA2D6"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Griscom, H.P., Ashton, M.S., 2011. Restoration of dry tropical forests in Central America: A review of pattern and process. For. Ecol. Manage. 261, 1564–1579. doi:10.1016/j.foreco.2010.08.027</w:t>
      </w:r>
    </w:p>
    <w:p w14:paraId="5205D3D1"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Guevara, S., Purata, S.E., Maarel, E. Van Der, Botany, E., Ecologia, L. De, Ciencias, F. De, 1986. The role of remnant forest trees in tropical secondary succession * 77–84.</w:t>
      </w:r>
    </w:p>
    <w:p w14:paraId="449BDE3B"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Harvey, C.A., Haber, W.A., 1998. Remnant trees and the conservation of biodiversity in Costa Rican pastures. Agrofor. Syst. 44, 37–68. doi:10.1023/A:1006122211692</w:t>
      </w:r>
    </w:p>
    <w:p w14:paraId="2AA94717"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Hedges, L.V.L.V. V, Gurevitch, J., Curtis, P.S.S.P.S., 1999. The meta-analysis of response ratios in experimental ecology. Ecology 80, 1150–1156. doi:10.1890/0012-9658(1999)080[1150:TMAORR]2.0.CO;2</w:t>
      </w:r>
    </w:p>
    <w:p w14:paraId="3B190609"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HUTTO, R.L., 1989. The Effect of Habitat Alteration on Migratory Land Birds in a West Mexican Tropical Deciduous Forest: A Conservation Perspective. Conserv. Biol. 3, 138–148. doi:10.1111/j.1523-1739.1989.tb00066.x</w:t>
      </w:r>
    </w:p>
    <w:p w14:paraId="4A096874"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ITTO, 2002. ITTO guidelines for the restoration, management and rehabilitation of degraded and secondary tropical forests.</w:t>
      </w:r>
    </w:p>
    <w:p w14:paraId="65F8F42B"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 xml:space="preserve">Johns, A.D., 1991. Responses of Amazonian rain forest birds to habitat modification. J. Trop. </w:t>
      </w:r>
      <w:r w:rsidRPr="00100BCE">
        <w:rPr>
          <w:rFonts w:ascii="Times New Roman" w:hAnsi="Times New Roman" w:cs="Times New Roman"/>
          <w:noProof/>
          <w:sz w:val="24"/>
          <w:szCs w:val="24"/>
        </w:rPr>
        <w:lastRenderedPageBreak/>
        <w:t>Ecol. 7, 417. doi:10.1017/S0266467400005812</w:t>
      </w:r>
    </w:p>
    <w:p w14:paraId="1ABC0125"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Koh, L.P., Wilcove, D.S., 2008. Is oil palm agriculture really destroying tropical biodiversity?: Oil palm agriculture and tropical biodiversity. Conserv. Lett. 1, 60–64. doi:10.1111/j.1755-263X.2008.00011.x</w:t>
      </w:r>
    </w:p>
    <w:p w14:paraId="3984B505"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Laliberte, E., Legendre, P., Ecology, S., January, N., 2010. A distance-based framework for measuring functional diversity from multiple traits A distance-based framework for measuring from multiple traits functional diversity. Ecology 91, 299–305. doi:10.1890/08-2244.1</w:t>
      </w:r>
    </w:p>
    <w:p w14:paraId="33214CB8"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Lamb, D., Erskine, P.D., Parrotta, J.A., 2005. Restoration of degraded tropical forest landscapes. Science 310, 1628–32. doi:10.1126/science.1111773</w:t>
      </w:r>
    </w:p>
    <w:p w14:paraId="1F8908C3"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 xml:space="preserve">Laurance, W.F., Carolina Useche, D., Rendeiro, J., Kalka, M., Bradshaw, C.J.A., Sloan, S.P., Laurance, S.G., Campbell, M., Abernethy, K., Alvarez, P., Arroyo-Rodriguez, V., Ashton, P., Benítez-Malvido, J., Blom, A., Bobo, K.S., Cannon, C.H., Cao, M., Carroll, R., Chapman, C., Coates, R., Cords, M., Danielsen, F., De Dijn, B., Dinerstein, E., Donnelly, M.A., Edwards, D., Edwards, F., Farwig, N., Fashing, P., Forget, P.-M., Foster, M., Gale, G., Harris, D., Harrison, R., Hart, J., Karpanty, S., John Kress, W., Krishnaswamy, J., Logsdon, W., Lovett, J., Magnusson, W., Maisels, F., Marshall, A.R., McClearn, D., Mudappa, D., Nielsen, M.R., Pearson, R., Pitman, N., van der Ploeg, J., Plumptre, A., Poulsen, J., Quesada, M., Rainey, H., Robinson, D., Roetgers, C., Rovero, F., Scatena, F., Schulze, C., Sheil, D., Struhsaker, T., Terborgh, J., Thomas, D., Timm, R., Nicolas Urbina-Cardona, J., Vasudevan, K., Joseph Wright, S., Carlos Arias-G., J., Arroyo, L., Ashton, M., Auzel, P., Babaasa, D., Babweteera, F., Baker, P., Banki, O., Bass, M., Bila-Isia, I., Blake, S., Brockelman, W., Brokaw, N., Brühl, C.A., Bunyavejchewin, S., Chao, J.-T., Chave, J., </w:t>
      </w:r>
      <w:r w:rsidRPr="00100BCE">
        <w:rPr>
          <w:rFonts w:ascii="Times New Roman" w:hAnsi="Times New Roman" w:cs="Times New Roman"/>
          <w:noProof/>
          <w:sz w:val="24"/>
          <w:szCs w:val="24"/>
        </w:rPr>
        <w:lastRenderedPageBreak/>
        <w:t>Chellam, R., Clark, C.J., Clavijo, J., Congdon, R., Corlett, R., Dattaraja, H.S., Dave, C., Davies, G., de Mello Beisiegel, B., de Nazaré Paes da Silva, R., Di Fiore, A., Diesmos, A., Dirzo, R., Doran-Sheehy, D., Eaton, M., Emmons, L., Estrada, A., Ewango, C., Fedigan, L., Feer, F., Fruth, B., Giacalone Willis, J., Goodale, U., Goodman, S., Guix, J.C., Guthiga, P., Haber, W., Hamer, K., Herbinger, I., Hill, J., Huang, Z., Fang Sun, I., Ickes, K., Itoh, A., Ivanauskas, N., Jackes, B., Janovec, J., Janzen, D., Jiangming, M., Jin, C., Jones, T., Justiniano, H., Kalko, E., Kasangaki, A., Killeen, T., King, H., Klop, E., Knott, C., Koné, I., Kudavidanage, E., Lahoz da Silva Ribeiro, J., Lattke, J., Laval, R., Lawton, R., Leal, M., Leighton, M., Lentino, M., Leonel, C., Lindsell, J., Ling-Ling, L., Eduard Linsenmair, K., Losos, E., Lugo, A., Lwanga, J., Mack, A.L., Martins, M., Scott McGraw, W., McNab, R., Montag, L., Myers Thompson, J., Nabe-Nielsen, J., Nakagawa, M., Nepal, S., Norconk, M., Novotny, V., O’Donnell, S., Opiang, M., Ouboter, P., Parker, K., Parthasarathy, N., Pisciotta, K., Prawiradilaga, D., Pringle, C., Rajathurai, S., Reichard, U., Reinartz, G., Renton, K., Reynolds, G., Reynolds, V., Riley, E., Rödel, M.-O., Rothman, J., Round, P., Sakai, S., Sanaiotti, T., Savini, T., Schaab, G., Seidensticker, J., Siaka, A., Silman, M.R., Smith, T.B., de Almeida, S.S., Sodhi, N., Stanford, C., Stewart, K., Stokes, E., Stoner, K.E., Sukumar, R., Surbeck, M., Tobler, M., Tscharntke, T., Turkalo, A., Umapathy, G., van Weerd, M., Vega Rivera, J., Venkataraman, M., Venn, L., Verea, C., Volkmer de Castilho, C., Waltert, M., Wang, B., Watts, D., Weber, W., West, P., Whitacre, D., Whitney, K., Wilkie, D., Williams, S., Wright, D.D., Wright, P., Xiankai, L., Yonzon, P., Zamzani, F., 2012. Averting biodiversity collapse in tropical forest protected areas. Nature 489, 290–294. doi:10.1038/nature11318</w:t>
      </w:r>
    </w:p>
    <w:p w14:paraId="6721D31D"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 xml:space="preserve">Maas, B., Putra, D.D., Waltert, M., Clough, Y., Tscharntke, T., Schulze, C.H., 2009. Six years of </w:t>
      </w:r>
      <w:r w:rsidRPr="00100BCE">
        <w:rPr>
          <w:rFonts w:ascii="Times New Roman" w:hAnsi="Times New Roman" w:cs="Times New Roman"/>
          <w:noProof/>
          <w:sz w:val="24"/>
          <w:szCs w:val="24"/>
        </w:rPr>
        <w:lastRenderedPageBreak/>
        <w:t>habitat modification in a tropical rainforest margin of Indonesia do not affect bird diversity but endemic forest species. Biol. Conserv. 142, 2665–2671. doi:10.1016/j.biocon.2009.06.018</w:t>
      </w:r>
    </w:p>
    <w:p w14:paraId="17ACFB2B"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MacArthur, R.H., MacArthur, J.W., 1961. On Bird Species Diversity. Ecology 42, 594–598. doi:10.2307/1932254</w:t>
      </w:r>
    </w:p>
    <w:p w14:paraId="622C6F38"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Mallari, N. a. D., Collar, N.J., Lee, D.C., McGowan, P.J.K., Wilkinson, R., Marsden, S.J., 2011. Population densities of understorey birds across a habitat gradient in Palawan, Philippines: implications for conservation. Oryx 45, 234–242. doi:10.1017/S0030605310001031</w:t>
      </w:r>
    </w:p>
    <w:p w14:paraId="5DB3A5F0"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MARSDEN, S.J., SYMES, C.T., MACK, A.L., 2006. The response of a New Guinean avifauna to conversion of forest to small-scale agriculture. Ibis (Lond. 1859). 148, 629–640. doi:10.1111/j.1474-919X.2006.00577.x</w:t>
      </w:r>
    </w:p>
    <w:p w14:paraId="4FF1C5EC"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Martin, P.A., Newton, A.C., Bullock, J.M., 2013. Carbon pools recover more quickly than plant biodiversity in tropical secondary forests. Proc. R. Soc. B Biol. Sci. 280, 20132236–20132236. doi:10.1098/rspb.2013.2236</w:t>
      </w:r>
    </w:p>
    <w:p w14:paraId="0942D17E"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Mulwa, R.K., Böhning-Gaese, K., Schleuning, M., 2012. High Bird Species Diversity in Structurally Heterogeneous Farmland in Western Kenya. Biotropica 44, 801–809. doi:10.1111/j.1744-7429.2012.00877.x</w:t>
      </w:r>
    </w:p>
    <w:p w14:paraId="636B91AF"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Myers, N., Mittermeier, R.A., Mittermeier, C.G., da Fonseca, G.A.B., Kent, J., 2000. Biodiversity hotspots for conservation priorities. Nature 403, 853–858. doi:10.1038/35002501</w:t>
      </w:r>
    </w:p>
    <w:p w14:paraId="30C0C848"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Naidoo, R., 2004. Species richness and community composition of songbirds in a tropical forest-agricultural landscape. Anim. Conserv. 7, 93–105. doi:10.1017/S1367943003001185</w:t>
      </w:r>
    </w:p>
    <w:p w14:paraId="6ED04699"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 xml:space="preserve">Nakagawa, S., Schielzeth, H., 2013. A general and simple method for obtaining R 2 from </w:t>
      </w:r>
      <w:r w:rsidRPr="00100BCE">
        <w:rPr>
          <w:rFonts w:ascii="Times New Roman" w:hAnsi="Times New Roman" w:cs="Times New Roman"/>
          <w:noProof/>
          <w:sz w:val="24"/>
          <w:szCs w:val="24"/>
        </w:rPr>
        <w:lastRenderedPageBreak/>
        <w:t>generalized linear mixed-effects models. Methods Ecol. Evol. 4, 133–142. doi:10.1111/j.2041-210x.2012.00261.x</w:t>
      </w:r>
    </w:p>
    <w:p w14:paraId="4731509F"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Neuschulz, E.L., Botzat, A., Farwig, N., 2011. Effects of forest modification on bird community composition and seed removal in a heterogeneous landscape in South Africa. Oikos 120, 1371–1379. doi:10.1111/j.1600-0706.2011.19097.x</w:t>
      </w:r>
    </w:p>
    <w:p w14:paraId="49EEB31C"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Newbold, T., Hudson, L.N.L.N., Hill, S.L.L., Contu, S., Lysenko, I., Senior, R.A., Börger, L., Bennett, D.J., Choimes, A., Collen, B., Day, J., De Palma, A., Dıáz, S., Echeverria-Londoño, S., Edgar, M.J., Feldman, A., Garon, M., Harrison, M.L.K., Alhusseini, T., Ingram, D.J., Itescu, Y., Kattge, J., Kemp, V., Kirkpatrick, L., Kleyer, M., Laginha Pinto Correia, D., Martin, C.D., Meiri, S., Novosolov, M., Pan, Y., Phillips, H.R.P., Purves, D.W., Robinson, A., Simpson, J., Tuck, S.L., Weiher, E., White, H.J., Ewers, R.M., Mace, G.M., Scharlemann, J.P.J.P.W., Purvis, A., Borger, L., Bennett, D.J., Choimes, A., Collen, B., Day, J., De Palma, A., Diaz, S., Echeverria-Londono, S., Edgar, M.J., Feldman, A., Garon, M., Harrison, M.L.K., Alhusseini, T., Ingram, D.J., Itescu, Y., Kattge, J., Kemp, V., Kirkpatrick, L., Kleyer, M., Correia, D.L.P., Martin, C.D., Meiri, S., Novosolov, M., Pan, Y., Phillips, H.R.P., Purves, D.W., Robinson, A., Simpson, J., Tuck, S.L., Weiher, E., White, H.J., Ewers, R.M., Mace, G.M., Scharlemann, J.P.J.P.W., Purvis, A., 2015. Global effects of land use on local terrestrial biodiversity. Nature 520, 45–. doi:10.1038/nature14324</w:t>
      </w:r>
    </w:p>
    <w:p w14:paraId="655A20B9"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Newbold, T., Scharlemann, J.P.W., Butchart, S.H.M., Şekercioğlu, Ç.H., Alkemade, R., Booth, H., Purves, D.W., 2013. Ecological traits affect the response of tropical forest bird species to land-use intensity. Proc. R. Soc. B Biol. Sci. 280.</w:t>
      </w:r>
    </w:p>
    <w:p w14:paraId="4DA63418"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 xml:space="preserve">O’Dea, N., Whittaker, R.J., 2007. How resilient are Andean montane forest bird communities to </w:t>
      </w:r>
      <w:r w:rsidRPr="00100BCE">
        <w:rPr>
          <w:rFonts w:ascii="Times New Roman" w:hAnsi="Times New Roman" w:cs="Times New Roman"/>
          <w:noProof/>
          <w:sz w:val="24"/>
          <w:szCs w:val="24"/>
        </w:rPr>
        <w:lastRenderedPageBreak/>
        <w:t>habitat degradation? Biodivers. Conserv. 16, 1131–1159. doi:10.1007/s10531-006-9095-9</w:t>
      </w:r>
    </w:p>
    <w:p w14:paraId="7C296338"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Osuri, A.M., Ratnam, J., Varma, V., Alvarez-Loayza, P., Astaiza, J.H., Bradford, M., Fletcher, C., Ndoundou-Hockemba, M., Jansen, P.A., Kenfack, D., Marshall, A.R., Ramesh, B.R., Rovero, F., Sankaran, M., 2016. Contrasting effects of defaunation on aboveground carbon storage across the global tropics. Nat. Commun. doi:10.1038/ncomms11351</w:t>
      </w:r>
    </w:p>
    <w:p w14:paraId="5AD047C4"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Petchey, O.L., Gaston, K.J., 2006. Functional diversity: back to basics and looking forward. Ecol. Lett. 9, 741–758. doi:10.1111/j.1461-0248.2006.00924.x</w:t>
      </w:r>
    </w:p>
    <w:p w14:paraId="035DFDC1"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Petchey, O.L., Gaston, K.J., 2002. Functional diversity (FD), species richness and community composition. Ecol. Lett. 5, 402–411. doi:10.1046/j.1461-0248.2002.00339.x</w:t>
      </w:r>
    </w:p>
    <w:p w14:paraId="47DC7688"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Poorter, L., Bongers, F., Aide, T.M., Almeyda Zambrano, A.M., Balvanera, P., Becknell, J.M., Boukili, V., Brancalion, P.H.S., Broadbent, E.N., Chazdon, R.L., Craven, D., de Almeida-Cortez, J.S., Cabral, G.A.L., de Jong, B.H.J., Denslow, J.S., Dent, D.H., DeWalt, S.J., Dupuy, J.M., Durán, S.M., Espírito-Santo, M.M., Fandino, M.C., César, R.G., Hall, J.S., Hernandez-Stefanoni, J.L., Jakovac, C.C., Junqueira, A.B., Kennard, D., Letcher, S.G., Licona, J.-C., Lohbeck, M., Marín-Spiotta, E., Martínez-Ramos, M., Massoca, P., Meave, J.A., Mesquita, R., Mora, F., Muñoz, R., Muscarella, R., Nunes, Y.R.F., Ochoa-Gaona, S., de Oliveira, A.A., Orihuela-Belmonte, E., Peña-Claros, M., Pérez-García, E.A., Piotto, D., Powers, J.S., Rodríguez-Velázquez, J., Romero-Pérez, I.E., Ruíz, J., Saldarriaga, J.G., Sanchez-Azofeifa, A., Schwartz, N.B., Steininger, M.K., Swenson, N.G., Toledo, M., Uriarte, M., van Breugel, M., van der Wal, H., Veloso, M.D.M., Vester, H.F.M., Vicentini, A., Vieira, I.C.G., Bentos, T.V., Williamson, G.B., Rozendaal, D.M.A., 2016. Biomass resilience of Neotropical secondary forests. Nature 1–15. doi:10.1038/nature16512</w:t>
      </w:r>
    </w:p>
    <w:p w14:paraId="6FBC19B1"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 xml:space="preserve">Prescott, G.W., Gilroy, J.J., Haugaasen, T., Medina, C.A., Foster, W.A., Edwards, D.P., 2016. </w:t>
      </w:r>
      <w:r w:rsidRPr="00100BCE">
        <w:rPr>
          <w:rFonts w:ascii="Times New Roman" w:hAnsi="Times New Roman" w:cs="Times New Roman"/>
          <w:noProof/>
          <w:sz w:val="24"/>
          <w:szCs w:val="24"/>
        </w:rPr>
        <w:lastRenderedPageBreak/>
        <w:t>Reducing the impacts of Neotropical oil palm development on functional diversity. Biol. Conserv. 197, 139–145. doi:10.1016/j.biocon.2016.02.013</w:t>
      </w:r>
    </w:p>
    <w:p w14:paraId="1E3296C9"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Pullin, A.S., Stewart, G.B., 2006. Guidelines for Systematic Review in Conservation and Environmental Management. Conserv. Biol. 20, 1647–1656. doi:10.1111/j.1523-1739.2006.00485.x</w:t>
      </w:r>
    </w:p>
    <w:p w14:paraId="15CF5DB0"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R Core Team, 2014. R: A Language and Environment for Statistical Computing. R Foundation for Statistical Computing, Vienna, Austria.</w:t>
      </w:r>
    </w:p>
    <w:p w14:paraId="4F49D30C"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Reid, J.L., Harris, J.B.C., Zahawi, R.A., 2012. Avian Habitat Preference in Tropical Forest Restoration in Southern Costa Rica. Biotropica 44, 350–359. doi:10.1111/j.1744-7429.2011.00814.x</w:t>
      </w:r>
    </w:p>
    <w:p w14:paraId="5E325058"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Renner, S.C., Waltert, M., Mühlenberg, M., 2006. Comparison of bird communities in primary vs. young secondary tropical montane cloud forest in Guatemala, in: Forest Diversity and Management. Springer Netherlands, Dordrecht, pp. 485–515. doi:10.1007/978-1-4020-5208-8_27</w:t>
      </w:r>
    </w:p>
    <w:p w14:paraId="4B4129C4"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Sekercioglu, C.H., Daily, G.C., Ehrlich, P.R., 2004. Ecosystem consequences of bird declines. Proc. Natl. Acad. Sci. 101, 18042–18047. doi:10.1073/pnas.0408049101</w:t>
      </w:r>
    </w:p>
    <w:p w14:paraId="1DEC3054"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Shankar Raman, T.R., Rawat, G.S., Johnsingh, A.J.T., 1998. Recovery of tropical rainforest avifauna in relation to vegetation succession following shifting cultivation in Mizoram, north-east India. J. Appl. Ecol. 35, 214–231. doi:10.1046/j.1365-2664.1998.00297.x</w:t>
      </w:r>
    </w:p>
    <w:p w14:paraId="0906BE1E"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Shankar Raman, T.R., Sukumar, R., 2002. Responses of tropical rainforest birds to abandoned plantations, edges and logged forest in the Western Ghats, India. Anim. Conserv. 5, 201–216. doi:10.1017/S1367943002002251</w:t>
      </w:r>
    </w:p>
    <w:p w14:paraId="62B82FD5"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 xml:space="preserve">Slik, J.W.F., Van Balen, S., 2006. Bird Community Changes in Response to Single and Repeated </w:t>
      </w:r>
      <w:r w:rsidRPr="00100BCE">
        <w:rPr>
          <w:rFonts w:ascii="Times New Roman" w:hAnsi="Times New Roman" w:cs="Times New Roman"/>
          <w:noProof/>
          <w:sz w:val="24"/>
          <w:szCs w:val="24"/>
        </w:rPr>
        <w:lastRenderedPageBreak/>
        <w:t>Fires in a Lowland Tropical Rainforest of Eastern Borneo. Biodivers. Conserv. 15, 4425–4451. doi:10.1007/s10531-005-4385-1</w:t>
      </w:r>
    </w:p>
    <w:p w14:paraId="4F0FDB4A"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Smith, J., Ferreira, S., van de Kop, P., Palheta Ferreira, C., Sabogal, C., 2003. The persistence of secondary forests on colonist farms in the Brazilian Amazon. Agrofor. Syst. 58, 125–135. doi:10.1023/A:1026049507421</w:t>
      </w:r>
    </w:p>
    <w:p w14:paraId="2E5C88B7"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Sodhi, N.S., Koh, L.P., Prawiradilaga, D.M., Darjono, Tinulele, I., Putra, D.D., Tong Tan, T.H., 2005. Land use and conservation value for forest birds in Central Sulawesi (Indonesia). Biol. Conserv. 122, 547–558. doi:10.1016/j.biocon.2004.07.023</w:t>
      </w:r>
    </w:p>
    <w:p w14:paraId="2EF59E5C"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Struhsaker, T.T., Struhsaker, P.J., Siex, K.S., 2005. Conserving Africa’s rain forests: problems in protected areas and possible solutions. Biol. Conserv. 123, 45 – 54. doi:http://dx.doi.org/10.1016/j.biocon.2004.10.007</w:t>
      </w:r>
    </w:p>
    <w:p w14:paraId="1FC90D02"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Terborgh, J., 1985. Habitat selection in Amazonian birds. Academic Press, Inc., Orlando, Florida &amp; London.</w:t>
      </w:r>
    </w:p>
    <w:p w14:paraId="7F04DA8B"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Terborgh, J., Weske, J.S., 1969. Colonization of Secondary Habitats by Peruvian Birds. Ecology 50, 765–782. doi:10.2307/1933691</w:t>
      </w:r>
    </w:p>
    <w:p w14:paraId="7840F802"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Tscharntke, T., Sekercioglu, C.H., Dietsch, T. V., Sodhi, N.S., Hoehn, P., Tylianakis, J.M., 2008. Landscape constraints on functional diversity of birds and insects in tropical agroecosytems. Ecology 89, 944–951. doi:10.1890/07-0455.1</w:t>
      </w:r>
    </w:p>
    <w:p w14:paraId="6F776C1F"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Tvardíková, K., 2010. Bird abundances in primary and secondary growths in Papua New Guinea: A preliminary assessment. Trop. Conserv. Sci. 3, 373–388.</w:t>
      </w:r>
    </w:p>
    <w:p w14:paraId="537BC3CB"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United Nations, 2014. New York Declaration on Forests.</w:t>
      </w:r>
    </w:p>
    <w:p w14:paraId="4E131731"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Villéger, S., 2008. New multidimensional functional diversity indices for a multifaceted framwork in functional ecology. Ecology 89, 2290–2301. doi:10.1890/07-1206.1</w:t>
      </w:r>
    </w:p>
    <w:p w14:paraId="4D6D817A"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lastRenderedPageBreak/>
        <w:t>Wijesinghe, M.R., de L. Brooke, M., 2005. Impact of habitat disturbance on the distribution of endemic species of small mammals and birds in a tropical rain forest in Sri Lanka. J. Trop. Ecol. 21, 661. doi:10.1017/S0266467405002695</w:t>
      </w:r>
    </w:p>
    <w:p w14:paraId="7D0CF484"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szCs w:val="24"/>
        </w:rPr>
      </w:pPr>
      <w:r w:rsidRPr="00100BCE">
        <w:rPr>
          <w:rFonts w:ascii="Times New Roman" w:hAnsi="Times New Roman" w:cs="Times New Roman"/>
          <w:noProof/>
          <w:sz w:val="24"/>
          <w:szCs w:val="24"/>
        </w:rPr>
        <w:t>Wilman, H., Belmaker, J., Simpson, J., de la Rosa, C., Rivadeneira, M.M., Jetz, W., 2014. EltonTraits 1.0: Species-level foraging attributes of the world’s birds and mammals. Ecology 95, 2027–2027. doi:10.1890/13-1917.1</w:t>
      </w:r>
    </w:p>
    <w:p w14:paraId="750D6BED" w14:textId="77777777" w:rsidR="00100BCE" w:rsidRPr="00100BCE" w:rsidRDefault="00100BCE" w:rsidP="00100BCE">
      <w:pPr>
        <w:widowControl w:val="0"/>
        <w:autoSpaceDE w:val="0"/>
        <w:autoSpaceDN w:val="0"/>
        <w:adjustRightInd w:val="0"/>
        <w:spacing w:line="480" w:lineRule="auto"/>
        <w:ind w:left="480" w:hanging="480"/>
        <w:rPr>
          <w:rFonts w:ascii="Times New Roman" w:hAnsi="Times New Roman" w:cs="Times New Roman"/>
          <w:noProof/>
          <w:sz w:val="24"/>
        </w:rPr>
      </w:pPr>
      <w:r w:rsidRPr="00100BCE">
        <w:rPr>
          <w:rFonts w:ascii="Times New Roman" w:hAnsi="Times New Roman" w:cs="Times New Roman"/>
          <w:noProof/>
          <w:sz w:val="24"/>
          <w:szCs w:val="24"/>
        </w:rPr>
        <w:t>Zuur, A.F., Ieno, E.N., Elphick, C.S., 2010. A protocol for data exploration to avoid common statistical problems. Methods Ecol. Evol. 1, 3–14. doi:10.1111/j.2041-210X.2009.00001.x</w:t>
      </w:r>
    </w:p>
    <w:p w14:paraId="502EB44E" w14:textId="50A4C5B7" w:rsidR="007E3A08" w:rsidRDefault="007E3A08" w:rsidP="00B55543">
      <w:pPr>
        <w:spacing w:line="480" w:lineRule="auto"/>
        <w:rPr>
          <w:rFonts w:ascii="Times New Roman" w:eastAsia="Times New Roman" w:hAnsi="Times New Roman" w:cs="Times New Roman"/>
          <w:b/>
          <w:sz w:val="24"/>
          <w:szCs w:val="24"/>
        </w:rPr>
      </w:pPr>
      <w:ins w:id="106" w:author="Phil" w:date="2016-06-30T10:05:00Z">
        <w:r>
          <w:rPr>
            <w:rFonts w:ascii="Times New Roman" w:eastAsia="Times New Roman" w:hAnsi="Times New Roman" w:cs="Times New Roman"/>
            <w:b/>
            <w:sz w:val="24"/>
            <w:szCs w:val="24"/>
          </w:rPr>
          <w:fldChar w:fldCharType="end"/>
        </w:r>
      </w:ins>
    </w:p>
    <w:p w14:paraId="0106D7DD" w14:textId="05518F36" w:rsidR="004A2183" w:rsidRDefault="004A21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BAF7C08" w14:textId="77777777" w:rsidR="005D2B11" w:rsidRPr="001651FC" w:rsidRDefault="005D2B11" w:rsidP="00B55543">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lastRenderedPageBreak/>
        <w:t>Figures</w:t>
      </w:r>
    </w:p>
    <w:p w14:paraId="18625AE4" w14:textId="25F5944B" w:rsidR="005D2B11" w:rsidRPr="001651FC" w:rsidRDefault="005D2B11" w:rsidP="00B55543">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sz w:val="24"/>
          <w:szCs w:val="24"/>
        </w:rPr>
        <w:t>Fig. 1</w:t>
      </w:r>
      <w:r w:rsidRPr="001651FC">
        <w:rPr>
          <w:rFonts w:ascii="Times New Roman" w:eastAsia="Times New Roman" w:hAnsi="Times New Roman" w:cs="Times New Roman"/>
          <w:sz w:val="24"/>
          <w:szCs w:val="24"/>
        </w:rPr>
        <w:t xml:space="preserve"> Geographic distribution of the study sites used in this analysis</w:t>
      </w:r>
    </w:p>
    <w:p w14:paraId="5C49F09F" w14:textId="0A19E6DB" w:rsidR="00542703" w:rsidRPr="001651FC" w:rsidRDefault="00BA76D5" w:rsidP="00B55543">
      <w:pPr>
        <w:spacing w:line="480" w:lineRule="auto"/>
        <w:rPr>
          <w:rFonts w:ascii="Times New Roman" w:hAnsi="Times New Roman" w:cs="Times New Roman"/>
          <w:sz w:val="24"/>
          <w:szCs w:val="24"/>
        </w:rPr>
      </w:pPr>
      <w:r w:rsidRPr="001651FC">
        <w:rPr>
          <w:rFonts w:ascii="Times New Roman" w:hAnsi="Times New Roman" w:cs="Times New Roman"/>
          <w:noProof/>
          <w:sz w:val="24"/>
          <w:szCs w:val="24"/>
          <w:lang w:val="en-GB" w:eastAsia="en-GB"/>
        </w:rPr>
        <w:drawing>
          <wp:inline distT="0" distB="0" distL="0" distR="0" wp14:anchorId="1EBA1416" wp14:editId="3E8BEE6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_locat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045A8E2" w14:textId="43903F46" w:rsidR="005D2B11" w:rsidRPr="001651FC" w:rsidRDefault="005D2B11" w:rsidP="00B55543">
      <w:pPr>
        <w:spacing w:line="480" w:lineRule="auto"/>
        <w:rPr>
          <w:rFonts w:ascii="Times New Roman" w:hAnsi="Times New Roman" w:cs="Times New Roman"/>
          <w:sz w:val="24"/>
          <w:szCs w:val="24"/>
        </w:rPr>
      </w:pPr>
      <w:r w:rsidRPr="001651FC">
        <w:rPr>
          <w:rFonts w:ascii="Times New Roman" w:hAnsi="Times New Roman" w:cs="Times New Roman"/>
          <w:sz w:val="24"/>
          <w:szCs w:val="24"/>
        </w:rPr>
        <w:br w:type="page"/>
      </w:r>
    </w:p>
    <w:p w14:paraId="3E270875" w14:textId="0FFB3026" w:rsidR="00250F2B" w:rsidRPr="001651FC" w:rsidRDefault="00250F2B" w:rsidP="00250F2B">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lastRenderedPageBreak/>
        <w:t>Fig. 2</w:t>
      </w:r>
      <w:r w:rsidRPr="001651FC">
        <w:rPr>
          <w:rFonts w:ascii="Times New Roman" w:eastAsia="Times New Roman" w:hAnsi="Times New Roman" w:cs="Times New Roman"/>
          <w:sz w:val="24"/>
          <w:szCs w:val="24"/>
        </w:rPr>
        <w:t xml:space="preserve"> The relationship between secondary forest age and (a) </w:t>
      </w:r>
      <w:r>
        <w:rPr>
          <w:rFonts w:ascii="Times New Roman" w:eastAsia="Times New Roman" w:hAnsi="Times New Roman" w:cs="Times New Roman"/>
          <w:sz w:val="24"/>
          <w:szCs w:val="24"/>
        </w:rPr>
        <w:t xml:space="preserve">species richness (b) </w:t>
      </w:r>
      <w:r w:rsidR="007112F0">
        <w:rPr>
          <w:rFonts w:ascii="Times New Roman" w:eastAsia="Times New Roman" w:hAnsi="Times New Roman" w:cs="Times New Roman"/>
          <w:sz w:val="24"/>
          <w:szCs w:val="24"/>
        </w:rPr>
        <w:t xml:space="preserve">forest </w:t>
      </w:r>
      <w:r>
        <w:rPr>
          <w:rFonts w:ascii="Times New Roman" w:eastAsia="Times New Roman" w:hAnsi="Times New Roman" w:cs="Times New Roman"/>
          <w:sz w:val="24"/>
          <w:szCs w:val="24"/>
        </w:rPr>
        <w:t xml:space="preserve">specialist species richness and (c) </w:t>
      </w:r>
      <w:r w:rsidRPr="001651FC">
        <w:rPr>
          <w:rFonts w:ascii="Times New Roman" w:eastAsia="Times New Roman" w:hAnsi="Times New Roman" w:cs="Times New Roman"/>
          <w:sz w:val="24"/>
          <w:szCs w:val="24"/>
        </w:rPr>
        <w:t>functional divergence (</w:t>
      </w:r>
      <w:proofErr w:type="spellStart"/>
      <w:r w:rsidRPr="001651FC">
        <w:rPr>
          <w:rFonts w:ascii="Times New Roman" w:eastAsia="Times New Roman" w:hAnsi="Times New Roman" w:cs="Times New Roman"/>
          <w:sz w:val="24"/>
          <w:szCs w:val="24"/>
        </w:rPr>
        <w:t>FDiv</w:t>
      </w:r>
      <w:proofErr w:type="spellEnd"/>
      <w:r w:rsidRPr="001651FC">
        <w:rPr>
          <w:rFonts w:ascii="Times New Roman" w:eastAsia="Times New Roman" w:hAnsi="Times New Roman" w:cs="Times New Roman"/>
          <w:sz w:val="24"/>
          <w:szCs w:val="24"/>
        </w:rPr>
        <w:t xml:space="preserve">) in secondary </w:t>
      </w:r>
      <w:r w:rsidR="007112F0">
        <w:rPr>
          <w:rFonts w:ascii="Times New Roman" w:eastAsia="Times New Roman" w:hAnsi="Times New Roman" w:cs="Times New Roman"/>
          <w:sz w:val="24"/>
          <w:szCs w:val="24"/>
        </w:rPr>
        <w:t xml:space="preserve">tropical </w:t>
      </w:r>
      <w:r w:rsidRPr="001651FC">
        <w:rPr>
          <w:rFonts w:ascii="Times New Roman" w:eastAsia="Times New Roman" w:hAnsi="Times New Roman" w:cs="Times New Roman"/>
          <w:sz w:val="24"/>
          <w:szCs w:val="24"/>
        </w:rPr>
        <w:t xml:space="preserve">forest relative to primary </w:t>
      </w:r>
      <w:r w:rsidR="007112F0">
        <w:rPr>
          <w:rFonts w:ascii="Times New Roman" w:eastAsia="Times New Roman" w:hAnsi="Times New Roman" w:cs="Times New Roman"/>
          <w:sz w:val="24"/>
          <w:szCs w:val="24"/>
        </w:rPr>
        <w:t xml:space="preserve">tropical </w:t>
      </w:r>
      <w:r w:rsidRPr="001651FC">
        <w:rPr>
          <w:rFonts w:ascii="Times New Roman" w:eastAsia="Times New Roman" w:hAnsi="Times New Roman" w:cs="Times New Roman"/>
          <w:sz w:val="24"/>
          <w:szCs w:val="24"/>
        </w:rPr>
        <w:t xml:space="preserve">forest. The dotted black line represents the point at which metrics are equal in secondary and primary forest sites. Solid lines represent predictions from models with the lowest </w:t>
      </w:r>
      <w:proofErr w:type="spellStart"/>
      <w:r w:rsidRPr="001651FC">
        <w:rPr>
          <w:rFonts w:ascii="Times New Roman" w:eastAsia="Times New Roman" w:hAnsi="Times New Roman" w:cs="Times New Roman"/>
          <w:sz w:val="24"/>
          <w:szCs w:val="24"/>
        </w:rPr>
        <w:t>AICc</w:t>
      </w:r>
      <w:proofErr w:type="spellEnd"/>
      <w:r w:rsidRPr="001651FC">
        <w:rPr>
          <w:rFonts w:ascii="Times New Roman" w:eastAsia="Times New Roman" w:hAnsi="Times New Roman" w:cs="Times New Roman"/>
          <w:sz w:val="24"/>
          <w:szCs w:val="24"/>
        </w:rPr>
        <w:t xml:space="preserve"> and grey shaded areas represent the 95% confidence intervals for these predictions.</w:t>
      </w:r>
    </w:p>
    <w:p w14:paraId="184B5152" w14:textId="5A2C7A9F" w:rsidR="00360F52" w:rsidRDefault="004029AD" w:rsidP="00B55543">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eastAsia="en-GB"/>
        </w:rPr>
        <w:lastRenderedPageBreak/>
        <w:drawing>
          <wp:inline distT="0" distB="0" distL="0" distR="0" wp14:anchorId="7768FD0B" wp14:editId="41C18072">
            <wp:extent cx="342900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e_plo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9000" cy="8229600"/>
                    </a:xfrm>
                    <a:prstGeom prst="rect">
                      <a:avLst/>
                    </a:prstGeom>
                  </pic:spPr>
                </pic:pic>
              </a:graphicData>
            </a:graphic>
          </wp:inline>
        </w:drawing>
      </w:r>
    </w:p>
    <w:p w14:paraId="1340F531" w14:textId="29C35B81" w:rsidR="00250F2B" w:rsidRPr="001651FC" w:rsidRDefault="00250F2B" w:rsidP="00250F2B">
      <w:pPr>
        <w:spacing w:line="480" w:lineRule="auto"/>
        <w:jc w:val="both"/>
        <w:rPr>
          <w:rFonts w:ascii="Times New Roman" w:eastAsia="Times New Roman" w:hAnsi="Times New Roman" w:cs="Times New Roman"/>
          <w:sz w:val="24"/>
          <w:szCs w:val="24"/>
        </w:rPr>
      </w:pPr>
      <w:r w:rsidRPr="001651FC">
        <w:rPr>
          <w:rFonts w:ascii="Times New Roman" w:eastAsia="Times New Roman" w:hAnsi="Times New Roman" w:cs="Times New Roman"/>
          <w:b/>
          <w:sz w:val="24"/>
          <w:szCs w:val="24"/>
        </w:rPr>
        <w:lastRenderedPageBreak/>
        <w:t xml:space="preserve">Fig. 3 </w:t>
      </w:r>
      <w:r w:rsidRPr="001651FC">
        <w:rPr>
          <w:rFonts w:ascii="Times New Roman" w:eastAsia="Times New Roman" w:hAnsi="Times New Roman" w:cs="Times New Roman"/>
          <w:sz w:val="24"/>
          <w:szCs w:val="24"/>
        </w:rPr>
        <w:t xml:space="preserve">Difference between secondary and primary </w:t>
      </w:r>
      <w:r w:rsidR="002839DE">
        <w:rPr>
          <w:rFonts w:ascii="Times New Roman" w:eastAsia="Times New Roman" w:hAnsi="Times New Roman" w:cs="Times New Roman"/>
          <w:sz w:val="24"/>
          <w:szCs w:val="24"/>
        </w:rPr>
        <w:t xml:space="preserve">tropical </w:t>
      </w:r>
      <w:r w:rsidRPr="001651FC">
        <w:rPr>
          <w:rFonts w:ascii="Times New Roman" w:eastAsia="Times New Roman" w:hAnsi="Times New Roman" w:cs="Times New Roman"/>
          <w:sz w:val="24"/>
          <w:szCs w:val="24"/>
        </w:rPr>
        <w:t>forest site diversity for variables where the null model was considered most parsimonious. Dots represent mean differences between secondary and primary sites and error bars represent 95% confidence intervals. Only functional richness (</w:t>
      </w:r>
      <w:proofErr w:type="spellStart"/>
      <w:r w:rsidRPr="001651FC">
        <w:rPr>
          <w:rFonts w:ascii="Times New Roman" w:eastAsia="Times New Roman" w:hAnsi="Times New Roman" w:cs="Times New Roman"/>
          <w:sz w:val="24"/>
          <w:szCs w:val="24"/>
        </w:rPr>
        <w:t>FRic</w:t>
      </w:r>
      <w:proofErr w:type="spellEnd"/>
      <w:r w:rsidRPr="001651FC">
        <w:rPr>
          <w:rFonts w:ascii="Times New Roman" w:eastAsia="Times New Roman" w:hAnsi="Times New Roman" w:cs="Times New Roman"/>
          <w:sz w:val="24"/>
          <w:szCs w:val="24"/>
        </w:rPr>
        <w:t>) was significantly different (P&lt;0.05).</w:t>
      </w:r>
    </w:p>
    <w:p w14:paraId="0853E74C" w14:textId="2A4656B7" w:rsidR="005D2B11" w:rsidRPr="001651FC" w:rsidRDefault="003975A9" w:rsidP="00B55543">
      <w:pPr>
        <w:spacing w:line="480" w:lineRule="auto"/>
        <w:jc w:val="both"/>
        <w:rPr>
          <w:rFonts w:ascii="Times New Roman" w:hAnsi="Times New Roman" w:cs="Times New Roman"/>
          <w:sz w:val="24"/>
          <w:szCs w:val="24"/>
        </w:rPr>
      </w:pPr>
      <w:r w:rsidRPr="00360F52">
        <w:rPr>
          <w:rFonts w:ascii="Times New Roman" w:hAnsi="Times New Roman" w:cs="Times New Roman"/>
          <w:noProof/>
          <w:sz w:val="24"/>
          <w:szCs w:val="24"/>
          <w:lang w:val="en-GB" w:eastAsia="en-GB"/>
        </w:rPr>
        <w:drawing>
          <wp:inline distT="0" distB="0" distL="0" distR="0" wp14:anchorId="228D7818" wp14:editId="7A5CDC82">
            <wp:extent cx="5486411" cy="54864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ll_models_abu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p>
    <w:p w14:paraId="7F404BDA" w14:textId="7479A461" w:rsidR="005D2B11" w:rsidRPr="001651FC" w:rsidRDefault="005D2B11" w:rsidP="00B55543">
      <w:pPr>
        <w:spacing w:line="480" w:lineRule="auto"/>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br w:type="page"/>
      </w:r>
    </w:p>
    <w:p w14:paraId="36FC8985" w14:textId="77777777" w:rsidR="002B254F" w:rsidRPr="001651FC" w:rsidRDefault="002B254F" w:rsidP="002B254F">
      <w:pPr>
        <w:spacing w:line="480" w:lineRule="auto"/>
        <w:rPr>
          <w:rFonts w:ascii="Times New Roman" w:hAnsi="Times New Roman" w:cs="Times New Roman"/>
          <w:sz w:val="24"/>
          <w:szCs w:val="24"/>
        </w:rPr>
      </w:pPr>
      <w:r w:rsidRPr="001651FC">
        <w:rPr>
          <w:rFonts w:ascii="Times New Roman" w:eastAsia="Times New Roman" w:hAnsi="Times New Roman" w:cs="Times New Roman"/>
          <w:b/>
          <w:sz w:val="24"/>
          <w:szCs w:val="24"/>
        </w:rPr>
        <w:lastRenderedPageBreak/>
        <w:t>Tables</w:t>
      </w:r>
    </w:p>
    <w:p w14:paraId="1F5E1D78" w14:textId="67D40D54" w:rsidR="00D967D6" w:rsidRDefault="00D967D6" w:rsidP="002B254F">
      <w:pPr>
        <w:spacing w:line="480" w:lineRule="auto"/>
        <w:jc w:val="both"/>
        <w:rPr>
          <w:ins w:id="107" w:author="Phil" w:date="2016-06-30T09:40:00Z"/>
          <w:rFonts w:ascii="Times New Roman" w:eastAsia="Times New Roman" w:hAnsi="Times New Roman" w:cs="Times New Roman"/>
          <w:sz w:val="24"/>
          <w:szCs w:val="24"/>
        </w:rPr>
      </w:pPr>
      <w:ins w:id="108" w:author="Phil" w:date="2016-06-30T09:40:00Z">
        <w:r>
          <w:rPr>
            <w:rFonts w:ascii="Times New Roman" w:eastAsia="Times New Roman" w:hAnsi="Times New Roman" w:cs="Times New Roman"/>
            <w:b/>
            <w:sz w:val="24"/>
            <w:szCs w:val="24"/>
          </w:rPr>
          <w:t xml:space="preserve">Table 1 </w:t>
        </w:r>
        <w:r>
          <w:rPr>
            <w:rFonts w:ascii="Times New Roman" w:eastAsia="Times New Roman" w:hAnsi="Times New Roman" w:cs="Times New Roman"/>
            <w:sz w:val="24"/>
            <w:szCs w:val="24"/>
          </w:rPr>
          <w:t xml:space="preserve">Descriptions of </w:t>
        </w:r>
      </w:ins>
      <w:ins w:id="109" w:author="Phil" w:date="2016-06-30T09:43:00Z">
        <w:r w:rsidR="00D56324">
          <w:rPr>
            <w:rFonts w:ascii="Times New Roman" w:eastAsia="Times New Roman" w:hAnsi="Times New Roman" w:cs="Times New Roman"/>
            <w:sz w:val="24"/>
            <w:szCs w:val="24"/>
          </w:rPr>
          <w:t xml:space="preserve">functional </w:t>
        </w:r>
      </w:ins>
      <w:ins w:id="110" w:author="Phil" w:date="2016-06-30T09:40:00Z">
        <w:r>
          <w:rPr>
            <w:rFonts w:ascii="Times New Roman" w:eastAsia="Times New Roman" w:hAnsi="Times New Roman" w:cs="Times New Roman"/>
            <w:sz w:val="24"/>
            <w:szCs w:val="24"/>
          </w:rPr>
          <w:t>diversity metrics used in this study</w:t>
        </w:r>
      </w:ins>
    </w:p>
    <w:tbl>
      <w:tblPr>
        <w:tblStyle w:val="TableGrid"/>
        <w:tblW w:w="10669" w:type="dxa"/>
        <w:tblLook w:val="04A0" w:firstRow="1" w:lastRow="0" w:firstColumn="1" w:lastColumn="0" w:noHBand="0" w:noVBand="1"/>
        <w:tblPrChange w:id="111" w:author="Phil" w:date="2016-06-30T09:47:00Z">
          <w:tblPr>
            <w:tblStyle w:val="TableGrid"/>
            <w:tblW w:w="0" w:type="auto"/>
            <w:tblLook w:val="04A0" w:firstRow="1" w:lastRow="0" w:firstColumn="1" w:lastColumn="0" w:noHBand="0" w:noVBand="1"/>
          </w:tblPr>
        </w:tblPrChange>
      </w:tblPr>
      <w:tblGrid>
        <w:gridCol w:w="1838"/>
        <w:gridCol w:w="1843"/>
        <w:gridCol w:w="4650"/>
        <w:gridCol w:w="2338"/>
        <w:tblGridChange w:id="112">
          <w:tblGrid>
            <w:gridCol w:w="2337"/>
            <w:gridCol w:w="2337"/>
            <w:gridCol w:w="2338"/>
            <w:gridCol w:w="2338"/>
          </w:tblGrid>
        </w:tblGridChange>
      </w:tblGrid>
      <w:tr w:rsidR="00D56324" w14:paraId="0CCCEBB2" w14:textId="77777777" w:rsidTr="005605B5">
        <w:trPr>
          <w:ins w:id="113" w:author="Phil" w:date="2016-06-30T09:42:00Z"/>
        </w:trPr>
        <w:tc>
          <w:tcPr>
            <w:tcW w:w="1838" w:type="dxa"/>
            <w:tcPrChange w:id="114" w:author="Phil" w:date="2016-06-30T09:47:00Z">
              <w:tcPr>
                <w:tcW w:w="2337" w:type="dxa"/>
              </w:tcPr>
            </w:tcPrChange>
          </w:tcPr>
          <w:p w14:paraId="0929F47E" w14:textId="56F4A86A" w:rsidR="00D56324" w:rsidRPr="00D56324" w:rsidRDefault="00D56324" w:rsidP="005605B5">
            <w:pPr>
              <w:rPr>
                <w:ins w:id="115" w:author="Phil" w:date="2016-06-30T09:42:00Z"/>
                <w:rFonts w:ascii="Times New Roman" w:eastAsia="Times New Roman" w:hAnsi="Times New Roman" w:cs="Times New Roman"/>
                <w:b/>
                <w:sz w:val="24"/>
                <w:szCs w:val="24"/>
                <w:rPrChange w:id="116" w:author="Phil" w:date="2016-06-30T09:46:00Z">
                  <w:rPr>
                    <w:ins w:id="117" w:author="Phil" w:date="2016-06-30T09:42:00Z"/>
                    <w:rFonts w:ascii="Times New Roman" w:eastAsia="Times New Roman" w:hAnsi="Times New Roman" w:cs="Times New Roman"/>
                    <w:sz w:val="24"/>
                    <w:szCs w:val="24"/>
                  </w:rPr>
                </w:rPrChange>
              </w:rPr>
            </w:pPr>
            <w:ins w:id="118" w:author="Phil" w:date="2016-06-30T09:42:00Z">
              <w:r w:rsidRPr="00D56324">
                <w:rPr>
                  <w:rFonts w:ascii="Times New Roman" w:eastAsia="Times New Roman" w:hAnsi="Times New Roman" w:cs="Times New Roman"/>
                  <w:b/>
                  <w:sz w:val="24"/>
                  <w:szCs w:val="24"/>
                  <w:rPrChange w:id="119" w:author="Phil" w:date="2016-06-30T09:46:00Z">
                    <w:rPr>
                      <w:rFonts w:ascii="Times New Roman" w:eastAsia="Times New Roman" w:hAnsi="Times New Roman" w:cs="Times New Roman"/>
                      <w:sz w:val="24"/>
                      <w:szCs w:val="24"/>
                    </w:rPr>
                  </w:rPrChange>
                </w:rPr>
                <w:t>Metric name</w:t>
              </w:r>
            </w:ins>
          </w:p>
        </w:tc>
        <w:tc>
          <w:tcPr>
            <w:tcW w:w="1843" w:type="dxa"/>
            <w:tcPrChange w:id="120" w:author="Phil" w:date="2016-06-30T09:47:00Z">
              <w:tcPr>
                <w:tcW w:w="2337" w:type="dxa"/>
              </w:tcPr>
            </w:tcPrChange>
          </w:tcPr>
          <w:p w14:paraId="29953FD8" w14:textId="65E0CADD" w:rsidR="00D56324" w:rsidRPr="00D56324" w:rsidRDefault="00D56324" w:rsidP="005605B5">
            <w:pPr>
              <w:rPr>
                <w:ins w:id="121" w:author="Phil" w:date="2016-06-30T09:42:00Z"/>
                <w:rFonts w:ascii="Times New Roman" w:eastAsia="Times New Roman" w:hAnsi="Times New Roman" w:cs="Times New Roman"/>
                <w:b/>
                <w:sz w:val="24"/>
                <w:szCs w:val="24"/>
                <w:rPrChange w:id="122" w:author="Phil" w:date="2016-06-30T09:46:00Z">
                  <w:rPr>
                    <w:ins w:id="123" w:author="Phil" w:date="2016-06-30T09:42:00Z"/>
                    <w:rFonts w:ascii="Times New Roman" w:eastAsia="Times New Roman" w:hAnsi="Times New Roman" w:cs="Times New Roman"/>
                    <w:sz w:val="24"/>
                    <w:szCs w:val="24"/>
                  </w:rPr>
                </w:rPrChange>
              </w:rPr>
            </w:pPr>
            <w:ins w:id="124" w:author="Phil" w:date="2016-06-30T09:42:00Z">
              <w:r w:rsidRPr="00D56324">
                <w:rPr>
                  <w:rFonts w:ascii="Times New Roman" w:eastAsia="Times New Roman" w:hAnsi="Times New Roman" w:cs="Times New Roman"/>
                  <w:b/>
                  <w:sz w:val="24"/>
                  <w:szCs w:val="24"/>
                  <w:rPrChange w:id="125" w:author="Phil" w:date="2016-06-30T09:46:00Z">
                    <w:rPr>
                      <w:rFonts w:ascii="Times New Roman" w:eastAsia="Times New Roman" w:hAnsi="Times New Roman" w:cs="Times New Roman"/>
                      <w:sz w:val="24"/>
                      <w:szCs w:val="24"/>
                    </w:rPr>
                  </w:rPrChange>
                </w:rPr>
                <w:t>Abbreviation used in this study</w:t>
              </w:r>
            </w:ins>
          </w:p>
        </w:tc>
        <w:tc>
          <w:tcPr>
            <w:tcW w:w="4650" w:type="dxa"/>
            <w:tcPrChange w:id="126" w:author="Phil" w:date="2016-06-30T09:47:00Z">
              <w:tcPr>
                <w:tcW w:w="2338" w:type="dxa"/>
              </w:tcPr>
            </w:tcPrChange>
          </w:tcPr>
          <w:p w14:paraId="5DBF128A" w14:textId="2F271B79" w:rsidR="00D56324" w:rsidRPr="00D56324" w:rsidRDefault="00D56324" w:rsidP="005605B5">
            <w:pPr>
              <w:rPr>
                <w:ins w:id="127" w:author="Phil" w:date="2016-06-30T09:42:00Z"/>
                <w:rFonts w:ascii="Times New Roman" w:eastAsia="Times New Roman" w:hAnsi="Times New Roman" w:cs="Times New Roman"/>
                <w:b/>
                <w:sz w:val="24"/>
                <w:szCs w:val="24"/>
                <w:rPrChange w:id="128" w:author="Phil" w:date="2016-06-30T09:46:00Z">
                  <w:rPr>
                    <w:ins w:id="129" w:author="Phil" w:date="2016-06-30T09:42:00Z"/>
                    <w:rFonts w:ascii="Times New Roman" w:eastAsia="Times New Roman" w:hAnsi="Times New Roman" w:cs="Times New Roman"/>
                    <w:sz w:val="24"/>
                    <w:szCs w:val="24"/>
                  </w:rPr>
                </w:rPrChange>
              </w:rPr>
            </w:pPr>
            <w:ins w:id="130" w:author="Phil" w:date="2016-06-30T09:42:00Z">
              <w:r w:rsidRPr="00D56324">
                <w:rPr>
                  <w:rFonts w:ascii="Times New Roman" w:eastAsia="Times New Roman" w:hAnsi="Times New Roman" w:cs="Times New Roman"/>
                  <w:b/>
                  <w:sz w:val="24"/>
                  <w:szCs w:val="24"/>
                  <w:rPrChange w:id="131" w:author="Phil" w:date="2016-06-30T09:46:00Z">
                    <w:rPr>
                      <w:rFonts w:ascii="Times New Roman" w:eastAsia="Times New Roman" w:hAnsi="Times New Roman" w:cs="Times New Roman"/>
                      <w:sz w:val="24"/>
                      <w:szCs w:val="24"/>
                    </w:rPr>
                  </w:rPrChange>
                </w:rPr>
                <w:t>Metric description</w:t>
              </w:r>
            </w:ins>
          </w:p>
        </w:tc>
        <w:tc>
          <w:tcPr>
            <w:tcW w:w="2338" w:type="dxa"/>
            <w:tcPrChange w:id="132" w:author="Phil" w:date="2016-06-30T09:47:00Z">
              <w:tcPr>
                <w:tcW w:w="2338" w:type="dxa"/>
              </w:tcPr>
            </w:tcPrChange>
          </w:tcPr>
          <w:p w14:paraId="06372682" w14:textId="02B7B672" w:rsidR="00D56324" w:rsidRPr="00D56324" w:rsidRDefault="00D56324" w:rsidP="005605B5">
            <w:pPr>
              <w:rPr>
                <w:ins w:id="133" w:author="Phil" w:date="2016-06-30T09:42:00Z"/>
                <w:rFonts w:ascii="Times New Roman" w:eastAsia="Times New Roman" w:hAnsi="Times New Roman" w:cs="Times New Roman"/>
                <w:b/>
                <w:sz w:val="24"/>
                <w:szCs w:val="24"/>
                <w:rPrChange w:id="134" w:author="Phil" w:date="2016-06-30T09:46:00Z">
                  <w:rPr>
                    <w:ins w:id="135" w:author="Phil" w:date="2016-06-30T09:42:00Z"/>
                    <w:rFonts w:ascii="Times New Roman" w:eastAsia="Times New Roman" w:hAnsi="Times New Roman" w:cs="Times New Roman"/>
                    <w:sz w:val="24"/>
                    <w:szCs w:val="24"/>
                  </w:rPr>
                </w:rPrChange>
              </w:rPr>
            </w:pPr>
            <w:ins w:id="136" w:author="Phil" w:date="2016-06-30T09:43:00Z">
              <w:r w:rsidRPr="00D56324">
                <w:rPr>
                  <w:rFonts w:ascii="Times New Roman" w:eastAsia="Times New Roman" w:hAnsi="Times New Roman" w:cs="Times New Roman"/>
                  <w:b/>
                  <w:sz w:val="24"/>
                  <w:szCs w:val="24"/>
                  <w:rPrChange w:id="137" w:author="Phil" w:date="2016-06-30T09:46:00Z">
                    <w:rPr>
                      <w:rFonts w:ascii="Times New Roman" w:eastAsia="Times New Roman" w:hAnsi="Times New Roman" w:cs="Times New Roman"/>
                      <w:sz w:val="24"/>
                      <w:szCs w:val="24"/>
                    </w:rPr>
                  </w:rPrChange>
                </w:rPr>
                <w:t>Relevant references</w:t>
              </w:r>
            </w:ins>
            <w:ins w:id="138" w:author="Phil" w:date="2016-06-30T09:42:00Z">
              <w:r w:rsidRPr="00D56324">
                <w:rPr>
                  <w:rFonts w:ascii="Times New Roman" w:eastAsia="Times New Roman" w:hAnsi="Times New Roman" w:cs="Times New Roman"/>
                  <w:b/>
                  <w:sz w:val="24"/>
                  <w:szCs w:val="24"/>
                  <w:rPrChange w:id="139" w:author="Phil" w:date="2016-06-30T09:46:00Z">
                    <w:rPr>
                      <w:rFonts w:ascii="Times New Roman" w:eastAsia="Times New Roman" w:hAnsi="Times New Roman" w:cs="Times New Roman"/>
                      <w:sz w:val="24"/>
                      <w:szCs w:val="24"/>
                    </w:rPr>
                  </w:rPrChange>
                </w:rPr>
                <w:t xml:space="preserve"> </w:t>
              </w:r>
            </w:ins>
          </w:p>
        </w:tc>
      </w:tr>
      <w:tr w:rsidR="00D56324" w14:paraId="0463A3C2" w14:textId="77777777" w:rsidTr="005605B5">
        <w:trPr>
          <w:ins w:id="140" w:author="Phil" w:date="2016-06-30T09:42:00Z"/>
        </w:trPr>
        <w:tc>
          <w:tcPr>
            <w:tcW w:w="1838" w:type="dxa"/>
            <w:tcPrChange w:id="141" w:author="Phil" w:date="2016-06-30T09:47:00Z">
              <w:tcPr>
                <w:tcW w:w="2337" w:type="dxa"/>
              </w:tcPr>
            </w:tcPrChange>
          </w:tcPr>
          <w:p w14:paraId="2C7AD46C" w14:textId="6D36DF7A" w:rsidR="00D56324" w:rsidRDefault="00D56324" w:rsidP="005605B5">
            <w:pPr>
              <w:rPr>
                <w:ins w:id="142" w:author="Phil" w:date="2016-06-30T09:42:00Z"/>
                <w:rFonts w:ascii="Times New Roman" w:eastAsia="Times New Roman" w:hAnsi="Times New Roman" w:cs="Times New Roman"/>
                <w:sz w:val="24"/>
                <w:szCs w:val="24"/>
              </w:rPr>
            </w:pPr>
            <w:ins w:id="143" w:author="Phil" w:date="2016-06-30T09:44:00Z">
              <w:r>
                <w:rPr>
                  <w:rFonts w:ascii="Times New Roman" w:eastAsia="Times New Roman" w:hAnsi="Times New Roman" w:cs="Times New Roman"/>
                  <w:sz w:val="24"/>
                  <w:szCs w:val="24"/>
                </w:rPr>
                <w:t>Functional diversity</w:t>
              </w:r>
            </w:ins>
          </w:p>
        </w:tc>
        <w:tc>
          <w:tcPr>
            <w:tcW w:w="1843" w:type="dxa"/>
            <w:tcPrChange w:id="144" w:author="Phil" w:date="2016-06-30T09:47:00Z">
              <w:tcPr>
                <w:tcW w:w="2337" w:type="dxa"/>
              </w:tcPr>
            </w:tcPrChange>
          </w:tcPr>
          <w:p w14:paraId="7F33F505" w14:textId="68F9E69E" w:rsidR="00D56324" w:rsidRDefault="00D56324" w:rsidP="005605B5">
            <w:pPr>
              <w:rPr>
                <w:ins w:id="145" w:author="Phil" w:date="2016-06-30T09:42:00Z"/>
                <w:rFonts w:ascii="Times New Roman" w:eastAsia="Times New Roman" w:hAnsi="Times New Roman" w:cs="Times New Roman"/>
                <w:sz w:val="24"/>
                <w:szCs w:val="24"/>
              </w:rPr>
            </w:pPr>
            <w:ins w:id="146" w:author="Phil" w:date="2016-06-30T09:44:00Z">
              <w:r>
                <w:rPr>
                  <w:rFonts w:ascii="Times New Roman" w:eastAsia="Times New Roman" w:hAnsi="Times New Roman" w:cs="Times New Roman"/>
                  <w:sz w:val="24"/>
                  <w:szCs w:val="24"/>
                </w:rPr>
                <w:t>FD</w:t>
              </w:r>
            </w:ins>
          </w:p>
        </w:tc>
        <w:tc>
          <w:tcPr>
            <w:tcW w:w="4650" w:type="dxa"/>
            <w:tcPrChange w:id="147" w:author="Phil" w:date="2016-06-30T09:47:00Z">
              <w:tcPr>
                <w:tcW w:w="2338" w:type="dxa"/>
              </w:tcPr>
            </w:tcPrChange>
          </w:tcPr>
          <w:p w14:paraId="074BAD17" w14:textId="01253F91" w:rsidR="00D56324" w:rsidRDefault="005605B5" w:rsidP="005605B5">
            <w:pPr>
              <w:rPr>
                <w:ins w:id="148" w:author="Phil" w:date="2016-06-30T09:42:00Z"/>
                <w:rFonts w:ascii="Times New Roman" w:eastAsia="Times New Roman" w:hAnsi="Times New Roman" w:cs="Times New Roman"/>
                <w:sz w:val="24"/>
                <w:szCs w:val="24"/>
              </w:rPr>
            </w:pPr>
            <w:r>
              <w:rPr>
                <w:rFonts w:ascii="Times New Roman" w:eastAsia="Times New Roman" w:hAnsi="Times New Roman" w:cs="Times New Roman"/>
                <w:sz w:val="24"/>
                <w:szCs w:val="24"/>
              </w:rPr>
              <w:t>A</w:t>
            </w:r>
            <w:ins w:id="149" w:author="Phil" w:date="2016-06-30T09:47:00Z">
              <w:r w:rsidR="00D56324">
                <w:rPr>
                  <w:rFonts w:ascii="Times New Roman" w:eastAsia="Times New Roman" w:hAnsi="Times New Roman" w:cs="Times New Roman"/>
                  <w:sz w:val="24"/>
                  <w:szCs w:val="24"/>
                </w:rPr>
                <w:t xml:space="preserve"> </w:t>
              </w:r>
              <w:r w:rsidR="00D56324" w:rsidRPr="001651FC">
                <w:rPr>
                  <w:rFonts w:ascii="Times New Roman" w:eastAsia="Times New Roman" w:hAnsi="Times New Roman" w:cs="Times New Roman"/>
                  <w:sz w:val="24"/>
                  <w:szCs w:val="24"/>
                </w:rPr>
                <w:t>distance based metric of functional diversity that is not influenced by species abundances</w:t>
              </w:r>
              <w:r w:rsidR="00D56324">
                <w:rPr>
                  <w:rFonts w:ascii="Times New Roman" w:eastAsia="Times New Roman" w:hAnsi="Times New Roman" w:cs="Times New Roman"/>
                  <w:sz w:val="24"/>
                  <w:szCs w:val="24"/>
                </w:rPr>
                <w:t>.</w:t>
              </w:r>
            </w:ins>
          </w:p>
        </w:tc>
        <w:tc>
          <w:tcPr>
            <w:tcW w:w="2338" w:type="dxa"/>
            <w:tcPrChange w:id="150" w:author="Phil" w:date="2016-06-30T09:47:00Z">
              <w:tcPr>
                <w:tcW w:w="2338" w:type="dxa"/>
              </w:tcPr>
            </w:tcPrChange>
          </w:tcPr>
          <w:p w14:paraId="7D3C10F6" w14:textId="74CD09EA" w:rsidR="00D56324" w:rsidRDefault="00D56324" w:rsidP="005605B5">
            <w:pPr>
              <w:rPr>
                <w:ins w:id="151" w:author="Phil" w:date="2016-06-30T09:42:00Z"/>
                <w:rFonts w:ascii="Times New Roman" w:eastAsia="Times New Roman" w:hAnsi="Times New Roman" w:cs="Times New Roman"/>
                <w:sz w:val="24"/>
                <w:szCs w:val="24"/>
              </w:rPr>
            </w:pPr>
            <w:ins w:id="152" w:author="Phil" w:date="2016-06-30T09:47:00Z">
              <w:r w:rsidRPr="001651FC">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 "citationItems" : [ { "id" : "ITEM-1", "itemData" : { "DOI" : "10.1046/j.1461-0248.2002.00339.x", "ISSN" : "1461-023X", "author" : [ { "dropping-particle" : "", "family" : "Petchey", "given" : "Owen L.", "non-dropping-particle" : "", "parse-names" : false, "suffix" : "" }, { "dropping-particle" : "", "family" : "Gaston", "given" : "Kevin J.", "non-dropping-particle" : "", "parse-names" : false, "suffix" : "" } ], "container-title" : "Ecology Letters", "id" : "ITEM-1", "issue" : "3", "issued" : { "date-parts" : [ [ "2002", "5" ] ] }, "page" : "402-411", "publisher" : "Blackwell Science Ltd", "title" : "Functional diversity (FD), species richness and community composition", "type" : "article-journal", "volume" : "5" }, "uris" : [ "http://www.mendeley.com/documents/?uuid=6844c939-1a03-3700-bd9a-626b0fc08448" ] } ], "mendeley" : { "formattedCitation" : "(Petchey and Gaston, 2002)", "plainTextFormattedCitation" : "(Petchey and Gaston, 2002)", "previouslyFormattedCitation" : "(Petchey and Gaston, 2002)" }, "properties" : { "noteIndex" : 0 }, "schema" : "https://github.com/citation-style-language/schema/raw/master/csl-citation.json" }</w:instrText>
              </w:r>
              <w:r w:rsidRPr="001651FC">
                <w:rPr>
                  <w:rFonts w:ascii="Times New Roman" w:eastAsia="Times New Roman" w:hAnsi="Times New Roman" w:cs="Times New Roman"/>
                  <w:sz w:val="24"/>
                  <w:szCs w:val="24"/>
                </w:rPr>
                <w:fldChar w:fldCharType="separate"/>
              </w:r>
              <w:r w:rsidRPr="00F54C88">
                <w:rPr>
                  <w:rFonts w:ascii="Times New Roman" w:eastAsia="Times New Roman" w:hAnsi="Times New Roman" w:cs="Times New Roman"/>
                  <w:noProof/>
                  <w:sz w:val="24"/>
                  <w:szCs w:val="24"/>
                </w:rPr>
                <w:t>(Petchey and Gaston, 2002)</w:t>
              </w:r>
              <w:r w:rsidRPr="001651FC">
                <w:rPr>
                  <w:rFonts w:ascii="Times New Roman" w:eastAsia="Times New Roman" w:hAnsi="Times New Roman" w:cs="Times New Roman"/>
                  <w:sz w:val="24"/>
                  <w:szCs w:val="24"/>
                </w:rPr>
                <w:fldChar w:fldCharType="end"/>
              </w:r>
            </w:ins>
          </w:p>
        </w:tc>
      </w:tr>
      <w:tr w:rsidR="00D56324" w14:paraId="7C8F7435" w14:textId="77777777" w:rsidTr="005605B5">
        <w:trPr>
          <w:ins w:id="153" w:author="Phil" w:date="2016-06-30T09:42:00Z"/>
        </w:trPr>
        <w:tc>
          <w:tcPr>
            <w:tcW w:w="1838" w:type="dxa"/>
            <w:tcPrChange w:id="154" w:author="Phil" w:date="2016-06-30T09:47:00Z">
              <w:tcPr>
                <w:tcW w:w="2337" w:type="dxa"/>
              </w:tcPr>
            </w:tcPrChange>
          </w:tcPr>
          <w:p w14:paraId="7D8DFCA6" w14:textId="1A870126" w:rsidR="00D56324" w:rsidRDefault="00D56324" w:rsidP="005605B5">
            <w:pPr>
              <w:rPr>
                <w:ins w:id="155" w:author="Phil" w:date="2016-06-30T09:42:00Z"/>
                <w:rFonts w:ascii="Times New Roman" w:eastAsia="Times New Roman" w:hAnsi="Times New Roman" w:cs="Times New Roman"/>
                <w:sz w:val="24"/>
                <w:szCs w:val="24"/>
              </w:rPr>
            </w:pPr>
            <w:ins w:id="156" w:author="Phil" w:date="2016-06-30T09:44:00Z">
              <w:r>
                <w:rPr>
                  <w:rFonts w:ascii="Times New Roman" w:eastAsia="Times New Roman" w:hAnsi="Times New Roman" w:cs="Times New Roman"/>
                  <w:sz w:val="24"/>
                  <w:szCs w:val="24"/>
                </w:rPr>
                <w:t>Functional richness</w:t>
              </w:r>
            </w:ins>
          </w:p>
        </w:tc>
        <w:tc>
          <w:tcPr>
            <w:tcW w:w="1843" w:type="dxa"/>
            <w:tcPrChange w:id="157" w:author="Phil" w:date="2016-06-30T09:47:00Z">
              <w:tcPr>
                <w:tcW w:w="2337" w:type="dxa"/>
              </w:tcPr>
            </w:tcPrChange>
          </w:tcPr>
          <w:p w14:paraId="4B226ED4" w14:textId="6AAC33E3" w:rsidR="00D56324" w:rsidRDefault="00D56324" w:rsidP="005605B5">
            <w:pPr>
              <w:rPr>
                <w:ins w:id="158" w:author="Phil" w:date="2016-06-30T09:42:00Z"/>
                <w:rFonts w:ascii="Times New Roman" w:eastAsia="Times New Roman" w:hAnsi="Times New Roman" w:cs="Times New Roman"/>
                <w:sz w:val="24"/>
                <w:szCs w:val="24"/>
              </w:rPr>
            </w:pPr>
            <w:proofErr w:type="spellStart"/>
            <w:ins w:id="159" w:author="Phil" w:date="2016-06-30T09:44:00Z">
              <w:r>
                <w:rPr>
                  <w:rFonts w:ascii="Times New Roman" w:eastAsia="Times New Roman" w:hAnsi="Times New Roman" w:cs="Times New Roman"/>
                  <w:sz w:val="24"/>
                  <w:szCs w:val="24"/>
                </w:rPr>
                <w:t>FRic</w:t>
              </w:r>
            </w:ins>
            <w:proofErr w:type="spellEnd"/>
          </w:p>
        </w:tc>
        <w:tc>
          <w:tcPr>
            <w:tcW w:w="4650" w:type="dxa"/>
            <w:tcPrChange w:id="160" w:author="Phil" w:date="2016-06-30T09:47:00Z">
              <w:tcPr>
                <w:tcW w:w="2338" w:type="dxa"/>
              </w:tcPr>
            </w:tcPrChange>
          </w:tcPr>
          <w:p w14:paraId="0302A50B" w14:textId="37A50650" w:rsidR="00D56324" w:rsidRDefault="005605B5">
            <w:pPr>
              <w:tabs>
                <w:tab w:val="left" w:pos="1212"/>
              </w:tabs>
              <w:rPr>
                <w:ins w:id="161" w:author="Phil" w:date="2016-06-30T09:42:00Z"/>
                <w:rFonts w:ascii="Times New Roman" w:eastAsia="Times New Roman" w:hAnsi="Times New Roman" w:cs="Times New Roman"/>
                <w:sz w:val="24"/>
                <w:szCs w:val="24"/>
              </w:rPr>
              <w:pPrChange w:id="162" w:author="Phil" w:date="2016-06-30T09:48:00Z">
                <w:pPr>
                  <w:spacing w:line="480" w:lineRule="auto"/>
                  <w:jc w:val="both"/>
                </w:pPr>
              </w:pPrChange>
            </w:pPr>
            <w:r>
              <w:rPr>
                <w:rFonts w:ascii="Times New Roman" w:eastAsia="Times New Roman" w:hAnsi="Times New Roman" w:cs="Times New Roman"/>
                <w:sz w:val="24"/>
                <w:szCs w:val="24"/>
              </w:rPr>
              <w:t>T</w:t>
            </w:r>
            <w:ins w:id="163" w:author="Phil" w:date="2016-06-30T09:48:00Z">
              <w:r w:rsidR="00D56324" w:rsidRPr="001651FC">
                <w:rPr>
                  <w:rFonts w:ascii="Times New Roman" w:eastAsia="Times New Roman" w:hAnsi="Times New Roman" w:cs="Times New Roman"/>
                  <w:sz w:val="24"/>
                  <w:szCs w:val="24"/>
                </w:rPr>
                <w:t xml:space="preserve">he volume </w:t>
              </w:r>
            </w:ins>
            <w:del w:id="164" w:author="Phil" w:date="2016-06-30T09:58:00Z">
              <w:r w:rsidR="00D56324" w:rsidDel="005605B5">
                <w:rPr>
                  <w:rFonts w:ascii="Times New Roman" w:eastAsia="Times New Roman" w:hAnsi="Times New Roman" w:cs="Times New Roman"/>
                  <w:sz w:val="24"/>
                  <w:szCs w:val="24"/>
                </w:rPr>
                <w:delText>multidimentional</w:delText>
              </w:r>
            </w:del>
            <w:ins w:id="165" w:author="Phil" w:date="2016-06-30T09:58:00Z">
              <w:r>
                <w:rPr>
                  <w:rFonts w:ascii="Times New Roman" w:eastAsia="Times New Roman" w:hAnsi="Times New Roman" w:cs="Times New Roman"/>
                  <w:sz w:val="24"/>
                  <w:szCs w:val="24"/>
                </w:rPr>
                <w:t>multidimensional</w:t>
              </w:r>
            </w:ins>
            <w:r w:rsidR="00D56324">
              <w:rPr>
                <w:rFonts w:ascii="Times New Roman" w:eastAsia="Times New Roman" w:hAnsi="Times New Roman" w:cs="Times New Roman"/>
                <w:sz w:val="24"/>
                <w:szCs w:val="24"/>
              </w:rPr>
              <w:t xml:space="preserve"> trait space </w:t>
            </w:r>
            <w:ins w:id="166" w:author="Phil" w:date="2016-06-30T09:48:00Z">
              <w:r w:rsidR="00D56324" w:rsidRPr="001651FC">
                <w:rPr>
                  <w:rFonts w:ascii="Times New Roman" w:eastAsia="Times New Roman" w:hAnsi="Times New Roman" w:cs="Times New Roman"/>
                  <w:sz w:val="24"/>
                  <w:szCs w:val="24"/>
                </w:rPr>
                <w:t>occupied by a community.</w:t>
              </w:r>
            </w:ins>
            <w:r w:rsidR="00D56324">
              <w:rPr>
                <w:rFonts w:ascii="Times New Roman" w:eastAsia="Times New Roman" w:hAnsi="Times New Roman" w:cs="Times New Roman"/>
                <w:sz w:val="24"/>
                <w:szCs w:val="24"/>
              </w:rPr>
              <w:t xml:space="preserve"> </w:t>
            </w:r>
            <w:ins w:id="167" w:author="Phil" w:date="2016-06-30T09:47:00Z">
              <w:r w:rsidR="00D56324" w:rsidRPr="001651FC">
                <w:rPr>
                  <w:rFonts w:ascii="Times New Roman" w:eastAsia="Times New Roman" w:hAnsi="Times New Roman" w:cs="Times New Roman"/>
                  <w:sz w:val="24"/>
                  <w:szCs w:val="24"/>
                </w:rPr>
                <w:t xml:space="preserve">High </w:t>
              </w:r>
              <w:proofErr w:type="spellStart"/>
              <w:r w:rsidR="00D56324" w:rsidRPr="001651FC">
                <w:rPr>
                  <w:rFonts w:ascii="Times New Roman" w:eastAsia="Times New Roman" w:hAnsi="Times New Roman" w:cs="Times New Roman"/>
                  <w:sz w:val="24"/>
                  <w:szCs w:val="24"/>
                </w:rPr>
                <w:t>FRic</w:t>
              </w:r>
              <w:proofErr w:type="spellEnd"/>
              <w:r w:rsidR="00D56324" w:rsidRPr="001651FC">
                <w:rPr>
                  <w:rFonts w:ascii="Times New Roman" w:eastAsia="Times New Roman" w:hAnsi="Times New Roman" w:cs="Times New Roman"/>
                  <w:sz w:val="24"/>
                  <w:szCs w:val="24"/>
                </w:rPr>
                <w:t xml:space="preserve"> indicates that many traits are present within a community</w:t>
              </w:r>
            </w:ins>
            <w:r>
              <w:rPr>
                <w:rFonts w:ascii="Times New Roman" w:eastAsia="Times New Roman" w:hAnsi="Times New Roman" w:cs="Times New Roman"/>
                <w:sz w:val="24"/>
                <w:szCs w:val="24"/>
              </w:rPr>
              <w:t>.</w:t>
            </w:r>
          </w:p>
        </w:tc>
        <w:tc>
          <w:tcPr>
            <w:tcW w:w="2338" w:type="dxa"/>
            <w:tcPrChange w:id="168" w:author="Phil" w:date="2016-06-30T09:47:00Z">
              <w:tcPr>
                <w:tcW w:w="2338" w:type="dxa"/>
              </w:tcPr>
            </w:tcPrChange>
          </w:tcPr>
          <w:p w14:paraId="17824B4D" w14:textId="04EA149B" w:rsidR="00D56324" w:rsidRDefault="00D56324" w:rsidP="005605B5">
            <w:pPr>
              <w:rPr>
                <w:ins w:id="169" w:author="Phil" w:date="2016-06-30T09:42:00Z"/>
                <w:rFonts w:ascii="Times New Roman" w:eastAsia="Times New Roman" w:hAnsi="Times New Roman" w:cs="Times New Roman"/>
                <w:sz w:val="24"/>
                <w:szCs w:val="24"/>
              </w:rPr>
            </w:pPr>
            <w:ins w:id="170" w:author="Phil" w:date="2016-06-30T09:45:00Z">
              <w:r w:rsidRPr="001651FC">
                <w:rPr>
                  <w:rFonts w:ascii="Times New Roman" w:eastAsia="Times New Roman" w:hAnsi="Times New Roman" w:cs="Times New Roman"/>
                  <w:sz w:val="24"/>
                  <w:szCs w:val="24"/>
                </w:rPr>
                <w:fldChar w:fldCharType="begin" w:fldLock="1"/>
              </w:r>
            </w:ins>
            <w:r>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"id" : "ITEM-2", "itemData" : { "DOI" : "10.1890/07-1206.1", "ISBN" : "0012-9658", "ISSN" : "00129658", "PMID" : "18724739", "author" : [ { "dropping-particle" : "", "family" : "Vill\u00e9ger", "given" : "S.", "non-dropping-particle" : "", "parse-names" : false, "suffix" : "" } ], "container-title" : "Ecology", "id" : "ITEM-2",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"(Laliberte et al., 2010; Vill\u00e9ger, 2008)", "plainTextFormattedCitation" : "(Laliberte et al., 2010; Vill\u00e9ger, 2008)", "previouslyFormattedCitation" : "(Laliberte et al., 2010; Vill\u00e9ger, 2008)" }, "properties" : { "noteIndex" : 0 }, "schema" : "https://github.com/citation-style-language/schema/raw/master/csl-citation.json" }</w:instrText>
            </w:r>
            <w:ins w:id="171" w:author="Phil" w:date="2016-06-30T09:45:00Z">
              <w:r w:rsidRPr="001651FC">
                <w:rPr>
                  <w:rFonts w:ascii="Times New Roman" w:eastAsia="Times New Roman" w:hAnsi="Times New Roman" w:cs="Times New Roman"/>
                  <w:sz w:val="24"/>
                  <w:szCs w:val="24"/>
                </w:rPr>
                <w:fldChar w:fldCharType="separate"/>
              </w:r>
            </w:ins>
            <w:r w:rsidRPr="00D56324">
              <w:rPr>
                <w:rFonts w:ascii="Times New Roman" w:eastAsia="Times New Roman" w:hAnsi="Times New Roman" w:cs="Times New Roman"/>
                <w:noProof/>
                <w:sz w:val="24"/>
                <w:szCs w:val="24"/>
              </w:rPr>
              <w:t>(Laliberte et al., 2010; Villéger, 2008)</w:t>
            </w:r>
            <w:ins w:id="172" w:author="Phil" w:date="2016-06-30T09:45:00Z">
              <w:r w:rsidRPr="001651FC">
                <w:rPr>
                  <w:rFonts w:ascii="Times New Roman" w:eastAsia="Times New Roman" w:hAnsi="Times New Roman" w:cs="Times New Roman"/>
                  <w:sz w:val="24"/>
                  <w:szCs w:val="24"/>
                </w:rPr>
                <w:fldChar w:fldCharType="end"/>
              </w:r>
            </w:ins>
          </w:p>
        </w:tc>
      </w:tr>
      <w:tr w:rsidR="00D56324" w14:paraId="30FE763F" w14:textId="77777777" w:rsidTr="005605B5">
        <w:trPr>
          <w:ins w:id="173" w:author="Phil" w:date="2016-06-30T09:42:00Z"/>
        </w:trPr>
        <w:tc>
          <w:tcPr>
            <w:tcW w:w="1838" w:type="dxa"/>
            <w:tcPrChange w:id="174" w:author="Phil" w:date="2016-06-30T09:47:00Z">
              <w:tcPr>
                <w:tcW w:w="2337" w:type="dxa"/>
              </w:tcPr>
            </w:tcPrChange>
          </w:tcPr>
          <w:p w14:paraId="2669FEAE" w14:textId="6218FA0C" w:rsidR="00D56324" w:rsidRDefault="00D56324" w:rsidP="005605B5">
            <w:pPr>
              <w:rPr>
                <w:ins w:id="175" w:author="Phil" w:date="2016-06-30T09:42:00Z"/>
                <w:rFonts w:ascii="Times New Roman" w:eastAsia="Times New Roman" w:hAnsi="Times New Roman" w:cs="Times New Roman"/>
                <w:sz w:val="24"/>
                <w:szCs w:val="24"/>
              </w:rPr>
            </w:pPr>
            <w:ins w:id="176" w:author="Phil" w:date="2016-06-30T09:44:00Z">
              <w:r>
                <w:rPr>
                  <w:rFonts w:ascii="Times New Roman" w:eastAsia="Times New Roman" w:hAnsi="Times New Roman" w:cs="Times New Roman"/>
                  <w:sz w:val="24"/>
                  <w:szCs w:val="24"/>
                </w:rPr>
                <w:t>Functional evenness</w:t>
              </w:r>
            </w:ins>
          </w:p>
        </w:tc>
        <w:tc>
          <w:tcPr>
            <w:tcW w:w="1843" w:type="dxa"/>
            <w:tcPrChange w:id="177" w:author="Phil" w:date="2016-06-30T09:47:00Z">
              <w:tcPr>
                <w:tcW w:w="2337" w:type="dxa"/>
              </w:tcPr>
            </w:tcPrChange>
          </w:tcPr>
          <w:p w14:paraId="4B5C2291" w14:textId="733D8216" w:rsidR="00D56324" w:rsidRDefault="00D56324" w:rsidP="005605B5">
            <w:pPr>
              <w:rPr>
                <w:ins w:id="178" w:author="Phil" w:date="2016-06-30T09:42:00Z"/>
                <w:rFonts w:ascii="Times New Roman" w:eastAsia="Times New Roman" w:hAnsi="Times New Roman" w:cs="Times New Roman"/>
                <w:sz w:val="24"/>
                <w:szCs w:val="24"/>
              </w:rPr>
            </w:pPr>
            <w:proofErr w:type="spellStart"/>
            <w:ins w:id="179" w:author="Phil" w:date="2016-06-30T09:45:00Z">
              <w:r>
                <w:rPr>
                  <w:rFonts w:ascii="Times New Roman" w:eastAsia="Times New Roman" w:hAnsi="Times New Roman" w:cs="Times New Roman"/>
                  <w:sz w:val="24"/>
                  <w:szCs w:val="24"/>
                </w:rPr>
                <w:t>FEve</w:t>
              </w:r>
            </w:ins>
            <w:proofErr w:type="spellEnd"/>
          </w:p>
        </w:tc>
        <w:tc>
          <w:tcPr>
            <w:tcW w:w="4650" w:type="dxa"/>
            <w:tcPrChange w:id="180" w:author="Phil" w:date="2016-06-30T09:47:00Z">
              <w:tcPr>
                <w:tcW w:w="2338" w:type="dxa"/>
              </w:tcPr>
            </w:tcPrChange>
          </w:tcPr>
          <w:p w14:paraId="28A6E7D9" w14:textId="7686CDC6" w:rsidR="00D56324" w:rsidRDefault="005605B5" w:rsidP="005605B5">
            <w:pPr>
              <w:rPr>
                <w:ins w:id="181" w:author="Phil" w:date="2016-06-30T09:42:00Z"/>
                <w:rFonts w:ascii="Times New Roman" w:eastAsia="Times New Roman" w:hAnsi="Times New Roman" w:cs="Times New Roman"/>
                <w:sz w:val="24"/>
                <w:szCs w:val="24"/>
              </w:rPr>
            </w:pPr>
            <w:r>
              <w:rPr>
                <w:rFonts w:ascii="Times New Roman" w:eastAsia="Times New Roman" w:hAnsi="Times New Roman" w:cs="Times New Roman"/>
                <w:sz w:val="24"/>
                <w:szCs w:val="24"/>
              </w:rPr>
              <w:t>T</w:t>
            </w:r>
            <w:ins w:id="182" w:author="Phil" w:date="2016-06-30T09:47:00Z">
              <w:r w:rsidR="00D56324" w:rsidRPr="001651FC">
                <w:rPr>
                  <w:rFonts w:ascii="Times New Roman" w:eastAsia="Times New Roman" w:hAnsi="Times New Roman" w:cs="Times New Roman"/>
                  <w:sz w:val="24"/>
                  <w:szCs w:val="24"/>
                </w:rPr>
                <w:t xml:space="preserve">he evenness of species abundances in multidimensional trait space. High </w:t>
              </w:r>
              <w:proofErr w:type="spellStart"/>
              <w:r w:rsidR="00D56324" w:rsidRPr="001651FC">
                <w:rPr>
                  <w:rFonts w:ascii="Times New Roman" w:eastAsia="Times New Roman" w:hAnsi="Times New Roman" w:cs="Times New Roman"/>
                  <w:sz w:val="24"/>
                  <w:szCs w:val="24"/>
                </w:rPr>
                <w:t>FEve</w:t>
              </w:r>
              <w:proofErr w:type="spellEnd"/>
              <w:r w:rsidR="00D56324" w:rsidRPr="001651FC">
                <w:rPr>
                  <w:rFonts w:ascii="Times New Roman" w:eastAsia="Times New Roman" w:hAnsi="Times New Roman" w:cs="Times New Roman"/>
                  <w:sz w:val="24"/>
                  <w:szCs w:val="24"/>
                </w:rPr>
                <w:t xml:space="preserve"> values suggest a relatively equal abundance of species in trait space, and in theory this means that resources within an ecosystem are being used in an efficient manner </w:t>
              </w:r>
              <w:r w:rsidR="00D56324" w:rsidRPr="001651FC">
                <w:rPr>
                  <w:rFonts w:ascii="Times New Roman" w:eastAsia="Times New Roman" w:hAnsi="Times New Roman" w:cs="Times New Roman"/>
                  <w:sz w:val="24"/>
                  <w:szCs w:val="24"/>
                </w:rPr>
                <w:fldChar w:fldCharType="begin" w:fldLock="1"/>
              </w:r>
              <w:r w:rsidR="00D56324">
                <w:rPr>
                  <w:rFonts w:ascii="Times New Roman" w:eastAsia="Times New Roman" w:hAnsi="Times New Roman" w:cs="Times New Roman"/>
                  <w:sz w:val="24"/>
                  <w:szCs w:val="24"/>
                </w:rPr>
                <w:instrText>ADDIN CSL_CITATION { "citationItems" : [ { "id" : "ITEM-1", "itemData" : { "DOI" : "10.1016/j.biocon.2016.02.013", "ISSN" : "00063207", "author" : [ { "dropping-particle" : "", "family" : "Prescott", "given" : "Graham W", "non-dropping-particle" : "", "parse-names" : false, "suffix" : "" }, { "dropping-particle" : "", "family" : "Gilroy", "given" : "James J", "non-dropping-particle" : "", "parse-names" : false, "suffix" : "" }, { "dropping-particle" : "", "family" : "Haugaasen", "given" : "Torbj\u00f8rn", "non-dropping-particle" : "", "parse-names" : false, "suffix" : "" }, { "dropping-particle" : "", "family" : "Medina", "given" : "Claudia A", "non-dropping-particle" : "", "parse-names" : false, "suffix" : "" }, { "dropping-particle" : "", "family" : "Foster", "given" : "William A", "non-dropping-particle" : "", "parse-names" : false, "suffix" : "" }, { "dropping-particle" : "", "family" : "Edwards", "given" : "David P", "non-dropping-particle" : "", "parse-names" : false, "suffix" : "" } ], "container-title" : "Biological Conservation", "id" : "ITEM-1", "issued" : { "date-parts" : [ [ "2016" ] ] }, "page" : "139-145", "publisher" : "Elsevier B.V.", "title" : "Reducing the impacts of Neotropical oil palm development on functional diversity", "type" : "article-journal", "volume" : "197" }, "uris" : [ "http://www.mendeley.com/documents/?uuid=5952907f-7748-4947-8e97-31ac1732cc98" ] } ], "mendeley" : { "formattedCitation" : "(Prescott et al., 2016)", "plainTextFormattedCitation" : "(Prescott et al., 2016)", "previouslyFormattedCitation" : "(Prescott et al., 2016)" }, "properties" : { "noteIndex" : 0 }, "schema" : "https://github.com/citation-style-language/schema/raw/master/csl-citation.json" }</w:instrText>
              </w:r>
              <w:r w:rsidR="00D56324" w:rsidRPr="001651FC">
                <w:rPr>
                  <w:rFonts w:ascii="Times New Roman" w:eastAsia="Times New Roman" w:hAnsi="Times New Roman" w:cs="Times New Roman"/>
                  <w:sz w:val="24"/>
                  <w:szCs w:val="24"/>
                </w:rPr>
                <w:fldChar w:fldCharType="separate"/>
              </w:r>
              <w:r w:rsidR="00D56324" w:rsidRPr="00F54C88">
                <w:rPr>
                  <w:rFonts w:ascii="Times New Roman" w:eastAsia="Times New Roman" w:hAnsi="Times New Roman" w:cs="Times New Roman"/>
                  <w:noProof/>
                  <w:sz w:val="24"/>
                  <w:szCs w:val="24"/>
                </w:rPr>
                <w:t>(Prescott et al., 2016)</w:t>
              </w:r>
              <w:r w:rsidR="00D56324" w:rsidRPr="001651FC">
                <w:rPr>
                  <w:rFonts w:ascii="Times New Roman" w:eastAsia="Times New Roman" w:hAnsi="Times New Roman" w:cs="Times New Roman"/>
                  <w:sz w:val="24"/>
                  <w:szCs w:val="24"/>
                </w:rPr>
                <w:fldChar w:fldCharType="end"/>
              </w:r>
              <w:r w:rsidR="00D56324" w:rsidRPr="001651FC">
                <w:rPr>
                  <w:rFonts w:ascii="Times New Roman" w:eastAsia="Times New Roman" w:hAnsi="Times New Roman" w:cs="Times New Roman"/>
                  <w:sz w:val="24"/>
                  <w:szCs w:val="24"/>
                </w:rPr>
                <w:t>.</w:t>
              </w:r>
            </w:ins>
          </w:p>
        </w:tc>
        <w:tc>
          <w:tcPr>
            <w:tcW w:w="2338" w:type="dxa"/>
            <w:tcPrChange w:id="183" w:author="Phil" w:date="2016-06-30T09:47:00Z">
              <w:tcPr>
                <w:tcW w:w="2338" w:type="dxa"/>
              </w:tcPr>
            </w:tcPrChange>
          </w:tcPr>
          <w:p w14:paraId="26193B23" w14:textId="7ED303F0" w:rsidR="00D56324" w:rsidRDefault="00D56324" w:rsidP="005605B5">
            <w:pPr>
              <w:rPr>
                <w:ins w:id="184" w:author="Phil" w:date="2016-06-30T09:42:00Z"/>
                <w:rFonts w:ascii="Times New Roman" w:eastAsia="Times New Roman" w:hAnsi="Times New Roman" w:cs="Times New Roman"/>
                <w:sz w:val="24"/>
                <w:szCs w:val="24"/>
              </w:rPr>
            </w:pPr>
            <w:ins w:id="185" w:author="Phil" w:date="2016-06-30T09:49:00Z">
              <w:r w:rsidRPr="001651FC">
                <w:rPr>
                  <w:rFonts w:ascii="Times New Roman" w:eastAsia="Times New Roman" w:hAnsi="Times New Roman" w:cs="Times New Roman"/>
                  <w:sz w:val="24"/>
                  <w:szCs w:val="24"/>
                </w:rPr>
                <w:fldChar w:fldCharType="begin" w:fldLock="1"/>
              </w:r>
            </w:ins>
            <w:r>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"id" : "ITEM-2", "itemData" : { "DOI" : "10.1890/07-1206.1", "ISBN" : "0012-9658", "ISSN" : "00129658", "PMID" : "18724739", "author" : [ { "dropping-particle" : "", "family" : "Vill\u00e9ger", "given" : "S.", "non-dropping-particle" : "", "parse-names" : false, "suffix" : "" } ], "container-title" : "Ecology", "id" : "ITEM-2",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"(Laliberte et al., 2010; Vill\u00e9ger, 2008)", "plainTextFormattedCitation" : "(Laliberte et al., 2010; Vill\u00e9ger, 2008)", "previouslyFormattedCitation" : "(Laliberte et al., 2010; Vill\u00e9ger, 2008)" }, "properties" : { "noteIndex" : 0 }, "schema" : "https://github.com/citation-style-language/schema/raw/master/csl-citation.json" }</w:instrText>
            </w:r>
            <w:ins w:id="186" w:author="Phil" w:date="2016-06-30T09:49:00Z">
              <w:r w:rsidRPr="001651FC">
                <w:rPr>
                  <w:rFonts w:ascii="Times New Roman" w:eastAsia="Times New Roman" w:hAnsi="Times New Roman" w:cs="Times New Roman"/>
                  <w:sz w:val="24"/>
                  <w:szCs w:val="24"/>
                </w:rPr>
                <w:fldChar w:fldCharType="separate"/>
              </w:r>
              <w:r w:rsidRPr="00D56324">
                <w:rPr>
                  <w:rFonts w:ascii="Times New Roman" w:eastAsia="Times New Roman" w:hAnsi="Times New Roman" w:cs="Times New Roman"/>
                  <w:noProof/>
                  <w:sz w:val="24"/>
                  <w:szCs w:val="24"/>
                </w:rPr>
                <w:t>(Laliberte et al., 2010; Villéger, 2008)</w:t>
              </w:r>
              <w:r w:rsidRPr="001651FC">
                <w:rPr>
                  <w:rFonts w:ascii="Times New Roman" w:eastAsia="Times New Roman" w:hAnsi="Times New Roman" w:cs="Times New Roman"/>
                  <w:sz w:val="24"/>
                  <w:szCs w:val="24"/>
                </w:rPr>
                <w:fldChar w:fldCharType="end"/>
              </w:r>
            </w:ins>
          </w:p>
        </w:tc>
      </w:tr>
      <w:tr w:rsidR="00D56324" w14:paraId="00C95C15" w14:textId="77777777" w:rsidTr="005605B5">
        <w:trPr>
          <w:ins w:id="187" w:author="Phil" w:date="2016-06-30T09:42:00Z"/>
        </w:trPr>
        <w:tc>
          <w:tcPr>
            <w:tcW w:w="1838" w:type="dxa"/>
            <w:tcPrChange w:id="188" w:author="Phil" w:date="2016-06-30T09:47:00Z">
              <w:tcPr>
                <w:tcW w:w="2337" w:type="dxa"/>
              </w:tcPr>
            </w:tcPrChange>
          </w:tcPr>
          <w:p w14:paraId="2D0B2222" w14:textId="203BD5D3" w:rsidR="00D56324" w:rsidRDefault="00D56324" w:rsidP="005605B5">
            <w:pPr>
              <w:rPr>
                <w:ins w:id="189" w:author="Phil" w:date="2016-06-30T09:42:00Z"/>
                <w:rFonts w:ascii="Times New Roman" w:eastAsia="Times New Roman" w:hAnsi="Times New Roman" w:cs="Times New Roman"/>
                <w:sz w:val="24"/>
                <w:szCs w:val="24"/>
              </w:rPr>
            </w:pPr>
            <w:ins w:id="190" w:author="Phil" w:date="2016-06-30T09:45:00Z">
              <w:r>
                <w:rPr>
                  <w:rFonts w:ascii="Times New Roman" w:eastAsia="Times New Roman" w:hAnsi="Times New Roman" w:cs="Times New Roman"/>
                  <w:sz w:val="24"/>
                  <w:szCs w:val="24"/>
                </w:rPr>
                <w:t>Functional divergence</w:t>
              </w:r>
            </w:ins>
          </w:p>
        </w:tc>
        <w:tc>
          <w:tcPr>
            <w:tcW w:w="1843" w:type="dxa"/>
            <w:tcPrChange w:id="191" w:author="Phil" w:date="2016-06-30T09:47:00Z">
              <w:tcPr>
                <w:tcW w:w="2337" w:type="dxa"/>
              </w:tcPr>
            </w:tcPrChange>
          </w:tcPr>
          <w:p w14:paraId="1F2944A0" w14:textId="78F0F859" w:rsidR="00D56324" w:rsidRDefault="00D56324" w:rsidP="005605B5">
            <w:pPr>
              <w:rPr>
                <w:ins w:id="192" w:author="Phil" w:date="2016-06-30T09:42:00Z"/>
                <w:rFonts w:ascii="Times New Roman" w:eastAsia="Times New Roman" w:hAnsi="Times New Roman" w:cs="Times New Roman"/>
                <w:sz w:val="24"/>
                <w:szCs w:val="24"/>
              </w:rPr>
            </w:pPr>
            <w:proofErr w:type="spellStart"/>
            <w:ins w:id="193" w:author="Phil" w:date="2016-06-30T09:45:00Z">
              <w:r>
                <w:rPr>
                  <w:rFonts w:ascii="Times New Roman" w:eastAsia="Times New Roman" w:hAnsi="Times New Roman" w:cs="Times New Roman"/>
                  <w:sz w:val="24"/>
                  <w:szCs w:val="24"/>
                </w:rPr>
                <w:t>FDiv</w:t>
              </w:r>
            </w:ins>
            <w:proofErr w:type="spellEnd"/>
          </w:p>
        </w:tc>
        <w:tc>
          <w:tcPr>
            <w:tcW w:w="4650" w:type="dxa"/>
            <w:tcPrChange w:id="194" w:author="Phil" w:date="2016-06-30T09:47:00Z">
              <w:tcPr>
                <w:tcW w:w="2338" w:type="dxa"/>
              </w:tcPr>
            </w:tcPrChange>
          </w:tcPr>
          <w:p w14:paraId="0D3A728A" w14:textId="2D740A71" w:rsidR="00D56324" w:rsidRDefault="005605B5" w:rsidP="005605B5">
            <w:pPr>
              <w:rPr>
                <w:ins w:id="195" w:author="Phil" w:date="2016-06-30T09:42:00Z"/>
                <w:rFonts w:ascii="Times New Roman" w:eastAsia="Times New Roman" w:hAnsi="Times New Roman" w:cs="Times New Roman"/>
                <w:sz w:val="24"/>
                <w:szCs w:val="24"/>
              </w:rPr>
            </w:pPr>
            <w:r>
              <w:rPr>
                <w:rFonts w:ascii="Times New Roman" w:eastAsia="Times New Roman" w:hAnsi="Times New Roman" w:cs="Times New Roman"/>
                <w:sz w:val="24"/>
                <w:szCs w:val="24"/>
              </w:rPr>
              <w:t>The distribution of</w:t>
            </w:r>
            <w:r w:rsidRPr="005605B5">
              <w:rPr>
                <w:rFonts w:ascii="Times New Roman" w:eastAsia="Times New Roman" w:hAnsi="Times New Roman" w:cs="Times New Roman"/>
                <w:sz w:val="24"/>
                <w:szCs w:val="24"/>
              </w:rPr>
              <w:t xml:space="preserve"> species abundance along </w:t>
            </w:r>
            <w:del w:id="196" w:author="Phil" w:date="2016-06-30T09:58:00Z">
              <w:r w:rsidDel="005605B5">
                <w:rPr>
                  <w:rFonts w:ascii="Times New Roman" w:eastAsia="Times New Roman" w:hAnsi="Times New Roman" w:cs="Times New Roman"/>
                  <w:sz w:val="24"/>
                  <w:szCs w:val="24"/>
                </w:rPr>
                <w:delText>multidimentional</w:delText>
              </w:r>
            </w:del>
            <w:ins w:id="197" w:author="Phil" w:date="2016-06-30T09:58:00Z">
              <w:r>
                <w:rPr>
                  <w:rFonts w:ascii="Times New Roman" w:eastAsia="Times New Roman" w:hAnsi="Times New Roman" w:cs="Times New Roman"/>
                  <w:sz w:val="24"/>
                  <w:szCs w:val="24"/>
                </w:rPr>
                <w:t>multidimensional</w:t>
              </w:r>
            </w:ins>
            <w:r>
              <w:rPr>
                <w:rFonts w:ascii="Times New Roman" w:eastAsia="Times New Roman" w:hAnsi="Times New Roman" w:cs="Times New Roman"/>
                <w:sz w:val="24"/>
                <w:szCs w:val="24"/>
              </w:rPr>
              <w:t xml:space="preserve"> </w:t>
            </w:r>
            <w:r w:rsidRPr="005605B5">
              <w:rPr>
                <w:rFonts w:ascii="Times New Roman" w:eastAsia="Times New Roman" w:hAnsi="Times New Roman" w:cs="Times New Roman"/>
                <w:sz w:val="24"/>
                <w:szCs w:val="24"/>
              </w:rPr>
              <w:t xml:space="preserve">trait axes. </w:t>
            </w:r>
            <w:proofErr w:type="spellStart"/>
            <w:r w:rsidRPr="005605B5">
              <w:rPr>
                <w:rFonts w:ascii="Times New Roman" w:eastAsia="Times New Roman" w:hAnsi="Times New Roman" w:cs="Times New Roman"/>
                <w:sz w:val="24"/>
                <w:szCs w:val="24"/>
              </w:rPr>
              <w:t>FDiv</w:t>
            </w:r>
            <w:proofErr w:type="spellEnd"/>
            <w:r w:rsidRPr="005605B5">
              <w:rPr>
                <w:rFonts w:ascii="Times New Roman" w:eastAsia="Times New Roman" w:hAnsi="Times New Roman" w:cs="Times New Roman"/>
                <w:sz w:val="24"/>
                <w:szCs w:val="24"/>
              </w:rPr>
              <w:t xml:space="preserve"> is low when abundant species have trait values that are close to the </w:t>
            </w:r>
            <w:proofErr w:type="spellStart"/>
            <w:r w:rsidRPr="005605B5">
              <w:rPr>
                <w:rFonts w:ascii="Times New Roman" w:eastAsia="Times New Roman" w:hAnsi="Times New Roman" w:cs="Times New Roman"/>
                <w:sz w:val="24"/>
                <w:szCs w:val="24"/>
              </w:rPr>
              <w:t>centre</w:t>
            </w:r>
            <w:proofErr w:type="spellEnd"/>
            <w:r w:rsidRPr="005605B5">
              <w:rPr>
                <w:rFonts w:ascii="Times New Roman" w:eastAsia="Times New Roman" w:hAnsi="Times New Roman" w:cs="Times New Roman"/>
                <w:sz w:val="24"/>
                <w:szCs w:val="24"/>
              </w:rPr>
              <w:t xml:space="preserve"> of functional trait space, but high when abundant species have extreme trait values (</w:t>
            </w:r>
            <w:proofErr w:type="spellStart"/>
            <w:r w:rsidRPr="005605B5">
              <w:rPr>
                <w:rFonts w:ascii="Times New Roman" w:eastAsia="Times New Roman" w:hAnsi="Times New Roman" w:cs="Times New Roman"/>
                <w:sz w:val="24"/>
                <w:szCs w:val="24"/>
              </w:rPr>
              <w:t>Villéger</w:t>
            </w:r>
            <w:proofErr w:type="spellEnd"/>
            <w:r w:rsidRPr="005605B5">
              <w:rPr>
                <w:rFonts w:ascii="Times New Roman" w:eastAsia="Times New Roman" w:hAnsi="Times New Roman" w:cs="Times New Roman"/>
                <w:sz w:val="24"/>
                <w:szCs w:val="24"/>
              </w:rPr>
              <w:t xml:space="preserve">, 2008). This can be seen as a measure of the niche differentiation within a community, such that if </w:t>
            </w:r>
            <w:proofErr w:type="spellStart"/>
            <w:r w:rsidRPr="005605B5">
              <w:rPr>
                <w:rFonts w:ascii="Times New Roman" w:eastAsia="Times New Roman" w:hAnsi="Times New Roman" w:cs="Times New Roman"/>
                <w:sz w:val="24"/>
                <w:szCs w:val="24"/>
              </w:rPr>
              <w:t>FDiv</w:t>
            </w:r>
            <w:proofErr w:type="spellEnd"/>
            <w:r w:rsidRPr="005605B5">
              <w:rPr>
                <w:rFonts w:ascii="Times New Roman" w:eastAsia="Times New Roman" w:hAnsi="Times New Roman" w:cs="Times New Roman"/>
                <w:sz w:val="24"/>
                <w:szCs w:val="24"/>
              </w:rPr>
              <w:t xml:space="preserve"> is high, then there are high levels of niche differentiation (Prescott et al., 2016)</w:t>
            </w:r>
            <w:r>
              <w:rPr>
                <w:rFonts w:ascii="Times New Roman" w:eastAsia="Times New Roman" w:hAnsi="Times New Roman" w:cs="Times New Roman"/>
                <w:sz w:val="24"/>
                <w:szCs w:val="24"/>
              </w:rPr>
              <w:t>.</w:t>
            </w:r>
          </w:p>
        </w:tc>
        <w:tc>
          <w:tcPr>
            <w:tcW w:w="2338" w:type="dxa"/>
            <w:tcPrChange w:id="198" w:author="Phil" w:date="2016-06-30T09:47:00Z">
              <w:tcPr>
                <w:tcW w:w="2338" w:type="dxa"/>
              </w:tcPr>
            </w:tcPrChange>
          </w:tcPr>
          <w:p w14:paraId="1648C564" w14:textId="5D6D1D5A" w:rsidR="00D56324" w:rsidRDefault="00D56324" w:rsidP="005605B5">
            <w:pPr>
              <w:rPr>
                <w:ins w:id="199" w:author="Phil" w:date="2016-06-30T09:42:00Z"/>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fldChar w:fldCharType="begin" w:fldLock="1"/>
            </w:r>
            <w:r w:rsidR="007E3A08">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"id" : "ITEM-2", "itemData" : { "DOI" : "10.1890/07-1206.1", "ISBN" : "0012-9658", "ISSN" : "00129658", "PMID" : "18724739", "author" : [ { "dropping-particle" : "", "family" : "Vill\u00e9ger", "given" : "S.", "non-dropping-particle" : "", "parse-names" : false, "suffix" : "" } ], "container-title" : "Ecology", "id" : "ITEM-2",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"(Laliberte et al., 2010; Vill\u00e9ger, 2008)", "plainTextFormattedCitation" : "(Laliberte et al., 2010; Vill\u00e9ger, 2008)", "previouslyFormattedCitation" : "(Laliberte et al., 2010; Vill\u00e9ger, 2008)" }, "properties" : { "noteIndex" : 0 }, "schema" : "https://github.com/citation-style-language/schema/raw/master/csl-citation.json" }</w:instrText>
            </w:r>
            <w:r w:rsidRPr="001651FC">
              <w:rPr>
                <w:rFonts w:ascii="Times New Roman" w:eastAsia="Times New Roman" w:hAnsi="Times New Roman" w:cs="Times New Roman"/>
                <w:sz w:val="24"/>
                <w:szCs w:val="24"/>
              </w:rPr>
              <w:fldChar w:fldCharType="separate"/>
            </w:r>
            <w:r w:rsidRPr="00D56324">
              <w:rPr>
                <w:rFonts w:ascii="Times New Roman" w:eastAsia="Times New Roman" w:hAnsi="Times New Roman" w:cs="Times New Roman"/>
                <w:noProof/>
                <w:sz w:val="24"/>
                <w:szCs w:val="24"/>
              </w:rPr>
              <w:t>(Laliberte et al., 2010; Villéger, 2008)</w:t>
            </w:r>
            <w:r w:rsidRPr="001651FC">
              <w:rPr>
                <w:rFonts w:ascii="Times New Roman" w:eastAsia="Times New Roman" w:hAnsi="Times New Roman" w:cs="Times New Roman"/>
                <w:sz w:val="24"/>
                <w:szCs w:val="24"/>
              </w:rPr>
              <w:fldChar w:fldCharType="end"/>
            </w:r>
          </w:p>
        </w:tc>
      </w:tr>
      <w:tr w:rsidR="00D56324" w14:paraId="16C4A6EF" w14:textId="77777777" w:rsidTr="005605B5">
        <w:trPr>
          <w:ins w:id="200" w:author="Phil" w:date="2016-06-30T09:42:00Z"/>
        </w:trPr>
        <w:tc>
          <w:tcPr>
            <w:tcW w:w="1838" w:type="dxa"/>
            <w:tcPrChange w:id="201" w:author="Phil" w:date="2016-06-30T09:47:00Z">
              <w:tcPr>
                <w:tcW w:w="2337" w:type="dxa"/>
              </w:tcPr>
            </w:tcPrChange>
          </w:tcPr>
          <w:p w14:paraId="47DE416F" w14:textId="41E96245" w:rsidR="00D56324" w:rsidRDefault="00D56324" w:rsidP="005605B5">
            <w:pPr>
              <w:rPr>
                <w:ins w:id="202" w:author="Phil" w:date="2016-06-30T09:42:00Z"/>
                <w:rFonts w:ascii="Times New Roman" w:eastAsia="Times New Roman" w:hAnsi="Times New Roman" w:cs="Times New Roman"/>
                <w:sz w:val="24"/>
                <w:szCs w:val="24"/>
              </w:rPr>
            </w:pPr>
            <w:ins w:id="203" w:author="Phil" w:date="2016-06-30T09:45:00Z">
              <w:r>
                <w:rPr>
                  <w:rFonts w:ascii="Times New Roman" w:eastAsia="Times New Roman" w:hAnsi="Times New Roman" w:cs="Times New Roman"/>
                  <w:sz w:val="24"/>
                  <w:szCs w:val="24"/>
                </w:rPr>
                <w:t>Functional dispersion</w:t>
              </w:r>
            </w:ins>
          </w:p>
        </w:tc>
        <w:tc>
          <w:tcPr>
            <w:tcW w:w="1843" w:type="dxa"/>
            <w:tcPrChange w:id="204" w:author="Phil" w:date="2016-06-30T09:47:00Z">
              <w:tcPr>
                <w:tcW w:w="2337" w:type="dxa"/>
              </w:tcPr>
            </w:tcPrChange>
          </w:tcPr>
          <w:p w14:paraId="348114D2" w14:textId="316BD5EC" w:rsidR="00D56324" w:rsidRDefault="00D56324" w:rsidP="005605B5">
            <w:pPr>
              <w:rPr>
                <w:ins w:id="205" w:author="Phil" w:date="2016-06-30T09:42:00Z"/>
                <w:rFonts w:ascii="Times New Roman" w:eastAsia="Times New Roman" w:hAnsi="Times New Roman" w:cs="Times New Roman"/>
                <w:sz w:val="24"/>
                <w:szCs w:val="24"/>
              </w:rPr>
            </w:pPr>
            <w:proofErr w:type="spellStart"/>
            <w:ins w:id="206" w:author="Phil" w:date="2016-06-30T09:45:00Z">
              <w:r>
                <w:rPr>
                  <w:rFonts w:ascii="Times New Roman" w:eastAsia="Times New Roman" w:hAnsi="Times New Roman" w:cs="Times New Roman"/>
                  <w:sz w:val="24"/>
                  <w:szCs w:val="24"/>
                </w:rPr>
                <w:t>FDis</w:t>
              </w:r>
            </w:ins>
            <w:proofErr w:type="spellEnd"/>
          </w:p>
        </w:tc>
        <w:tc>
          <w:tcPr>
            <w:tcW w:w="4650" w:type="dxa"/>
            <w:tcPrChange w:id="207" w:author="Phil" w:date="2016-06-30T09:47:00Z">
              <w:tcPr>
                <w:tcW w:w="2338" w:type="dxa"/>
              </w:tcPr>
            </w:tcPrChange>
          </w:tcPr>
          <w:p w14:paraId="570884E5" w14:textId="5B137D7E" w:rsidR="00D56324" w:rsidRDefault="005605B5" w:rsidP="005605B5">
            <w:pPr>
              <w:rPr>
                <w:ins w:id="208" w:author="Phil" w:date="2016-06-30T09:42:00Z"/>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5605B5">
              <w:rPr>
                <w:rFonts w:ascii="Times New Roman" w:eastAsia="Times New Roman" w:hAnsi="Times New Roman" w:cs="Times New Roman"/>
                <w:sz w:val="24"/>
                <w:szCs w:val="24"/>
              </w:rPr>
              <w:t xml:space="preserve">he distance from the centroid of </w:t>
            </w:r>
            <w:del w:id="209" w:author="Phil" w:date="2016-06-30T09:59:00Z">
              <w:r w:rsidDel="005605B5">
                <w:rPr>
                  <w:rFonts w:ascii="Times New Roman" w:eastAsia="Times New Roman" w:hAnsi="Times New Roman" w:cs="Times New Roman"/>
                  <w:sz w:val="24"/>
                  <w:szCs w:val="24"/>
                </w:rPr>
                <w:delText>multidimentional</w:delText>
              </w:r>
            </w:del>
            <w:ins w:id="210" w:author="Phil" w:date="2016-06-30T09:59:00Z">
              <w:r>
                <w:rPr>
                  <w:rFonts w:ascii="Times New Roman" w:eastAsia="Times New Roman" w:hAnsi="Times New Roman" w:cs="Times New Roman"/>
                  <w:sz w:val="24"/>
                  <w:szCs w:val="24"/>
                </w:rPr>
                <w:t>multidimensional</w:t>
              </w:r>
            </w:ins>
            <w:r>
              <w:rPr>
                <w:rFonts w:ascii="Times New Roman" w:eastAsia="Times New Roman" w:hAnsi="Times New Roman" w:cs="Times New Roman"/>
                <w:sz w:val="24"/>
                <w:szCs w:val="24"/>
              </w:rPr>
              <w:t xml:space="preserve"> </w:t>
            </w:r>
            <w:r w:rsidRPr="005605B5">
              <w:rPr>
                <w:rFonts w:ascii="Times New Roman" w:eastAsia="Times New Roman" w:hAnsi="Times New Roman" w:cs="Times New Roman"/>
                <w:sz w:val="24"/>
                <w:szCs w:val="24"/>
              </w:rPr>
              <w:t>trait space, weighted by species abundances</w:t>
            </w:r>
            <w:r>
              <w:rPr>
                <w:rFonts w:ascii="Times New Roman" w:eastAsia="Times New Roman" w:hAnsi="Times New Roman" w:cs="Times New Roman"/>
                <w:sz w:val="24"/>
                <w:szCs w:val="24"/>
              </w:rPr>
              <w:t>.</w:t>
            </w:r>
            <w:r w:rsidRPr="005605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metric has been suggested as a unified metric for functional diversity </w:t>
            </w:r>
            <w:r w:rsidRPr="005605B5">
              <w:rPr>
                <w:rFonts w:ascii="Times New Roman" w:eastAsia="Times New Roman" w:hAnsi="Times New Roman" w:cs="Times New Roman"/>
                <w:sz w:val="24"/>
                <w:szCs w:val="24"/>
              </w:rPr>
              <w:t>(</w:t>
            </w:r>
            <w:proofErr w:type="spellStart"/>
            <w:r w:rsidRPr="005605B5">
              <w:rPr>
                <w:rFonts w:ascii="Times New Roman" w:eastAsia="Times New Roman" w:hAnsi="Times New Roman" w:cs="Times New Roman"/>
                <w:sz w:val="24"/>
                <w:szCs w:val="24"/>
              </w:rPr>
              <w:t>Laliberte</w:t>
            </w:r>
            <w:proofErr w:type="spellEnd"/>
            <w:r w:rsidRPr="005605B5">
              <w:rPr>
                <w:rFonts w:ascii="Times New Roman" w:eastAsia="Times New Roman" w:hAnsi="Times New Roman" w:cs="Times New Roman"/>
                <w:sz w:val="24"/>
                <w:szCs w:val="24"/>
              </w:rPr>
              <w:t xml:space="preserve"> et al., 2010)</w:t>
            </w:r>
            <w:r>
              <w:rPr>
                <w:rFonts w:ascii="Times New Roman" w:eastAsia="Times New Roman" w:hAnsi="Times New Roman" w:cs="Times New Roman"/>
                <w:sz w:val="24"/>
                <w:szCs w:val="24"/>
              </w:rPr>
              <w:t>.</w:t>
            </w:r>
          </w:p>
        </w:tc>
        <w:tc>
          <w:tcPr>
            <w:tcW w:w="2338" w:type="dxa"/>
            <w:tcPrChange w:id="211" w:author="Phil" w:date="2016-06-30T09:47:00Z">
              <w:tcPr>
                <w:tcW w:w="2338" w:type="dxa"/>
              </w:tcPr>
            </w:tcPrChange>
          </w:tcPr>
          <w:p w14:paraId="7CDF1F67" w14:textId="5BE8ECBF" w:rsidR="00D56324" w:rsidRDefault="00D56324" w:rsidP="005605B5">
            <w:pPr>
              <w:rPr>
                <w:ins w:id="212" w:author="Phil" w:date="2016-06-30T09:42:00Z"/>
                <w:rFonts w:ascii="Times New Roman" w:eastAsia="Times New Roman" w:hAnsi="Times New Roman" w:cs="Times New Roman"/>
                <w:sz w:val="24"/>
                <w:szCs w:val="24"/>
              </w:rPr>
            </w:pPr>
            <w:r w:rsidRPr="001651FC">
              <w:rPr>
                <w:rFonts w:ascii="Times New Roman" w:eastAsia="Times New Roman" w:hAnsi="Times New Roman" w:cs="Times New Roman"/>
                <w:sz w:val="24"/>
                <w:szCs w:val="24"/>
              </w:rPr>
              <w:fldChar w:fldCharType="begin" w:fldLock="1"/>
            </w:r>
            <w:r w:rsidR="007E3A08">
              <w:rPr>
                <w:rFonts w:ascii="Times New Roman" w:eastAsia="Times New Roman" w:hAnsi="Times New Roman" w:cs="Times New Roman"/>
                <w:sz w:val="24"/>
                <w:szCs w:val="24"/>
              </w:rPr>
              <w:instrText>ADDIN CSL_CITATION { "citationItems" : [ { "id" : "ITEM-1", "itemData" : { "DOI" : "10.1890/08-2244.1", "ISBN" : "0012-9658", "ISSN" : "0012-9658", "PMID" : "20380219", "author" : [ { "dropping-particle" : "", "family" : "Laliberte", "given" : "Etienne", "non-dropping-particle" : "", "parse-names" : false, "suffix" : "" }, { "dropping-particle" : "", "family" : "Legendre", "given" : "Pierre", "non-dropping-particle" : "", "parse-names" : false, "suffix" : "" }, { "dropping-particle" : "", "family" : "Ecology", "given" : "Source", "non-dropping-particle" : "", "parse-names" : false, "suffix" : "" }, { "dropping-particle" : "", "family" : "January", "given" : "No", "non-dropping-particle" : "", "parse-names" : false, "suffix" : "" } ], "container-title" : "Ecology", "id" : "ITEM-1", "issue" : "1", "issued" : { "date-parts" : [ [ "2010" ] ] }, "page" : "299-305", "title" : "A distance-based framework for measuring functional diversity from multiple traits A distance-based framework for measuring from multiple traits functional diversity", "type" : "article-journal", "volume" : "91" }, "uris" : [ "http://www.mendeley.com/documents/?uuid=fada3970-f9c9-4977-9b66-406f13b7a470" ] }, { "id" : "ITEM-2", "itemData" : { "DOI" : "10.1890/07-1206.1", "ISBN" : "0012-9658", "ISSN" : "00129658", "PMID" : "18724739", "author" : [ { "dropping-particle" : "", "family" : "Vill\u00e9ger", "given" : "S.", "non-dropping-particle" : "", "parse-names" : false, "suffix" : "" } ], "container-title" : "Ecology", "id" : "ITEM-2", "issue" : "8", "issued" : { "date-parts" : [ [ "2008" ] ] }, "page" : "2290-2301", "title" : "New multidimensional functional diversity indices for a multifaceted framwork in functional ecology", "type" : "article-journal", "volume" : "89" }, "uris" : [ "http://www.mendeley.com/documents/?uuid=35da2267-26e1-4d96-a762-016b9f7c9dbf" ] } ], "mendeley" : { "formattedCitation" : "(Laliberte et al., 2010; Vill\u00e9ger, 2008)", "plainTextFormattedCitation" : "(Laliberte et al., 2010; Vill\u00e9ger, 2008)", "previouslyFormattedCitation" : "(Laliberte et al., 2010; Vill\u00e9ger, 2008)" }, "properties" : { "noteIndex" : 0 }, "schema" : "https://github.com/citation-style-language/schema/raw/master/csl-citation.json" }</w:instrText>
            </w:r>
            <w:r w:rsidRPr="001651FC">
              <w:rPr>
                <w:rFonts w:ascii="Times New Roman" w:eastAsia="Times New Roman" w:hAnsi="Times New Roman" w:cs="Times New Roman"/>
                <w:sz w:val="24"/>
                <w:szCs w:val="24"/>
              </w:rPr>
              <w:fldChar w:fldCharType="separate"/>
            </w:r>
            <w:r w:rsidRPr="00D56324">
              <w:rPr>
                <w:rFonts w:ascii="Times New Roman" w:eastAsia="Times New Roman" w:hAnsi="Times New Roman" w:cs="Times New Roman"/>
                <w:noProof/>
                <w:sz w:val="24"/>
                <w:szCs w:val="24"/>
              </w:rPr>
              <w:t>(Laliberte et al., 2010; Villéger, 2008)</w:t>
            </w:r>
            <w:r w:rsidRPr="001651FC">
              <w:rPr>
                <w:rFonts w:ascii="Times New Roman" w:eastAsia="Times New Roman" w:hAnsi="Times New Roman" w:cs="Times New Roman"/>
                <w:sz w:val="24"/>
                <w:szCs w:val="24"/>
              </w:rPr>
              <w:fldChar w:fldCharType="end"/>
            </w:r>
          </w:p>
        </w:tc>
      </w:tr>
    </w:tbl>
    <w:p w14:paraId="7A65A2CB" w14:textId="77777777" w:rsidR="00D967D6" w:rsidRDefault="00D967D6" w:rsidP="002B254F">
      <w:pPr>
        <w:spacing w:line="480" w:lineRule="auto"/>
        <w:jc w:val="both"/>
        <w:rPr>
          <w:ins w:id="213" w:author="Phil" w:date="2016-06-30T09:44:00Z"/>
          <w:rFonts w:ascii="Times New Roman" w:eastAsia="Times New Roman" w:hAnsi="Times New Roman" w:cs="Times New Roman"/>
          <w:sz w:val="24"/>
          <w:szCs w:val="24"/>
        </w:rPr>
      </w:pPr>
    </w:p>
    <w:p w14:paraId="741CCD53" w14:textId="77777777" w:rsidR="00D967D6" w:rsidRDefault="00D967D6" w:rsidP="002B254F">
      <w:pPr>
        <w:spacing w:line="480" w:lineRule="auto"/>
        <w:jc w:val="both"/>
        <w:rPr>
          <w:ins w:id="214" w:author="Phil" w:date="2016-06-30T09:47:00Z"/>
          <w:rFonts w:ascii="Times New Roman" w:eastAsia="Times New Roman" w:hAnsi="Times New Roman" w:cs="Times New Roman"/>
          <w:b/>
          <w:sz w:val="24"/>
          <w:szCs w:val="24"/>
        </w:rPr>
      </w:pPr>
    </w:p>
    <w:p w14:paraId="1415779A" w14:textId="77777777" w:rsidR="00D56324" w:rsidRDefault="00D56324" w:rsidP="002B254F">
      <w:pPr>
        <w:spacing w:line="480" w:lineRule="auto"/>
        <w:jc w:val="both"/>
        <w:rPr>
          <w:ins w:id="215" w:author="Phil" w:date="2016-06-30T09:47:00Z"/>
          <w:rFonts w:ascii="Times New Roman" w:eastAsia="Times New Roman" w:hAnsi="Times New Roman" w:cs="Times New Roman"/>
          <w:b/>
          <w:sz w:val="24"/>
          <w:szCs w:val="24"/>
        </w:rPr>
      </w:pPr>
    </w:p>
    <w:p w14:paraId="63603848" w14:textId="77777777" w:rsidR="00D56324" w:rsidRDefault="00D56324" w:rsidP="002B254F">
      <w:pPr>
        <w:spacing w:line="480" w:lineRule="auto"/>
        <w:jc w:val="both"/>
        <w:rPr>
          <w:ins w:id="216" w:author="Phil" w:date="2016-06-30T09:40:00Z"/>
          <w:rFonts w:ascii="Times New Roman" w:eastAsia="Times New Roman" w:hAnsi="Times New Roman" w:cs="Times New Roman"/>
          <w:b/>
          <w:sz w:val="24"/>
          <w:szCs w:val="24"/>
        </w:rPr>
      </w:pPr>
    </w:p>
    <w:p w14:paraId="1134861E" w14:textId="508BF369" w:rsidR="002B254F" w:rsidRPr="001651FC" w:rsidRDefault="002B254F" w:rsidP="002B254F">
      <w:pPr>
        <w:spacing w:line="480" w:lineRule="auto"/>
        <w:jc w:val="both"/>
        <w:rPr>
          <w:rFonts w:ascii="Times New Roman" w:hAnsi="Times New Roman" w:cs="Times New Roman"/>
          <w:sz w:val="24"/>
          <w:szCs w:val="24"/>
        </w:rPr>
      </w:pPr>
      <w:r w:rsidRPr="001651FC">
        <w:rPr>
          <w:rFonts w:ascii="Times New Roman" w:eastAsia="Times New Roman" w:hAnsi="Times New Roman" w:cs="Times New Roman"/>
          <w:b/>
          <w:sz w:val="24"/>
          <w:szCs w:val="24"/>
        </w:rPr>
        <w:lastRenderedPageBreak/>
        <w:t xml:space="preserve">Table </w:t>
      </w:r>
      <w:ins w:id="217" w:author="Phil" w:date="2016-06-30T09:58:00Z">
        <w:r w:rsidR="005605B5">
          <w:rPr>
            <w:rFonts w:ascii="Times New Roman" w:eastAsia="Times New Roman" w:hAnsi="Times New Roman" w:cs="Times New Roman"/>
            <w:b/>
            <w:sz w:val="24"/>
            <w:szCs w:val="24"/>
          </w:rPr>
          <w:t>2</w:t>
        </w:r>
      </w:ins>
      <w:del w:id="218" w:author="Phil" w:date="2016-06-30T09:58:00Z">
        <w:r w:rsidRPr="001651FC" w:rsidDel="005605B5">
          <w:rPr>
            <w:rFonts w:ascii="Times New Roman" w:eastAsia="Times New Roman" w:hAnsi="Times New Roman" w:cs="Times New Roman"/>
            <w:b/>
            <w:sz w:val="24"/>
            <w:szCs w:val="24"/>
          </w:rPr>
          <w:delText>1</w:delText>
        </w:r>
      </w:del>
      <w:r w:rsidRPr="001651FC">
        <w:rPr>
          <w:rFonts w:ascii="Times New Roman" w:eastAsia="Times New Roman" w:hAnsi="Times New Roman" w:cs="Times New Roman"/>
          <w:sz w:val="24"/>
          <w:szCs w:val="24"/>
        </w:rPr>
        <w:t xml:space="preserve"> Studies from which avian community composition data were extracted, with location recorded at a country level and the age of secondary forest sites (measured as the number of years since disturbance) in each study</w:t>
      </w:r>
    </w:p>
    <w:tbl>
      <w:tblPr>
        <w:tblStyle w:val="a"/>
        <w:tblW w:w="101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76"/>
        <w:gridCol w:w="3854"/>
        <w:gridCol w:w="2666"/>
      </w:tblGrid>
      <w:tr w:rsidR="002B254F" w:rsidRPr="001651FC" w14:paraId="5AF78FAB" w14:textId="77777777" w:rsidTr="003A6AF0">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9D55D"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Reference</w:t>
            </w:r>
          </w:p>
        </w:tc>
        <w:tc>
          <w:tcPr>
            <w:tcW w:w="385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4B078F"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Location of forest sites</w:t>
            </w:r>
          </w:p>
        </w:tc>
        <w:tc>
          <w:tcPr>
            <w:tcW w:w="26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6DCA52" w14:textId="152416C6"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b/>
                <w:sz w:val="24"/>
                <w:szCs w:val="24"/>
              </w:rPr>
              <w:t>Age</w:t>
            </w:r>
            <w:r w:rsidR="003A6AF0">
              <w:rPr>
                <w:rFonts w:ascii="Times New Roman" w:eastAsia="Times New Roman" w:hAnsi="Times New Roman" w:cs="Times New Roman"/>
                <w:b/>
                <w:sz w:val="24"/>
                <w:szCs w:val="24"/>
              </w:rPr>
              <w:t xml:space="preserve"> of secondary forest site(s)</w:t>
            </w:r>
            <w:r w:rsidRPr="001651FC">
              <w:rPr>
                <w:rFonts w:ascii="Times New Roman" w:eastAsia="Times New Roman" w:hAnsi="Times New Roman" w:cs="Times New Roman"/>
                <w:b/>
                <w:sz w:val="24"/>
                <w:szCs w:val="24"/>
              </w:rPr>
              <w:t xml:space="preserve"> </w:t>
            </w:r>
            <w:r w:rsidR="003A6AF0">
              <w:rPr>
                <w:rFonts w:ascii="Times New Roman" w:eastAsia="Times New Roman" w:hAnsi="Times New Roman" w:cs="Times New Roman"/>
                <w:b/>
                <w:sz w:val="24"/>
                <w:szCs w:val="24"/>
              </w:rPr>
              <w:t>(</w:t>
            </w:r>
            <w:r w:rsidRPr="001651FC">
              <w:rPr>
                <w:rFonts w:ascii="Times New Roman" w:eastAsia="Times New Roman" w:hAnsi="Times New Roman" w:cs="Times New Roman"/>
                <w:b/>
                <w:sz w:val="24"/>
                <w:szCs w:val="24"/>
              </w:rPr>
              <w:t>years</w:t>
            </w:r>
            <w:r w:rsidR="003A6AF0">
              <w:rPr>
                <w:rFonts w:ascii="Times New Roman" w:eastAsia="Times New Roman" w:hAnsi="Times New Roman" w:cs="Times New Roman"/>
                <w:b/>
                <w:sz w:val="24"/>
                <w:szCs w:val="24"/>
              </w:rPr>
              <w:t>)</w:t>
            </w:r>
          </w:p>
        </w:tc>
      </w:tr>
      <w:tr w:rsidR="002B254F" w:rsidRPr="001651FC" w14:paraId="0FFCE997"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4F71D4" w14:textId="4767F930" w:rsidR="002B254F" w:rsidRPr="003A6AF0" w:rsidRDefault="00FC58B2" w:rsidP="003A6AF0">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"DOI" : "10.1046/j.1523-1739.1994.08020545.x", "ISSN" : "0888-8892", "author" : [ { "dropping-particle" : "", "family" : "Andrade", "given" : "German I.", "non-dropping-particle" : "", "parse-names" : false, "suffix" : "" }, { "dropping-particle" : "", "family" : "Rubio-Torgler", "given" : "Heidi", "non-dropping-particle" : "", "parse-names" : false, "suffix" : "" } ], "container-title" : "Conservation Biology", "id" : "ITEM-1", "issue" : "2", "issued" : { "date-parts" : [ [ "1994", "6" ] ] }, "page" : "545-554", "publisher" : "Blackwell Science Inc", "title" : "Sustainable Use of the Tropical Rain Forest: Evidence from the Avifauna in a Shifting-Cultivation Habitat Mosaic in the Colombian Amazon", "type" : "article-journal", "volume" : "8" }, "uris" : [ "http://www.mendeley.com/documents/?uuid=31c7b72d-437e-332e-840d-cdf580731a75" ] } ], "mendeley" : { "formattedCitation" : "(Andrade and Rubio-Torgler, 1994)", "manualFormatting" : "Andrade and Rubio-Torgler, 1994", "plainTextFormattedCitation" : "(Andrade and Rubio-Torgler, 1994)", "previouslyFormattedCitation" : "(Andrade and Rubio-Torgler, 1994)"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FC58B2">
              <w:rPr>
                <w:rFonts w:ascii="Times New Roman" w:eastAsia="Times New Roman" w:hAnsi="Times New Roman" w:cs="Times New Roman"/>
                <w:noProof/>
                <w:sz w:val="24"/>
                <w:szCs w:val="24"/>
              </w:rPr>
              <w:t>Andrade and Rubio-Torgler, 1994</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10CEC2A3"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Colombia</w:t>
            </w:r>
          </w:p>
        </w:tc>
        <w:tc>
          <w:tcPr>
            <w:tcW w:w="2666" w:type="dxa"/>
            <w:tcBorders>
              <w:bottom w:val="single" w:sz="8" w:space="0" w:color="000000"/>
              <w:right w:val="single" w:sz="8" w:space="0" w:color="000000"/>
            </w:tcBorders>
            <w:tcMar>
              <w:top w:w="100" w:type="dxa"/>
              <w:left w:w="100" w:type="dxa"/>
              <w:bottom w:w="100" w:type="dxa"/>
              <w:right w:w="100" w:type="dxa"/>
            </w:tcMar>
          </w:tcPr>
          <w:p w14:paraId="670D9AEA"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3, 11.5</w:t>
            </w:r>
          </w:p>
        </w:tc>
      </w:tr>
      <w:tr w:rsidR="002B254F" w:rsidRPr="001651FC" w14:paraId="3111CF76"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99EC84" w14:textId="14E389F8" w:rsidR="002B254F" w:rsidRPr="003A6AF0" w:rsidRDefault="00FC58B2" w:rsidP="003A6AF0">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"DOI" : "10.1890/11-2054.1", "ISSN" : "0012-9658", "author" : [ { "dropping-particle" : "", "family" : "Banks-Leite", "given" : "Cristina", "non-dropping-particle" : "", "parse-names" : false, "suffix" : "" }, { "dropping-particle" : "", "family" : "Ewers", "given" : "Robert M.", "non-dropping-particle" : "", "parse-names" : false, "suffix" : "" }, { "dropping-particle" : "", "family" : "Metzger", "given" : "Jean Paul", "non-dropping-particle" : "", "parse-names" : false, "suffix" : "" } ], "container-title" : "Ecology", "id" : "ITEM-1", "issue" : "12", "issued" : { "date-parts" : [ [ "2012", "12" ] ] }, "page" : "2560-2569", "publisher" : "Ecological Society of America", "title" : "Unraveling the drivers of community dissimilarity and species extinction in fragmented landscapes", "type" : "article-journal", "volume" : "93" }, "uris" : [ "http://www.mendeley.com/documents/?uuid=4c80d2c5-8d3c-3a55-b891-db1313156fd2" ] } ], "mendeley" : { "formattedCitation" : "(Banks-Leite et al., 2012)", "manualFormatting" : "Banks-Leite et al., 2012", "plainTextFormattedCitation" : "(Banks-Leite et al., 2012)", "previouslyFormattedCitation" : "(Banks-Leite et al., 2012)"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FC58B2">
              <w:rPr>
                <w:rFonts w:ascii="Times New Roman" w:eastAsia="Times New Roman" w:hAnsi="Times New Roman" w:cs="Times New Roman"/>
                <w:noProof/>
                <w:sz w:val="24"/>
                <w:szCs w:val="24"/>
              </w:rPr>
              <w:t>Banks-Leite et al., 2012</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501379AA"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2666" w:type="dxa"/>
            <w:tcBorders>
              <w:bottom w:val="single" w:sz="8" w:space="0" w:color="000000"/>
              <w:right w:val="single" w:sz="8" w:space="0" w:color="000000"/>
            </w:tcBorders>
            <w:tcMar>
              <w:top w:w="100" w:type="dxa"/>
              <w:left w:w="100" w:type="dxa"/>
              <w:bottom w:w="100" w:type="dxa"/>
              <w:right w:w="100" w:type="dxa"/>
            </w:tcMar>
          </w:tcPr>
          <w:p w14:paraId="162F5663"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5AF09D6F"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509DE3" w14:textId="1C23648A" w:rsidR="002B254F" w:rsidRPr="003A6AF0" w:rsidRDefault="00FC58B2" w:rsidP="003A6AF0">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"DOI" : "http://dx.doi.org/10.1016/j.biocon.2006.11.021", "ISSN" : "0006-3207", "abstract" : "Secondary forests and exotic tree plantations are rapidly expanding across tropical landscapes, yet we currently have a very poor understanding of the value of these human-dominated forest landscapes for biodiversity conservation. Mist netting, point counts and transect walks were used to compare the bird communities of these habitats and neighboring primary forest in north-east Brazilian Amazonia. The extensive spatial scale of plantations and second-growth in our study area enabled us to implement a robust replicated design, with survey plots approximately two to three orders of magnitude larger than most previous studies of land-use change in the tropics, thus minimising the influence of the surrounding landscape. Species richness was highest in primary forest and lowest in Eucalyptus plantations, and community turnover between habitats was very high whether based upon matrices of relative abundance or species presence\u2013absence data, and for both point count and mist net data. Monthly line-transect censuses conducted over an annual cycle showed an increase in the detection of canopy frugivores and seed predators during the peak of flower and fruit availability in primary forest, but failed to suggest that second-growth or Eucalyptus stands provide suitable foraging habitat at any time of the year. The conservation value of both secondary forest and plantations was low compared to conclusions from previous studies. Our results indicate that while large-scale reforestation of degraded land can increase regional levels of diversity, it is unlikely to conserve most primary forest species, such as understorey insectivores and canopy frugivores.", "author" : [ { "dropping-particle" : "", "family" : "Barlow", "given" : "Jos", "non-dropping-particle" : "", "parse-names" : false, "suffix" : "" }, { "dropping-particle" : "", "family" : "Mestre", "given" : "Luiz A. M.", "non-dropping-particle" : "", "parse-names" : false, "suffix" : "" }, { "dropping-particle" : "", "family" : "Gardner", "given" : "Toby A.", "non-dropping-particle" : "", "parse-names" : false, "suffix" : "" }, { "dropping-particle" : "", "family" : "Peres", "given" : "Carlos A.", "non-dropping-particle" : "", "parse-names" : false, "suffix" : "" } ], "container-title" : "Biological Conservation", "id" : "ITEM-1", "issue" : "2", "issued" : { "date-parts" : [ [ "2007" ] ] }, "page" : "212 - 231", "title" : "The value of primary, secondary and plantation forests for Amazonian birds", "type" : "article-journal", "volume" : "136" }, "uris" : [ "http://www.mendeley.com/documents/?uuid=35728002-6f1b-49c1-b6bd-dbd39c92a1bf" ] } ], "mendeley" : { "formattedCitation" : "(Jos Barlow et al., 2007)", "manualFormatting" : "Jos Barlow et al., 2007", "plainTextFormattedCitation" : "(Jos Barlow et al., 2007)", "previouslyFormattedCitation" : "(Jos Barlow et al., 2007)"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FC58B2">
              <w:rPr>
                <w:rFonts w:ascii="Times New Roman" w:eastAsia="Times New Roman" w:hAnsi="Times New Roman" w:cs="Times New Roman"/>
                <w:noProof/>
                <w:sz w:val="24"/>
                <w:szCs w:val="24"/>
              </w:rPr>
              <w:t>Jos Barlow et al., 2007</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16C5D3E6"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2666" w:type="dxa"/>
            <w:tcBorders>
              <w:bottom w:val="single" w:sz="8" w:space="0" w:color="000000"/>
              <w:right w:val="single" w:sz="8" w:space="0" w:color="000000"/>
            </w:tcBorders>
            <w:tcMar>
              <w:top w:w="100" w:type="dxa"/>
              <w:left w:w="100" w:type="dxa"/>
              <w:bottom w:w="100" w:type="dxa"/>
              <w:right w:w="100" w:type="dxa"/>
            </w:tcMar>
          </w:tcPr>
          <w:p w14:paraId="3E5EEE81"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16.5</w:t>
            </w:r>
          </w:p>
        </w:tc>
      </w:tr>
      <w:tr w:rsidR="002B254F" w:rsidRPr="001651FC" w14:paraId="7E9D96DB"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D48B9B" w14:textId="60234459" w:rsidR="002B254F" w:rsidRPr="003A6AF0" w:rsidRDefault="00FC58B2" w:rsidP="003A6AF0">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"ISBN" : "1075-4377", "ISSN" : "1075-4377", "abstract" : "Species monitoring for conservation planning is aided by understanding species' sensitivities to habitat change or loss. We studied bird communities in garua forest, a type of low elevation tropical cloud forest in western Ecuador and Peru that is threatened by land conversion. We used mist-nets and strip counts to compare bird communities in second growth and mature garua forest at Machalilla National Park, Ecuador. During the two wet and two dry seasons of 1999 and 2000, we recorded 159 bird species. In 1950 h of mist netting, we captured 729 individuals of 85 species. Over 60% of the species were unique to either second growth or mature forest. Species richness of birds was greater in second growth than in mature garua forest for reasons apparently unrelated to abundance or diversity of food resources. Generalist insectivore species, dry forest endemic birds, and Neotropical migrants readily used second growth forest, while mature garua forest species were absent or significantly less abundant. Three endemic and endangered species, Henna-hooded Foliage-gleaner (Hylocryptus erythrocephalus), Ochre-bellied Dove (Leptotila ocbraceiventris), and Gray-breasted Flycatcher (Lathrotriccus griseipectus) were found in second growth more often than in mature forest. Antbird species richness and abundance was greater in mature garua forest, than in second growth, possibly due to differential arthropod abundance in forest litter. Seventeen bird species were only encountered in mature garua forest and none were threatened. Among them, Bicolored Antbird (Gimnopithys leucaspis), Scaly-throated Leaftosser (Sclerurus guatemalensis), and Dagua Thrush (Turdus daguae) were easy to detect by sight or song, making them good indicator species for this type of tropical forest. Birds detected by observation and listening were similar in both forest types making trail surveys less useful than mist netting for detecting differences between bird communities in the two forest types.", "author" : [ { "dropping-particle" : "", "family" : "Becker", "given" : "C Dustin", "non-dropping-particle" : "", "parse-names" : false, "suffix" : "" }, { "dropping-particle" : "", "family" : "Agreda", "given" : "Ana", "non-dropping-particle" : "", "parse-names" : false, "suffix" : "" } ], "container-title" : "Ornitologia Neotropical", "id" : "ITEM-1", "issued" : { "date-parts" : [ [ "2005" ] ] }, "page" : "297-319", "title" : "Bird community differences in mature and second growth Garua forest in Machalilla National Park, Ecuador", "type" : "article-journal", "volume" : "16" }, "uris" : [ "http://www.mendeley.com/documents/?uuid=267d4ff6-7fbe-46e1-8da4-b86a0641a49f" ] } ], "mendeley" : { "formattedCitation" : "(Becker and Agreda, 2005)", "manualFormatting" : "Becker and Agreda, 2005", "plainTextFormattedCitation" : "(Becker and Agreda, 2005)", "previouslyFormattedCitation" : "(Becker and Agreda, 2005)"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FC58B2">
              <w:rPr>
                <w:rFonts w:ascii="Times New Roman" w:eastAsia="Times New Roman" w:hAnsi="Times New Roman" w:cs="Times New Roman"/>
                <w:noProof/>
                <w:sz w:val="24"/>
                <w:szCs w:val="24"/>
              </w:rPr>
              <w:t>Becker and Agreda, 2005</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03FCA2D0"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Ecuador</w:t>
            </w:r>
          </w:p>
        </w:tc>
        <w:tc>
          <w:tcPr>
            <w:tcW w:w="2666" w:type="dxa"/>
            <w:tcBorders>
              <w:bottom w:val="single" w:sz="8" w:space="0" w:color="000000"/>
              <w:right w:val="single" w:sz="8" w:space="0" w:color="000000"/>
            </w:tcBorders>
            <w:tcMar>
              <w:top w:w="100" w:type="dxa"/>
              <w:left w:w="100" w:type="dxa"/>
              <w:bottom w:w="100" w:type="dxa"/>
              <w:right w:w="100" w:type="dxa"/>
            </w:tcMar>
          </w:tcPr>
          <w:p w14:paraId="0DFEAF73"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w:t>
            </w:r>
          </w:p>
        </w:tc>
      </w:tr>
      <w:tr w:rsidR="002B254F" w:rsidRPr="001651FC" w14:paraId="6C047112"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B145B8" w14:textId="7FD9253E" w:rsidR="002B254F" w:rsidRPr="003A6AF0" w:rsidRDefault="00FC58B2" w:rsidP="003A6AF0">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"DOI" : "10.1111/j.1557-9263.2008.00184.x", "ISSN" : "02738570", "author" : [ { "dropping-particle" : "", "family" : "Becker", "given" : "C. Dustin", "non-dropping-particle" : "", "parse-names" : false, "suffix" : "" }, { "dropping-particle" : "", "family" : "Loughin", "given" : "Thomas M.", "non-dropping-particle" : "", "parse-names" : false, "suffix" : "" }, { "dropping-particle" : "", "family" : "Santander", "given" : "Tatiana", "non-dropping-particle" : "", "parse-names" : false, "suffix" : "" } ], "container-title" : "Journal of Field Ornithology", "id" : "ITEM-1", "issue" : "3", "issued" : { "date-parts" : [ [ "2008", "9" ] ] }, "page" : "229-244", "publisher" : "Blackwell Publishing Inc", "title" : "Identifying forest-obligate birds in tropical moist cloud forest of Andean Ecuador", "type" : "article-journal", "volume" : "79" }, "uris" : [ "http://www.mendeley.com/documents/?uuid=2d26e3f9-c68f-3901-80b7-2186771e3312" ] } ], "mendeley" : { "formattedCitation" : "(Becker et al., 2008)", "manualFormatting" : "Becker et al., 2008", "plainTextFormattedCitation" : "(Becker et al., 2008)", "previouslyFormattedCitation" : "(Becker et al., 2008)"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FC58B2">
              <w:rPr>
                <w:rFonts w:ascii="Times New Roman" w:eastAsia="Times New Roman" w:hAnsi="Times New Roman" w:cs="Times New Roman"/>
                <w:noProof/>
                <w:sz w:val="24"/>
                <w:szCs w:val="24"/>
              </w:rPr>
              <w:t>Becker et al., 2008</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71CC8EEA"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Ecuador</w:t>
            </w:r>
          </w:p>
        </w:tc>
        <w:tc>
          <w:tcPr>
            <w:tcW w:w="2666" w:type="dxa"/>
            <w:tcBorders>
              <w:bottom w:val="single" w:sz="8" w:space="0" w:color="000000"/>
              <w:right w:val="single" w:sz="8" w:space="0" w:color="000000"/>
            </w:tcBorders>
            <w:tcMar>
              <w:top w:w="100" w:type="dxa"/>
              <w:left w:w="100" w:type="dxa"/>
              <w:bottom w:w="100" w:type="dxa"/>
              <w:right w:w="100" w:type="dxa"/>
            </w:tcMar>
          </w:tcPr>
          <w:p w14:paraId="4F939693"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17.5, 17.5, 40</w:t>
            </w:r>
          </w:p>
        </w:tc>
      </w:tr>
      <w:tr w:rsidR="002B254F" w:rsidRPr="001651FC" w14:paraId="128047A4"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72C06B" w14:textId="01DAA898" w:rsidR="002B254F" w:rsidRPr="003A6AF0" w:rsidRDefault="00FC58B2" w:rsidP="003A6AF0">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"abstract" : "Abstract Second growth has replaced lowland forest in many parts of the Neotropics, providing valuable habitat for many resident and migrant bird species. Given the prevalence of such habitats and the potential benefit for conservation of biodiversity, it is important to understand patterns of diversity in second growth and old growth. Descriptions of species-distribution patterns may depend, however, on method(s) used to sample birds. We used data from mist nets and point counts to (1) describe species diversity and community composition in second-growth (young and old) and old-growth forests at La Selva Biological Station, Costa Rica; and (2) to evaluate perspectives on community composition provided by the two methods. We recorded 249 species from 39 families, including 196 species captured in mist nets (10,019 captures) and 215 recorded during point counts (15,577 observations), which represents \u223c78% of the terrestrial avifauna known from La Selva (excluding accidentals and birds characteristic of aqu...", "author" : [ { "dropping-particle" : "", "family" : "Blake", "given" : "John G.", "non-dropping-particle" : "", "parse-names" : false, "suffix" : "" }, { "dropping-particle" : "", "family" : "Loiselle", "given" : "Bette A.", "non-dropping-particle" : "", "parse-names" : false, "suffix" : "" } ], "container-title" : "http://dx.doi.org/10.1642/0004-8038(2001)118[0304:BAISGA]2.0.CO;2", "id" : "ITEM-1", "issued" : { "date-parts" : [ [ "2009" ] ] }, "title" : "BIRD ASSEMBLAGES IN SECOND-GROWTH AND OLD-GROWTH FORESTS, COSTA RICA: PERSPECTIVES FROM MIST NETS AND POINT COUNTS", "type" : "article-journal" }, "uris" : [ "http://www.mendeley.com/documents/?uuid=830f4c6a-1b22-3a76-be37-32b5fe552690" ] } ], "mendeley" : { "formattedCitation" : "(Blake and Loiselle, 2009)", "manualFormatting" : "Blake and Loiselle, 2009", "plainTextFormattedCitation" : "(Blake and Loiselle, 2009)", "previouslyFormattedCitation" : "(Blake and Loiselle, 2009)"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FC58B2">
              <w:rPr>
                <w:rFonts w:ascii="Times New Roman" w:eastAsia="Times New Roman" w:hAnsi="Times New Roman" w:cs="Times New Roman"/>
                <w:noProof/>
                <w:sz w:val="24"/>
                <w:szCs w:val="24"/>
              </w:rPr>
              <w:t>Blake and Loiselle, 2009</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2A4C8C88"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Costa Rica</w:t>
            </w:r>
          </w:p>
        </w:tc>
        <w:tc>
          <w:tcPr>
            <w:tcW w:w="2666" w:type="dxa"/>
            <w:tcBorders>
              <w:bottom w:val="single" w:sz="8" w:space="0" w:color="000000"/>
              <w:right w:val="single" w:sz="8" w:space="0" w:color="000000"/>
            </w:tcBorders>
            <w:tcMar>
              <w:top w:w="100" w:type="dxa"/>
              <w:left w:w="100" w:type="dxa"/>
              <w:bottom w:w="100" w:type="dxa"/>
              <w:right w:w="100" w:type="dxa"/>
            </w:tcMar>
          </w:tcPr>
          <w:p w14:paraId="55B81812"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5, 27.5</w:t>
            </w:r>
          </w:p>
        </w:tc>
      </w:tr>
      <w:tr w:rsidR="002B254F" w:rsidRPr="001651FC" w14:paraId="0D29E98C"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491952" w14:textId="662C53B0" w:rsidR="002B254F" w:rsidRPr="003A6AF0" w:rsidRDefault="00DE7C1B" w:rsidP="003A6AF0">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"DOI" : "10.1017/S0266467407004105", "ISSN" : "0266-4674", "author" : [ { "dropping-particle" : "", "family" : "Borges", "given" : "S\u00e9rgio Henrique", "non-dropping-particle" : "", "parse-names" : false, "suffix" : "" } ], "container-title" : "Journal of Tropical Ecology", "id" : "ITEM-1", "issue" : "04", "issued" : { "date-parts" : [ [ "2007", "7", "2" ] ] }, "page" : "469", "publisher" : "Cambridge University Press", "title" : "Bird assemblages in secondary forests developing after slash-and-burn agriculture in the Brazilian Amazon", "type" : "article-journal", "volume" : "23" }, "uris" : [ "http://www.mendeley.com/documents/?uuid=21892653-de15-344d-aa65-4682766f9730" ] } ], "mendeley" : { "formattedCitation" : "(Borges, 2007)", "manualFormatting" : "Borges, 2007", "plainTextFormattedCitation" : "(Borges, 2007)", "previouslyFormattedCitation" : "(Borges, 2007)"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DE7C1B">
              <w:rPr>
                <w:rFonts w:ascii="Times New Roman" w:eastAsia="Times New Roman" w:hAnsi="Times New Roman" w:cs="Times New Roman"/>
                <w:noProof/>
                <w:sz w:val="24"/>
                <w:szCs w:val="24"/>
              </w:rPr>
              <w:t>Borges, 2007</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355D4837"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2666" w:type="dxa"/>
            <w:tcBorders>
              <w:bottom w:val="single" w:sz="8" w:space="0" w:color="000000"/>
              <w:right w:val="single" w:sz="8" w:space="0" w:color="000000"/>
            </w:tcBorders>
            <w:tcMar>
              <w:top w:w="100" w:type="dxa"/>
              <w:left w:w="100" w:type="dxa"/>
              <w:bottom w:w="100" w:type="dxa"/>
              <w:right w:w="100" w:type="dxa"/>
            </w:tcMar>
          </w:tcPr>
          <w:p w14:paraId="56A82F42"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4.5, 11, 27.5</w:t>
            </w:r>
          </w:p>
        </w:tc>
      </w:tr>
      <w:tr w:rsidR="002B254F" w:rsidRPr="001651FC" w14:paraId="58718018"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148EC" w14:textId="0C952EF9" w:rsidR="002B254F" w:rsidRPr="003A6AF0" w:rsidRDefault="00DE7C1B" w:rsidP="003A6AF0">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"DOI" : "10.1016/j.jnc.2012.04.001", "ISSN" : "16171381", "abstract" : "Conservation management can no longer rely on protecting pristine habitats, but must consider the wider landscape. This is especially true on oceanic islands where endemic species are believed to be particularly susceptible to the extinction risks that accompany land conversion. Despite this, there is a paucity of studies examining how endemic communities on oceanic islands may be distributed across such human-modified habitats. Taking Pr\u00edncipe Island in West Africa as a case study, we investigate how avian communities vary across the habitats (primary forest, secondary forest, agricultural areas) of this globally important centre of endemism. Here, recent policy reforms aimed at poverty alleviation and increased food production are rapidly altering the current land-use mosaic. Across all habitats, 27 bird species were encountered. Survey points in secondary forest and agricultural areas were, on average, more diverse and held higher overall abundances of birds than those within primary forest. This was true for both the entire avian assemblage and the endemic species alone. Nevertheless, two IUCN-listed species were restricted to primary forest, and many other endemics occurred at higher densities within this habitat. We demonstrate that agricultural areas and novel habitats, such as secondary forest, can hold high abundances of endemic species and thus have the potential to act as a resource for biodiversity conservation. A double-stranded approach to conservation is therefore required that both protects the integrity of the primary forest and controls the rapid changes in agricultural land-use to ensure that it continues to support a large component of the endemic avifauna.", "author" : [ { "dropping-particle" : "", "family" : "Dallimer", "given" : "Martin", "non-dropping-particle" : "", "parse-names" : false, "suffix" : "" }, { "dropping-particle" : "", "family" : "Parnell", "given" : "Mark", "non-dropping-particle" : "", "parse-names" : false, "suffix" : "" }, { "dropping-particle" : "", "family" : "Bicknell", "given" : "Jake E.", "non-dropping-particle" : "", "parse-names" : false, "suffix" : "" }, { "dropping-particle" : "", "family" : "Melo", "given" : "Martim", "non-dropping-particle" : "", "parse-names" : false, "suffix" : "" } ], "container-title" : "Journal for Nature Conservation", "id" : "ITEM-1", "issue" : "4", "issued" : { "date-parts" : [ [ "2012" ] ] }, "page" : "191-199", "title" : "The importance of novel and agricultural habitats for the avifauna of an oceanic island", "type" : "article-journal", "volume" : "20" }, "uris" : [ "http://www.mendeley.com/documents/?uuid=e955cadd-c9e0-35ab-8467-b745d3f84210" ] } ], "mendeley" : { "formattedCitation" : "(Dallimer et al., 2012)", "manualFormatting" : "Dallimer et al., 2012", "plainTextFormattedCitation" : "(Dallimer et al., 2012)", "previouslyFormattedCitation" : "(Dallimer et al., 2012)"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DE7C1B">
              <w:rPr>
                <w:rFonts w:ascii="Times New Roman" w:eastAsia="Times New Roman" w:hAnsi="Times New Roman" w:cs="Times New Roman"/>
                <w:noProof/>
                <w:sz w:val="24"/>
                <w:szCs w:val="24"/>
              </w:rPr>
              <w:t>Dallimer et al., 2012</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12874DE5"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São Tomé and Príncipe</w:t>
            </w:r>
          </w:p>
        </w:tc>
        <w:tc>
          <w:tcPr>
            <w:tcW w:w="2666" w:type="dxa"/>
            <w:tcBorders>
              <w:bottom w:val="single" w:sz="8" w:space="0" w:color="000000"/>
              <w:right w:val="single" w:sz="8" w:space="0" w:color="000000"/>
            </w:tcBorders>
            <w:tcMar>
              <w:top w:w="100" w:type="dxa"/>
              <w:left w:w="100" w:type="dxa"/>
              <w:bottom w:w="100" w:type="dxa"/>
              <w:right w:w="100" w:type="dxa"/>
            </w:tcMar>
          </w:tcPr>
          <w:p w14:paraId="6BC3FA98"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5</w:t>
            </w:r>
          </w:p>
        </w:tc>
      </w:tr>
      <w:tr w:rsidR="002B254F" w:rsidRPr="001651FC" w14:paraId="503CF95A"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4C01B2" w14:textId="03BBB233" w:rsidR="002B254F" w:rsidRPr="003A6AF0" w:rsidRDefault="00DE7C1B" w:rsidP="003A6AF0">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"ISSN" : "19400829 (ISSN)", "abstract" : "From June, 2007, to February, 2009, the Waria Valley Community Conservation and Sustainable Livelihoods Project (WVCP) completed an inventory survey of the birds of the lower Waria Valley, Morobe Province, Papua New Guinea. Four land use types -- agricultural, secondary forest edge, primary forest edge and primary forest -- were surveyed using Mackinnon list surveys. In total, 125 species representing 43 families were identified, of which 54 (43.2%) are endemic to the islands of New Guinea and the Bismark Archipelago. The avifauna of primary forest edge and primary forest was more species rich and diverse than that of agricultural habitats. Agricultural habitats also differed significantly in both overall community composition and some aspects of guild composition compared to all three forested habitats. Nectarivores and insectivore-frugivores formed a significantly larger proportion of species in agricultural habitats, whereas obligate frugivores formed a significantly greater proportion in forested habitats. We propose further survey and management initiatives that could help contribute to the conservation and sustainable use of the area's important biological resources. \u00a9 Jeff Dawson, Craig Turner, Oscar Pileng, Andrew Farmer, Cara McGary, Chris Walsh, Alexia Tamblyn and Cossey Yosi.", "author" : [ { "dropping-particle" : "", "family" : "Dawson", "given" : "J", "non-dropping-particle" : "", "parse-names" : false, "suffix" : "" }, { "dropping-particle" : "", "family" : "Turner", "given" : "C", "non-dropping-particle" : "", "parse-names" : false, "suffix" : "" }, { "dropping-particle" : "", "family" : "Pileng", "given" : "O", "non-dropping-particle" : "", "parse-names" : false, "suffix" : "" }, { "dropping-particle" : "", "family" : "Farmer", "given" : "A", "non-dropping-particle" : "", "parse-names" : false, "suffix" : "" }, { "dropping-particle" : "", "family" : "McGary", "given" : "C", "non-dropping-particle" : "", "parse-names" : false, "suffix" : "" }, { "dropping-particle" : "", "family" : "Walsh", "given" : "C", "non-dropping-particle" : "", "parse-names" : false, "suffix" : "" }, { "dropping-particle" : "", "family" : "Tamblyn", "given" : "A", "non-dropping-particle" : "", "parse-names" : false, "suffix" : "" }, { "dropping-particle" : "", "family" : "Yosi", "given" : "C", "non-dropping-particle" : "", "parse-names" : false, "suffix" : "" } ], "container-title" : "Tropical Conservation Science", "id" : "ITEM-1", "issue" : "3", "issued" : { "date-parts" : [ [ "2011" ] ] }, "page" : "317-348", "title" : "Bird communities of the lower Waria valley, Morobe province, Papua New Guinea: A comparison between habitat types", "type" : "article-journal", "volume" : "4" }, "uris" : [ "http://www.mendeley.com/documents/?uuid=7bb86a21-786b-4563-9410-fe05b5edc3e0" ] } ], "mendeley" : { "formattedCitation" : "(Dawson et al., 2011)", "manualFormatting" : "Dawson et al., 2011", "plainTextFormattedCitation" : "(Dawson et al., 2011)", "previouslyFormattedCitation" : "(Dawson et al., 2011)"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DE7C1B">
              <w:rPr>
                <w:rFonts w:ascii="Times New Roman" w:eastAsia="Times New Roman" w:hAnsi="Times New Roman" w:cs="Times New Roman"/>
                <w:noProof/>
                <w:sz w:val="24"/>
                <w:szCs w:val="24"/>
              </w:rPr>
              <w:t>Dawson et al., 2011</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1FE9CF80"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Papua New Guinea</w:t>
            </w:r>
          </w:p>
        </w:tc>
        <w:tc>
          <w:tcPr>
            <w:tcW w:w="2666" w:type="dxa"/>
            <w:tcBorders>
              <w:bottom w:val="single" w:sz="8" w:space="0" w:color="000000"/>
              <w:right w:val="single" w:sz="8" w:space="0" w:color="000000"/>
            </w:tcBorders>
            <w:tcMar>
              <w:top w:w="100" w:type="dxa"/>
              <w:left w:w="100" w:type="dxa"/>
              <w:bottom w:w="100" w:type="dxa"/>
              <w:right w:w="100" w:type="dxa"/>
            </w:tcMar>
          </w:tcPr>
          <w:p w14:paraId="67CA2010"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20</w:t>
            </w:r>
          </w:p>
        </w:tc>
      </w:tr>
      <w:tr w:rsidR="002B254F" w:rsidRPr="001651FC" w14:paraId="71E3A69A"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36CEFB" w14:textId="044E02DB" w:rsidR="002B254F" w:rsidRPr="003A6AF0" w:rsidRDefault="00DE7C1B" w:rsidP="003A6AF0">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"DOI" : "10.1111/ddi.12015", "ISSN" : "13669516", "author" : [ { "dropping-particle" : "", "family" : "Lima", "given" : "Ricardo Faustino", "non-dropping-particle" : "de", "parse-names" : false, "suffix" : "" }, { "dropping-particle" : "", "family" : "Dallimer", "given" : "Martin", "non-dropping-particle" : "", "parse-names" : false, "suffix" : "" }, { "dropping-particle" : "", "family" : "Atkinson", "given" : "Philip W.", "non-dropping-particle" : "", "parse-names" : false, "suffix" : "" }, { "dropping-particle" : "", "family" : "Barlow", "given" : "Jos", "non-dropping-particle" : "", "parse-names" : false, "suffix" : "" } ], "container-title" : "Diversity and Distributions", "editor" : [ { "dropping-particle" : "", "family" : "Cumming", "given" : "Graeme", "non-dropping-particle" : "", "parse-names" : false, "suffix" : "" } ], "id" : "ITEM-1", "issue" : "4", "issued" : { "date-parts" : [ [ "2013", "4" ] ] }, "page" : "411-422", "title" : "Biodiversity and land-use change: understanding the complex responses of an endemic-rich bird assemblage", "type" : "article-journal", "volume" : "19" }, "uris" : [ "http://www.mendeley.com/documents/?uuid=078e53ef-8ddc-3811-89ab-3a35fb8ad3ad" ] } ], "mendeley" : { "formattedCitation" : "(de Lima et al., 2013)", "manualFormatting" : "de Lima et al., 2013", "plainTextFormattedCitation" : "(de Lima et al., 2013)", "previouslyFormattedCitation" : "(de Lima et al., 2013)"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DE7C1B">
              <w:rPr>
                <w:rFonts w:ascii="Times New Roman" w:eastAsia="Times New Roman" w:hAnsi="Times New Roman" w:cs="Times New Roman"/>
                <w:noProof/>
                <w:sz w:val="24"/>
                <w:szCs w:val="24"/>
              </w:rPr>
              <w:t>de Lima et al., 2013</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27AF527F"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São Tomé and Príncipe</w:t>
            </w:r>
          </w:p>
        </w:tc>
        <w:tc>
          <w:tcPr>
            <w:tcW w:w="2666" w:type="dxa"/>
            <w:tcBorders>
              <w:bottom w:val="single" w:sz="8" w:space="0" w:color="000000"/>
              <w:right w:val="single" w:sz="8" w:space="0" w:color="000000"/>
            </w:tcBorders>
            <w:tcMar>
              <w:top w:w="100" w:type="dxa"/>
              <w:left w:w="100" w:type="dxa"/>
              <w:bottom w:w="100" w:type="dxa"/>
              <w:right w:w="100" w:type="dxa"/>
            </w:tcMar>
          </w:tcPr>
          <w:p w14:paraId="0BFC876A"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4DD5A2FF"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7B4B85" w14:textId="6398B34D" w:rsidR="002B254F" w:rsidRPr="003A6AF0" w:rsidRDefault="00DE7C1B" w:rsidP="003A6AF0">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"DOI" : "10.1111/j.1523-1739.1989.tb00066.x", "ISSN" : "0888-8892", "author" : [ { "dropping-particle" : "", "family" : "HUTTO", "given" : "RICHARD L.", "non-dropping-particle" : "", "parse-names" : false, "suffix" : "" } ], "container-title" : "Conservation Biology", "id" : "ITEM-1", "issue" : "2", "issued" : { "date-parts" : [ [ "1989", "6" ] ] }, "page" : "138-148", "publisher" : "Blackwell Publishing Ltd", "title" : "The Effect of Habitat Alteration on Migratory Land Birds in a West Mexican Tropical Deciduous Forest: A Conservation Perspective", "type" : "article-journal", "volume" : "3" }, "uris" : [ "http://www.mendeley.com/documents/?uuid=034906fa-380a-3c4e-8e6c-dce040960adc" ] } ], "mendeley" : { "formattedCitation" : "(HUTTO, 1989)", "manualFormatting" : "HUTTO, 1989", "plainTextFormattedCitation" : "(HUTTO, 1989)", "previouslyFormattedCitation" : "(HUTTO, 1989)"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DE7C1B">
              <w:rPr>
                <w:rFonts w:ascii="Times New Roman" w:eastAsia="Times New Roman" w:hAnsi="Times New Roman" w:cs="Times New Roman"/>
                <w:noProof/>
                <w:sz w:val="24"/>
                <w:szCs w:val="24"/>
              </w:rPr>
              <w:t>HUTTO, 1989</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260D049C"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Mexico</w:t>
            </w:r>
          </w:p>
        </w:tc>
        <w:tc>
          <w:tcPr>
            <w:tcW w:w="2666" w:type="dxa"/>
            <w:tcBorders>
              <w:bottom w:val="single" w:sz="8" w:space="0" w:color="000000"/>
              <w:right w:val="single" w:sz="8" w:space="0" w:color="000000"/>
            </w:tcBorders>
            <w:tcMar>
              <w:top w:w="100" w:type="dxa"/>
              <w:left w:w="100" w:type="dxa"/>
              <w:bottom w:w="100" w:type="dxa"/>
              <w:right w:w="100" w:type="dxa"/>
            </w:tcMar>
          </w:tcPr>
          <w:p w14:paraId="5C769F99"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2, 5</w:t>
            </w:r>
          </w:p>
        </w:tc>
      </w:tr>
      <w:tr w:rsidR="002B254F" w:rsidRPr="001651FC" w14:paraId="37EFB5E7"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DAF87D" w14:textId="651A1986" w:rsidR="002B254F" w:rsidRPr="003A6AF0" w:rsidRDefault="00DE7C1B" w:rsidP="003A6AF0">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"DOI" : "10.1017/S0266467400005812", "ISSN" : "0266-4674", "author" : [ { "dropping-particle" : "", "family" : "Johns", "given" : "Andrew D.", "non-dropping-particle" : "", "parse-names" : false, "suffix" : "" } ], "container-title" : "Journal of Tropical Ecology", "id" : "ITEM-1", "issue" : "04", "issued" : { "date-parts" : [ [ "1991", "11", "10" ] ] }, "page" : "417", "publisher" : "Cambridge University Press", "title" : "Responses of Amazonian rain forest birds to habitat modification", "type" : "article-journal", "volume" : "7" }, "uris" : [ "http://www.mendeley.com/documents/?uuid=f1d06160-fe66-3012-96c6-053e99655103" ] } ], "mendeley" : { "formattedCitation" : "(Johns, 1991)", "manualFormatting" : "Johns, 1991", "plainTextFormattedCitation" : "(Johns, 1991)", "previouslyFormattedCitation" : "(Johns, 1991)"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DE7C1B">
              <w:rPr>
                <w:rFonts w:ascii="Times New Roman" w:eastAsia="Times New Roman" w:hAnsi="Times New Roman" w:cs="Times New Roman"/>
                <w:noProof/>
                <w:sz w:val="24"/>
                <w:szCs w:val="24"/>
              </w:rPr>
              <w:t>Johns, 1991</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467BA3CF"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Brazil</w:t>
            </w:r>
          </w:p>
        </w:tc>
        <w:tc>
          <w:tcPr>
            <w:tcW w:w="2666" w:type="dxa"/>
            <w:tcBorders>
              <w:bottom w:val="single" w:sz="8" w:space="0" w:color="000000"/>
              <w:right w:val="single" w:sz="8" w:space="0" w:color="000000"/>
            </w:tcBorders>
            <w:tcMar>
              <w:top w:w="100" w:type="dxa"/>
              <w:left w:w="100" w:type="dxa"/>
              <w:bottom w:w="100" w:type="dxa"/>
              <w:right w:w="100" w:type="dxa"/>
            </w:tcMar>
          </w:tcPr>
          <w:p w14:paraId="10481238"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1</w:t>
            </w:r>
          </w:p>
        </w:tc>
      </w:tr>
      <w:tr w:rsidR="002B254F" w:rsidRPr="001651FC" w14:paraId="78B476F5"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22244E" w14:textId="30720B84" w:rsidR="002B254F" w:rsidRPr="003A6AF0" w:rsidRDefault="00DE7C1B" w:rsidP="003A6AF0">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"DOI" : "10.1016/j.biocon.2009.06.018", "ISSN" : "00063207", "abstract" : "Studies on temporal changes of tropical bird communities in response to habitat modification are rare. We quantified changes in bird assemblages at the rainforest margin of Lore Lindu National Park, Central Sulawesi, over an interval of 6years. Standardized bird counts were conducted in the years 2001/2002 and 2008 at 15 census points representing natural forest, secondary forest, agroforest and openland sites. Although overall species richness remained nearly identical, different species groups were affected unequally by habitat modification within the forest margin landscape. The mostly endemic forest species declined in abundance (72.0% of forest species) and were detected at fewer census points in 2008 (56.0%). In contrast, 81.8% of the solely widespread openland birds became more abundant and 63.6% of the species were recorded at a larger number of census points. Hence, recent human activities in the forest margin ecotone negatively affected species of high conservation value. Species richness turned out to be a poor indicator of habitat change, and our results underline the importance of considering species identities. Biotic homogenization as result of habitat conversion is a global phenomenon. In our study, the winners were widespread openland species, while the losers were endemic forest birds. In conclusion, our study shows that 6years of land-use change had negative impacts on bird community structure and endangered species, but not on overall bird species richness.", "author" : [ { "dropping-particle" : "", "family" : "Maas", "given" : "Bea", "non-dropping-particle" : "", "parse-names" : false, "suffix" : "" }, { "dropping-particle" : "", "family" : "Putra", "given" : "Dadang Dwi", "non-dropping-particle" : "", "parse-names" : false, "suffix" : "" }, { "dropping-particle" : "", "family" : "Waltert", "given" : "Matthias", "non-dropping-particle" : "", "parse-names" : false, "suffix" : "" }, { "dropping-particle" : "", "family" : "Clough", "given" : "Yann", "non-dropping-particle" : "", "parse-names" : false, "suffix" : "" }, { "dropping-particle" : "", "family" : "Tscharntke", "given" : "Teja", "non-dropping-particle" : "", "parse-names" : false, "suffix" : "" }, { "dropping-particle" : "", "family" : "Schulze", "given" : "Christian H.", "non-dropping-particle" : "", "parse-names" : false, "suffix" : "" } ], "container-title" : "Biological Conservation", "id" : "ITEM-1", "issue" : "11", "issued" : { "date-parts" : [ [ "2009" ] ] }, "page" : "2665-2671", "title" : "Six years of habitat modification in a tropical rainforest margin of Indonesia do not affect bird diversity but endemic forest species", "type" : "article-journal", "volume" : "142" }, "uris" : [ "http://www.mendeley.com/documents/?uuid=273ec191-9b29-3001-a2ea-109e265e1c01" ] } ], "mendeley" : { "formattedCitation" : "(Maas et al., 2009)", "manualFormatting" : "Maas et al., 2009", "plainTextFormattedCitation" : "(Maas et al., 2009)", "previouslyFormattedCitation" : "(Maas et al., 2009)"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DE7C1B">
              <w:rPr>
                <w:rFonts w:ascii="Times New Roman" w:eastAsia="Times New Roman" w:hAnsi="Times New Roman" w:cs="Times New Roman"/>
                <w:noProof/>
                <w:sz w:val="24"/>
                <w:szCs w:val="24"/>
              </w:rPr>
              <w:t>Maas et al., 2009</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72D77F74"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Indonesia</w:t>
            </w:r>
          </w:p>
        </w:tc>
        <w:tc>
          <w:tcPr>
            <w:tcW w:w="2666" w:type="dxa"/>
            <w:tcBorders>
              <w:bottom w:val="single" w:sz="8" w:space="0" w:color="000000"/>
              <w:right w:val="single" w:sz="8" w:space="0" w:color="000000"/>
            </w:tcBorders>
            <w:tcMar>
              <w:top w:w="100" w:type="dxa"/>
              <w:left w:w="100" w:type="dxa"/>
              <w:bottom w:w="100" w:type="dxa"/>
              <w:right w:w="100" w:type="dxa"/>
            </w:tcMar>
          </w:tcPr>
          <w:p w14:paraId="50416B0B"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3.5, 4, 5.5</w:t>
            </w:r>
          </w:p>
        </w:tc>
      </w:tr>
      <w:tr w:rsidR="002B254F" w:rsidRPr="001651FC" w14:paraId="69CCBA39"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449FC6" w14:textId="77B9369E" w:rsidR="002B254F" w:rsidRPr="003A6AF0" w:rsidRDefault="00DE7C1B" w:rsidP="003A6AF0">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"DOI" : "10.1017/S0030605310001031", "ISBN" : "0030-6053", "ISSN" : "0030-6053", "abstract" : "There is widespread concern for many understorey and ground-dwelling bird species in the Philippines that appear intolerant of forest alteration. We present density estimates for 18 key bird species in old growth forest, advanced and early secondary growth and active cultivation within the Puerto Princesa Subterranean River National Park in Palawan. Six species were not recorded in cultivation and the abundance of these and several others increased along the successional gradient from cultivation to old growth forest. Eleven species, including five endemics and three of four threatened species, had highest density estimates in old growth forest. However, several species had high density estimates in the heavily disturbed habitats and every habitat type held highest densities of at least one of the bird species. The commonest habitat association across the bird community was a preference for areas containing large trees, indicating the importance of retention of such trees in allowing suitable ground and understorey microhabitats to persist. Old growth forests have the highest conservation value for Palawan-s endemic birds and, while some species thrive in the anthropogenic habitats that occur within the Park, the present extent of cultivation and associated successional stages within its boundaries should not be increased. We caution against extrapolation of the abundance figures from the Park to the whole island but we suggest that population sizes for the threatened species are likely to be much greater than previously thought. We urge authorities to strengthen management within the protected area network in Palawan to ensure survival of key species. \u00a9 2011 Fauna &amp; Flora International.", "author" : [ { "dropping-particle" : "", "family" : "Mallari", "given" : "N.a.D.", "non-dropping-particle" : "", "parse-names" : false, "suffix" : "" }, { "dropping-particle" : "", "family" : "Collar", "given" : "N.J.", "non-dropping-particle" : "", "parse-names" : false, "suffix" : "" }, { "dropping-particle" : "", "family" : "Lee", "given" : "D.C.", "non-dropping-particle" : "", "parse-names" : false, "suffix" : "" }, { "dropping-particle" : "", "family" : "McGowan", "given" : "P.J.K.", "non-dropping-particle" : "", "parse-names" : false, "suffix" : "" }, { "dropping-particle" : "", "family" : "Wilkinson", "given" : "R.", "non-dropping-particle" : "", "parse-names" : false, "suffix" : "" }, { "dropping-particle" : "", "family" : "Marsden", "given" : "S.J.", "non-dropping-particle" : "", "parse-names" : false, "suffix" : "" } ], "container-title" : "Oryx", "id" : "ITEM-1", "issue" : "02", "issued" : { "date-parts" : [ [ "2011" ] ] }, "page" : "234-242", "title" : "Population densities of understorey birds across a habitat gradient in Palawan, Philippines: implications for conservation", "type" : "article-journal", "volume" : "45" }, "uris" : [ "http://www.mendeley.com/documents/?uuid=9d6f4719-d1a8-4e59-9e1a-dfc341a39465" ] } ], "mendeley" : { "formattedCitation" : "(Mallari et al., 2011)", "manualFormatting" : "Mallari et al., 2011", "plainTextFormattedCitation" : "(Mallari et al., 2011)", "previouslyFormattedCitation" : "(Mallari et al., 2011)"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DE7C1B">
              <w:rPr>
                <w:rFonts w:ascii="Times New Roman" w:eastAsia="Times New Roman" w:hAnsi="Times New Roman" w:cs="Times New Roman"/>
                <w:noProof/>
                <w:sz w:val="24"/>
                <w:szCs w:val="24"/>
              </w:rPr>
              <w:t>Mallari et al., 2011</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69B231B0"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Philippines</w:t>
            </w:r>
          </w:p>
        </w:tc>
        <w:tc>
          <w:tcPr>
            <w:tcW w:w="2666" w:type="dxa"/>
            <w:tcBorders>
              <w:bottom w:val="single" w:sz="8" w:space="0" w:color="000000"/>
              <w:right w:val="single" w:sz="8" w:space="0" w:color="000000"/>
            </w:tcBorders>
            <w:tcMar>
              <w:top w:w="100" w:type="dxa"/>
              <w:left w:w="100" w:type="dxa"/>
              <w:bottom w:w="100" w:type="dxa"/>
              <w:right w:w="100" w:type="dxa"/>
            </w:tcMar>
          </w:tcPr>
          <w:p w14:paraId="74292711"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10, 30</w:t>
            </w:r>
          </w:p>
        </w:tc>
      </w:tr>
      <w:tr w:rsidR="002B254F" w:rsidRPr="001651FC" w14:paraId="120A541E"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111111" w14:textId="610498D2" w:rsidR="002B254F" w:rsidRPr="003A6AF0" w:rsidRDefault="00DE7C1B" w:rsidP="003A6AF0">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"DOI" : "10.1111/j.1474-919X.2006.00577.x", "ISSN" : "00191019", "author" : [ { "dropping-particle" : "", "family" : "MARSDEN", "given" : "STUART J.", "non-dropping-particle" : "", "parse-names" : false, "suffix" : "" }, { "dropping-particle" : "", "family" : "SYMES", "given" : "CRAIG T.", "non-dropping-particle" : "", "parse-names" : false, "suffix" : "" }, { "dropping-particle" : "", "family" : "MACK", "given" : "ANDREW L.", "non-dropping-particle" : "", "parse-names" : false, "suffix" : "" } ], "container-title" : "Ibis", "id" : "ITEM-1", "issue" : "4", "issued" : { "date-parts" : [ [ "2006", "10", "16" ] ] }, "page" : "629-640", "publisher" : "Blackwell Publishing Ltd", "title" : "The response of a New Guinean avifauna to conversion of forest to small-scale agriculture", "type" : "article-journal", "volume" : "148" }, "uris" : [ "http://www.mendeley.com/documents/?uuid=d3e42943-a953-372a-a108-e36d615bea4b" ] } ], "mendeley" : { "formattedCitation" : "(MARSDEN et al., 2006)", "manualFormatting" : "MARSDEN et al., 2006", "plainTextFormattedCitation" : "(MARSDEN et al., 2006)", "previouslyFormattedCitation" : "(MARSDEN et al., 2006)"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DE7C1B">
              <w:rPr>
                <w:rFonts w:ascii="Times New Roman" w:eastAsia="Times New Roman" w:hAnsi="Times New Roman" w:cs="Times New Roman"/>
                <w:noProof/>
                <w:sz w:val="24"/>
                <w:szCs w:val="24"/>
              </w:rPr>
              <w:t>MARSDEN et al., 2006</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1FC8BCC1"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Papua New Guinea</w:t>
            </w:r>
          </w:p>
        </w:tc>
        <w:tc>
          <w:tcPr>
            <w:tcW w:w="2666" w:type="dxa"/>
            <w:tcBorders>
              <w:bottom w:val="single" w:sz="8" w:space="0" w:color="000000"/>
              <w:right w:val="single" w:sz="8" w:space="0" w:color="000000"/>
            </w:tcBorders>
            <w:tcMar>
              <w:top w:w="100" w:type="dxa"/>
              <w:left w:w="100" w:type="dxa"/>
              <w:bottom w:w="100" w:type="dxa"/>
              <w:right w:w="100" w:type="dxa"/>
            </w:tcMar>
          </w:tcPr>
          <w:p w14:paraId="72FDEA16"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5, 14</w:t>
            </w:r>
          </w:p>
        </w:tc>
      </w:tr>
      <w:tr w:rsidR="002B254F" w:rsidRPr="001651FC" w14:paraId="1B16B9BF"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49BB9F" w14:textId="5C727E68" w:rsidR="002B254F" w:rsidRPr="002F1F4E" w:rsidRDefault="00DE7C1B" w:rsidP="003A6AF0">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"DOI" : "10.1111/j.1744-7429.2012.00877.x", "ISSN" : "00063606", "author" : [ { "dropping-particle" : "", "family" : "Mulwa", "given" : "Ronald K.", "non-dropping-particle" : "", "parse-names" : false, "suffix" : "" }, { "dropping-particle" : "", "family" : "B\u00f6hning-Gaese", "given" : "Katrin", "non-dropping-particle" : "", "parse-names" : false, "suffix" : "" }, { "dropping-particle" : "", "family" : "Schleuning", "given" : "Matthias", "non-dropping-particle" : "", "parse-names" : false, "suffix" : "" } ], "container-title" : "Biotropica", "id" : "ITEM-1", "issue" : "6", "issued" : { "date-parts" : [ [ "2012", "11" ] ] }, "page" : "801-809", "title" : "High Bird Species Diversity in Structurally Heterogeneous Farmland in Western Kenya", "type" : "article-journal", "volume" : "44" }, "uris" : [ "http://www.mendeley.com/documents/?uuid=4dd4effe-b6ef-37bf-b249-77a231dc497b" ] } ], "mendeley" : { "formattedCitation" : "(Mulwa et al., 2012)", "manualFormatting" : "Mulwa et al., 2012", "plainTextFormattedCitation" : "(Mulwa et al., 2012)", "previouslyFormattedCitation" : "(Mulwa et al., 2012)"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DE7C1B">
              <w:rPr>
                <w:rFonts w:ascii="Times New Roman" w:eastAsia="Times New Roman" w:hAnsi="Times New Roman" w:cs="Times New Roman"/>
                <w:noProof/>
                <w:sz w:val="24"/>
                <w:szCs w:val="24"/>
              </w:rPr>
              <w:t>Mulwa et al., 2012</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74AF897E"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Kenya</w:t>
            </w:r>
          </w:p>
        </w:tc>
        <w:tc>
          <w:tcPr>
            <w:tcW w:w="2666" w:type="dxa"/>
            <w:tcBorders>
              <w:bottom w:val="single" w:sz="8" w:space="0" w:color="000000"/>
              <w:right w:val="single" w:sz="8" w:space="0" w:color="000000"/>
            </w:tcBorders>
            <w:tcMar>
              <w:top w:w="100" w:type="dxa"/>
              <w:left w:w="100" w:type="dxa"/>
              <w:bottom w:w="100" w:type="dxa"/>
              <w:right w:w="100" w:type="dxa"/>
            </w:tcMar>
          </w:tcPr>
          <w:p w14:paraId="0D3A9299"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50</w:t>
            </w:r>
          </w:p>
        </w:tc>
      </w:tr>
      <w:tr w:rsidR="002B254F" w:rsidRPr="001651FC" w14:paraId="412DE344"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E096C6" w14:textId="78AF61C0" w:rsidR="002B254F" w:rsidRPr="002F1F4E" w:rsidRDefault="00DE7C1B" w:rsidP="003A6AF0">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"DOI" : "10.1017/S1367943003001185", "ISSN" : "1367-9430", "author" : [ { "dropping-particle" : "", "family" : "Naidoo", "given" : "Robin", "non-dropping-particle" : "", "parse-names" : false, "suffix" : "" } ], "container-title" : "Animal Conservation", "id" : "ITEM-1", "issue" : "1", "issued" : { "date-parts" : [ [ "2004", "2" ] ] }, "page" : "93-105", "publisher" : "Blackwell Publishing Ltd", "title" : "Species richness and community composition of songbirds in a tropical forest-agricultural landscape", "type" : "article-journal", "volume" : "7" }, "uris" : [ "http://www.mendeley.com/documents/?uuid=da9b3418-a939-364b-ba8a-90be14977495" ] } ], "mendeley" : { "formattedCitation" : "(Naidoo, 2004)", "manualFormatting" : "Naidoo, 2004", "plainTextFormattedCitation" : "(Naidoo, 2004)", "previouslyFormattedCitation" : "(Naidoo, 2004)"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DE7C1B">
              <w:rPr>
                <w:rFonts w:ascii="Times New Roman" w:eastAsia="Times New Roman" w:hAnsi="Times New Roman" w:cs="Times New Roman"/>
                <w:noProof/>
                <w:sz w:val="24"/>
                <w:szCs w:val="24"/>
              </w:rPr>
              <w:t>Naidoo, 2004</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30050139"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Uganda</w:t>
            </w:r>
          </w:p>
        </w:tc>
        <w:tc>
          <w:tcPr>
            <w:tcW w:w="2666" w:type="dxa"/>
            <w:tcBorders>
              <w:bottom w:val="single" w:sz="8" w:space="0" w:color="000000"/>
              <w:right w:val="single" w:sz="8" w:space="0" w:color="000000"/>
            </w:tcBorders>
            <w:tcMar>
              <w:top w:w="100" w:type="dxa"/>
              <w:left w:w="100" w:type="dxa"/>
              <w:bottom w:w="100" w:type="dxa"/>
              <w:right w:w="100" w:type="dxa"/>
            </w:tcMar>
          </w:tcPr>
          <w:p w14:paraId="4B0CB2A3"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13</w:t>
            </w:r>
          </w:p>
        </w:tc>
      </w:tr>
      <w:tr w:rsidR="002B254F" w:rsidRPr="001651FC" w14:paraId="07F7F13C"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748F8E" w14:textId="44D87FD3" w:rsidR="002B254F" w:rsidRPr="002F1F4E" w:rsidRDefault="00DE7C1B" w:rsidP="003A6AF0">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"DOI" : "10.1111/j.1600-0706.2011.19097.x", "ISSN" : "00301299", "author" : [ { "dropping-particle" : "", "family" : "Neuschulz", "given" : "Eike Lena", "non-dropping-particle" : "", "parse-names" : false, "suffix" : "" }, { "dropping-particle" : "", "family" : "Botzat", "given" : "Alexandra", "non-dropping-particle" : "", "parse-names" : false, "suffix" : "" }, { "dropping-particle" : "", "family" : "Farwig", "given" : "Nina", "non-dropping-particle" : "", "parse-names" : false, "suffix" : "" } ], "container-title" : "Oikos", "id" : "ITEM-1", "issue" : "9", "issued" : { "date-parts" : [ [ "2011", "9" ] ] }, "page" : "1371-1379", "publisher" : "Blackwell Publishing Ltd", "title" : "Effects of forest modification on bird community composition and seed removal in a heterogeneous landscape in South Africa", "type" : "article-journal", "volume" : "120" }, "uris" : [ "http://www.mendeley.com/documents/?uuid=41d6db5b-a84f-36a5-9059-2284b7887224" ] } ], "mendeley" : { "formattedCitation" : "(Neuschulz et al., 2011)", "manualFormatting" : "Neuschulz et al., 2011", "plainTextFormattedCitation" : "(Neuschulz et al., 2011)", "previouslyFormattedCitation" : "(Neuschulz et al., 2011)"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DE7C1B">
              <w:rPr>
                <w:rFonts w:ascii="Times New Roman" w:eastAsia="Times New Roman" w:hAnsi="Times New Roman" w:cs="Times New Roman"/>
                <w:noProof/>
                <w:sz w:val="24"/>
                <w:szCs w:val="24"/>
              </w:rPr>
              <w:t>Neuschulz et al., 2011</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4AB40AFC"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South Africa</w:t>
            </w:r>
          </w:p>
        </w:tc>
        <w:tc>
          <w:tcPr>
            <w:tcW w:w="2666" w:type="dxa"/>
            <w:tcBorders>
              <w:bottom w:val="single" w:sz="8" w:space="0" w:color="000000"/>
              <w:right w:val="single" w:sz="8" w:space="0" w:color="000000"/>
            </w:tcBorders>
            <w:tcMar>
              <w:top w:w="100" w:type="dxa"/>
              <w:left w:w="100" w:type="dxa"/>
              <w:bottom w:w="100" w:type="dxa"/>
              <w:right w:w="100" w:type="dxa"/>
            </w:tcMar>
          </w:tcPr>
          <w:p w14:paraId="78163B90"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85</w:t>
            </w:r>
          </w:p>
        </w:tc>
      </w:tr>
      <w:tr w:rsidR="002B254F" w:rsidRPr="001651FC" w14:paraId="2FB853A2"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EE5041" w14:textId="370175D2" w:rsidR="002B254F" w:rsidRPr="003A6AF0" w:rsidRDefault="00DE7C1B" w:rsidP="003A6AF0">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"DOI" : "10.1007/s10531-006-9095-9", "ISSN" : "0960-3115", "author" : [ { "dropping-particle" : "", "family" : "O\u2019Dea", "given" : "Niall", "non-dropping-particle" : "", "parse-names" : false, "suffix" : "" }, { "dropping-particle" : "", "family" : "Whittaker", "given" : "Robert J.", "non-dropping-particle" : "", "parse-names" : false, "suffix" : "" } ], "container-title" : "Biodiversity and Conservation", "id" : "ITEM-1", "issue" : "4", "issued" : { "date-parts" : [ [ "2007", "4", "27" ] ] }, "page" : "1131-1159", "publisher" : "Kluwer Academic Publishers", "title" : "How resilient are Andean montane forest bird communities to habitat degradation?", "type" : "article-journal", "volume" : "16" }, "uris" : [ "http://www.mendeley.com/documents/?uuid=44a02563-120a-3897-80a6-1c7e49388b2d" ] } ], "mendeley" : { "formattedCitation" : "(O\u2019Dea and Whittaker, 2007)", "manualFormatting" : "O\u2019Dea and Whittaker, 2007", "plainTextFormattedCitation" : "(O\u2019Dea and Whittaker, 2007)", "previouslyFormattedCitation" : "(O\u2019Dea and Whittaker, 2007)"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DE7C1B">
              <w:rPr>
                <w:rFonts w:ascii="Times New Roman" w:eastAsia="Times New Roman" w:hAnsi="Times New Roman" w:cs="Times New Roman"/>
                <w:noProof/>
                <w:sz w:val="24"/>
                <w:szCs w:val="24"/>
              </w:rPr>
              <w:t>O’Dea and Whittaker, 2007</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4A89B610"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Ecuador</w:t>
            </w:r>
          </w:p>
        </w:tc>
        <w:tc>
          <w:tcPr>
            <w:tcW w:w="2666" w:type="dxa"/>
            <w:tcBorders>
              <w:bottom w:val="single" w:sz="8" w:space="0" w:color="000000"/>
              <w:right w:val="single" w:sz="8" w:space="0" w:color="000000"/>
            </w:tcBorders>
            <w:tcMar>
              <w:top w:w="100" w:type="dxa"/>
              <w:left w:w="100" w:type="dxa"/>
              <w:bottom w:w="100" w:type="dxa"/>
              <w:right w:w="100" w:type="dxa"/>
            </w:tcMar>
          </w:tcPr>
          <w:p w14:paraId="201A6599"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17.5</w:t>
            </w:r>
          </w:p>
        </w:tc>
      </w:tr>
      <w:tr w:rsidR="002B254F" w:rsidRPr="001651FC" w14:paraId="7B6500C4"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6D3868" w14:textId="0A5AAC28" w:rsidR="002B254F" w:rsidRPr="003A6AF0" w:rsidRDefault="00DE7C1B" w:rsidP="003A6AF0">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"DOI" : "10.1046/j.1365-2664.1998.00297.x", "ISBN" : "0021-8901", "ISSN" : "00218901", "PMID" : "19472611", "abstract" : "1. Recovery of rainforest bird community structure and composition, in relation to forest succession after slash-and-burn shifting cultivation or jhum, was studied in Mizoram, north-east India. Replicate fallow sites abandoned after shifting cultivation 1, 5, 10, 25 and \u2248 100 years ago, were compared with primary evergreen and semievergreen forest using transect and quadrat sampling. 2. Vegetation variables such as woody plant species richness, tree density and vertical stratification increased with fallow age in a rapid, non-linear, asymptotic manner. Principal components analysis of vegetation variables summarized 92.8% of the variation into two axes: PC1 reflecting forest development and woody plant succession (variables such as tree density, woody plant species richness), and PC2 depicting bamboo density, which increased from 1 to 25 years and declined thereafter. 3. Bird species richness, abundance and diversity, increased rapidly and asymptotically during succession paralleling vegetation recovery as shown by positive correlations with fallow age and PC1 scores of sites. Bamboo density reflected by PC2 had a negative effect on bird species richness and abundance. 4. The bird community similarity (Morisita index) of sites with primary forest also increased asymptotically with fallow age indicating sequential species turnover during succession. Bird community similarity of sites with primary forest (or between sites) was positively correlated with both physiognomic and floristic similarities with primary forest (or between sites). 5. The number of bird species in guilds associated with forest development and woody plants (canopy insectivores, frugivores, bark feeders) was correlated with PC1 scores of the sites. Species in other guilds (e. g. granivores, understorey insectivores) appeared to dominate during early and mid-succession. 6. The non-linear relationships imply that fallow periods less than a threshold of 25 years for birds, and about 50-75 years for woody plants, are likely to cause substantial community alteration. 7. As 5-10-year rotation periods or jhum cycles prevail in many parts of north-east India, there is a need to protect and conserve tracts of late-successional and primary forest.", "author" : [ { "dropping-particle" : "", "family" : "Shankar Raman", "given" : "T. R.", "non-dropping-particle" : "", "parse-names" : false, "suffix" : "" }, { "dropping-particle" : "", "family" : "Rawat", "given" : "G. S.", "non-dropping-particle" : "", "parse-names" : false, "suffix" : "" }, { "dropping-particle" : "", "family" : "Johnsingh", "given" : "A. J T", "non-dropping-particle" : "", "parse-names" : false, "suffix" : "" } ], "container-title" : "Journal of Applied Ecology", "id" : "ITEM-1", "issue" : "2", "issued" : { "date-parts" : [ [ "1998" ] ] }, "page" : "214-231", "title" : "Recovery of tropical rainforest avifauna in relation to vegetation succession following shifting cultivation in Mizoram, north-east India", "type" : "article-journal", "volume" : "35" }, "uris" : [ "http://www.mendeley.com/documents/?uuid=fed833d2-4158-41ab-876d-10f4bbc7a212" ] } ], "mendeley" : { "formattedCitation" : "(Shankar Raman et al., 1998)", "manualFormatting" : "Shankar Raman et al., 1998", "plainTextFormattedCitation" : "(Shankar Raman et al., 1998)", "previouslyFormattedCitation" : "(Shankar Raman et al., 1998)"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DE7C1B">
              <w:rPr>
                <w:rFonts w:ascii="Times New Roman" w:eastAsia="Times New Roman" w:hAnsi="Times New Roman" w:cs="Times New Roman"/>
                <w:noProof/>
                <w:sz w:val="24"/>
                <w:szCs w:val="24"/>
              </w:rPr>
              <w:t>Shankar Raman et al., 1998</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7219BD5A"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India</w:t>
            </w:r>
          </w:p>
        </w:tc>
        <w:tc>
          <w:tcPr>
            <w:tcW w:w="2666" w:type="dxa"/>
            <w:tcBorders>
              <w:bottom w:val="single" w:sz="8" w:space="0" w:color="000000"/>
              <w:right w:val="single" w:sz="8" w:space="0" w:color="000000"/>
            </w:tcBorders>
            <w:tcMar>
              <w:top w:w="100" w:type="dxa"/>
              <w:left w:w="100" w:type="dxa"/>
              <w:bottom w:w="100" w:type="dxa"/>
              <w:right w:w="100" w:type="dxa"/>
            </w:tcMar>
          </w:tcPr>
          <w:p w14:paraId="60822226"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1, 5, 10, 25, 100</w:t>
            </w:r>
          </w:p>
        </w:tc>
      </w:tr>
      <w:tr w:rsidR="002B254F" w:rsidRPr="001651FC" w14:paraId="54AC98DA"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DB4DCB" w14:textId="1D0FC66D" w:rsidR="002B254F" w:rsidRPr="003A6AF0" w:rsidRDefault="00DE7C1B" w:rsidP="003A6AF0">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"DOI" : "10.1017/S1367943002002251", "ISSN" : "1367-9430", "author" : [ { "dropping-particle" : "", "family" : "Shankar Raman", "given" : "T. R.", "non-dropping-particle" : "", "parse-names" : false, "suffix" : "" }, { "dropping-particle" : "", "family" : "Sukumar", "given" : "R.", "non-dropping-particle" : "", "parse-names" : false, "suffix" : "" } ], "container-title" : "Animal Conservation", "id" : "ITEM-1", "issue" : "3", "issued" : { "date-parts" : [ [ "2002", "8" ] ] }, "page" : "201-216", "publisher" : "Blackwell Publishing Ltd", "title" : "Responses of tropical rainforest birds to abandoned plantations, edges and logged forest in the Western Ghats, India", "type" : "article-journal", "volume" : "5" }, "uris" : [ "http://www.mendeley.com/documents/?uuid=e5a510ec-2687-3bea-89b5-257b61938cea" ] } ], "mendeley" : { "formattedCitation" : "(Shankar Raman and Sukumar, 2002)", "manualFormatting" : "Shankar Raman and Sukumar, 2002", "plainTextFormattedCitation" : "(Shankar Raman and Sukumar, 2002)", "previouslyFormattedCitation" : "(Shankar Raman and Sukumar, 2002)"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DE7C1B">
              <w:rPr>
                <w:rFonts w:ascii="Times New Roman" w:eastAsia="Times New Roman" w:hAnsi="Times New Roman" w:cs="Times New Roman"/>
                <w:noProof/>
                <w:sz w:val="24"/>
                <w:szCs w:val="24"/>
              </w:rPr>
              <w:t>Shankar Raman and Sukumar, 2002</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344468D9"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India</w:t>
            </w:r>
          </w:p>
        </w:tc>
        <w:tc>
          <w:tcPr>
            <w:tcW w:w="2666" w:type="dxa"/>
            <w:tcBorders>
              <w:bottom w:val="single" w:sz="8" w:space="0" w:color="000000"/>
              <w:right w:val="single" w:sz="8" w:space="0" w:color="000000"/>
            </w:tcBorders>
            <w:tcMar>
              <w:top w:w="100" w:type="dxa"/>
              <w:left w:w="100" w:type="dxa"/>
              <w:bottom w:w="100" w:type="dxa"/>
              <w:right w:w="100" w:type="dxa"/>
            </w:tcMar>
          </w:tcPr>
          <w:p w14:paraId="3F77094D"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5, 15</w:t>
            </w:r>
          </w:p>
        </w:tc>
      </w:tr>
      <w:tr w:rsidR="002B254F" w:rsidRPr="001651FC" w14:paraId="37629EEA"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70C0C7" w14:textId="4A9EA865" w:rsidR="002B254F" w:rsidRPr="003A6AF0" w:rsidRDefault="00DE7C1B" w:rsidP="003A6AF0">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fldChar w:fldCharType="begin" w:fldLock="1"/>
            </w:r>
            <w:r w:rsidR="003A6AF0">
              <w:rPr>
                <w:rFonts w:ascii="Times New Roman" w:eastAsia="Times New Roman" w:hAnsi="Times New Roman" w:cs="Times New Roman"/>
                <w:sz w:val="24"/>
                <w:szCs w:val="24"/>
              </w:rPr>
              <w:instrText>ADDIN CSL_CITATION { "citationItems" : [ { "id" : "ITEM-1", "itemData" : { "DOI" : "10.1111/j.1744-7429.2011.00814.x", "ISSN" : "00063606", "author" : [ { "dropping-particle" : "", "family" : "Reid", "given" : "J. Leighton", "non-dropping-particle" : "", "parse-names" : false, "suffix" : "" }, { "dropping-particle" : "", "family" : "Harris", "given" : "J. Berton C.", "non-dropping-particle" : "", "parse-names" : false, "suffix" : "" }, { "dropping-particle" : "", "family" : "Zahawi", "given" : "Rakan A.", "non-dropping-particle" : "", "parse-names" : false, "suffix" : "" } ], "container-title" : "Biotropica", "id" : "ITEM-1", "issue" : "3", "issued" : { "date-parts" : [ [ "2012", "5" ] ] }, "page" : "350-359", "publisher" : "Blackwell Publishing Inc", "title" : "Avian Habitat Preference in Tropical Forest Restoration in Southern Costa Rica", "type" : "article-journal", "volume" : "44" }, "uris" : [ "http://www.mendeley.com/documents/?uuid=b3a585dc-97af-3995-bb61-08fc640222f5" ] } ], "mendeley" : { "formattedCitation" : "(Reid et al., 2012)", "manualFormatting" : "Reid et al., 2012", "plainTextFormattedCitation" : "(Reid et al., 2012)", "previouslyFormattedCitation" : "(Reid et al., 2012)"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DE7C1B">
              <w:rPr>
                <w:rFonts w:ascii="Times New Roman" w:eastAsia="Times New Roman" w:hAnsi="Times New Roman" w:cs="Times New Roman"/>
                <w:noProof/>
                <w:sz w:val="24"/>
                <w:szCs w:val="24"/>
              </w:rPr>
              <w:t>Reid et al., 2012</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0CA08D7B"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Costa Rica</w:t>
            </w:r>
          </w:p>
        </w:tc>
        <w:tc>
          <w:tcPr>
            <w:tcW w:w="2666" w:type="dxa"/>
            <w:tcBorders>
              <w:bottom w:val="single" w:sz="8" w:space="0" w:color="000000"/>
              <w:right w:val="single" w:sz="8" w:space="0" w:color="000000"/>
            </w:tcBorders>
            <w:tcMar>
              <w:top w:w="100" w:type="dxa"/>
              <w:left w:w="100" w:type="dxa"/>
              <w:bottom w:w="100" w:type="dxa"/>
              <w:right w:w="100" w:type="dxa"/>
            </w:tcMar>
          </w:tcPr>
          <w:p w14:paraId="06604C7A"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9</w:t>
            </w:r>
          </w:p>
        </w:tc>
      </w:tr>
      <w:tr w:rsidR="002B254F" w:rsidRPr="001651FC" w14:paraId="78153C4C"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7527E" w14:textId="034D142B" w:rsidR="002B254F" w:rsidRPr="003A6AF0" w:rsidRDefault="00DE7C1B" w:rsidP="003A6AF0">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"DOI" : "10.1007/978-1-4020-5208-8_27", "author" : [ { "dropping-particle" : "", "family" : "Renner", "given" : "Swen C", "non-dropping-particle" : "", "parse-names" : false, "suffix" : "" }, { "dropping-particle" : "", "family" : "Waltert", "given" : "Matthias", "non-dropping-particle" : "", "parse-names" : false, "suffix" : "" }, { "dropping-particle" : "", "family" : "M\u00fchlenberg", "given" : "Michael", "non-dropping-particle" : "", "parse-names" : false, "suffix" : "" } ], "container-title" : "Forest Diversity and Management", "id" : "ITEM-1", "issued" : { "date-parts" : [ [ "2006" ] ] }, "page" : "485-515", "publisher" : "Springer Netherlands", "publisher-place" : "Dordrecht", "title" : "Comparison of bird communities in primary vs. young secondary tropical montane cloud forest in Guatemala", "type" : "chapter" }, "uris" : [ "http://www.mendeley.com/documents/?uuid=348c38ef-a1a3-3963-8d0b-0935c69e1963" ] } ], "mendeley" : { "formattedCitation" : "(Renner et al., 2006)", "manualFormatting" : "Renner et al., 2006", "plainTextFormattedCitation" : "(Renner et al., 2006)", "previouslyFormattedCitation" : "(Renner et al., 2006)"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DE7C1B">
              <w:rPr>
                <w:rFonts w:ascii="Times New Roman" w:eastAsia="Times New Roman" w:hAnsi="Times New Roman" w:cs="Times New Roman"/>
                <w:noProof/>
                <w:sz w:val="24"/>
                <w:szCs w:val="24"/>
              </w:rPr>
              <w:t>Renner et al., 2006</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45A4A3A9"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Guatemala</w:t>
            </w:r>
          </w:p>
        </w:tc>
        <w:tc>
          <w:tcPr>
            <w:tcW w:w="2666" w:type="dxa"/>
            <w:tcBorders>
              <w:bottom w:val="single" w:sz="8" w:space="0" w:color="000000"/>
              <w:right w:val="single" w:sz="8" w:space="0" w:color="000000"/>
            </w:tcBorders>
            <w:tcMar>
              <w:top w:w="100" w:type="dxa"/>
              <w:left w:w="100" w:type="dxa"/>
              <w:bottom w:w="100" w:type="dxa"/>
              <w:right w:w="100" w:type="dxa"/>
            </w:tcMar>
          </w:tcPr>
          <w:p w14:paraId="582755D9"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4</w:t>
            </w:r>
          </w:p>
        </w:tc>
      </w:tr>
      <w:tr w:rsidR="002B254F" w:rsidRPr="001651FC" w14:paraId="65CC0C67"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B720F9" w14:textId="5AE1714A" w:rsidR="002B254F" w:rsidRPr="003A6AF0" w:rsidRDefault="00DE7C1B" w:rsidP="003A6AF0">
            <w:p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"DOI" : "10.1007/s10531-005-4385-1", "ISSN" : "0960-3115", "author" : [ { "dropping-particle" : "", "family" : "Slik", "given" : "J. W. F.", "non-dropping-particle" : "", "parse-names" : false, "suffix" : "" }, { "dropping-particle" : "", "family" : "Balen", "given" : "S.", "non-dropping-particle" : "Van", "parse-names" : false, "suffix" : "" } ], "container-title" : "Biodiversity &amp; Conservation", "id" : "ITEM-1", "issue" : "14", "issued" : { "date-parts" : [ [ "2006", "12", "30" ] ] }, "page" : "4425-4451", "publisher" : "Kluwer Academic Publishers", "title" : "Bird Community Changes in Response to Single and Repeated Fires in a Lowland Tropical Rainforest of Eastern Borneo", "type" : "article-journal", "volume" : "15" }, "uris" : [ "http://www.mendeley.com/documents/?uuid=5a374f42-2698-3efc-9e3b-d152998e48f9" ] } ], "mendeley" : { "formattedCitation" : "(Slik and Van Balen, 2006)", "manualFormatting" : "Slik and Van Balen, 2006", "plainTextFormattedCitation" : "(Slik and Van Balen, 2006)", "previouslyFormattedCitation" : "(Slik and Van Balen, 2006)"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DE7C1B">
              <w:rPr>
                <w:rFonts w:ascii="Times New Roman" w:eastAsia="Times New Roman" w:hAnsi="Times New Roman" w:cs="Times New Roman"/>
                <w:noProof/>
                <w:sz w:val="24"/>
                <w:szCs w:val="24"/>
              </w:rPr>
              <w:t>Slik and Van Balen, 2006</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4978E9EA"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Indonesia</w:t>
            </w:r>
          </w:p>
        </w:tc>
        <w:tc>
          <w:tcPr>
            <w:tcW w:w="2666" w:type="dxa"/>
            <w:tcBorders>
              <w:bottom w:val="single" w:sz="8" w:space="0" w:color="000000"/>
              <w:right w:val="single" w:sz="8" w:space="0" w:color="000000"/>
            </w:tcBorders>
            <w:tcMar>
              <w:top w:w="100" w:type="dxa"/>
              <w:left w:w="100" w:type="dxa"/>
              <w:bottom w:w="100" w:type="dxa"/>
              <w:right w:w="100" w:type="dxa"/>
            </w:tcMar>
          </w:tcPr>
          <w:p w14:paraId="3EB2A0B5" w14:textId="77777777" w:rsidR="002B254F" w:rsidRPr="001651FC" w:rsidRDefault="002B254F" w:rsidP="003A6AF0">
            <w:pPr>
              <w:spacing w:line="24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4</w:t>
            </w:r>
          </w:p>
        </w:tc>
      </w:tr>
      <w:tr w:rsidR="002B254F" w:rsidRPr="001651FC" w14:paraId="0AAD4ADA" w14:textId="77777777" w:rsidTr="002F1F4E">
        <w:trPr>
          <w:trHeight w:val="246"/>
        </w:trPr>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04C4A6" w14:textId="09CFDF9C" w:rsidR="002B254F" w:rsidRPr="003A6AF0" w:rsidRDefault="00DE7C1B" w:rsidP="003A6AF0">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"DOI" : "10.1016/j.biocon.2004.07.023", "ISSN" : "0006-3207", "abstract" : "Unprecedented deforestation is currently underway in Southeast Asia. Since this trend is likely to continue, it is critical to determine the value of human-modified habitats (e.g., mixed-rural habitat) for conserving the regional native forest avifauna. The impacts of ongoing deforestation on the highly endemic avifauna (33%) of Sulawesi (Indonesia) are poorly understood. We sampled birds in primary and secondary forests in the Lore Lindu National Park in central Sulawesi, as well as the surrounding plantation and mixed-rural habitats. Species richness, species density and population density of forest birds showed a consistent decreasing trend in the following order: primary forests &amp;gt; secondary forests &amp;gt; mixed-rural habitat &amp;gt; plantations. Although primary forests contained the highest proportion (85%) of a total of 34 forest species recorded from our point count surveys, 40-yr old secondary forests and the mixed-rural habitat showed high conservation potential, containing 82% and 76% of the forest species, respectively. Plantations recorded only 32% of the forest bird species. Fifteen forest species had the highest abundance in primary forests, while two species had higher abundance outside primary forests. Our simulations revealed that all forest birds that were sensitive to native tree cover could be found in areas with at least 20% continuous native tree cover. Our study shows that although primary forests have the highest conservation value for forest avifauna, the potential of degraded habitats, such as secondary forests and the mixed-rural habitat, for conserving forest species can be enhanced with appropriate land use and management decisions.", "author" : [ { "dropping-particle" : "", "family" : "Sodhi", "given" : "Navjot S.", "non-dropping-particle" : "", "parse-names" : false, "suffix" : "" }, { "dropping-particle" : "", "family" : "Koh", "given" : "Lian Pin", "non-dropping-particle" : "", "parse-names" : false, "suffix" : "" }, { "dropping-particle" : "", "family" : "Prawiradilaga", "given" : "Dewi M.", "non-dropping-particle" : "", "parse-names" : false, "suffix" : "" }, { "dropping-particle" : "", "family" : "Darjono", "given" : "", "non-dropping-particle" : "", "parse-names" : false, "suffix" : "" }, { "dropping-particle" : "", "family" : "Tinulele", "given" : "Idris", "non-dropping-particle" : "", "parse-names" : false, "suffix" : "" }, { "dropping-particle" : "", "family" : "Putra", "given" : "Dadang Dwi", "non-dropping-particle" : "", "parse-names" : false, "suffix" : "" }, { "dropping-particle" : "", "family" : "Tong Tan", "given" : "Tommy Han", "non-dropping-particle" : "", "parse-names" : false, "suffix" : "" } ], "container-title" : "Biological Conservation", "id" : "ITEM-1", "issue" : "4", "issued" : { "date-parts" : [ [ "2005", "4" ] ] }, "page" : "547-558", "title" : "Land use and conservation value for forest birds in Central Sulawesi (Indonesia)", "type" : "article-journal", "volume" : "122" }, "uris" : [ "http://www.mendeley.com/documents/?uuid=3ea6d02f-72c8-4eb8-8465-eb2f51aa6e2a" ] } ], "mendeley" : { "formattedCitation" : "(Sodhi et al., 2005)", "manualFormatting" : "Sodhi et al., 2005", "plainTextFormattedCitation" : "(Sodhi et al., 2005)", "previouslyFormattedCitation" : "(Sodhi et al., 2005)"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DE7C1B">
              <w:rPr>
                <w:rFonts w:ascii="Times New Roman" w:eastAsia="Times New Roman" w:hAnsi="Times New Roman" w:cs="Times New Roman"/>
                <w:noProof/>
                <w:sz w:val="24"/>
                <w:szCs w:val="24"/>
              </w:rPr>
              <w:t>Sodhi et al., 2005</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31F91076" w14:textId="77777777" w:rsidR="002B254F" w:rsidRPr="001651FC" w:rsidRDefault="002B254F" w:rsidP="007B3AF8">
            <w:pPr>
              <w:spacing w:line="48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Indonesia</w:t>
            </w:r>
          </w:p>
        </w:tc>
        <w:tc>
          <w:tcPr>
            <w:tcW w:w="2666" w:type="dxa"/>
            <w:tcBorders>
              <w:bottom w:val="single" w:sz="8" w:space="0" w:color="000000"/>
              <w:right w:val="single" w:sz="8" w:space="0" w:color="000000"/>
            </w:tcBorders>
            <w:tcMar>
              <w:top w:w="100" w:type="dxa"/>
              <w:left w:w="100" w:type="dxa"/>
              <w:bottom w:w="100" w:type="dxa"/>
              <w:right w:w="100" w:type="dxa"/>
            </w:tcMar>
          </w:tcPr>
          <w:p w14:paraId="3AF957E2" w14:textId="77777777" w:rsidR="002B254F" w:rsidRPr="001651FC" w:rsidRDefault="002B254F" w:rsidP="007B3AF8">
            <w:pPr>
              <w:spacing w:line="48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40</w:t>
            </w:r>
          </w:p>
        </w:tc>
      </w:tr>
      <w:tr w:rsidR="002B254F" w:rsidRPr="001651FC" w14:paraId="36F9209A"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1D4731" w14:textId="4AB0BE1E" w:rsidR="002B254F" w:rsidRPr="003A6AF0" w:rsidRDefault="00DE7C1B" w:rsidP="003A6AF0">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"DOI" : "10.2307/1933691", "ISSN" : "00129658", "author" : [ { "dropping-particle" : "", "family" : "Terborgh", "given" : "John", "non-dropping-particle" : "", "parse-names" : false, "suffix" : "" }, { "dropping-particle" : "", "family" : "Weske", "given" : "John S.", "non-dropping-particle" : "", "parse-names" : false, "suffix" : "" } ], "container-title" : "Ecology", "id" : "ITEM-1", "issue" : "5", "issued" : { "date-parts" : [ [ "1969", "9" ] ] }, "page" : "765-782", "title" : "Colonization of Secondary Habitats by Peruvian Birds", "type" : "article-journal", "volume" : "50" }, "uris" : [ "http://www.mendeley.com/documents/?uuid=6b41a13a-e06e-3145-b9e1-d45cbe7cd175" ] } ], "mendeley" : { "formattedCitation" : "(Terborgh and Weske, 1969)", "manualFormatting" : "Terborgh and Weske, 1969", "plainTextFormattedCitation" : "(Terborgh and Weske, 1969)", "previouslyFormattedCitation" : "(Terborgh and Weske, 1969)"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DE7C1B">
              <w:rPr>
                <w:rFonts w:ascii="Times New Roman" w:eastAsia="Times New Roman" w:hAnsi="Times New Roman" w:cs="Times New Roman"/>
                <w:noProof/>
                <w:sz w:val="24"/>
                <w:szCs w:val="24"/>
              </w:rPr>
              <w:t>Terborgh and Weske, 1969</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3F40ECE8" w14:textId="77777777" w:rsidR="002B254F" w:rsidRPr="001651FC" w:rsidRDefault="002B254F" w:rsidP="007B3AF8">
            <w:pPr>
              <w:spacing w:line="48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Peru</w:t>
            </w:r>
          </w:p>
        </w:tc>
        <w:tc>
          <w:tcPr>
            <w:tcW w:w="2666" w:type="dxa"/>
            <w:tcBorders>
              <w:bottom w:val="single" w:sz="8" w:space="0" w:color="000000"/>
              <w:right w:val="single" w:sz="8" w:space="0" w:color="000000"/>
            </w:tcBorders>
            <w:tcMar>
              <w:top w:w="100" w:type="dxa"/>
              <w:left w:w="100" w:type="dxa"/>
              <w:bottom w:w="100" w:type="dxa"/>
              <w:right w:w="100" w:type="dxa"/>
            </w:tcMar>
          </w:tcPr>
          <w:p w14:paraId="38CD4C69" w14:textId="77777777" w:rsidR="002B254F" w:rsidRPr="001651FC" w:rsidRDefault="002B254F" w:rsidP="007B3AF8">
            <w:pPr>
              <w:spacing w:line="48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7.5</w:t>
            </w:r>
          </w:p>
        </w:tc>
      </w:tr>
      <w:tr w:rsidR="002B254F" w:rsidRPr="001651FC" w14:paraId="209F53D4"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64803A" w14:textId="16E02622" w:rsidR="002B254F" w:rsidRPr="003A6AF0" w:rsidRDefault="00DE7C1B" w:rsidP="003A6AF0">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3A6AF0">
              <w:rPr>
                <w:rFonts w:ascii="Times New Roman" w:eastAsia="Times New Roman" w:hAnsi="Times New Roman" w:cs="Times New Roman"/>
                <w:sz w:val="24"/>
                <w:szCs w:val="24"/>
              </w:rPr>
              <w:instrText>ADDIN CSL_CITATION { "citationItems" : [ { "id" : "ITEM-1", "itemData" : { "ISBN" : "1940-0829", "ISSN" : "1940-0829", "abstract" : "Papua New Guinea is the third largest remaining area of tropical forest after the Amazon and Congo basins. However, the growing intensity of large-scale slash-and-burn agriculture and logging call for conservation research to assess how local people \u0301s traditional land-use practices result in conservation of local biodiversity, of which a species-rich and diverse component is the avian community. With this in mind, I conducted a preliminary survey of birds in small-scale secondary plots and in adjacent primary forest in Wanang Conservation Area in Papua New Guinea. I used mist-netting, point counts, and transect walks to compare the bird communities of 7-year-old secondary growth, and neighboring primary forest. The preliminary survey lasted 10 days and was conducted during the dry season (July) of 2008. I found no significant differences in summed bird abundances between forest types. However, species richness was higher in primary forest (98 species) than in secondary (78 species). The response of individual feeding guilds was also variable. Two habitats differed mainly in presence of canopy frugivores, which were more abundant (more than 80%) in primary than in secondary forests. A large difference (70%) was found also in understory and mid-story insectivores. Species occurring mainly in secondary forest were Hooded Butcherbird (Cracticus cassicus), Brown Oriole (Oriolus szalayi), and Helmeted Friarbird (Philemon buceroides). Examples of primary forest species were Red-bellied Pitta (Pitta erythrogaster), Little Kingfisher (Alcedo pusilla), and Zoe's Imperial Pigeon (Ducula zoeae). My results suggest that changes in bird assemblages occur even in relatively undisturbed landscapes in response to small-scale shifting agriculture that is crucial for local people's livelihood; it also seems that traditional land use by local people favors the persistence of a rich bird species pool in the forested and traditionally managed landscape. \u00a9 Kate\u0159ina Tvard\u00edkov\u00e1.", "author" : [ { "dropping-particle" : "", "family" : "Tvard\u00edkov\u00e1", "given" : "K", "non-dropping-particle" : "", "parse-names" : false, "suffix" : "" } ], "container-title" : "Tropical Conservation Science", "id" : "ITEM-1", "issue" : "4", "issued" : { "date-parts" : [ [ "2010" ] ] }, "page" : "373-388", "title" : "Bird abundances in primary and secondary growths in Papua New Guinea: A preliminary assessment", "type" : "article-journal", "volume" : "3" }, "uris" : [ "http://www.mendeley.com/documents/?uuid=cf77790f-ac1d-4f93-9b4b-988c3ba19edd" ] } ], "mendeley" : { "formattedCitation" : "(Tvard\u00edkov\u00e1, 2010)", "manualFormatting" : "Tvard\u00edkov\u00e1, 2010", "plainTextFormattedCitation" : "(Tvard\u00edkov\u00e1, 2010)", "previouslyFormattedCitation" : "(Tvard\u00edkov\u00e1, 2010)"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DE7C1B">
              <w:rPr>
                <w:rFonts w:ascii="Times New Roman" w:eastAsia="Times New Roman" w:hAnsi="Times New Roman" w:cs="Times New Roman"/>
                <w:noProof/>
                <w:sz w:val="24"/>
                <w:szCs w:val="24"/>
              </w:rPr>
              <w:t>Tvardíková, 2010</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4097E11A" w14:textId="77777777" w:rsidR="002B254F" w:rsidRPr="001651FC" w:rsidRDefault="002B254F" w:rsidP="007B3AF8">
            <w:pPr>
              <w:spacing w:line="48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Papua New Guinea</w:t>
            </w:r>
          </w:p>
        </w:tc>
        <w:tc>
          <w:tcPr>
            <w:tcW w:w="2666" w:type="dxa"/>
            <w:tcBorders>
              <w:bottom w:val="single" w:sz="8" w:space="0" w:color="000000"/>
              <w:right w:val="single" w:sz="8" w:space="0" w:color="000000"/>
            </w:tcBorders>
            <w:tcMar>
              <w:top w:w="100" w:type="dxa"/>
              <w:left w:w="100" w:type="dxa"/>
              <w:bottom w:w="100" w:type="dxa"/>
              <w:right w:w="100" w:type="dxa"/>
            </w:tcMar>
          </w:tcPr>
          <w:p w14:paraId="1DA3667C" w14:textId="77777777" w:rsidR="002B254F" w:rsidRPr="001651FC" w:rsidRDefault="002B254F" w:rsidP="007B3AF8">
            <w:pPr>
              <w:spacing w:line="48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7</w:t>
            </w:r>
          </w:p>
        </w:tc>
      </w:tr>
      <w:tr w:rsidR="002B254F" w:rsidRPr="001651FC" w14:paraId="135B92D1" w14:textId="77777777" w:rsidTr="003A6AF0">
        <w:tc>
          <w:tcPr>
            <w:tcW w:w="367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5FA903" w14:textId="1B966028" w:rsidR="002B254F" w:rsidRPr="002F1F4E" w:rsidRDefault="00DE7C1B" w:rsidP="007B3AF8">
            <w:p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fldLock="1"/>
            </w:r>
            <w:r w:rsidR="002F1F4E">
              <w:rPr>
                <w:rFonts w:ascii="Times New Roman" w:eastAsia="Times New Roman" w:hAnsi="Times New Roman" w:cs="Times New Roman"/>
                <w:sz w:val="24"/>
                <w:szCs w:val="24"/>
              </w:rPr>
              <w:instrText>ADDIN CSL_CITATION { "citationItems" : [ { "id" : "ITEM-1", "itemData" : { "DOI" : "10.1017/S0266467405002695", "ISSN" : "0266-4674", "author" : [ { "dropping-particle" : "", "family" : "Wijesinghe", "given" : "Mayuri R.", "non-dropping-particle" : "", "parse-names" : false, "suffix" : "" }, { "dropping-particle" : "", "family" : "L. Brooke", "given" : "M.", "non-dropping-particle" : "de", "parse-names" : false, "suffix" : "" } ], "container-title" : "Journal of Tropical Ecology", "id" : "ITEM-1", "issue" : "06", "issued" : { "date-parts" : [ [ "2005", "10", "19" ] ] }, "page" : "661", "publisher" : "Cambridge University Press", "title" : "Impact of habitat disturbance on the distribution of endemic species of small mammals and birds in a tropical rain forest in Sri Lanka", "type" : "article-journal", "volume" : "21" }, "uris" : [ "http://www.mendeley.com/documents/?uuid=006e14f2-1dc7-33bb-98d8-9d38d8605a97" ] } ], "mendeley" : { "formattedCitation" : "(Wijesinghe and de L. Brooke, 2005)", "manualFormatting" : "Wijesinghe and de L. Brooke, 2005", "plainTextFormattedCitation" : "(Wijesinghe and de L. Brooke, 2005)", "previouslyFormattedCitation" : "(Wijesinghe and de L. Brooke, 2005)"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sidRPr="00DE7C1B">
              <w:rPr>
                <w:rFonts w:ascii="Times New Roman" w:eastAsia="Times New Roman" w:hAnsi="Times New Roman" w:cs="Times New Roman"/>
                <w:noProof/>
                <w:sz w:val="24"/>
                <w:szCs w:val="24"/>
              </w:rPr>
              <w:t>Wijesinghe and de L. Brooke, 2005</w:t>
            </w:r>
            <w:r>
              <w:rPr>
                <w:rFonts w:ascii="Times New Roman" w:eastAsia="Times New Roman" w:hAnsi="Times New Roman" w:cs="Times New Roman"/>
                <w:sz w:val="24"/>
                <w:szCs w:val="24"/>
              </w:rPr>
              <w:fldChar w:fldCharType="end"/>
            </w:r>
          </w:p>
        </w:tc>
        <w:tc>
          <w:tcPr>
            <w:tcW w:w="3854" w:type="dxa"/>
            <w:tcBorders>
              <w:bottom w:val="single" w:sz="8" w:space="0" w:color="000000"/>
              <w:right w:val="single" w:sz="8" w:space="0" w:color="000000"/>
            </w:tcBorders>
            <w:tcMar>
              <w:top w:w="100" w:type="dxa"/>
              <w:left w:w="100" w:type="dxa"/>
              <w:bottom w:w="100" w:type="dxa"/>
              <w:right w:w="100" w:type="dxa"/>
            </w:tcMar>
          </w:tcPr>
          <w:p w14:paraId="3FE38605" w14:textId="77777777" w:rsidR="002B254F" w:rsidRPr="001651FC" w:rsidRDefault="002B254F" w:rsidP="007B3AF8">
            <w:pPr>
              <w:spacing w:line="48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Sri Lanka</w:t>
            </w:r>
          </w:p>
        </w:tc>
        <w:tc>
          <w:tcPr>
            <w:tcW w:w="2666" w:type="dxa"/>
            <w:tcBorders>
              <w:bottom w:val="single" w:sz="8" w:space="0" w:color="000000"/>
              <w:right w:val="single" w:sz="8" w:space="0" w:color="000000"/>
            </w:tcBorders>
            <w:tcMar>
              <w:top w:w="100" w:type="dxa"/>
              <w:left w:w="100" w:type="dxa"/>
              <w:bottom w:w="100" w:type="dxa"/>
              <w:right w:w="100" w:type="dxa"/>
            </w:tcMar>
          </w:tcPr>
          <w:p w14:paraId="169954EC" w14:textId="77777777" w:rsidR="002B254F" w:rsidRPr="001651FC" w:rsidRDefault="002B254F" w:rsidP="007B3AF8">
            <w:pPr>
              <w:spacing w:line="480" w:lineRule="auto"/>
              <w:contextualSpacing/>
              <w:jc w:val="center"/>
              <w:rPr>
                <w:rFonts w:ascii="Times New Roman" w:hAnsi="Times New Roman" w:cs="Times New Roman"/>
                <w:sz w:val="24"/>
                <w:szCs w:val="24"/>
              </w:rPr>
            </w:pPr>
            <w:r w:rsidRPr="001651FC">
              <w:rPr>
                <w:rFonts w:ascii="Times New Roman" w:eastAsia="Times New Roman" w:hAnsi="Times New Roman" w:cs="Times New Roman"/>
                <w:sz w:val="24"/>
                <w:szCs w:val="24"/>
              </w:rPr>
              <w:t>5</w:t>
            </w:r>
          </w:p>
        </w:tc>
      </w:tr>
    </w:tbl>
    <w:p w14:paraId="3E6255C5" w14:textId="77777777" w:rsidR="002B254F" w:rsidRPr="001651FC" w:rsidRDefault="002B254F" w:rsidP="002B254F">
      <w:pPr>
        <w:spacing w:line="480" w:lineRule="auto"/>
        <w:rPr>
          <w:rFonts w:ascii="Times New Roman" w:eastAsia="Times New Roman" w:hAnsi="Times New Roman" w:cs="Times New Roman"/>
          <w:b/>
          <w:sz w:val="24"/>
          <w:szCs w:val="24"/>
        </w:rPr>
      </w:pPr>
      <w:r w:rsidRPr="001651FC">
        <w:rPr>
          <w:rFonts w:ascii="Times New Roman" w:eastAsia="Times New Roman" w:hAnsi="Times New Roman" w:cs="Times New Roman"/>
          <w:b/>
          <w:sz w:val="24"/>
          <w:szCs w:val="24"/>
        </w:rPr>
        <w:br w:type="page"/>
      </w:r>
    </w:p>
    <w:p w14:paraId="5D814F2A" w14:textId="4740A27E" w:rsidR="002B254F" w:rsidRPr="001651FC" w:rsidRDefault="002B254F" w:rsidP="002B254F">
      <w:pPr>
        <w:spacing w:line="480" w:lineRule="auto"/>
        <w:jc w:val="both"/>
        <w:rPr>
          <w:rFonts w:ascii="Times New Roman" w:eastAsia="Times New Roman" w:hAnsi="Times New Roman" w:cs="Times New Roman"/>
          <w:sz w:val="24"/>
          <w:szCs w:val="24"/>
        </w:rPr>
      </w:pPr>
      <w:commentRangeStart w:id="219"/>
      <w:r w:rsidRPr="001651FC">
        <w:rPr>
          <w:rFonts w:ascii="Times New Roman" w:eastAsia="Times New Roman" w:hAnsi="Times New Roman" w:cs="Times New Roman"/>
          <w:b/>
          <w:sz w:val="24"/>
          <w:szCs w:val="24"/>
        </w:rPr>
        <w:lastRenderedPageBreak/>
        <w:t xml:space="preserve">Table </w:t>
      </w:r>
      <w:ins w:id="220" w:author="Phil" w:date="2016-06-30T11:06:00Z">
        <w:r w:rsidR="00E636BE">
          <w:rPr>
            <w:rFonts w:ascii="Times New Roman" w:eastAsia="Times New Roman" w:hAnsi="Times New Roman" w:cs="Times New Roman"/>
            <w:b/>
            <w:sz w:val="24"/>
            <w:szCs w:val="24"/>
          </w:rPr>
          <w:t>3</w:t>
        </w:r>
      </w:ins>
      <w:del w:id="221" w:author="Phil" w:date="2016-06-30T11:06:00Z">
        <w:r w:rsidRPr="001651FC" w:rsidDel="00E636BE">
          <w:rPr>
            <w:rFonts w:ascii="Times New Roman" w:eastAsia="Times New Roman" w:hAnsi="Times New Roman" w:cs="Times New Roman"/>
            <w:b/>
            <w:sz w:val="24"/>
            <w:szCs w:val="24"/>
          </w:rPr>
          <w:delText>2</w:delText>
        </w:r>
      </w:del>
      <w:r w:rsidRPr="001651FC">
        <w:rPr>
          <w:rFonts w:ascii="Times New Roman" w:eastAsia="Times New Roman" w:hAnsi="Times New Roman" w:cs="Times New Roman"/>
          <w:sz w:val="24"/>
          <w:szCs w:val="24"/>
        </w:rPr>
        <w:t xml:space="preserve"> Parameter estimates for fixed effects in all best models (selected based on </w:t>
      </w:r>
      <w:proofErr w:type="spellStart"/>
      <w:r w:rsidRPr="001651FC">
        <w:rPr>
          <w:rFonts w:ascii="Times New Roman" w:eastAsia="Times New Roman" w:hAnsi="Times New Roman" w:cs="Times New Roman"/>
          <w:sz w:val="24"/>
          <w:szCs w:val="24"/>
        </w:rPr>
        <w:t>AIC</w:t>
      </w:r>
      <w:r w:rsidR="00182ECB">
        <w:rPr>
          <w:rFonts w:ascii="Times New Roman" w:eastAsia="Times New Roman" w:hAnsi="Times New Roman" w:cs="Times New Roman"/>
          <w:sz w:val="24"/>
          <w:szCs w:val="24"/>
        </w:rPr>
        <w:t>c</w:t>
      </w:r>
      <w:proofErr w:type="spellEnd"/>
      <w:r w:rsidRPr="001651FC">
        <w:rPr>
          <w:rFonts w:ascii="Times New Roman" w:eastAsia="Times New Roman" w:hAnsi="Times New Roman" w:cs="Times New Roman"/>
          <w:sz w:val="24"/>
          <w:szCs w:val="24"/>
        </w:rPr>
        <w:t>). Where data were transformed prior to analysis estimates are based on the transformed data used for model fitting</w:t>
      </w:r>
    </w:p>
    <w:tbl>
      <w:tblPr>
        <w:tblStyle w:val="a0"/>
        <w:tblW w:w="9443"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1534"/>
        <w:gridCol w:w="1554"/>
        <w:gridCol w:w="1564"/>
        <w:gridCol w:w="1526"/>
        <w:gridCol w:w="1043"/>
      </w:tblGrid>
      <w:tr w:rsidR="00E93C3D" w:rsidRPr="001651FC" w14:paraId="717507A8" w14:textId="77777777" w:rsidTr="00E64737">
        <w:trPr>
          <w:trHeight w:val="288"/>
        </w:trPr>
        <w:tc>
          <w:tcPr>
            <w:tcW w:w="2222" w:type="dxa"/>
          </w:tcPr>
          <w:p w14:paraId="1A62A512" w14:textId="47A5E865" w:rsidR="00E93C3D" w:rsidRPr="001651FC" w:rsidRDefault="00E93C3D" w:rsidP="00E64737">
            <w:pPr>
              <w:spacing w:line="240" w:lineRule="auto"/>
              <w:jc w:val="center"/>
              <w:rPr>
                <w:rFonts w:ascii="Times New Roman" w:eastAsia="Times New Roman" w:hAnsi="Times New Roman" w:cs="Times New Roman"/>
                <w:b/>
                <w:color w:val="auto"/>
                <w:sz w:val="24"/>
                <w:szCs w:val="24"/>
                <w:lang w:val="en-GB" w:eastAsia="en-GB"/>
              </w:rPr>
            </w:pPr>
            <w:r w:rsidRPr="001651FC">
              <w:rPr>
                <w:rFonts w:ascii="Times New Roman" w:eastAsia="Times New Roman" w:hAnsi="Times New Roman" w:cs="Times New Roman"/>
                <w:b/>
                <w:color w:val="auto"/>
                <w:sz w:val="24"/>
                <w:szCs w:val="24"/>
                <w:lang w:val="en-GB" w:eastAsia="en-GB"/>
              </w:rPr>
              <w:t>Variable</w:t>
            </w:r>
          </w:p>
        </w:tc>
        <w:tc>
          <w:tcPr>
            <w:tcW w:w="1534" w:type="dxa"/>
            <w:noWrap/>
            <w:hideMark/>
          </w:tcPr>
          <w:p w14:paraId="08929EE7" w14:textId="4F3EB529" w:rsidR="00E93C3D" w:rsidRPr="001651FC" w:rsidRDefault="00E93C3D" w:rsidP="00E64737">
            <w:pPr>
              <w:spacing w:line="240" w:lineRule="auto"/>
              <w:jc w:val="center"/>
              <w:rPr>
                <w:rFonts w:ascii="Times New Roman" w:eastAsia="Times New Roman" w:hAnsi="Times New Roman" w:cs="Times New Roman"/>
                <w:b/>
                <w:color w:val="auto"/>
                <w:sz w:val="24"/>
                <w:szCs w:val="24"/>
                <w:lang w:val="en-GB" w:eastAsia="en-GB"/>
              </w:rPr>
            </w:pPr>
            <w:r w:rsidRPr="001651FC">
              <w:rPr>
                <w:rFonts w:ascii="Times New Roman" w:eastAsia="Times New Roman" w:hAnsi="Times New Roman" w:cs="Times New Roman"/>
                <w:b/>
                <w:color w:val="auto"/>
                <w:sz w:val="24"/>
                <w:szCs w:val="24"/>
                <w:lang w:val="en-GB" w:eastAsia="en-GB"/>
              </w:rPr>
              <w:t>Parameter</w:t>
            </w:r>
          </w:p>
        </w:tc>
        <w:tc>
          <w:tcPr>
            <w:tcW w:w="1554" w:type="dxa"/>
            <w:noWrap/>
            <w:hideMark/>
          </w:tcPr>
          <w:p w14:paraId="7BE6C840" w14:textId="77777777"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Estimate</w:t>
            </w:r>
          </w:p>
        </w:tc>
        <w:tc>
          <w:tcPr>
            <w:tcW w:w="1564" w:type="dxa"/>
            <w:noWrap/>
            <w:hideMark/>
          </w:tcPr>
          <w:p w14:paraId="5F9D3243" w14:textId="66D9853B"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SE</w:t>
            </w:r>
          </w:p>
        </w:tc>
        <w:tc>
          <w:tcPr>
            <w:tcW w:w="1526" w:type="dxa"/>
            <w:noWrap/>
            <w:hideMark/>
          </w:tcPr>
          <w:p w14:paraId="2C9E2DA6" w14:textId="0A0CE46F"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t-value</w:t>
            </w:r>
          </w:p>
        </w:tc>
        <w:tc>
          <w:tcPr>
            <w:tcW w:w="1043" w:type="dxa"/>
            <w:noWrap/>
            <w:hideMark/>
          </w:tcPr>
          <w:p w14:paraId="4B4A1611" w14:textId="21705CED" w:rsidR="00E93C3D" w:rsidRPr="001651FC" w:rsidRDefault="00E93C3D" w:rsidP="00E64737">
            <w:pPr>
              <w:spacing w:line="240" w:lineRule="auto"/>
              <w:jc w:val="center"/>
              <w:rPr>
                <w:rFonts w:ascii="Times New Roman" w:eastAsia="Times New Roman" w:hAnsi="Times New Roman" w:cs="Times New Roman"/>
                <w:b/>
                <w:sz w:val="24"/>
                <w:szCs w:val="24"/>
                <w:lang w:val="en-GB" w:eastAsia="en-GB"/>
              </w:rPr>
            </w:pPr>
            <w:r w:rsidRPr="001651FC">
              <w:rPr>
                <w:rFonts w:ascii="Times New Roman" w:eastAsia="Times New Roman" w:hAnsi="Times New Roman" w:cs="Times New Roman"/>
                <w:b/>
                <w:sz w:val="24"/>
                <w:szCs w:val="24"/>
                <w:lang w:val="en-GB" w:eastAsia="en-GB"/>
              </w:rPr>
              <w:t>P value</w:t>
            </w:r>
          </w:p>
        </w:tc>
      </w:tr>
      <w:tr w:rsidR="001651FC" w:rsidRPr="001651FC" w14:paraId="75AF9F72" w14:textId="77777777" w:rsidTr="00E64737">
        <w:trPr>
          <w:trHeight w:val="288"/>
        </w:trPr>
        <w:tc>
          <w:tcPr>
            <w:tcW w:w="2222" w:type="dxa"/>
            <w:vMerge w:val="restart"/>
          </w:tcPr>
          <w:p w14:paraId="0852EC77" w14:textId="41D505B8"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Species Richness</w:t>
            </w:r>
          </w:p>
        </w:tc>
        <w:tc>
          <w:tcPr>
            <w:tcW w:w="1534" w:type="dxa"/>
            <w:noWrap/>
          </w:tcPr>
          <w:p w14:paraId="7046459A" w14:textId="193F0960"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52E923DF" w14:textId="7883D93B" w:rsidR="001651FC" w:rsidRPr="001651FC" w:rsidRDefault="001651FC" w:rsidP="00E636BE">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w:t>
            </w:r>
            <w:r w:rsidR="00E636BE" w:rsidRPr="001651FC">
              <w:rPr>
                <w:rFonts w:ascii="Times New Roman" w:eastAsia="Times New Roman" w:hAnsi="Times New Roman" w:cs="Times New Roman"/>
                <w:sz w:val="24"/>
                <w:szCs w:val="24"/>
                <w:lang w:val="en-GB" w:eastAsia="en-GB"/>
              </w:rPr>
              <w:t>3</w:t>
            </w:r>
            <w:r w:rsidR="00E636BE">
              <w:rPr>
                <w:rFonts w:ascii="Times New Roman" w:eastAsia="Times New Roman" w:hAnsi="Times New Roman" w:cs="Times New Roman"/>
                <w:sz w:val="24"/>
                <w:szCs w:val="24"/>
                <w:lang w:val="en-GB" w:eastAsia="en-GB"/>
              </w:rPr>
              <w:t>1</w:t>
            </w:r>
          </w:p>
        </w:tc>
        <w:tc>
          <w:tcPr>
            <w:tcW w:w="1564" w:type="dxa"/>
            <w:noWrap/>
          </w:tcPr>
          <w:p w14:paraId="551216AD" w14:textId="43F8FF11" w:rsidR="001651FC" w:rsidRPr="001651FC" w:rsidRDefault="001651FC" w:rsidP="00E636BE">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w:t>
            </w:r>
            <w:r w:rsidR="00E636BE" w:rsidRPr="001651FC">
              <w:rPr>
                <w:rFonts w:ascii="Times New Roman" w:eastAsia="Times New Roman" w:hAnsi="Times New Roman" w:cs="Times New Roman"/>
                <w:sz w:val="24"/>
                <w:szCs w:val="24"/>
                <w:lang w:val="en-GB" w:eastAsia="en-GB"/>
              </w:rPr>
              <w:t>1</w:t>
            </w:r>
            <w:r w:rsidR="00E636BE">
              <w:rPr>
                <w:rFonts w:ascii="Times New Roman" w:eastAsia="Times New Roman" w:hAnsi="Times New Roman" w:cs="Times New Roman"/>
                <w:sz w:val="24"/>
                <w:szCs w:val="24"/>
                <w:lang w:val="en-GB" w:eastAsia="en-GB"/>
              </w:rPr>
              <w:t>2</w:t>
            </w:r>
          </w:p>
        </w:tc>
        <w:tc>
          <w:tcPr>
            <w:tcW w:w="1526" w:type="dxa"/>
            <w:noWrap/>
          </w:tcPr>
          <w:p w14:paraId="31FCBD92" w14:textId="425E1920" w:rsidR="001651FC" w:rsidRPr="001651FC" w:rsidRDefault="001651FC" w:rsidP="00E636BE">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w:t>
            </w:r>
            <w:r w:rsidR="00E636BE" w:rsidRPr="001651FC">
              <w:rPr>
                <w:rFonts w:ascii="Times New Roman" w:eastAsia="Times New Roman" w:hAnsi="Times New Roman" w:cs="Times New Roman"/>
                <w:sz w:val="24"/>
                <w:szCs w:val="24"/>
                <w:lang w:val="en-GB" w:eastAsia="en-GB"/>
              </w:rPr>
              <w:t>6</w:t>
            </w:r>
            <w:r w:rsidR="00E636BE">
              <w:rPr>
                <w:rFonts w:ascii="Times New Roman" w:eastAsia="Times New Roman" w:hAnsi="Times New Roman" w:cs="Times New Roman"/>
                <w:sz w:val="24"/>
                <w:szCs w:val="24"/>
                <w:lang w:val="en-GB" w:eastAsia="en-GB"/>
              </w:rPr>
              <w:t>8</w:t>
            </w:r>
          </w:p>
        </w:tc>
        <w:tc>
          <w:tcPr>
            <w:tcW w:w="1043" w:type="dxa"/>
            <w:noWrap/>
          </w:tcPr>
          <w:p w14:paraId="480151E5" w14:textId="10498906"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0.011</w:t>
            </w:r>
          </w:p>
        </w:tc>
      </w:tr>
      <w:tr w:rsidR="001651FC" w:rsidRPr="001651FC" w14:paraId="15D49F0B" w14:textId="77777777" w:rsidTr="00E64737">
        <w:trPr>
          <w:trHeight w:val="288"/>
        </w:trPr>
        <w:tc>
          <w:tcPr>
            <w:tcW w:w="2222" w:type="dxa"/>
            <w:vMerge/>
          </w:tcPr>
          <w:p w14:paraId="05869853" w14:textId="77777777"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p>
        </w:tc>
        <w:tc>
          <w:tcPr>
            <w:tcW w:w="1534" w:type="dxa"/>
            <w:noWrap/>
          </w:tcPr>
          <w:p w14:paraId="178E6140" w14:textId="2B04150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log(Age)</w:t>
            </w:r>
          </w:p>
        </w:tc>
        <w:tc>
          <w:tcPr>
            <w:tcW w:w="1554" w:type="dxa"/>
            <w:noWrap/>
          </w:tcPr>
          <w:p w14:paraId="4C359776" w14:textId="2EF6B452" w:rsidR="001651FC" w:rsidRPr="001651FC" w:rsidRDefault="001651FC" w:rsidP="00E636BE">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0.08</w:t>
            </w:r>
          </w:p>
        </w:tc>
        <w:tc>
          <w:tcPr>
            <w:tcW w:w="1564" w:type="dxa"/>
            <w:noWrap/>
          </w:tcPr>
          <w:p w14:paraId="3F006116" w14:textId="49708382" w:rsidR="001651FC" w:rsidRPr="001651FC" w:rsidRDefault="001651FC" w:rsidP="00E636BE">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w:t>
            </w:r>
          </w:p>
        </w:tc>
        <w:tc>
          <w:tcPr>
            <w:tcW w:w="1526" w:type="dxa"/>
            <w:noWrap/>
          </w:tcPr>
          <w:p w14:paraId="0C994CF5" w14:textId="7C71E445" w:rsidR="001651FC" w:rsidRPr="001651FC" w:rsidRDefault="00E636BE" w:rsidP="00E64737">
            <w:pPr>
              <w:spacing w:line="240" w:lineRule="auto"/>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2.00</w:t>
            </w:r>
          </w:p>
        </w:tc>
        <w:tc>
          <w:tcPr>
            <w:tcW w:w="1043" w:type="dxa"/>
            <w:noWrap/>
          </w:tcPr>
          <w:p w14:paraId="7029FCD0" w14:textId="02F8374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0.060</w:t>
            </w:r>
          </w:p>
        </w:tc>
      </w:tr>
      <w:tr w:rsidR="00182ECB" w:rsidRPr="001651FC" w14:paraId="79E044D8" w14:textId="77777777" w:rsidTr="00E64737">
        <w:trPr>
          <w:trHeight w:val="288"/>
        </w:trPr>
        <w:tc>
          <w:tcPr>
            <w:tcW w:w="2222" w:type="dxa"/>
            <w:vMerge w:val="restart"/>
          </w:tcPr>
          <w:p w14:paraId="04011DF0" w14:textId="0E62435A" w:rsidR="00182ECB" w:rsidRPr="001651FC" w:rsidRDefault="002839DE" w:rsidP="00182ECB">
            <w:pPr>
              <w:spacing w:line="240" w:lineRule="auto"/>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Forest Specialist S</w:t>
            </w:r>
            <w:r w:rsidR="00182ECB" w:rsidRPr="001651FC">
              <w:rPr>
                <w:rFonts w:ascii="Times New Roman" w:eastAsia="Times New Roman" w:hAnsi="Times New Roman" w:cs="Times New Roman"/>
                <w:sz w:val="24"/>
                <w:szCs w:val="24"/>
                <w:lang w:val="en-GB" w:eastAsia="en-GB"/>
              </w:rPr>
              <w:t>pecies Richness</w:t>
            </w:r>
          </w:p>
        </w:tc>
        <w:tc>
          <w:tcPr>
            <w:tcW w:w="1534" w:type="dxa"/>
            <w:noWrap/>
          </w:tcPr>
          <w:p w14:paraId="39E62414" w14:textId="0226E465"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4D02ED54" w14:textId="0233B874" w:rsidR="00182ECB" w:rsidRPr="001651FC" w:rsidRDefault="00182ECB" w:rsidP="00E636BE">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-0.95</w:t>
            </w:r>
          </w:p>
        </w:tc>
        <w:tc>
          <w:tcPr>
            <w:tcW w:w="1564" w:type="dxa"/>
            <w:noWrap/>
          </w:tcPr>
          <w:p w14:paraId="04579619" w14:textId="1537F962" w:rsidR="00182ECB" w:rsidRPr="001651FC" w:rsidRDefault="00182ECB" w:rsidP="00E636BE">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w:t>
            </w:r>
            <w:r w:rsidR="00E636BE" w:rsidRPr="00182ECB">
              <w:rPr>
                <w:rFonts w:ascii="Times New Roman" w:eastAsia="Times New Roman" w:hAnsi="Times New Roman" w:cs="Times New Roman"/>
                <w:sz w:val="24"/>
                <w:szCs w:val="24"/>
                <w:lang w:val="en-GB" w:eastAsia="en-GB"/>
              </w:rPr>
              <w:t>1</w:t>
            </w:r>
            <w:r w:rsidR="00E636BE">
              <w:rPr>
                <w:rFonts w:ascii="Times New Roman" w:eastAsia="Times New Roman" w:hAnsi="Times New Roman" w:cs="Times New Roman"/>
                <w:sz w:val="24"/>
                <w:szCs w:val="24"/>
                <w:lang w:val="en-GB" w:eastAsia="en-GB"/>
              </w:rPr>
              <w:t>9</w:t>
            </w:r>
          </w:p>
        </w:tc>
        <w:tc>
          <w:tcPr>
            <w:tcW w:w="1526" w:type="dxa"/>
            <w:noWrap/>
          </w:tcPr>
          <w:p w14:paraId="2F25E3BF" w14:textId="1F66E3C5" w:rsidR="00182ECB" w:rsidRPr="001651FC" w:rsidRDefault="00182ECB" w:rsidP="00E636BE">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-5.06</w:t>
            </w:r>
          </w:p>
        </w:tc>
        <w:tc>
          <w:tcPr>
            <w:tcW w:w="1043" w:type="dxa"/>
            <w:noWrap/>
          </w:tcPr>
          <w:p w14:paraId="5B9EE5BC" w14:textId="358BC3FA"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&lt;0.00</w:t>
            </w:r>
            <w:r w:rsidRPr="001651FC">
              <w:rPr>
                <w:rFonts w:ascii="Times New Roman" w:eastAsia="Times New Roman" w:hAnsi="Times New Roman" w:cs="Times New Roman"/>
                <w:sz w:val="24"/>
                <w:szCs w:val="24"/>
                <w:lang w:val="en-GB" w:eastAsia="en-GB"/>
              </w:rPr>
              <w:t>1</w:t>
            </w:r>
          </w:p>
        </w:tc>
      </w:tr>
      <w:tr w:rsidR="00182ECB" w:rsidRPr="001651FC" w14:paraId="27736030" w14:textId="77777777" w:rsidTr="00E64737">
        <w:trPr>
          <w:trHeight w:val="288"/>
        </w:trPr>
        <w:tc>
          <w:tcPr>
            <w:tcW w:w="2222" w:type="dxa"/>
            <w:vMerge/>
          </w:tcPr>
          <w:p w14:paraId="2BBE13B9" w14:textId="77777777"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p>
        </w:tc>
        <w:tc>
          <w:tcPr>
            <w:tcW w:w="1534" w:type="dxa"/>
            <w:noWrap/>
          </w:tcPr>
          <w:p w14:paraId="3607606C" w14:textId="0025C5A3"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log(Age)</w:t>
            </w:r>
          </w:p>
        </w:tc>
        <w:tc>
          <w:tcPr>
            <w:tcW w:w="1554" w:type="dxa"/>
            <w:noWrap/>
          </w:tcPr>
          <w:p w14:paraId="540ADC42" w14:textId="493CCBC4" w:rsidR="00182ECB" w:rsidRPr="001651FC" w:rsidRDefault="00182ECB" w:rsidP="00E636BE">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w:t>
            </w:r>
            <w:r w:rsidR="00E636BE" w:rsidRPr="00182ECB">
              <w:rPr>
                <w:rFonts w:ascii="Times New Roman" w:eastAsia="Times New Roman" w:hAnsi="Times New Roman" w:cs="Times New Roman"/>
                <w:sz w:val="24"/>
                <w:szCs w:val="24"/>
                <w:lang w:val="en-GB" w:eastAsia="en-GB"/>
              </w:rPr>
              <w:t>1</w:t>
            </w:r>
            <w:r w:rsidR="00E636BE">
              <w:rPr>
                <w:rFonts w:ascii="Times New Roman" w:eastAsia="Times New Roman" w:hAnsi="Times New Roman" w:cs="Times New Roman"/>
                <w:sz w:val="24"/>
                <w:szCs w:val="24"/>
                <w:lang w:val="en-GB" w:eastAsia="en-GB"/>
              </w:rPr>
              <w:t>9</w:t>
            </w:r>
          </w:p>
        </w:tc>
        <w:tc>
          <w:tcPr>
            <w:tcW w:w="1564" w:type="dxa"/>
            <w:noWrap/>
          </w:tcPr>
          <w:p w14:paraId="3FB0C5B0" w14:textId="3C61F7D1" w:rsidR="00182ECB" w:rsidRPr="001651FC" w:rsidRDefault="00182ECB" w:rsidP="00E636BE">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0.</w:t>
            </w:r>
            <w:r w:rsidR="00E636BE" w:rsidRPr="00182ECB">
              <w:rPr>
                <w:rFonts w:ascii="Times New Roman" w:eastAsia="Times New Roman" w:hAnsi="Times New Roman" w:cs="Times New Roman"/>
                <w:sz w:val="24"/>
                <w:szCs w:val="24"/>
                <w:lang w:val="en-GB" w:eastAsia="en-GB"/>
              </w:rPr>
              <w:t>0</w:t>
            </w:r>
            <w:r w:rsidR="00E636BE">
              <w:rPr>
                <w:rFonts w:ascii="Times New Roman" w:eastAsia="Times New Roman" w:hAnsi="Times New Roman" w:cs="Times New Roman"/>
                <w:sz w:val="24"/>
                <w:szCs w:val="24"/>
                <w:lang w:val="en-GB" w:eastAsia="en-GB"/>
              </w:rPr>
              <w:t>7</w:t>
            </w:r>
          </w:p>
        </w:tc>
        <w:tc>
          <w:tcPr>
            <w:tcW w:w="1526" w:type="dxa"/>
            <w:noWrap/>
          </w:tcPr>
          <w:p w14:paraId="7B9CD87C" w14:textId="156CF00F" w:rsidR="00182ECB" w:rsidRPr="001651FC" w:rsidRDefault="00182ECB" w:rsidP="00E636BE">
            <w:pPr>
              <w:spacing w:line="240" w:lineRule="auto"/>
              <w:jc w:val="center"/>
              <w:rPr>
                <w:rFonts w:ascii="Times New Roman" w:eastAsia="Times New Roman" w:hAnsi="Times New Roman" w:cs="Times New Roman"/>
                <w:sz w:val="24"/>
                <w:szCs w:val="24"/>
                <w:lang w:val="en-GB" w:eastAsia="en-GB"/>
              </w:rPr>
            </w:pPr>
            <w:r w:rsidRPr="00182ECB">
              <w:rPr>
                <w:rFonts w:ascii="Times New Roman" w:eastAsia="Times New Roman" w:hAnsi="Times New Roman" w:cs="Times New Roman"/>
                <w:sz w:val="24"/>
                <w:szCs w:val="24"/>
                <w:lang w:val="en-GB" w:eastAsia="en-GB"/>
              </w:rPr>
              <w:t>2.8</w:t>
            </w:r>
            <w:r w:rsidR="00E636BE">
              <w:rPr>
                <w:rFonts w:ascii="Times New Roman" w:eastAsia="Times New Roman" w:hAnsi="Times New Roman" w:cs="Times New Roman"/>
                <w:sz w:val="24"/>
                <w:szCs w:val="24"/>
                <w:lang w:val="en-GB" w:eastAsia="en-GB"/>
              </w:rPr>
              <w:t>1</w:t>
            </w:r>
          </w:p>
        </w:tc>
        <w:tc>
          <w:tcPr>
            <w:tcW w:w="1043" w:type="dxa"/>
            <w:noWrap/>
          </w:tcPr>
          <w:p w14:paraId="4B2A0E4C" w14:textId="4DEA20FD" w:rsidR="00182ECB" w:rsidRPr="001651FC" w:rsidRDefault="00182ECB" w:rsidP="00182ECB">
            <w:pPr>
              <w:spacing w:line="240" w:lineRule="auto"/>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0</w:t>
            </w:r>
            <w:r w:rsidRPr="00182ECB">
              <w:rPr>
                <w:rFonts w:ascii="Times New Roman" w:eastAsia="Times New Roman" w:hAnsi="Times New Roman" w:cs="Times New Roman"/>
                <w:sz w:val="24"/>
                <w:szCs w:val="24"/>
                <w:lang w:val="en-GB" w:eastAsia="en-GB"/>
              </w:rPr>
              <w:t>.01</w:t>
            </w:r>
          </w:p>
        </w:tc>
      </w:tr>
      <w:tr w:rsidR="001651FC" w:rsidRPr="001651FC" w14:paraId="6045E4F5" w14:textId="77777777" w:rsidTr="00E64737">
        <w:trPr>
          <w:trHeight w:val="288"/>
        </w:trPr>
        <w:tc>
          <w:tcPr>
            <w:tcW w:w="2222" w:type="dxa"/>
          </w:tcPr>
          <w:p w14:paraId="32E48D1E" w14:textId="398F36FB"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Diversity (FD)</w:t>
            </w:r>
          </w:p>
        </w:tc>
        <w:tc>
          <w:tcPr>
            <w:tcW w:w="1534" w:type="dxa"/>
            <w:noWrap/>
          </w:tcPr>
          <w:p w14:paraId="05067DBC" w14:textId="463D16D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651253DC" w14:textId="0F422ED8" w:rsidR="001651FC" w:rsidRPr="001651FC" w:rsidRDefault="001651FC" w:rsidP="00E636BE">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w:t>
            </w:r>
            <w:r w:rsidR="00E636BE" w:rsidRPr="001651FC">
              <w:rPr>
                <w:rFonts w:ascii="Times New Roman" w:eastAsia="Times New Roman" w:hAnsi="Times New Roman" w:cs="Times New Roman"/>
                <w:sz w:val="24"/>
                <w:szCs w:val="24"/>
                <w:lang w:val="en-GB" w:eastAsia="en-GB"/>
              </w:rPr>
              <w:t>0</w:t>
            </w:r>
            <w:r w:rsidR="00E636BE">
              <w:rPr>
                <w:rFonts w:ascii="Times New Roman" w:eastAsia="Times New Roman" w:hAnsi="Times New Roman" w:cs="Times New Roman"/>
                <w:sz w:val="24"/>
                <w:szCs w:val="24"/>
                <w:lang w:val="en-GB" w:eastAsia="en-GB"/>
              </w:rPr>
              <w:t>5</w:t>
            </w:r>
          </w:p>
        </w:tc>
        <w:tc>
          <w:tcPr>
            <w:tcW w:w="1564" w:type="dxa"/>
            <w:noWrap/>
          </w:tcPr>
          <w:p w14:paraId="0B281277" w14:textId="790BBB34" w:rsidR="001651FC" w:rsidRPr="001651FC" w:rsidRDefault="001651FC" w:rsidP="00E636BE">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w:t>
            </w:r>
            <w:r w:rsidR="00E636BE" w:rsidRPr="001651FC">
              <w:rPr>
                <w:rFonts w:ascii="Times New Roman" w:eastAsia="Times New Roman" w:hAnsi="Times New Roman" w:cs="Times New Roman"/>
                <w:sz w:val="24"/>
                <w:szCs w:val="24"/>
                <w:lang w:val="en-GB" w:eastAsia="en-GB"/>
              </w:rPr>
              <w:t>0</w:t>
            </w:r>
            <w:r w:rsidR="00E636BE">
              <w:rPr>
                <w:rFonts w:ascii="Times New Roman" w:eastAsia="Times New Roman" w:hAnsi="Times New Roman" w:cs="Times New Roman"/>
                <w:sz w:val="24"/>
                <w:szCs w:val="24"/>
                <w:lang w:val="en-GB" w:eastAsia="en-GB"/>
              </w:rPr>
              <w:t>5</w:t>
            </w:r>
          </w:p>
        </w:tc>
        <w:tc>
          <w:tcPr>
            <w:tcW w:w="1526" w:type="dxa"/>
            <w:noWrap/>
          </w:tcPr>
          <w:p w14:paraId="1B591628" w14:textId="5219B692" w:rsidR="001651FC" w:rsidRPr="001651FC" w:rsidRDefault="001651FC" w:rsidP="00E636BE">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-0.97</w:t>
            </w:r>
          </w:p>
        </w:tc>
        <w:tc>
          <w:tcPr>
            <w:tcW w:w="1043" w:type="dxa"/>
            <w:noWrap/>
          </w:tcPr>
          <w:p w14:paraId="43B3B57A" w14:textId="5E7C137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0.332</w:t>
            </w:r>
          </w:p>
        </w:tc>
      </w:tr>
      <w:tr w:rsidR="001651FC" w:rsidRPr="001651FC" w14:paraId="088D2798" w14:textId="77777777" w:rsidTr="00E64737">
        <w:trPr>
          <w:trHeight w:val="288"/>
        </w:trPr>
        <w:tc>
          <w:tcPr>
            <w:tcW w:w="2222" w:type="dxa"/>
          </w:tcPr>
          <w:p w14:paraId="124B28B9" w14:textId="0FA75D7B"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Richness (</w:t>
            </w:r>
            <w:proofErr w:type="spellStart"/>
            <w:r w:rsidRPr="001651FC">
              <w:rPr>
                <w:rFonts w:ascii="Times New Roman" w:eastAsia="Times New Roman" w:hAnsi="Times New Roman" w:cs="Times New Roman"/>
                <w:sz w:val="24"/>
                <w:szCs w:val="24"/>
                <w:lang w:val="en-GB" w:eastAsia="en-GB"/>
              </w:rPr>
              <w:t>FRic</w:t>
            </w:r>
            <w:proofErr w:type="spellEnd"/>
            <w:r w:rsidRPr="001651FC">
              <w:rPr>
                <w:rFonts w:ascii="Times New Roman" w:eastAsia="Times New Roman" w:hAnsi="Times New Roman" w:cs="Times New Roman"/>
                <w:sz w:val="24"/>
                <w:szCs w:val="24"/>
                <w:lang w:val="en-GB" w:eastAsia="en-GB"/>
              </w:rPr>
              <w:t>)</w:t>
            </w:r>
          </w:p>
        </w:tc>
        <w:tc>
          <w:tcPr>
            <w:tcW w:w="1534" w:type="dxa"/>
            <w:noWrap/>
          </w:tcPr>
          <w:p w14:paraId="6865F907" w14:textId="22B9F7D3"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2B0F67BF" w14:textId="3F7DE278" w:rsidR="001651FC" w:rsidRPr="001651FC" w:rsidRDefault="001651FC" w:rsidP="00E636BE">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-1.04</w:t>
            </w:r>
          </w:p>
        </w:tc>
        <w:tc>
          <w:tcPr>
            <w:tcW w:w="1564" w:type="dxa"/>
            <w:noWrap/>
          </w:tcPr>
          <w:p w14:paraId="090BDAF0" w14:textId="5B65F0DB" w:rsidR="001651FC" w:rsidRPr="001651FC" w:rsidRDefault="001651FC" w:rsidP="00E636BE">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0.51</w:t>
            </w:r>
          </w:p>
        </w:tc>
        <w:tc>
          <w:tcPr>
            <w:tcW w:w="1526" w:type="dxa"/>
            <w:noWrap/>
          </w:tcPr>
          <w:p w14:paraId="26DAE6C8" w14:textId="70D5E489" w:rsidR="001651FC" w:rsidRPr="001651FC" w:rsidRDefault="001651FC" w:rsidP="00E636BE">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w:t>
            </w:r>
            <w:r w:rsidR="00E636BE" w:rsidRPr="001651FC">
              <w:rPr>
                <w:rFonts w:ascii="Times New Roman" w:eastAsia="Times New Roman" w:hAnsi="Times New Roman" w:cs="Times New Roman"/>
                <w:sz w:val="24"/>
                <w:szCs w:val="24"/>
                <w:lang w:val="en-GB" w:eastAsia="en-GB"/>
              </w:rPr>
              <w:t>0</w:t>
            </w:r>
            <w:r w:rsidR="00E636BE">
              <w:rPr>
                <w:rFonts w:ascii="Times New Roman" w:eastAsia="Times New Roman" w:hAnsi="Times New Roman" w:cs="Times New Roman"/>
                <w:sz w:val="24"/>
                <w:szCs w:val="24"/>
                <w:lang w:val="en-GB" w:eastAsia="en-GB"/>
              </w:rPr>
              <w:t>3</w:t>
            </w:r>
          </w:p>
        </w:tc>
        <w:tc>
          <w:tcPr>
            <w:tcW w:w="1043" w:type="dxa"/>
            <w:noWrap/>
          </w:tcPr>
          <w:p w14:paraId="36D445F9" w14:textId="7988F787"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0.042</w:t>
            </w:r>
          </w:p>
        </w:tc>
      </w:tr>
      <w:tr w:rsidR="001651FC" w:rsidRPr="001651FC" w14:paraId="1B094DB0" w14:textId="77777777" w:rsidTr="00E64737">
        <w:trPr>
          <w:trHeight w:val="288"/>
        </w:trPr>
        <w:tc>
          <w:tcPr>
            <w:tcW w:w="2222" w:type="dxa"/>
          </w:tcPr>
          <w:p w14:paraId="7115B98D" w14:textId="38A2B1B5"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Evenness (</w:t>
            </w:r>
            <w:proofErr w:type="spellStart"/>
            <w:r w:rsidRPr="001651FC">
              <w:rPr>
                <w:rFonts w:ascii="Times New Roman" w:eastAsia="Times New Roman" w:hAnsi="Times New Roman" w:cs="Times New Roman"/>
                <w:sz w:val="24"/>
                <w:szCs w:val="24"/>
                <w:lang w:val="en-GB" w:eastAsia="en-GB"/>
              </w:rPr>
              <w:t>FEve</w:t>
            </w:r>
            <w:proofErr w:type="spellEnd"/>
            <w:r w:rsidRPr="001651FC">
              <w:rPr>
                <w:rFonts w:ascii="Times New Roman" w:eastAsia="Times New Roman" w:hAnsi="Times New Roman" w:cs="Times New Roman"/>
                <w:sz w:val="24"/>
                <w:szCs w:val="24"/>
                <w:lang w:val="en-GB" w:eastAsia="en-GB"/>
              </w:rPr>
              <w:t>)</w:t>
            </w:r>
          </w:p>
        </w:tc>
        <w:tc>
          <w:tcPr>
            <w:tcW w:w="1534" w:type="dxa"/>
            <w:noWrap/>
          </w:tcPr>
          <w:p w14:paraId="697C38FA" w14:textId="5488379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5DA2B818" w14:textId="58AD59F3" w:rsidR="001651FC" w:rsidRPr="001651FC" w:rsidRDefault="001651FC" w:rsidP="00E636BE">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w:t>
            </w:r>
            <w:r w:rsidR="00E636BE" w:rsidRPr="001651FC">
              <w:rPr>
                <w:rFonts w:ascii="Times New Roman" w:eastAsia="Times New Roman" w:hAnsi="Times New Roman" w:cs="Times New Roman"/>
                <w:sz w:val="24"/>
                <w:szCs w:val="24"/>
                <w:lang w:val="en-GB" w:eastAsia="en-GB"/>
              </w:rPr>
              <w:t>0</w:t>
            </w:r>
            <w:r w:rsidR="00E636BE">
              <w:rPr>
                <w:rFonts w:ascii="Times New Roman" w:eastAsia="Times New Roman" w:hAnsi="Times New Roman" w:cs="Times New Roman"/>
                <w:sz w:val="24"/>
                <w:szCs w:val="24"/>
                <w:lang w:val="en-GB" w:eastAsia="en-GB"/>
              </w:rPr>
              <w:t>4</w:t>
            </w:r>
          </w:p>
        </w:tc>
        <w:tc>
          <w:tcPr>
            <w:tcW w:w="1564" w:type="dxa"/>
            <w:noWrap/>
          </w:tcPr>
          <w:p w14:paraId="467D526D" w14:textId="0D6094A0" w:rsidR="001651FC" w:rsidRPr="001651FC" w:rsidRDefault="001651FC" w:rsidP="00E636BE">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0.03</w:t>
            </w:r>
          </w:p>
        </w:tc>
        <w:tc>
          <w:tcPr>
            <w:tcW w:w="1526" w:type="dxa"/>
            <w:noWrap/>
          </w:tcPr>
          <w:p w14:paraId="50CFF40B" w14:textId="4D326D54" w:rsidR="001651FC" w:rsidRPr="001651FC" w:rsidRDefault="001651FC" w:rsidP="00E636BE">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1.20</w:t>
            </w:r>
          </w:p>
        </w:tc>
        <w:tc>
          <w:tcPr>
            <w:tcW w:w="1043" w:type="dxa"/>
            <w:noWrap/>
          </w:tcPr>
          <w:p w14:paraId="54D218AB" w14:textId="2954D6FF"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0.228</w:t>
            </w:r>
          </w:p>
        </w:tc>
      </w:tr>
      <w:tr w:rsidR="001651FC" w:rsidRPr="001651FC" w14:paraId="19234A9E" w14:textId="77777777" w:rsidTr="00E64737">
        <w:trPr>
          <w:trHeight w:val="288"/>
        </w:trPr>
        <w:tc>
          <w:tcPr>
            <w:tcW w:w="2222" w:type="dxa"/>
            <w:vMerge w:val="restart"/>
          </w:tcPr>
          <w:p w14:paraId="24904F23" w14:textId="316B1516"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Divergence (</w:t>
            </w:r>
            <w:proofErr w:type="spellStart"/>
            <w:r w:rsidRPr="001651FC">
              <w:rPr>
                <w:rFonts w:ascii="Times New Roman" w:eastAsia="Times New Roman" w:hAnsi="Times New Roman" w:cs="Times New Roman"/>
                <w:sz w:val="24"/>
                <w:szCs w:val="24"/>
                <w:lang w:val="en-GB" w:eastAsia="en-GB"/>
              </w:rPr>
              <w:t>FDiv</w:t>
            </w:r>
            <w:proofErr w:type="spellEnd"/>
            <w:r w:rsidRPr="001651FC">
              <w:rPr>
                <w:rFonts w:ascii="Times New Roman" w:eastAsia="Times New Roman" w:hAnsi="Times New Roman" w:cs="Times New Roman"/>
                <w:sz w:val="24"/>
                <w:szCs w:val="24"/>
                <w:lang w:val="en-GB" w:eastAsia="en-GB"/>
              </w:rPr>
              <w:t>)</w:t>
            </w:r>
          </w:p>
        </w:tc>
        <w:tc>
          <w:tcPr>
            <w:tcW w:w="1534" w:type="dxa"/>
            <w:noWrap/>
          </w:tcPr>
          <w:p w14:paraId="4F38B034" w14:textId="123FD8CF"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tcPr>
          <w:p w14:paraId="4CCCA776" w14:textId="6686DD05" w:rsidR="001651FC" w:rsidRPr="001651FC" w:rsidRDefault="001651FC" w:rsidP="00E636BE">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0.06</w:t>
            </w:r>
          </w:p>
        </w:tc>
        <w:tc>
          <w:tcPr>
            <w:tcW w:w="1564" w:type="dxa"/>
            <w:noWrap/>
          </w:tcPr>
          <w:p w14:paraId="62413B46" w14:textId="68A80F64" w:rsidR="001651FC" w:rsidRPr="001651FC" w:rsidRDefault="001651FC" w:rsidP="00E636BE">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w:t>
            </w:r>
          </w:p>
        </w:tc>
        <w:tc>
          <w:tcPr>
            <w:tcW w:w="1526" w:type="dxa"/>
            <w:noWrap/>
          </w:tcPr>
          <w:p w14:paraId="7B8BCB5C" w14:textId="126352E9" w:rsidR="001651FC" w:rsidRPr="001651FC" w:rsidRDefault="001651FC" w:rsidP="00E636BE">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2.96</w:t>
            </w:r>
          </w:p>
        </w:tc>
        <w:tc>
          <w:tcPr>
            <w:tcW w:w="1043" w:type="dxa"/>
            <w:noWrap/>
          </w:tcPr>
          <w:p w14:paraId="3D058DF2" w14:textId="17C1893B"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0.006</w:t>
            </w:r>
          </w:p>
        </w:tc>
      </w:tr>
      <w:tr w:rsidR="001651FC" w:rsidRPr="001651FC" w14:paraId="4A0096D8" w14:textId="77777777" w:rsidTr="00E64737">
        <w:trPr>
          <w:trHeight w:val="288"/>
        </w:trPr>
        <w:tc>
          <w:tcPr>
            <w:tcW w:w="2222" w:type="dxa"/>
            <w:vMerge/>
          </w:tcPr>
          <w:p w14:paraId="6940CB0D" w14:textId="77777777"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p>
        </w:tc>
        <w:tc>
          <w:tcPr>
            <w:tcW w:w="1534" w:type="dxa"/>
            <w:noWrap/>
          </w:tcPr>
          <w:p w14:paraId="75BAAA6E" w14:textId="76BA5E2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log(Age)</w:t>
            </w:r>
          </w:p>
        </w:tc>
        <w:tc>
          <w:tcPr>
            <w:tcW w:w="1554" w:type="dxa"/>
            <w:noWrap/>
          </w:tcPr>
          <w:p w14:paraId="15292FB4" w14:textId="00A4846D" w:rsidR="001651FC" w:rsidRPr="001651FC" w:rsidRDefault="001651FC" w:rsidP="00E636BE">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w:t>
            </w:r>
            <w:r w:rsidR="00E636BE" w:rsidRPr="001651FC">
              <w:rPr>
                <w:rFonts w:ascii="Times New Roman" w:eastAsia="Times New Roman" w:hAnsi="Times New Roman" w:cs="Times New Roman"/>
                <w:sz w:val="24"/>
                <w:szCs w:val="24"/>
                <w:lang w:val="en-GB" w:eastAsia="en-GB"/>
              </w:rPr>
              <w:t>0</w:t>
            </w:r>
            <w:r w:rsidR="00E636BE">
              <w:rPr>
                <w:rFonts w:ascii="Times New Roman" w:eastAsia="Times New Roman" w:hAnsi="Times New Roman" w:cs="Times New Roman"/>
                <w:sz w:val="24"/>
                <w:szCs w:val="24"/>
                <w:lang w:val="en-GB" w:eastAsia="en-GB"/>
              </w:rPr>
              <w:t>2</w:t>
            </w:r>
          </w:p>
        </w:tc>
        <w:tc>
          <w:tcPr>
            <w:tcW w:w="1564" w:type="dxa"/>
            <w:noWrap/>
          </w:tcPr>
          <w:p w14:paraId="6817DBE3" w14:textId="4278FBCD" w:rsidR="001651FC" w:rsidRPr="001651FC" w:rsidRDefault="001651FC" w:rsidP="00E636BE">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w:t>
            </w:r>
            <w:r w:rsidR="00E636BE" w:rsidRPr="001651FC">
              <w:rPr>
                <w:rFonts w:ascii="Times New Roman" w:eastAsia="Times New Roman" w:hAnsi="Times New Roman" w:cs="Times New Roman"/>
                <w:sz w:val="24"/>
                <w:szCs w:val="24"/>
                <w:lang w:val="en-GB" w:eastAsia="en-GB"/>
              </w:rPr>
              <w:t>0</w:t>
            </w:r>
            <w:r w:rsidR="00E636BE">
              <w:rPr>
                <w:rFonts w:ascii="Times New Roman" w:eastAsia="Times New Roman" w:hAnsi="Times New Roman" w:cs="Times New Roman"/>
                <w:sz w:val="24"/>
                <w:szCs w:val="24"/>
                <w:lang w:val="en-GB" w:eastAsia="en-GB"/>
              </w:rPr>
              <w:t>1</w:t>
            </w:r>
          </w:p>
        </w:tc>
        <w:tc>
          <w:tcPr>
            <w:tcW w:w="1526" w:type="dxa"/>
            <w:noWrap/>
          </w:tcPr>
          <w:p w14:paraId="765B88F3" w14:textId="3660B5C6" w:rsidR="001651FC" w:rsidRPr="001651FC" w:rsidRDefault="001651FC" w:rsidP="00E636BE">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-2.10</w:t>
            </w:r>
          </w:p>
        </w:tc>
        <w:tc>
          <w:tcPr>
            <w:tcW w:w="1043" w:type="dxa"/>
            <w:noWrap/>
          </w:tcPr>
          <w:p w14:paraId="30A1CB4A" w14:textId="39962308"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0.051</w:t>
            </w:r>
          </w:p>
        </w:tc>
      </w:tr>
      <w:tr w:rsidR="001651FC" w:rsidRPr="001651FC" w14:paraId="16E10F31" w14:textId="77777777" w:rsidTr="00E64737">
        <w:trPr>
          <w:trHeight w:val="288"/>
        </w:trPr>
        <w:tc>
          <w:tcPr>
            <w:tcW w:w="2222" w:type="dxa"/>
          </w:tcPr>
          <w:p w14:paraId="5FA37F66" w14:textId="09682DA9" w:rsidR="001651FC" w:rsidRPr="001651FC" w:rsidRDefault="001651FC" w:rsidP="00C1320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Functional Dispersion (</w:t>
            </w:r>
            <w:proofErr w:type="spellStart"/>
            <w:r w:rsidRPr="001651FC">
              <w:rPr>
                <w:rFonts w:ascii="Times New Roman" w:eastAsia="Times New Roman" w:hAnsi="Times New Roman" w:cs="Times New Roman"/>
                <w:sz w:val="24"/>
                <w:szCs w:val="24"/>
                <w:lang w:val="en-GB" w:eastAsia="en-GB"/>
              </w:rPr>
              <w:t>FDis</w:t>
            </w:r>
            <w:proofErr w:type="spellEnd"/>
            <w:r w:rsidRPr="001651FC">
              <w:rPr>
                <w:rFonts w:ascii="Times New Roman" w:eastAsia="Times New Roman" w:hAnsi="Times New Roman" w:cs="Times New Roman"/>
                <w:sz w:val="24"/>
                <w:szCs w:val="24"/>
                <w:lang w:val="en-GB" w:eastAsia="en-GB"/>
              </w:rPr>
              <w:t>)</w:t>
            </w:r>
          </w:p>
        </w:tc>
        <w:tc>
          <w:tcPr>
            <w:tcW w:w="1534" w:type="dxa"/>
            <w:noWrap/>
            <w:hideMark/>
          </w:tcPr>
          <w:p w14:paraId="31B3BB3B" w14:textId="7D52A385"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Intercept</w:t>
            </w:r>
          </w:p>
        </w:tc>
        <w:tc>
          <w:tcPr>
            <w:tcW w:w="1554" w:type="dxa"/>
            <w:noWrap/>
            <w:hideMark/>
          </w:tcPr>
          <w:p w14:paraId="5722A25F" w14:textId="6C907DBC" w:rsidR="001651FC" w:rsidRPr="001651FC" w:rsidRDefault="001651FC" w:rsidP="00E636BE">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w:t>
            </w:r>
            <w:r w:rsidR="00E636BE" w:rsidRPr="001651FC">
              <w:rPr>
                <w:rFonts w:ascii="Times New Roman" w:eastAsia="Times New Roman" w:hAnsi="Times New Roman" w:cs="Times New Roman"/>
                <w:sz w:val="24"/>
                <w:szCs w:val="24"/>
                <w:lang w:val="en-GB" w:eastAsia="en-GB"/>
              </w:rPr>
              <w:t>0</w:t>
            </w:r>
            <w:r w:rsidR="00E636BE">
              <w:rPr>
                <w:rFonts w:ascii="Times New Roman" w:eastAsia="Times New Roman" w:hAnsi="Times New Roman" w:cs="Times New Roman"/>
                <w:sz w:val="24"/>
                <w:szCs w:val="24"/>
                <w:lang w:val="en-GB" w:eastAsia="en-GB"/>
              </w:rPr>
              <w:t>3</w:t>
            </w:r>
          </w:p>
        </w:tc>
        <w:tc>
          <w:tcPr>
            <w:tcW w:w="1564" w:type="dxa"/>
            <w:noWrap/>
            <w:hideMark/>
          </w:tcPr>
          <w:p w14:paraId="66BBEB7A" w14:textId="7E348C34" w:rsidR="001651FC" w:rsidRPr="001651FC" w:rsidRDefault="001651FC" w:rsidP="00E636BE">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0.02</w:t>
            </w:r>
          </w:p>
        </w:tc>
        <w:tc>
          <w:tcPr>
            <w:tcW w:w="1526" w:type="dxa"/>
            <w:noWrap/>
            <w:hideMark/>
          </w:tcPr>
          <w:p w14:paraId="5245A6C6" w14:textId="40F3B149" w:rsidR="001651FC" w:rsidRPr="001651FC" w:rsidRDefault="001651FC" w:rsidP="00E636BE">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-1.12</w:t>
            </w:r>
          </w:p>
        </w:tc>
        <w:tc>
          <w:tcPr>
            <w:tcW w:w="1043" w:type="dxa"/>
            <w:noWrap/>
            <w:hideMark/>
          </w:tcPr>
          <w:p w14:paraId="551BD2A5" w14:textId="010B7802" w:rsidR="001651FC" w:rsidRPr="001651FC" w:rsidRDefault="001651FC" w:rsidP="00E64737">
            <w:pPr>
              <w:spacing w:line="240" w:lineRule="auto"/>
              <w:jc w:val="center"/>
              <w:rPr>
                <w:rFonts w:ascii="Times New Roman" w:eastAsia="Times New Roman" w:hAnsi="Times New Roman" w:cs="Times New Roman"/>
                <w:sz w:val="24"/>
                <w:szCs w:val="24"/>
                <w:lang w:val="en-GB" w:eastAsia="en-GB"/>
              </w:rPr>
            </w:pPr>
            <w:r w:rsidRPr="001651FC">
              <w:rPr>
                <w:rFonts w:ascii="Times New Roman" w:eastAsia="Times New Roman" w:hAnsi="Times New Roman" w:cs="Times New Roman"/>
                <w:sz w:val="24"/>
                <w:szCs w:val="24"/>
                <w:lang w:val="en-GB" w:eastAsia="en-GB"/>
              </w:rPr>
              <w:t>0.262</w:t>
            </w:r>
          </w:p>
        </w:tc>
      </w:tr>
    </w:tbl>
    <w:commentRangeEnd w:id="219"/>
    <w:p w14:paraId="42D05706" w14:textId="4E88D64B" w:rsidR="002B254F" w:rsidRPr="001651FC" w:rsidRDefault="009C14AC" w:rsidP="002B254F">
      <w:pPr>
        <w:spacing w:line="480" w:lineRule="auto"/>
        <w:rPr>
          <w:rFonts w:ascii="Times New Roman" w:hAnsi="Times New Roman" w:cs="Times New Roman"/>
          <w:sz w:val="24"/>
          <w:szCs w:val="24"/>
        </w:rPr>
      </w:pPr>
      <w:r>
        <w:rPr>
          <w:rStyle w:val="CommentReference"/>
        </w:rPr>
        <w:commentReference w:id="219"/>
      </w:r>
    </w:p>
    <w:p w14:paraId="31676679" w14:textId="77777777" w:rsidR="000C2347" w:rsidRPr="001651FC" w:rsidRDefault="000C2347">
      <w:pPr>
        <w:rPr>
          <w:rFonts w:ascii="Times New Roman" w:hAnsi="Times New Roman" w:cs="Times New Roman"/>
          <w:sz w:val="24"/>
          <w:szCs w:val="24"/>
        </w:rPr>
      </w:pPr>
      <w:r w:rsidRPr="001651FC">
        <w:rPr>
          <w:rFonts w:ascii="Times New Roman" w:hAnsi="Times New Roman" w:cs="Times New Roman"/>
          <w:sz w:val="24"/>
          <w:szCs w:val="24"/>
        </w:rPr>
        <w:br w:type="page"/>
      </w:r>
    </w:p>
    <w:p w14:paraId="40C5CEB8" w14:textId="1A3F0113" w:rsidR="000C2347" w:rsidRPr="001651FC" w:rsidRDefault="000C2347" w:rsidP="001651FC">
      <w:pPr>
        <w:spacing w:line="480" w:lineRule="auto"/>
        <w:jc w:val="both"/>
        <w:rPr>
          <w:rFonts w:ascii="Times New Roman" w:hAnsi="Times New Roman" w:cs="Times New Roman"/>
          <w:sz w:val="24"/>
          <w:szCs w:val="24"/>
        </w:rPr>
      </w:pPr>
      <w:r w:rsidRPr="001651FC">
        <w:rPr>
          <w:rFonts w:ascii="Times New Roman" w:hAnsi="Times New Roman" w:cs="Times New Roman"/>
          <w:b/>
          <w:sz w:val="24"/>
          <w:szCs w:val="24"/>
        </w:rPr>
        <w:lastRenderedPageBreak/>
        <w:t>Tabl</w:t>
      </w:r>
      <w:r w:rsidR="001651FC" w:rsidRPr="001651FC">
        <w:rPr>
          <w:rFonts w:ascii="Times New Roman" w:hAnsi="Times New Roman" w:cs="Times New Roman"/>
          <w:b/>
          <w:sz w:val="24"/>
          <w:szCs w:val="24"/>
        </w:rPr>
        <w:t>e 3</w:t>
      </w:r>
      <w:r w:rsidR="00A55B67" w:rsidRPr="001651FC">
        <w:rPr>
          <w:rFonts w:ascii="Times New Roman" w:hAnsi="Times New Roman" w:cs="Times New Roman"/>
          <w:sz w:val="24"/>
          <w:szCs w:val="24"/>
        </w:rPr>
        <w:t xml:space="preserve"> Model selection table for all models considered in this study</w:t>
      </w:r>
    </w:p>
    <w:tbl>
      <w:tblPr>
        <w:tblStyle w:val="TableGrid"/>
        <w:tblW w:w="9464" w:type="dxa"/>
        <w:tblLayout w:type="fixed"/>
        <w:tblLook w:val="04A0" w:firstRow="1" w:lastRow="0" w:firstColumn="1" w:lastColumn="0" w:noHBand="0" w:noVBand="1"/>
      </w:tblPr>
      <w:tblGrid>
        <w:gridCol w:w="2518"/>
        <w:gridCol w:w="1665"/>
        <w:gridCol w:w="1666"/>
        <w:gridCol w:w="1665"/>
        <w:gridCol w:w="1950"/>
      </w:tblGrid>
      <w:tr w:rsidR="00A55B67" w:rsidRPr="001651FC" w14:paraId="79223754" w14:textId="77777777" w:rsidTr="0071437D">
        <w:trPr>
          <w:trHeight w:val="288"/>
        </w:trPr>
        <w:tc>
          <w:tcPr>
            <w:tcW w:w="2518" w:type="dxa"/>
            <w:noWrap/>
            <w:hideMark/>
          </w:tcPr>
          <w:p w14:paraId="053C396E" w14:textId="77777777" w:rsidR="000C2347" w:rsidRPr="001651FC" w:rsidRDefault="000C234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Variable</w:t>
            </w:r>
          </w:p>
        </w:tc>
        <w:tc>
          <w:tcPr>
            <w:tcW w:w="1665" w:type="dxa"/>
            <w:noWrap/>
            <w:hideMark/>
          </w:tcPr>
          <w:p w14:paraId="7273DBF8" w14:textId="69D2B5EC" w:rsidR="000C2347" w:rsidRPr="001651FC" w:rsidRDefault="00A55B6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Model</w:t>
            </w:r>
          </w:p>
        </w:tc>
        <w:tc>
          <w:tcPr>
            <w:tcW w:w="1666" w:type="dxa"/>
            <w:noWrap/>
            <w:hideMark/>
          </w:tcPr>
          <w:p w14:paraId="61CA9CF9" w14:textId="77777777" w:rsidR="000C2347" w:rsidRPr="001651FC" w:rsidRDefault="000C2347" w:rsidP="001651FC">
            <w:pPr>
              <w:spacing w:line="480" w:lineRule="auto"/>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AICc</w:t>
            </w:r>
            <w:proofErr w:type="spellEnd"/>
          </w:p>
        </w:tc>
        <w:tc>
          <w:tcPr>
            <w:tcW w:w="1665" w:type="dxa"/>
            <w:noWrap/>
            <w:hideMark/>
          </w:tcPr>
          <w:p w14:paraId="34F4DB3E" w14:textId="3235CCEC" w:rsidR="000C2347" w:rsidRPr="001651FC" w:rsidRDefault="00A55B67" w:rsidP="001651FC">
            <w:pPr>
              <w:spacing w:line="480" w:lineRule="auto"/>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ΔAICc</w:t>
            </w:r>
            <w:proofErr w:type="spellEnd"/>
          </w:p>
        </w:tc>
        <w:tc>
          <w:tcPr>
            <w:tcW w:w="1950" w:type="dxa"/>
            <w:noWrap/>
            <w:hideMark/>
          </w:tcPr>
          <w:p w14:paraId="308BAABF" w14:textId="70725DD1" w:rsidR="000C2347" w:rsidRPr="001651FC" w:rsidRDefault="00A55B67" w:rsidP="001651FC">
            <w:pPr>
              <w:spacing w:line="480" w:lineRule="auto"/>
              <w:jc w:val="center"/>
              <w:rPr>
                <w:rFonts w:ascii="Times New Roman" w:hAnsi="Times New Roman" w:cs="Times New Roman"/>
                <w:b/>
                <w:sz w:val="24"/>
                <w:szCs w:val="24"/>
              </w:rPr>
            </w:pPr>
            <w:r w:rsidRPr="001651FC">
              <w:rPr>
                <w:rFonts w:ascii="Times New Roman" w:hAnsi="Times New Roman" w:cs="Times New Roman"/>
                <w:b/>
                <w:sz w:val="24"/>
                <w:szCs w:val="24"/>
              </w:rPr>
              <w:t xml:space="preserve">Conditional </w:t>
            </w:r>
            <w:r w:rsidR="000C2347" w:rsidRPr="001651FC">
              <w:rPr>
                <w:rFonts w:ascii="Times New Roman" w:hAnsi="Times New Roman" w:cs="Times New Roman"/>
                <w:b/>
                <w:sz w:val="24"/>
                <w:szCs w:val="24"/>
              </w:rPr>
              <w:t>R</w:t>
            </w:r>
            <w:r w:rsidR="000C2347" w:rsidRPr="001651FC">
              <w:rPr>
                <w:rFonts w:ascii="Times New Roman" w:hAnsi="Times New Roman" w:cs="Times New Roman"/>
                <w:b/>
                <w:sz w:val="24"/>
                <w:szCs w:val="24"/>
                <w:vertAlign w:val="superscript"/>
              </w:rPr>
              <w:t>2</w:t>
            </w:r>
          </w:p>
        </w:tc>
      </w:tr>
      <w:tr w:rsidR="0071437D" w:rsidRPr="001651FC" w14:paraId="4FE3570F" w14:textId="77777777" w:rsidTr="0071437D">
        <w:trPr>
          <w:trHeight w:val="288"/>
        </w:trPr>
        <w:tc>
          <w:tcPr>
            <w:tcW w:w="2518" w:type="dxa"/>
            <w:vMerge w:val="restart"/>
            <w:noWrap/>
          </w:tcPr>
          <w:p w14:paraId="2D27C05F" w14:textId="2CC2AA2F" w:rsidR="0071437D" w:rsidRPr="001651FC" w:rsidRDefault="00182ECB" w:rsidP="0071437D">
            <w:pPr>
              <w:spacing w:line="480" w:lineRule="auto"/>
              <w:jc w:val="center"/>
              <w:rPr>
                <w:rFonts w:ascii="Times New Roman" w:hAnsi="Times New Roman" w:cs="Times New Roman"/>
                <w:sz w:val="24"/>
                <w:szCs w:val="24"/>
              </w:rPr>
            </w:pPr>
            <w:r>
              <w:rPr>
                <w:rFonts w:ascii="Times New Roman" w:hAnsi="Times New Roman" w:cs="Times New Roman"/>
                <w:sz w:val="24"/>
                <w:szCs w:val="24"/>
              </w:rPr>
              <w:t>Species</w:t>
            </w:r>
            <w:r w:rsidR="0071437D">
              <w:rPr>
                <w:rFonts w:ascii="Times New Roman" w:hAnsi="Times New Roman" w:cs="Times New Roman"/>
                <w:sz w:val="24"/>
                <w:szCs w:val="24"/>
              </w:rPr>
              <w:t xml:space="preserve"> richness</w:t>
            </w:r>
          </w:p>
        </w:tc>
        <w:tc>
          <w:tcPr>
            <w:tcW w:w="1665" w:type="dxa"/>
            <w:noWrap/>
          </w:tcPr>
          <w:p w14:paraId="690BCE68" w14:textId="2D66477A"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tcPr>
          <w:p w14:paraId="04FA5A14" w14:textId="1D8A47D3" w:rsidR="0071437D" w:rsidRPr="001651FC" w:rsidRDefault="0071437D" w:rsidP="00E636BE">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30.02</w:t>
            </w:r>
          </w:p>
        </w:tc>
        <w:tc>
          <w:tcPr>
            <w:tcW w:w="1665" w:type="dxa"/>
            <w:noWrap/>
          </w:tcPr>
          <w:p w14:paraId="135E7321" w14:textId="176DDA3D" w:rsidR="0071437D" w:rsidRPr="001651FC" w:rsidRDefault="0071437D" w:rsidP="00E636BE">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1.51</w:t>
            </w:r>
          </w:p>
        </w:tc>
        <w:tc>
          <w:tcPr>
            <w:tcW w:w="1950" w:type="dxa"/>
            <w:noWrap/>
          </w:tcPr>
          <w:p w14:paraId="297385DE" w14:textId="645C735A"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0F22C91A" w14:textId="77777777" w:rsidTr="0071437D">
        <w:trPr>
          <w:trHeight w:val="288"/>
        </w:trPr>
        <w:tc>
          <w:tcPr>
            <w:tcW w:w="2518" w:type="dxa"/>
            <w:vMerge/>
            <w:noWrap/>
          </w:tcPr>
          <w:p w14:paraId="5F8FCA3E" w14:textId="77777777" w:rsidR="0071437D" w:rsidRPr="001651FC" w:rsidRDefault="0071437D" w:rsidP="0071437D">
            <w:pPr>
              <w:spacing w:line="480" w:lineRule="auto"/>
              <w:jc w:val="center"/>
              <w:rPr>
                <w:rFonts w:ascii="Times New Roman" w:hAnsi="Times New Roman" w:cs="Times New Roman"/>
                <w:sz w:val="24"/>
                <w:szCs w:val="24"/>
              </w:rPr>
            </w:pPr>
          </w:p>
        </w:tc>
        <w:tc>
          <w:tcPr>
            <w:tcW w:w="1665" w:type="dxa"/>
            <w:noWrap/>
          </w:tcPr>
          <w:p w14:paraId="2A4E86AA" w14:textId="49C21D3C"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tcPr>
          <w:p w14:paraId="2190EEF1" w14:textId="4E527716" w:rsidR="0071437D" w:rsidRPr="001651FC" w:rsidRDefault="0071437D" w:rsidP="00E636BE">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28.</w:t>
            </w:r>
            <w:r w:rsidR="00E636BE" w:rsidRPr="001651FC">
              <w:rPr>
                <w:rFonts w:ascii="Times New Roman" w:hAnsi="Times New Roman" w:cs="Times New Roman"/>
                <w:sz w:val="24"/>
                <w:szCs w:val="24"/>
              </w:rPr>
              <w:t>5</w:t>
            </w:r>
            <w:r w:rsidR="00E636BE">
              <w:rPr>
                <w:rFonts w:ascii="Times New Roman" w:hAnsi="Times New Roman" w:cs="Times New Roman"/>
                <w:sz w:val="24"/>
                <w:szCs w:val="24"/>
              </w:rPr>
              <w:t>1</w:t>
            </w:r>
          </w:p>
        </w:tc>
        <w:tc>
          <w:tcPr>
            <w:tcW w:w="1665" w:type="dxa"/>
            <w:noWrap/>
          </w:tcPr>
          <w:p w14:paraId="502B5C75" w14:textId="0C293AE2"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tcPr>
          <w:p w14:paraId="2A86C43B" w14:textId="24C49678"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0.07</w:t>
            </w:r>
          </w:p>
        </w:tc>
      </w:tr>
      <w:tr w:rsidR="00182ECB" w:rsidRPr="001651FC" w14:paraId="1AFBFF7E" w14:textId="77777777" w:rsidTr="0071437D">
        <w:trPr>
          <w:trHeight w:val="288"/>
        </w:trPr>
        <w:tc>
          <w:tcPr>
            <w:tcW w:w="2518" w:type="dxa"/>
            <w:vMerge w:val="restart"/>
            <w:noWrap/>
          </w:tcPr>
          <w:p w14:paraId="19A72A8C" w14:textId="01679733" w:rsidR="00182ECB" w:rsidRPr="001651FC" w:rsidRDefault="002839DE" w:rsidP="00182ECB">
            <w:pPr>
              <w:spacing w:line="480" w:lineRule="auto"/>
              <w:jc w:val="center"/>
              <w:rPr>
                <w:rFonts w:ascii="Times New Roman" w:hAnsi="Times New Roman" w:cs="Times New Roman"/>
                <w:sz w:val="24"/>
                <w:szCs w:val="24"/>
              </w:rPr>
            </w:pPr>
            <w:r>
              <w:rPr>
                <w:rFonts w:ascii="Times New Roman" w:hAnsi="Times New Roman" w:cs="Times New Roman"/>
                <w:sz w:val="24"/>
                <w:szCs w:val="24"/>
              </w:rPr>
              <w:t>Forest Specialist Species R</w:t>
            </w:r>
            <w:r w:rsidR="00182ECB">
              <w:rPr>
                <w:rFonts w:ascii="Times New Roman" w:hAnsi="Times New Roman" w:cs="Times New Roman"/>
                <w:sz w:val="24"/>
                <w:szCs w:val="24"/>
              </w:rPr>
              <w:t>ichness</w:t>
            </w:r>
          </w:p>
        </w:tc>
        <w:tc>
          <w:tcPr>
            <w:tcW w:w="1665" w:type="dxa"/>
            <w:noWrap/>
          </w:tcPr>
          <w:p w14:paraId="3D18052A" w14:textId="45106F40"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tcPr>
          <w:p w14:paraId="5D8B00F6" w14:textId="442C6B2B" w:rsidR="00182ECB" w:rsidRPr="001651FC" w:rsidRDefault="00182ECB" w:rsidP="00E636BE">
            <w:pPr>
              <w:spacing w:line="480" w:lineRule="auto"/>
              <w:jc w:val="center"/>
              <w:rPr>
                <w:rFonts w:ascii="Times New Roman" w:hAnsi="Times New Roman" w:cs="Times New Roman"/>
                <w:sz w:val="24"/>
                <w:szCs w:val="24"/>
              </w:rPr>
            </w:pPr>
            <w:r w:rsidRPr="00A0573A">
              <w:rPr>
                <w:rFonts w:ascii="Times New Roman" w:hAnsi="Times New Roman" w:cs="Times New Roman"/>
                <w:sz w:val="24"/>
                <w:szCs w:val="24"/>
              </w:rPr>
              <w:t>71.67</w:t>
            </w:r>
          </w:p>
        </w:tc>
        <w:tc>
          <w:tcPr>
            <w:tcW w:w="1665" w:type="dxa"/>
            <w:noWrap/>
          </w:tcPr>
          <w:p w14:paraId="38B0BC01" w14:textId="7718242A" w:rsidR="00182ECB" w:rsidRPr="001651FC" w:rsidRDefault="00182ECB" w:rsidP="00E636BE">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1.51</w:t>
            </w:r>
          </w:p>
        </w:tc>
        <w:tc>
          <w:tcPr>
            <w:tcW w:w="1950" w:type="dxa"/>
            <w:noWrap/>
          </w:tcPr>
          <w:p w14:paraId="6F2935A5" w14:textId="29FF5FA8"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182ECB" w:rsidRPr="001651FC" w14:paraId="2BCF6ACD" w14:textId="77777777" w:rsidTr="0071437D">
        <w:trPr>
          <w:trHeight w:val="288"/>
        </w:trPr>
        <w:tc>
          <w:tcPr>
            <w:tcW w:w="2518" w:type="dxa"/>
            <w:vMerge/>
            <w:noWrap/>
          </w:tcPr>
          <w:p w14:paraId="508544B0" w14:textId="77777777" w:rsidR="00182ECB" w:rsidRPr="001651FC" w:rsidRDefault="00182ECB" w:rsidP="00182ECB">
            <w:pPr>
              <w:spacing w:line="480" w:lineRule="auto"/>
              <w:jc w:val="center"/>
              <w:rPr>
                <w:rFonts w:ascii="Times New Roman" w:hAnsi="Times New Roman" w:cs="Times New Roman"/>
                <w:sz w:val="24"/>
                <w:szCs w:val="24"/>
              </w:rPr>
            </w:pPr>
          </w:p>
        </w:tc>
        <w:tc>
          <w:tcPr>
            <w:tcW w:w="1665" w:type="dxa"/>
            <w:noWrap/>
          </w:tcPr>
          <w:p w14:paraId="23A8EB75" w14:textId="45057B2F"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tcPr>
          <w:p w14:paraId="225DA0FA" w14:textId="743058DD" w:rsidR="00182ECB" w:rsidRPr="001651FC" w:rsidRDefault="00182ECB" w:rsidP="00E636BE">
            <w:pPr>
              <w:spacing w:line="480" w:lineRule="auto"/>
              <w:jc w:val="center"/>
              <w:rPr>
                <w:rFonts w:ascii="Times New Roman" w:hAnsi="Times New Roman" w:cs="Times New Roman"/>
                <w:sz w:val="24"/>
                <w:szCs w:val="24"/>
              </w:rPr>
            </w:pPr>
            <w:r w:rsidRPr="00A0573A">
              <w:rPr>
                <w:rFonts w:ascii="Times New Roman" w:hAnsi="Times New Roman" w:cs="Times New Roman"/>
                <w:sz w:val="24"/>
                <w:szCs w:val="24"/>
              </w:rPr>
              <w:t>70.</w:t>
            </w:r>
            <w:r w:rsidR="00E636BE" w:rsidRPr="00A0573A">
              <w:rPr>
                <w:rFonts w:ascii="Times New Roman" w:hAnsi="Times New Roman" w:cs="Times New Roman"/>
                <w:sz w:val="24"/>
                <w:szCs w:val="24"/>
              </w:rPr>
              <w:t>5</w:t>
            </w:r>
            <w:r w:rsidR="00E636BE">
              <w:rPr>
                <w:rFonts w:ascii="Times New Roman" w:hAnsi="Times New Roman" w:cs="Times New Roman"/>
                <w:sz w:val="24"/>
                <w:szCs w:val="24"/>
              </w:rPr>
              <w:t>9</w:t>
            </w:r>
          </w:p>
        </w:tc>
        <w:tc>
          <w:tcPr>
            <w:tcW w:w="1665" w:type="dxa"/>
            <w:noWrap/>
          </w:tcPr>
          <w:p w14:paraId="7CF55682" w14:textId="686F5D64" w:rsidR="00182ECB" w:rsidRPr="001651FC" w:rsidRDefault="00182ECB" w:rsidP="00182ECB">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tcPr>
          <w:p w14:paraId="6B04A233" w14:textId="135EBD4B" w:rsidR="00182ECB" w:rsidRPr="001651FC" w:rsidRDefault="00182ECB" w:rsidP="00182ECB">
            <w:pPr>
              <w:spacing w:line="480" w:lineRule="auto"/>
              <w:jc w:val="center"/>
              <w:rPr>
                <w:rFonts w:ascii="Times New Roman" w:hAnsi="Times New Roman" w:cs="Times New Roman"/>
                <w:sz w:val="24"/>
                <w:szCs w:val="24"/>
              </w:rPr>
            </w:pPr>
            <w:r>
              <w:rPr>
                <w:rFonts w:ascii="Times New Roman" w:hAnsi="Times New Roman" w:cs="Times New Roman"/>
                <w:sz w:val="24"/>
                <w:szCs w:val="24"/>
              </w:rPr>
              <w:t>0.12</w:t>
            </w:r>
          </w:p>
        </w:tc>
      </w:tr>
      <w:tr w:rsidR="0071437D" w:rsidRPr="001651FC" w14:paraId="5F54D554" w14:textId="77777777" w:rsidTr="0071437D">
        <w:trPr>
          <w:trHeight w:val="288"/>
        </w:trPr>
        <w:tc>
          <w:tcPr>
            <w:tcW w:w="2518" w:type="dxa"/>
            <w:vMerge w:val="restart"/>
            <w:noWrap/>
            <w:hideMark/>
          </w:tcPr>
          <w:p w14:paraId="45061505" w14:textId="1154BBBF"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Diversity (FD)</w:t>
            </w:r>
          </w:p>
        </w:tc>
        <w:tc>
          <w:tcPr>
            <w:tcW w:w="1665" w:type="dxa"/>
            <w:noWrap/>
            <w:hideMark/>
          </w:tcPr>
          <w:p w14:paraId="15612CF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4C06085F" w14:textId="7DCE0EFE" w:rsidR="0071437D" w:rsidRPr="001651FC" w:rsidRDefault="0071437D" w:rsidP="00E636BE">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6.58</w:t>
            </w:r>
          </w:p>
        </w:tc>
        <w:tc>
          <w:tcPr>
            <w:tcW w:w="1665" w:type="dxa"/>
            <w:noWrap/>
            <w:hideMark/>
          </w:tcPr>
          <w:p w14:paraId="1E7BF0CB"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13D14BC7"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523D319E" w14:textId="77777777" w:rsidTr="0071437D">
        <w:trPr>
          <w:trHeight w:val="288"/>
        </w:trPr>
        <w:tc>
          <w:tcPr>
            <w:tcW w:w="2518" w:type="dxa"/>
            <w:vMerge/>
            <w:noWrap/>
            <w:hideMark/>
          </w:tcPr>
          <w:p w14:paraId="5488CEA8" w14:textId="40C9B426"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1F6CE66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2FCF3843" w14:textId="65221816" w:rsidR="0071437D" w:rsidRPr="001651FC" w:rsidRDefault="0071437D" w:rsidP="00E636BE">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8.</w:t>
            </w:r>
            <w:r w:rsidR="00E636BE" w:rsidRPr="001651FC">
              <w:rPr>
                <w:rFonts w:ascii="Times New Roman" w:hAnsi="Times New Roman" w:cs="Times New Roman"/>
                <w:sz w:val="24"/>
                <w:szCs w:val="24"/>
              </w:rPr>
              <w:t>8</w:t>
            </w:r>
            <w:r w:rsidR="00E636BE">
              <w:rPr>
                <w:rFonts w:ascii="Times New Roman" w:hAnsi="Times New Roman" w:cs="Times New Roman"/>
                <w:sz w:val="24"/>
                <w:szCs w:val="24"/>
              </w:rPr>
              <w:t>5</w:t>
            </w:r>
          </w:p>
        </w:tc>
        <w:tc>
          <w:tcPr>
            <w:tcW w:w="1665" w:type="dxa"/>
            <w:noWrap/>
            <w:hideMark/>
          </w:tcPr>
          <w:p w14:paraId="3BAE2314" w14:textId="680300E5" w:rsidR="0071437D" w:rsidRPr="001651FC" w:rsidRDefault="0071437D" w:rsidP="00E636BE">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2.26</w:t>
            </w:r>
          </w:p>
        </w:tc>
        <w:tc>
          <w:tcPr>
            <w:tcW w:w="1950" w:type="dxa"/>
            <w:noWrap/>
            <w:hideMark/>
          </w:tcPr>
          <w:p w14:paraId="22848DB6" w14:textId="3769AD3B"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&lt;0.01</w:t>
            </w:r>
          </w:p>
        </w:tc>
      </w:tr>
      <w:tr w:rsidR="0071437D" w:rsidRPr="001651FC" w14:paraId="15D2B729" w14:textId="77777777" w:rsidTr="0071437D">
        <w:trPr>
          <w:trHeight w:val="288"/>
        </w:trPr>
        <w:tc>
          <w:tcPr>
            <w:tcW w:w="2518" w:type="dxa"/>
            <w:vMerge w:val="restart"/>
            <w:noWrap/>
            <w:hideMark/>
          </w:tcPr>
          <w:p w14:paraId="10A56493" w14:textId="2CBEB220"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Richness (</w:t>
            </w:r>
            <w:proofErr w:type="spellStart"/>
            <w:r w:rsidRPr="001651FC">
              <w:rPr>
                <w:rFonts w:ascii="Times New Roman" w:hAnsi="Times New Roman" w:cs="Times New Roman"/>
                <w:sz w:val="24"/>
                <w:szCs w:val="24"/>
              </w:rPr>
              <w:t>FRic</w:t>
            </w:r>
            <w:proofErr w:type="spellEnd"/>
            <w:r w:rsidRPr="001651FC">
              <w:rPr>
                <w:rFonts w:ascii="Times New Roman" w:hAnsi="Times New Roman" w:cs="Times New Roman"/>
                <w:sz w:val="24"/>
                <w:szCs w:val="24"/>
              </w:rPr>
              <w:t>)</w:t>
            </w:r>
          </w:p>
        </w:tc>
        <w:tc>
          <w:tcPr>
            <w:tcW w:w="1665" w:type="dxa"/>
            <w:noWrap/>
            <w:hideMark/>
          </w:tcPr>
          <w:p w14:paraId="34101DA4"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694DE5EE" w14:textId="56464986" w:rsidR="0071437D" w:rsidRPr="001651FC" w:rsidRDefault="0071437D" w:rsidP="00E636BE">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213.</w:t>
            </w:r>
            <w:r w:rsidR="00E636BE" w:rsidRPr="001651FC">
              <w:rPr>
                <w:rFonts w:ascii="Times New Roman" w:hAnsi="Times New Roman" w:cs="Times New Roman"/>
                <w:sz w:val="24"/>
                <w:szCs w:val="24"/>
              </w:rPr>
              <w:t>0</w:t>
            </w:r>
            <w:r w:rsidR="00E636BE">
              <w:rPr>
                <w:rFonts w:ascii="Times New Roman" w:hAnsi="Times New Roman" w:cs="Times New Roman"/>
                <w:sz w:val="24"/>
                <w:szCs w:val="24"/>
              </w:rPr>
              <w:t>3</w:t>
            </w:r>
          </w:p>
        </w:tc>
        <w:tc>
          <w:tcPr>
            <w:tcW w:w="1665" w:type="dxa"/>
            <w:noWrap/>
            <w:hideMark/>
          </w:tcPr>
          <w:p w14:paraId="6C7AD4FE"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3F4A05F1"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24160A45" w14:textId="77777777" w:rsidTr="0071437D">
        <w:trPr>
          <w:trHeight w:val="288"/>
        </w:trPr>
        <w:tc>
          <w:tcPr>
            <w:tcW w:w="2518" w:type="dxa"/>
            <w:vMerge/>
            <w:noWrap/>
            <w:hideMark/>
          </w:tcPr>
          <w:p w14:paraId="4FC953BF" w14:textId="48A0C555"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799E9489"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53B536EB" w14:textId="617F8EF1" w:rsidR="0071437D" w:rsidRPr="001651FC" w:rsidRDefault="0071437D" w:rsidP="00E636BE">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214.</w:t>
            </w:r>
            <w:r w:rsidR="00E636BE" w:rsidRPr="001651FC">
              <w:rPr>
                <w:rFonts w:ascii="Times New Roman" w:hAnsi="Times New Roman" w:cs="Times New Roman"/>
                <w:sz w:val="24"/>
                <w:szCs w:val="24"/>
              </w:rPr>
              <w:t>3</w:t>
            </w:r>
            <w:r w:rsidR="00E636BE">
              <w:rPr>
                <w:rFonts w:ascii="Times New Roman" w:hAnsi="Times New Roman" w:cs="Times New Roman"/>
                <w:sz w:val="24"/>
                <w:szCs w:val="24"/>
              </w:rPr>
              <w:t>8</w:t>
            </w:r>
          </w:p>
        </w:tc>
        <w:tc>
          <w:tcPr>
            <w:tcW w:w="1665" w:type="dxa"/>
            <w:noWrap/>
            <w:hideMark/>
          </w:tcPr>
          <w:p w14:paraId="6A08A59E" w14:textId="759B97A7" w:rsidR="0071437D" w:rsidRPr="001651FC" w:rsidRDefault="0071437D" w:rsidP="00E636BE">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w:t>
            </w:r>
            <w:r w:rsidR="00E636BE" w:rsidRPr="001651FC">
              <w:rPr>
                <w:rFonts w:ascii="Times New Roman" w:hAnsi="Times New Roman" w:cs="Times New Roman"/>
                <w:sz w:val="24"/>
                <w:szCs w:val="24"/>
              </w:rPr>
              <w:t>3</w:t>
            </w:r>
            <w:r w:rsidR="00E636BE">
              <w:rPr>
                <w:rFonts w:ascii="Times New Roman" w:hAnsi="Times New Roman" w:cs="Times New Roman"/>
                <w:sz w:val="24"/>
                <w:szCs w:val="24"/>
              </w:rPr>
              <w:t>5</w:t>
            </w:r>
          </w:p>
        </w:tc>
        <w:tc>
          <w:tcPr>
            <w:tcW w:w="1950" w:type="dxa"/>
            <w:noWrap/>
            <w:hideMark/>
          </w:tcPr>
          <w:p w14:paraId="68C68CD7" w14:textId="5AC8A21B"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0.02</w:t>
            </w:r>
          </w:p>
        </w:tc>
      </w:tr>
      <w:tr w:rsidR="0071437D" w:rsidRPr="001651FC" w14:paraId="283C64DC" w14:textId="77777777" w:rsidTr="0071437D">
        <w:trPr>
          <w:trHeight w:val="288"/>
        </w:trPr>
        <w:tc>
          <w:tcPr>
            <w:tcW w:w="2518" w:type="dxa"/>
            <w:vMerge w:val="restart"/>
            <w:noWrap/>
            <w:hideMark/>
          </w:tcPr>
          <w:p w14:paraId="7C94BDB3" w14:textId="4A6F2546"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Evenness (</w:t>
            </w:r>
            <w:proofErr w:type="spellStart"/>
            <w:r w:rsidRPr="001651FC">
              <w:rPr>
                <w:rFonts w:ascii="Times New Roman" w:hAnsi="Times New Roman" w:cs="Times New Roman"/>
                <w:sz w:val="24"/>
                <w:szCs w:val="24"/>
              </w:rPr>
              <w:t>FEve</w:t>
            </w:r>
            <w:proofErr w:type="spellEnd"/>
            <w:r w:rsidRPr="001651FC">
              <w:rPr>
                <w:rFonts w:ascii="Times New Roman" w:hAnsi="Times New Roman" w:cs="Times New Roman"/>
                <w:sz w:val="24"/>
                <w:szCs w:val="24"/>
              </w:rPr>
              <w:t>)</w:t>
            </w:r>
          </w:p>
        </w:tc>
        <w:tc>
          <w:tcPr>
            <w:tcW w:w="1665" w:type="dxa"/>
            <w:noWrap/>
            <w:hideMark/>
          </w:tcPr>
          <w:p w14:paraId="713E648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01A45E0D" w14:textId="79A40F7B" w:rsidR="0071437D" w:rsidRPr="001651FC" w:rsidRDefault="0071437D" w:rsidP="00E636BE">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-57.90</w:t>
            </w:r>
          </w:p>
        </w:tc>
        <w:tc>
          <w:tcPr>
            <w:tcW w:w="1665" w:type="dxa"/>
            <w:noWrap/>
            <w:hideMark/>
          </w:tcPr>
          <w:p w14:paraId="19B8D0B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622B0A70"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59336D88" w14:textId="77777777" w:rsidTr="0071437D">
        <w:trPr>
          <w:trHeight w:val="288"/>
        </w:trPr>
        <w:tc>
          <w:tcPr>
            <w:tcW w:w="2518" w:type="dxa"/>
            <w:vMerge/>
            <w:noWrap/>
            <w:hideMark/>
          </w:tcPr>
          <w:p w14:paraId="2FF618F3" w14:textId="61852927"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0F27F1A1"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0A6D6EAE" w14:textId="287AB2BB" w:rsidR="0071437D" w:rsidRPr="001651FC" w:rsidRDefault="0071437D" w:rsidP="00E636BE">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-55.91</w:t>
            </w:r>
          </w:p>
        </w:tc>
        <w:tc>
          <w:tcPr>
            <w:tcW w:w="1665" w:type="dxa"/>
            <w:noWrap/>
            <w:hideMark/>
          </w:tcPr>
          <w:p w14:paraId="233BBDBD" w14:textId="184EB8D5" w:rsidR="0071437D" w:rsidRPr="001651FC" w:rsidRDefault="00E636BE" w:rsidP="0071437D">
            <w:pPr>
              <w:spacing w:line="48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1950" w:type="dxa"/>
            <w:noWrap/>
            <w:hideMark/>
          </w:tcPr>
          <w:p w14:paraId="45EABBCC" w14:textId="79505D73"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&lt;0.01</w:t>
            </w:r>
          </w:p>
        </w:tc>
      </w:tr>
      <w:tr w:rsidR="0071437D" w:rsidRPr="001651FC" w14:paraId="3C158048" w14:textId="77777777" w:rsidTr="0071437D">
        <w:trPr>
          <w:trHeight w:val="288"/>
        </w:trPr>
        <w:tc>
          <w:tcPr>
            <w:tcW w:w="2518" w:type="dxa"/>
            <w:vMerge w:val="restart"/>
            <w:noWrap/>
            <w:hideMark/>
          </w:tcPr>
          <w:p w14:paraId="24FDCDE1" w14:textId="336319ED"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Divergence (</w:t>
            </w:r>
            <w:proofErr w:type="spellStart"/>
            <w:r w:rsidRPr="001651FC">
              <w:rPr>
                <w:rFonts w:ascii="Times New Roman" w:hAnsi="Times New Roman" w:cs="Times New Roman"/>
                <w:sz w:val="24"/>
                <w:szCs w:val="24"/>
              </w:rPr>
              <w:t>FDiv</w:t>
            </w:r>
            <w:proofErr w:type="spellEnd"/>
            <w:r w:rsidRPr="001651FC">
              <w:rPr>
                <w:rFonts w:ascii="Times New Roman" w:hAnsi="Times New Roman" w:cs="Times New Roman"/>
                <w:sz w:val="24"/>
                <w:szCs w:val="24"/>
              </w:rPr>
              <w:t>)</w:t>
            </w:r>
          </w:p>
        </w:tc>
        <w:tc>
          <w:tcPr>
            <w:tcW w:w="1665" w:type="dxa"/>
            <w:noWrap/>
            <w:hideMark/>
          </w:tcPr>
          <w:p w14:paraId="37CFF18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3F728CA2" w14:textId="43CE1847" w:rsidR="0071437D" w:rsidRPr="001651FC" w:rsidRDefault="0071437D" w:rsidP="00E636BE">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-112.</w:t>
            </w:r>
            <w:r w:rsidR="00E636BE" w:rsidRPr="001651FC">
              <w:rPr>
                <w:rFonts w:ascii="Times New Roman" w:hAnsi="Times New Roman" w:cs="Times New Roman"/>
                <w:sz w:val="24"/>
                <w:szCs w:val="24"/>
              </w:rPr>
              <w:t>7</w:t>
            </w:r>
            <w:r w:rsidR="00E636BE">
              <w:rPr>
                <w:rFonts w:ascii="Times New Roman" w:hAnsi="Times New Roman" w:cs="Times New Roman"/>
                <w:sz w:val="24"/>
                <w:szCs w:val="24"/>
              </w:rPr>
              <w:t>5</w:t>
            </w:r>
          </w:p>
        </w:tc>
        <w:tc>
          <w:tcPr>
            <w:tcW w:w="1665" w:type="dxa"/>
            <w:noWrap/>
            <w:hideMark/>
          </w:tcPr>
          <w:p w14:paraId="2889F799" w14:textId="421A1E11" w:rsidR="0071437D" w:rsidRPr="001651FC" w:rsidRDefault="0071437D" w:rsidP="00E636BE">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1.78</w:t>
            </w:r>
          </w:p>
        </w:tc>
        <w:tc>
          <w:tcPr>
            <w:tcW w:w="1950" w:type="dxa"/>
            <w:noWrap/>
            <w:hideMark/>
          </w:tcPr>
          <w:p w14:paraId="4FEC6CC4"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2B9D399A" w14:textId="77777777" w:rsidTr="0071437D">
        <w:trPr>
          <w:trHeight w:val="288"/>
        </w:trPr>
        <w:tc>
          <w:tcPr>
            <w:tcW w:w="2518" w:type="dxa"/>
            <w:vMerge/>
            <w:noWrap/>
            <w:hideMark/>
          </w:tcPr>
          <w:p w14:paraId="1FE72545" w14:textId="75A54BA7"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018D9D1D"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30D11B3B" w14:textId="2C21E929" w:rsidR="0071437D" w:rsidRPr="001651FC" w:rsidRDefault="0071437D" w:rsidP="00E636BE">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-114.</w:t>
            </w:r>
            <w:r w:rsidR="00E636BE" w:rsidRPr="001651FC">
              <w:rPr>
                <w:rFonts w:ascii="Times New Roman" w:hAnsi="Times New Roman" w:cs="Times New Roman"/>
                <w:sz w:val="24"/>
                <w:szCs w:val="24"/>
              </w:rPr>
              <w:t>5</w:t>
            </w:r>
            <w:r w:rsidR="00E636BE">
              <w:rPr>
                <w:rFonts w:ascii="Times New Roman" w:hAnsi="Times New Roman" w:cs="Times New Roman"/>
                <w:sz w:val="24"/>
                <w:szCs w:val="24"/>
              </w:rPr>
              <w:t>3</w:t>
            </w:r>
          </w:p>
        </w:tc>
        <w:tc>
          <w:tcPr>
            <w:tcW w:w="1665" w:type="dxa"/>
            <w:noWrap/>
            <w:hideMark/>
          </w:tcPr>
          <w:p w14:paraId="610E7B07"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0392A3A9" w14:textId="6B38D15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0.06</w:t>
            </w:r>
          </w:p>
        </w:tc>
      </w:tr>
      <w:tr w:rsidR="0071437D" w:rsidRPr="001651FC" w14:paraId="21AF7A39" w14:textId="77777777" w:rsidTr="0071437D">
        <w:trPr>
          <w:trHeight w:val="288"/>
        </w:trPr>
        <w:tc>
          <w:tcPr>
            <w:tcW w:w="2518" w:type="dxa"/>
            <w:vMerge w:val="restart"/>
            <w:noWrap/>
            <w:hideMark/>
          </w:tcPr>
          <w:p w14:paraId="49B78D0E" w14:textId="2E522125"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Functional Dispersion (</w:t>
            </w:r>
            <w:proofErr w:type="spellStart"/>
            <w:r w:rsidRPr="001651FC">
              <w:rPr>
                <w:rFonts w:ascii="Times New Roman" w:hAnsi="Times New Roman" w:cs="Times New Roman"/>
                <w:sz w:val="24"/>
                <w:szCs w:val="24"/>
              </w:rPr>
              <w:t>FDis</w:t>
            </w:r>
            <w:proofErr w:type="spellEnd"/>
            <w:r w:rsidRPr="001651FC">
              <w:rPr>
                <w:rFonts w:ascii="Times New Roman" w:hAnsi="Times New Roman" w:cs="Times New Roman"/>
                <w:sz w:val="24"/>
                <w:szCs w:val="24"/>
              </w:rPr>
              <w:t>)</w:t>
            </w:r>
          </w:p>
        </w:tc>
        <w:tc>
          <w:tcPr>
            <w:tcW w:w="1665" w:type="dxa"/>
            <w:noWrap/>
            <w:hideMark/>
          </w:tcPr>
          <w:p w14:paraId="21AB3033"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Null model</w:t>
            </w:r>
          </w:p>
        </w:tc>
        <w:tc>
          <w:tcPr>
            <w:tcW w:w="1666" w:type="dxa"/>
            <w:noWrap/>
            <w:hideMark/>
          </w:tcPr>
          <w:p w14:paraId="3F64CD66" w14:textId="485CE0FF" w:rsidR="0071437D" w:rsidRPr="001651FC" w:rsidRDefault="0071437D" w:rsidP="00E636BE">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-56.</w:t>
            </w:r>
            <w:r w:rsidR="00E636BE">
              <w:rPr>
                <w:rFonts w:ascii="Times New Roman" w:hAnsi="Times New Roman" w:cs="Times New Roman"/>
                <w:sz w:val="24"/>
                <w:szCs w:val="24"/>
              </w:rPr>
              <w:t>30</w:t>
            </w:r>
          </w:p>
        </w:tc>
        <w:tc>
          <w:tcPr>
            <w:tcW w:w="1665" w:type="dxa"/>
            <w:noWrap/>
            <w:hideMark/>
          </w:tcPr>
          <w:p w14:paraId="192896BA"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c>
          <w:tcPr>
            <w:tcW w:w="1950" w:type="dxa"/>
            <w:noWrap/>
            <w:hideMark/>
          </w:tcPr>
          <w:p w14:paraId="452B1AC9"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w:t>
            </w:r>
          </w:p>
        </w:tc>
      </w:tr>
      <w:tr w:rsidR="0071437D" w:rsidRPr="001651FC" w14:paraId="60B11778" w14:textId="77777777" w:rsidTr="0071437D">
        <w:trPr>
          <w:trHeight w:val="288"/>
        </w:trPr>
        <w:tc>
          <w:tcPr>
            <w:tcW w:w="2518" w:type="dxa"/>
            <w:vMerge/>
            <w:noWrap/>
            <w:hideMark/>
          </w:tcPr>
          <w:p w14:paraId="63F09114" w14:textId="779A713A" w:rsidR="0071437D" w:rsidRPr="001651FC" w:rsidRDefault="0071437D" w:rsidP="0071437D">
            <w:pPr>
              <w:spacing w:line="480" w:lineRule="auto"/>
              <w:jc w:val="center"/>
              <w:rPr>
                <w:rFonts w:ascii="Times New Roman" w:hAnsi="Times New Roman" w:cs="Times New Roman"/>
                <w:sz w:val="24"/>
                <w:szCs w:val="24"/>
              </w:rPr>
            </w:pPr>
          </w:p>
        </w:tc>
        <w:tc>
          <w:tcPr>
            <w:tcW w:w="1665" w:type="dxa"/>
            <w:noWrap/>
            <w:hideMark/>
          </w:tcPr>
          <w:p w14:paraId="1EFAAB32" w14:textId="77777777"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log(Age)</w:t>
            </w:r>
          </w:p>
        </w:tc>
        <w:tc>
          <w:tcPr>
            <w:tcW w:w="1666" w:type="dxa"/>
            <w:noWrap/>
            <w:hideMark/>
          </w:tcPr>
          <w:p w14:paraId="11866B78" w14:textId="13382B6B" w:rsidR="0071437D" w:rsidRPr="001651FC" w:rsidRDefault="0071437D" w:rsidP="00E636BE">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-55.65</w:t>
            </w:r>
          </w:p>
        </w:tc>
        <w:tc>
          <w:tcPr>
            <w:tcW w:w="1665" w:type="dxa"/>
            <w:noWrap/>
            <w:hideMark/>
          </w:tcPr>
          <w:p w14:paraId="6CD586F3" w14:textId="4677F751" w:rsidR="0071437D" w:rsidRPr="001651FC" w:rsidRDefault="0071437D" w:rsidP="00E636BE">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0.64</w:t>
            </w:r>
          </w:p>
        </w:tc>
        <w:tc>
          <w:tcPr>
            <w:tcW w:w="1950" w:type="dxa"/>
            <w:noWrap/>
            <w:hideMark/>
          </w:tcPr>
          <w:p w14:paraId="56A7067F" w14:textId="7DC3E5F2" w:rsidR="0071437D" w:rsidRPr="001651FC" w:rsidRDefault="0071437D" w:rsidP="0071437D">
            <w:pPr>
              <w:spacing w:line="480" w:lineRule="auto"/>
              <w:jc w:val="center"/>
              <w:rPr>
                <w:rFonts w:ascii="Times New Roman" w:hAnsi="Times New Roman" w:cs="Times New Roman"/>
                <w:sz w:val="24"/>
                <w:szCs w:val="24"/>
              </w:rPr>
            </w:pPr>
            <w:r w:rsidRPr="001651FC">
              <w:rPr>
                <w:rFonts w:ascii="Times New Roman" w:hAnsi="Times New Roman" w:cs="Times New Roman"/>
                <w:sz w:val="24"/>
                <w:szCs w:val="24"/>
              </w:rPr>
              <w:t>0.03</w:t>
            </w:r>
          </w:p>
        </w:tc>
      </w:tr>
    </w:tbl>
    <w:p w14:paraId="7C9E10DD" w14:textId="77777777" w:rsidR="000C2347" w:rsidRPr="001651FC" w:rsidRDefault="000C2347" w:rsidP="002B254F">
      <w:pPr>
        <w:spacing w:line="480" w:lineRule="auto"/>
        <w:rPr>
          <w:rFonts w:ascii="Times New Roman" w:hAnsi="Times New Roman" w:cs="Times New Roman"/>
          <w:sz w:val="24"/>
          <w:szCs w:val="24"/>
        </w:rPr>
      </w:pPr>
    </w:p>
    <w:p w14:paraId="700BE34D" w14:textId="77777777" w:rsidR="00600D0D" w:rsidRPr="001651FC" w:rsidRDefault="00600D0D">
      <w:pPr>
        <w:rPr>
          <w:rFonts w:ascii="Times New Roman" w:hAnsi="Times New Roman" w:cs="Times New Roman"/>
          <w:sz w:val="24"/>
          <w:szCs w:val="24"/>
        </w:rPr>
      </w:pPr>
      <w:r w:rsidRPr="001651FC">
        <w:rPr>
          <w:rFonts w:ascii="Times New Roman" w:hAnsi="Times New Roman" w:cs="Times New Roman"/>
          <w:sz w:val="24"/>
          <w:szCs w:val="24"/>
        </w:rPr>
        <w:br w:type="page"/>
      </w:r>
    </w:p>
    <w:p w14:paraId="7D22C0EE" w14:textId="51F99D14" w:rsidR="00600D0D" w:rsidRPr="001651FC" w:rsidRDefault="00600D0D" w:rsidP="002B254F">
      <w:pPr>
        <w:spacing w:line="480" w:lineRule="auto"/>
        <w:rPr>
          <w:rFonts w:ascii="Times New Roman" w:hAnsi="Times New Roman" w:cs="Times New Roman"/>
          <w:b/>
          <w:sz w:val="24"/>
          <w:szCs w:val="24"/>
          <w:u w:val="single"/>
        </w:rPr>
      </w:pPr>
      <w:r w:rsidRPr="001651FC">
        <w:rPr>
          <w:rFonts w:ascii="Times New Roman" w:hAnsi="Times New Roman" w:cs="Times New Roman"/>
          <w:b/>
          <w:sz w:val="24"/>
          <w:szCs w:val="24"/>
          <w:u w:val="single"/>
        </w:rPr>
        <w:lastRenderedPageBreak/>
        <w:t>Supplementary materials</w:t>
      </w:r>
    </w:p>
    <w:p w14:paraId="722E51F5" w14:textId="4FD5E751" w:rsidR="00600D0D" w:rsidRPr="001651FC" w:rsidRDefault="00600D0D" w:rsidP="001651FC">
      <w:pPr>
        <w:spacing w:line="480" w:lineRule="auto"/>
        <w:jc w:val="both"/>
        <w:rPr>
          <w:rFonts w:ascii="Times New Roman" w:hAnsi="Times New Roman" w:cs="Times New Roman"/>
          <w:sz w:val="24"/>
          <w:szCs w:val="24"/>
        </w:rPr>
      </w:pPr>
      <w:r w:rsidRPr="001651FC">
        <w:rPr>
          <w:rFonts w:ascii="Times New Roman" w:hAnsi="Times New Roman" w:cs="Times New Roman"/>
          <w:b/>
          <w:sz w:val="24"/>
          <w:szCs w:val="24"/>
        </w:rPr>
        <w:t>Table S1</w:t>
      </w:r>
      <w:r w:rsidRPr="001651FC">
        <w:rPr>
          <w:rFonts w:ascii="Times New Roman" w:hAnsi="Times New Roman" w:cs="Times New Roman"/>
          <w:sz w:val="24"/>
          <w:szCs w:val="24"/>
        </w:rPr>
        <w:t xml:space="preserve"> Model selection table showing test of different random effects structures for different variables investigated</w:t>
      </w:r>
    </w:p>
    <w:tbl>
      <w:tblPr>
        <w:tblStyle w:val="TableGrid"/>
        <w:tblW w:w="9767" w:type="dxa"/>
        <w:tblLook w:val="04A0" w:firstRow="1" w:lastRow="0" w:firstColumn="1" w:lastColumn="0" w:noHBand="0" w:noVBand="1"/>
      </w:tblPr>
      <w:tblGrid>
        <w:gridCol w:w="2235"/>
        <w:gridCol w:w="5386"/>
        <w:gridCol w:w="1276"/>
        <w:gridCol w:w="870"/>
      </w:tblGrid>
      <w:tr w:rsidR="00D41A2A" w:rsidRPr="001651FC" w14:paraId="43C4E03F" w14:textId="77777777" w:rsidTr="003B23CD">
        <w:trPr>
          <w:trHeight w:val="288"/>
        </w:trPr>
        <w:tc>
          <w:tcPr>
            <w:tcW w:w="2235" w:type="dxa"/>
            <w:noWrap/>
            <w:hideMark/>
          </w:tcPr>
          <w:p w14:paraId="691C632A" w14:textId="77777777" w:rsidR="00D41A2A" w:rsidRPr="001651FC" w:rsidRDefault="00D41A2A" w:rsidP="001651FC">
            <w:pPr>
              <w:contextualSpacing/>
              <w:jc w:val="center"/>
              <w:rPr>
                <w:rFonts w:ascii="Times New Roman" w:hAnsi="Times New Roman" w:cs="Times New Roman"/>
                <w:b/>
                <w:sz w:val="24"/>
                <w:szCs w:val="24"/>
              </w:rPr>
            </w:pPr>
            <w:r w:rsidRPr="001651FC">
              <w:rPr>
                <w:rFonts w:ascii="Times New Roman" w:hAnsi="Times New Roman" w:cs="Times New Roman"/>
                <w:b/>
                <w:sz w:val="24"/>
                <w:szCs w:val="24"/>
              </w:rPr>
              <w:t>Variable</w:t>
            </w:r>
          </w:p>
        </w:tc>
        <w:tc>
          <w:tcPr>
            <w:tcW w:w="5386" w:type="dxa"/>
            <w:noWrap/>
            <w:hideMark/>
          </w:tcPr>
          <w:p w14:paraId="011528B0" w14:textId="77777777" w:rsidR="00D41A2A" w:rsidRPr="001651FC" w:rsidRDefault="00D41A2A" w:rsidP="001651FC">
            <w:pPr>
              <w:contextualSpacing/>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Random_effects</w:t>
            </w:r>
            <w:proofErr w:type="spellEnd"/>
          </w:p>
        </w:tc>
        <w:tc>
          <w:tcPr>
            <w:tcW w:w="1276" w:type="dxa"/>
            <w:noWrap/>
            <w:hideMark/>
          </w:tcPr>
          <w:p w14:paraId="17028F23" w14:textId="77777777" w:rsidR="00D41A2A" w:rsidRPr="001651FC" w:rsidRDefault="00D41A2A" w:rsidP="001651FC">
            <w:pPr>
              <w:contextualSpacing/>
              <w:jc w:val="center"/>
              <w:rPr>
                <w:rFonts w:ascii="Times New Roman" w:hAnsi="Times New Roman" w:cs="Times New Roman"/>
                <w:b/>
                <w:sz w:val="24"/>
                <w:szCs w:val="24"/>
              </w:rPr>
            </w:pPr>
            <w:proofErr w:type="spellStart"/>
            <w:r w:rsidRPr="001651FC">
              <w:rPr>
                <w:rFonts w:ascii="Times New Roman" w:hAnsi="Times New Roman" w:cs="Times New Roman"/>
                <w:b/>
                <w:sz w:val="24"/>
                <w:szCs w:val="24"/>
              </w:rPr>
              <w:t>AICc</w:t>
            </w:r>
            <w:proofErr w:type="spellEnd"/>
          </w:p>
        </w:tc>
        <w:tc>
          <w:tcPr>
            <w:tcW w:w="870" w:type="dxa"/>
            <w:noWrap/>
            <w:hideMark/>
          </w:tcPr>
          <w:p w14:paraId="5839FDA7" w14:textId="3C7532B1" w:rsidR="00D41A2A" w:rsidRPr="001651FC" w:rsidRDefault="00D41A2A" w:rsidP="001651FC">
            <w:pPr>
              <w:contextualSpacing/>
              <w:jc w:val="center"/>
              <w:rPr>
                <w:rFonts w:ascii="Times New Roman" w:hAnsi="Times New Roman" w:cs="Times New Roman"/>
                <w:b/>
                <w:sz w:val="24"/>
                <w:szCs w:val="24"/>
              </w:rPr>
            </w:pPr>
            <w:r w:rsidRPr="001651FC">
              <w:rPr>
                <w:rFonts w:ascii="Times New Roman" w:hAnsi="Times New Roman" w:cs="Times New Roman"/>
                <w:b/>
                <w:sz w:val="24"/>
                <w:szCs w:val="24"/>
              </w:rPr>
              <w:t>Model Rank</w:t>
            </w:r>
          </w:p>
        </w:tc>
      </w:tr>
      <w:tr w:rsidR="00D41A2A" w:rsidRPr="001651FC" w14:paraId="7730E03C" w14:textId="77777777" w:rsidTr="003B23CD">
        <w:trPr>
          <w:trHeight w:val="288"/>
        </w:trPr>
        <w:tc>
          <w:tcPr>
            <w:tcW w:w="2235" w:type="dxa"/>
            <w:vMerge w:val="restart"/>
            <w:noWrap/>
            <w:hideMark/>
          </w:tcPr>
          <w:p w14:paraId="72DBBAAF" w14:textId="2AAFDCB3"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 xml:space="preserve">Species </w:t>
            </w:r>
            <w:r w:rsidR="00C13207" w:rsidRPr="001651FC">
              <w:rPr>
                <w:rFonts w:ascii="Times New Roman" w:hAnsi="Times New Roman" w:cs="Times New Roman"/>
                <w:sz w:val="24"/>
                <w:szCs w:val="24"/>
              </w:rPr>
              <w:t>R</w:t>
            </w:r>
            <w:r w:rsidRPr="001651FC">
              <w:rPr>
                <w:rFonts w:ascii="Times New Roman" w:hAnsi="Times New Roman" w:cs="Times New Roman"/>
                <w:sz w:val="24"/>
                <w:szCs w:val="24"/>
              </w:rPr>
              <w:t>ichness</w:t>
            </w:r>
          </w:p>
        </w:tc>
        <w:tc>
          <w:tcPr>
            <w:tcW w:w="5386" w:type="dxa"/>
            <w:noWrap/>
            <w:hideMark/>
          </w:tcPr>
          <w:p w14:paraId="7295B7B1"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5FA87C5E" w14:textId="1CE2414B" w:rsidR="00D41A2A" w:rsidRPr="001651FC" w:rsidRDefault="00D41A2A"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36.</w:t>
            </w:r>
            <w:r w:rsidR="00E636BE" w:rsidRPr="001651FC">
              <w:rPr>
                <w:rFonts w:ascii="Times New Roman" w:hAnsi="Times New Roman" w:cs="Times New Roman"/>
                <w:sz w:val="24"/>
                <w:szCs w:val="24"/>
              </w:rPr>
              <w:t>9</w:t>
            </w:r>
            <w:r w:rsidR="00E636BE">
              <w:rPr>
                <w:rFonts w:ascii="Times New Roman" w:hAnsi="Times New Roman" w:cs="Times New Roman"/>
                <w:sz w:val="24"/>
                <w:szCs w:val="24"/>
              </w:rPr>
              <w:t>4</w:t>
            </w:r>
          </w:p>
        </w:tc>
        <w:tc>
          <w:tcPr>
            <w:tcW w:w="870" w:type="dxa"/>
            <w:noWrap/>
            <w:hideMark/>
          </w:tcPr>
          <w:p w14:paraId="5DB801FB"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D41A2A" w:rsidRPr="001651FC" w14:paraId="4FD4AD3F" w14:textId="77777777" w:rsidTr="003B23CD">
        <w:trPr>
          <w:trHeight w:val="288"/>
        </w:trPr>
        <w:tc>
          <w:tcPr>
            <w:tcW w:w="2235" w:type="dxa"/>
            <w:vMerge/>
            <w:noWrap/>
            <w:hideMark/>
          </w:tcPr>
          <w:p w14:paraId="291746C6" w14:textId="12500655"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7D02DFD6"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4EEF5CA2" w14:textId="2EEFA7CC" w:rsidR="00D41A2A" w:rsidRPr="001651FC" w:rsidRDefault="00D41A2A"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39.</w:t>
            </w:r>
            <w:r w:rsidR="00E636BE" w:rsidRPr="001651FC">
              <w:rPr>
                <w:rFonts w:ascii="Times New Roman" w:hAnsi="Times New Roman" w:cs="Times New Roman"/>
                <w:sz w:val="24"/>
                <w:szCs w:val="24"/>
              </w:rPr>
              <w:t>5</w:t>
            </w:r>
            <w:r w:rsidR="00E636BE">
              <w:rPr>
                <w:rFonts w:ascii="Times New Roman" w:hAnsi="Times New Roman" w:cs="Times New Roman"/>
                <w:sz w:val="24"/>
                <w:szCs w:val="24"/>
              </w:rPr>
              <w:t>1</w:t>
            </w:r>
          </w:p>
        </w:tc>
        <w:tc>
          <w:tcPr>
            <w:tcW w:w="870" w:type="dxa"/>
            <w:noWrap/>
            <w:hideMark/>
          </w:tcPr>
          <w:p w14:paraId="4FC1909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D41A2A" w:rsidRPr="001651FC" w14:paraId="0FF036AC" w14:textId="77777777" w:rsidTr="003B23CD">
        <w:trPr>
          <w:trHeight w:val="288"/>
        </w:trPr>
        <w:tc>
          <w:tcPr>
            <w:tcW w:w="2235" w:type="dxa"/>
            <w:vMerge/>
            <w:noWrap/>
            <w:hideMark/>
          </w:tcPr>
          <w:p w14:paraId="2D07332A" w14:textId="25742C8C"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08428D9B" w14:textId="77777777" w:rsidR="00D41A2A" w:rsidRPr="001651FC" w:rsidRDefault="00D41A2A" w:rsidP="00C13207">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CF0C801" w14:textId="3B0516E0" w:rsidR="00D41A2A" w:rsidRPr="001651FC" w:rsidRDefault="00D41A2A"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39.</w:t>
            </w:r>
            <w:r w:rsidR="00E636BE" w:rsidRPr="001651FC">
              <w:rPr>
                <w:rFonts w:ascii="Times New Roman" w:hAnsi="Times New Roman" w:cs="Times New Roman"/>
                <w:sz w:val="24"/>
                <w:szCs w:val="24"/>
              </w:rPr>
              <w:t>5</w:t>
            </w:r>
            <w:r w:rsidR="00E636BE">
              <w:rPr>
                <w:rFonts w:ascii="Times New Roman" w:hAnsi="Times New Roman" w:cs="Times New Roman"/>
                <w:sz w:val="24"/>
                <w:szCs w:val="24"/>
              </w:rPr>
              <w:t>1</w:t>
            </w:r>
          </w:p>
        </w:tc>
        <w:tc>
          <w:tcPr>
            <w:tcW w:w="870" w:type="dxa"/>
            <w:noWrap/>
            <w:hideMark/>
          </w:tcPr>
          <w:p w14:paraId="5C359DB6"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D41A2A" w:rsidRPr="001651FC" w14:paraId="5AAC7470" w14:textId="77777777" w:rsidTr="003B23CD">
        <w:trPr>
          <w:trHeight w:val="288"/>
        </w:trPr>
        <w:tc>
          <w:tcPr>
            <w:tcW w:w="2235" w:type="dxa"/>
            <w:vMerge/>
            <w:noWrap/>
            <w:hideMark/>
          </w:tcPr>
          <w:p w14:paraId="0D6E1903" w14:textId="2192382C"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53C2483A"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11FA463F" w14:textId="4D4B5A14" w:rsidR="00D41A2A" w:rsidRPr="001651FC" w:rsidRDefault="00D41A2A"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42.19</w:t>
            </w:r>
          </w:p>
        </w:tc>
        <w:tc>
          <w:tcPr>
            <w:tcW w:w="870" w:type="dxa"/>
            <w:noWrap/>
            <w:hideMark/>
          </w:tcPr>
          <w:p w14:paraId="49659FB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D41A2A" w:rsidRPr="001651FC" w14:paraId="7BD61E58" w14:textId="77777777" w:rsidTr="003B23CD">
        <w:trPr>
          <w:trHeight w:val="288"/>
        </w:trPr>
        <w:tc>
          <w:tcPr>
            <w:tcW w:w="2235" w:type="dxa"/>
            <w:vMerge/>
            <w:noWrap/>
            <w:hideMark/>
          </w:tcPr>
          <w:p w14:paraId="24FBC16F" w14:textId="631C80E7"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69388382" w14:textId="77777777"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57314673" w14:textId="5ECB8EC6" w:rsidR="00D41A2A" w:rsidRPr="001651FC" w:rsidRDefault="00D41A2A"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45.</w:t>
            </w:r>
            <w:r w:rsidR="00E636BE" w:rsidRPr="001651FC">
              <w:rPr>
                <w:rFonts w:ascii="Times New Roman" w:hAnsi="Times New Roman" w:cs="Times New Roman"/>
                <w:sz w:val="24"/>
                <w:szCs w:val="24"/>
              </w:rPr>
              <w:t>0</w:t>
            </w:r>
            <w:r w:rsidR="00E636BE">
              <w:rPr>
                <w:rFonts w:ascii="Times New Roman" w:hAnsi="Times New Roman" w:cs="Times New Roman"/>
                <w:sz w:val="24"/>
                <w:szCs w:val="24"/>
              </w:rPr>
              <w:t>6</w:t>
            </w:r>
          </w:p>
        </w:tc>
        <w:tc>
          <w:tcPr>
            <w:tcW w:w="870" w:type="dxa"/>
            <w:noWrap/>
            <w:hideMark/>
          </w:tcPr>
          <w:p w14:paraId="18687ED3"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D41A2A" w:rsidRPr="001651FC" w14:paraId="7AD657A7" w14:textId="77777777" w:rsidTr="003B23CD">
        <w:trPr>
          <w:trHeight w:val="288"/>
        </w:trPr>
        <w:tc>
          <w:tcPr>
            <w:tcW w:w="2235" w:type="dxa"/>
            <w:vMerge/>
            <w:noWrap/>
            <w:hideMark/>
          </w:tcPr>
          <w:p w14:paraId="605710ED" w14:textId="327AE1D5" w:rsidR="00D41A2A" w:rsidRPr="001651FC" w:rsidRDefault="00D41A2A" w:rsidP="001651FC">
            <w:pPr>
              <w:contextualSpacing/>
              <w:jc w:val="center"/>
              <w:rPr>
                <w:rFonts w:ascii="Times New Roman" w:hAnsi="Times New Roman" w:cs="Times New Roman"/>
                <w:sz w:val="24"/>
                <w:szCs w:val="24"/>
              </w:rPr>
            </w:pPr>
          </w:p>
        </w:tc>
        <w:tc>
          <w:tcPr>
            <w:tcW w:w="5386" w:type="dxa"/>
            <w:noWrap/>
            <w:hideMark/>
          </w:tcPr>
          <w:p w14:paraId="073130CA" w14:textId="4F795406" w:rsidR="00D41A2A" w:rsidRPr="001651FC" w:rsidRDefault="00D41A2A" w:rsidP="00C13207">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observation+Mist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EDF8629" w14:textId="42313625" w:rsidR="00D41A2A" w:rsidRPr="001651FC" w:rsidRDefault="00D41A2A"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48.09</w:t>
            </w:r>
          </w:p>
        </w:tc>
        <w:tc>
          <w:tcPr>
            <w:tcW w:w="870" w:type="dxa"/>
            <w:noWrap/>
            <w:hideMark/>
          </w:tcPr>
          <w:p w14:paraId="002A88FF" w14:textId="77777777" w:rsidR="00D41A2A" w:rsidRPr="001651FC" w:rsidRDefault="00D41A2A" w:rsidP="001651FC">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9F4228" w:rsidRPr="001651FC" w14:paraId="7AF62BCF" w14:textId="77777777" w:rsidTr="003B23CD">
        <w:trPr>
          <w:trHeight w:val="288"/>
        </w:trPr>
        <w:tc>
          <w:tcPr>
            <w:tcW w:w="2235" w:type="dxa"/>
            <w:vMerge w:val="restart"/>
            <w:noWrap/>
          </w:tcPr>
          <w:p w14:paraId="15823CA1" w14:textId="1234925F" w:rsidR="009F4228" w:rsidRPr="001651FC" w:rsidRDefault="009F4228" w:rsidP="009F4228">
            <w:pPr>
              <w:contextualSpacing/>
              <w:jc w:val="center"/>
              <w:rPr>
                <w:rFonts w:ascii="Times New Roman" w:hAnsi="Times New Roman" w:cs="Times New Roman"/>
                <w:sz w:val="24"/>
                <w:szCs w:val="24"/>
              </w:rPr>
            </w:pPr>
            <w:r>
              <w:rPr>
                <w:rFonts w:ascii="Times New Roman" w:hAnsi="Times New Roman" w:cs="Times New Roman"/>
                <w:sz w:val="24"/>
                <w:szCs w:val="24"/>
              </w:rPr>
              <w:t xml:space="preserve">Specialist </w:t>
            </w:r>
            <w:r w:rsidRPr="001651FC">
              <w:rPr>
                <w:rFonts w:ascii="Times New Roman" w:hAnsi="Times New Roman" w:cs="Times New Roman"/>
                <w:sz w:val="24"/>
                <w:szCs w:val="24"/>
              </w:rPr>
              <w:t>Species Richness</w:t>
            </w:r>
          </w:p>
        </w:tc>
        <w:tc>
          <w:tcPr>
            <w:tcW w:w="5386" w:type="dxa"/>
            <w:noWrap/>
          </w:tcPr>
          <w:p w14:paraId="405CBAB7" w14:textId="1E2913C0"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tcPr>
          <w:p w14:paraId="4073CA3C" w14:textId="74F6F8B6" w:rsidR="009F4228" w:rsidRPr="001651FC" w:rsidRDefault="009F4228" w:rsidP="00E636BE">
            <w:pPr>
              <w:contextualSpacing/>
              <w:jc w:val="center"/>
              <w:rPr>
                <w:rFonts w:ascii="Times New Roman" w:hAnsi="Times New Roman" w:cs="Times New Roman"/>
                <w:sz w:val="24"/>
                <w:szCs w:val="24"/>
              </w:rPr>
            </w:pPr>
            <w:r w:rsidRPr="009F4228">
              <w:rPr>
                <w:rFonts w:ascii="Times New Roman" w:hAnsi="Times New Roman" w:cs="Times New Roman"/>
                <w:sz w:val="24"/>
                <w:szCs w:val="24"/>
              </w:rPr>
              <w:t>70.</w:t>
            </w:r>
            <w:r w:rsidR="00E636BE" w:rsidRPr="009F4228">
              <w:rPr>
                <w:rFonts w:ascii="Times New Roman" w:hAnsi="Times New Roman" w:cs="Times New Roman"/>
                <w:sz w:val="24"/>
                <w:szCs w:val="24"/>
              </w:rPr>
              <w:t>5</w:t>
            </w:r>
            <w:r w:rsidR="00E636BE">
              <w:rPr>
                <w:rFonts w:ascii="Times New Roman" w:hAnsi="Times New Roman" w:cs="Times New Roman"/>
                <w:sz w:val="24"/>
                <w:szCs w:val="24"/>
              </w:rPr>
              <w:t>9</w:t>
            </w:r>
          </w:p>
        </w:tc>
        <w:tc>
          <w:tcPr>
            <w:tcW w:w="870" w:type="dxa"/>
            <w:noWrap/>
          </w:tcPr>
          <w:p w14:paraId="35222BC6" w14:textId="16E16C3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9F4228" w:rsidRPr="001651FC" w14:paraId="0EAF3C98" w14:textId="77777777" w:rsidTr="003B23CD">
        <w:trPr>
          <w:trHeight w:val="288"/>
        </w:trPr>
        <w:tc>
          <w:tcPr>
            <w:tcW w:w="2235" w:type="dxa"/>
            <w:vMerge/>
            <w:noWrap/>
          </w:tcPr>
          <w:p w14:paraId="50FB9F15" w14:textId="77777777" w:rsidR="009F4228" w:rsidRPr="001651FC" w:rsidRDefault="009F4228" w:rsidP="009F4228">
            <w:pPr>
              <w:contextualSpacing/>
              <w:jc w:val="center"/>
              <w:rPr>
                <w:rFonts w:ascii="Times New Roman" w:hAnsi="Times New Roman" w:cs="Times New Roman"/>
                <w:sz w:val="24"/>
                <w:szCs w:val="24"/>
              </w:rPr>
            </w:pPr>
          </w:p>
        </w:tc>
        <w:tc>
          <w:tcPr>
            <w:tcW w:w="5386" w:type="dxa"/>
            <w:noWrap/>
          </w:tcPr>
          <w:p w14:paraId="6012BE45" w14:textId="28E76386" w:rsidR="009F4228" w:rsidRPr="001651FC" w:rsidRDefault="009F4228" w:rsidP="009F4228">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tcPr>
          <w:p w14:paraId="4A1A4E82" w14:textId="41B06510" w:rsidR="009F4228" w:rsidRPr="001651FC" w:rsidRDefault="009F4228" w:rsidP="00E636BE">
            <w:pPr>
              <w:contextualSpacing/>
              <w:jc w:val="center"/>
              <w:rPr>
                <w:rFonts w:ascii="Times New Roman" w:hAnsi="Times New Roman" w:cs="Times New Roman"/>
                <w:sz w:val="24"/>
                <w:szCs w:val="24"/>
              </w:rPr>
            </w:pPr>
            <w:r w:rsidRPr="009F4228">
              <w:rPr>
                <w:rFonts w:ascii="Times New Roman" w:hAnsi="Times New Roman" w:cs="Times New Roman"/>
                <w:sz w:val="24"/>
                <w:szCs w:val="24"/>
              </w:rPr>
              <w:t>73.15</w:t>
            </w:r>
          </w:p>
        </w:tc>
        <w:tc>
          <w:tcPr>
            <w:tcW w:w="870" w:type="dxa"/>
            <w:noWrap/>
          </w:tcPr>
          <w:p w14:paraId="6E42AB37" w14:textId="61013CAA"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9F4228" w:rsidRPr="001651FC" w14:paraId="59DEE0FF" w14:textId="77777777" w:rsidTr="003B23CD">
        <w:trPr>
          <w:trHeight w:val="288"/>
        </w:trPr>
        <w:tc>
          <w:tcPr>
            <w:tcW w:w="2235" w:type="dxa"/>
            <w:vMerge/>
            <w:noWrap/>
          </w:tcPr>
          <w:p w14:paraId="73B43E00" w14:textId="77777777" w:rsidR="009F4228" w:rsidRPr="001651FC" w:rsidRDefault="009F4228" w:rsidP="009F4228">
            <w:pPr>
              <w:contextualSpacing/>
              <w:jc w:val="center"/>
              <w:rPr>
                <w:rFonts w:ascii="Times New Roman" w:hAnsi="Times New Roman" w:cs="Times New Roman"/>
                <w:sz w:val="24"/>
                <w:szCs w:val="24"/>
              </w:rPr>
            </w:pPr>
          </w:p>
        </w:tc>
        <w:tc>
          <w:tcPr>
            <w:tcW w:w="5386" w:type="dxa"/>
            <w:noWrap/>
          </w:tcPr>
          <w:p w14:paraId="64BB7B56" w14:textId="4FE1DD0D" w:rsidR="009F4228" w:rsidRPr="001651FC" w:rsidRDefault="009F4228" w:rsidP="009F4228">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tcPr>
          <w:p w14:paraId="07777D78" w14:textId="2721F5E6" w:rsidR="009F4228" w:rsidRPr="001651FC" w:rsidRDefault="009F4228" w:rsidP="00E636BE">
            <w:pPr>
              <w:contextualSpacing/>
              <w:jc w:val="center"/>
              <w:rPr>
                <w:rFonts w:ascii="Times New Roman" w:hAnsi="Times New Roman" w:cs="Times New Roman"/>
                <w:sz w:val="24"/>
                <w:szCs w:val="24"/>
              </w:rPr>
            </w:pPr>
            <w:r w:rsidRPr="009F4228">
              <w:rPr>
                <w:rFonts w:ascii="Times New Roman" w:hAnsi="Times New Roman" w:cs="Times New Roman"/>
                <w:sz w:val="24"/>
                <w:szCs w:val="24"/>
              </w:rPr>
              <w:t>73.15</w:t>
            </w:r>
          </w:p>
        </w:tc>
        <w:tc>
          <w:tcPr>
            <w:tcW w:w="870" w:type="dxa"/>
            <w:noWrap/>
          </w:tcPr>
          <w:p w14:paraId="0E15154D" w14:textId="078138ED"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9F4228" w:rsidRPr="001651FC" w14:paraId="3ECB3C4A" w14:textId="77777777" w:rsidTr="003B23CD">
        <w:trPr>
          <w:trHeight w:val="288"/>
        </w:trPr>
        <w:tc>
          <w:tcPr>
            <w:tcW w:w="2235" w:type="dxa"/>
            <w:vMerge/>
            <w:noWrap/>
          </w:tcPr>
          <w:p w14:paraId="566A6F0D" w14:textId="77777777" w:rsidR="009F4228" w:rsidRPr="001651FC" w:rsidRDefault="009F4228" w:rsidP="009F4228">
            <w:pPr>
              <w:contextualSpacing/>
              <w:jc w:val="center"/>
              <w:rPr>
                <w:rFonts w:ascii="Times New Roman" w:hAnsi="Times New Roman" w:cs="Times New Roman"/>
                <w:sz w:val="24"/>
                <w:szCs w:val="24"/>
              </w:rPr>
            </w:pPr>
          </w:p>
        </w:tc>
        <w:tc>
          <w:tcPr>
            <w:tcW w:w="5386" w:type="dxa"/>
            <w:noWrap/>
          </w:tcPr>
          <w:p w14:paraId="4C332C73" w14:textId="26EA1F9B"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tcPr>
          <w:p w14:paraId="623D12BD" w14:textId="5CE33F49" w:rsidR="009F4228" w:rsidRPr="001651FC" w:rsidRDefault="009F4228" w:rsidP="00E636BE">
            <w:pPr>
              <w:contextualSpacing/>
              <w:jc w:val="center"/>
              <w:rPr>
                <w:rFonts w:ascii="Times New Roman" w:hAnsi="Times New Roman" w:cs="Times New Roman"/>
                <w:sz w:val="24"/>
                <w:szCs w:val="24"/>
              </w:rPr>
            </w:pPr>
            <w:r w:rsidRPr="009F4228">
              <w:rPr>
                <w:rFonts w:ascii="Times New Roman" w:hAnsi="Times New Roman" w:cs="Times New Roman"/>
                <w:sz w:val="24"/>
                <w:szCs w:val="24"/>
              </w:rPr>
              <w:t>75.</w:t>
            </w:r>
            <w:r w:rsidR="00E636BE" w:rsidRPr="009F4228">
              <w:rPr>
                <w:rFonts w:ascii="Times New Roman" w:hAnsi="Times New Roman" w:cs="Times New Roman"/>
                <w:sz w:val="24"/>
                <w:szCs w:val="24"/>
              </w:rPr>
              <w:t>8</w:t>
            </w:r>
            <w:r w:rsidR="00E636BE">
              <w:rPr>
                <w:rFonts w:ascii="Times New Roman" w:hAnsi="Times New Roman" w:cs="Times New Roman"/>
                <w:sz w:val="24"/>
                <w:szCs w:val="24"/>
              </w:rPr>
              <w:t>7</w:t>
            </w:r>
          </w:p>
        </w:tc>
        <w:tc>
          <w:tcPr>
            <w:tcW w:w="870" w:type="dxa"/>
            <w:noWrap/>
          </w:tcPr>
          <w:p w14:paraId="5C04CA21" w14:textId="0371968C"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9F4228" w:rsidRPr="001651FC" w14:paraId="444D8337" w14:textId="77777777" w:rsidTr="003B23CD">
        <w:trPr>
          <w:trHeight w:val="288"/>
        </w:trPr>
        <w:tc>
          <w:tcPr>
            <w:tcW w:w="2235" w:type="dxa"/>
            <w:vMerge/>
            <w:noWrap/>
          </w:tcPr>
          <w:p w14:paraId="15D4B6BB" w14:textId="77777777" w:rsidR="009F4228" w:rsidRPr="001651FC" w:rsidRDefault="009F4228" w:rsidP="009F4228">
            <w:pPr>
              <w:contextualSpacing/>
              <w:jc w:val="center"/>
              <w:rPr>
                <w:rFonts w:ascii="Times New Roman" w:hAnsi="Times New Roman" w:cs="Times New Roman"/>
                <w:sz w:val="24"/>
                <w:szCs w:val="24"/>
              </w:rPr>
            </w:pPr>
          </w:p>
        </w:tc>
        <w:tc>
          <w:tcPr>
            <w:tcW w:w="5386" w:type="dxa"/>
            <w:noWrap/>
          </w:tcPr>
          <w:p w14:paraId="1C72E13A" w14:textId="7ECB35A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tcPr>
          <w:p w14:paraId="7E3737DF" w14:textId="14FFBF58" w:rsidR="009F4228" w:rsidRPr="001651FC" w:rsidRDefault="009F4228" w:rsidP="00E636BE">
            <w:pPr>
              <w:contextualSpacing/>
              <w:jc w:val="center"/>
              <w:rPr>
                <w:rFonts w:ascii="Times New Roman" w:hAnsi="Times New Roman" w:cs="Times New Roman"/>
                <w:sz w:val="24"/>
                <w:szCs w:val="24"/>
              </w:rPr>
            </w:pPr>
            <w:r w:rsidRPr="009F4228">
              <w:rPr>
                <w:rFonts w:ascii="Times New Roman" w:hAnsi="Times New Roman" w:cs="Times New Roman"/>
                <w:sz w:val="24"/>
                <w:szCs w:val="24"/>
              </w:rPr>
              <w:t>78.73</w:t>
            </w:r>
          </w:p>
        </w:tc>
        <w:tc>
          <w:tcPr>
            <w:tcW w:w="870" w:type="dxa"/>
            <w:noWrap/>
          </w:tcPr>
          <w:p w14:paraId="276762FE" w14:textId="37A9200C"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9F4228" w:rsidRPr="001651FC" w14:paraId="3855D6DE" w14:textId="77777777" w:rsidTr="003B23CD">
        <w:trPr>
          <w:trHeight w:val="288"/>
        </w:trPr>
        <w:tc>
          <w:tcPr>
            <w:tcW w:w="2235" w:type="dxa"/>
            <w:vMerge/>
            <w:noWrap/>
          </w:tcPr>
          <w:p w14:paraId="6CAF9FC2" w14:textId="77777777" w:rsidR="009F4228" w:rsidRPr="001651FC" w:rsidRDefault="009F4228" w:rsidP="009F4228">
            <w:pPr>
              <w:contextualSpacing/>
              <w:jc w:val="center"/>
              <w:rPr>
                <w:rFonts w:ascii="Times New Roman" w:hAnsi="Times New Roman" w:cs="Times New Roman"/>
                <w:sz w:val="24"/>
                <w:szCs w:val="24"/>
              </w:rPr>
            </w:pPr>
          </w:p>
        </w:tc>
        <w:tc>
          <w:tcPr>
            <w:tcW w:w="5386" w:type="dxa"/>
            <w:noWrap/>
          </w:tcPr>
          <w:p w14:paraId="2890B9F5" w14:textId="54D63849"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observation+Mist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tcPr>
          <w:p w14:paraId="533AB5CF" w14:textId="325C550F" w:rsidR="009F4228" w:rsidRPr="001651FC" w:rsidRDefault="009F4228" w:rsidP="00E636BE">
            <w:pPr>
              <w:contextualSpacing/>
              <w:jc w:val="center"/>
              <w:rPr>
                <w:rFonts w:ascii="Times New Roman" w:hAnsi="Times New Roman" w:cs="Times New Roman"/>
                <w:sz w:val="24"/>
                <w:szCs w:val="24"/>
              </w:rPr>
            </w:pPr>
            <w:r w:rsidRPr="009F4228">
              <w:rPr>
                <w:rFonts w:ascii="Times New Roman" w:hAnsi="Times New Roman" w:cs="Times New Roman"/>
                <w:sz w:val="24"/>
                <w:szCs w:val="24"/>
              </w:rPr>
              <w:t>81.</w:t>
            </w:r>
            <w:r w:rsidR="00E636BE" w:rsidRPr="009F4228">
              <w:rPr>
                <w:rFonts w:ascii="Times New Roman" w:hAnsi="Times New Roman" w:cs="Times New Roman"/>
                <w:sz w:val="24"/>
                <w:szCs w:val="24"/>
              </w:rPr>
              <w:t>7</w:t>
            </w:r>
            <w:r w:rsidR="00E636BE">
              <w:rPr>
                <w:rFonts w:ascii="Times New Roman" w:hAnsi="Times New Roman" w:cs="Times New Roman"/>
                <w:sz w:val="24"/>
                <w:szCs w:val="24"/>
              </w:rPr>
              <w:t>7</w:t>
            </w:r>
          </w:p>
        </w:tc>
        <w:tc>
          <w:tcPr>
            <w:tcW w:w="870" w:type="dxa"/>
            <w:noWrap/>
          </w:tcPr>
          <w:p w14:paraId="0E5D9CD2" w14:textId="6E3F461F"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9F4228" w:rsidRPr="001651FC" w14:paraId="408D00E2" w14:textId="77777777" w:rsidTr="003B23CD">
        <w:trPr>
          <w:trHeight w:val="288"/>
        </w:trPr>
        <w:tc>
          <w:tcPr>
            <w:tcW w:w="2235" w:type="dxa"/>
            <w:vMerge w:val="restart"/>
            <w:noWrap/>
            <w:hideMark/>
          </w:tcPr>
          <w:p w14:paraId="43960722" w14:textId="79A593F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Diversity (FD)</w:t>
            </w:r>
          </w:p>
        </w:tc>
        <w:tc>
          <w:tcPr>
            <w:tcW w:w="5386" w:type="dxa"/>
            <w:noWrap/>
            <w:hideMark/>
          </w:tcPr>
          <w:p w14:paraId="6D9C6B5B"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4538935E" w14:textId="1B37DBDF"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18.</w:t>
            </w:r>
            <w:r w:rsidR="00E636BE" w:rsidRPr="001651FC">
              <w:rPr>
                <w:rFonts w:ascii="Times New Roman" w:hAnsi="Times New Roman" w:cs="Times New Roman"/>
                <w:sz w:val="24"/>
                <w:szCs w:val="24"/>
              </w:rPr>
              <w:t>1</w:t>
            </w:r>
            <w:r w:rsidR="00E636BE">
              <w:rPr>
                <w:rFonts w:ascii="Times New Roman" w:hAnsi="Times New Roman" w:cs="Times New Roman"/>
                <w:sz w:val="24"/>
                <w:szCs w:val="24"/>
              </w:rPr>
              <w:t>6</w:t>
            </w:r>
          </w:p>
        </w:tc>
        <w:tc>
          <w:tcPr>
            <w:tcW w:w="870" w:type="dxa"/>
            <w:noWrap/>
            <w:hideMark/>
          </w:tcPr>
          <w:p w14:paraId="267A654D"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9F4228" w:rsidRPr="001651FC" w14:paraId="4A4FB7AD" w14:textId="77777777" w:rsidTr="003B23CD">
        <w:trPr>
          <w:trHeight w:val="288"/>
        </w:trPr>
        <w:tc>
          <w:tcPr>
            <w:tcW w:w="2235" w:type="dxa"/>
            <w:vMerge/>
            <w:noWrap/>
            <w:hideMark/>
          </w:tcPr>
          <w:p w14:paraId="7C67A3A2" w14:textId="7FECDEA2"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2EFD6D45" w14:textId="77777777" w:rsidR="009F4228" w:rsidRPr="001651FC" w:rsidRDefault="009F4228" w:rsidP="009F4228">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35C5143B" w14:textId="48FAAF10"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20.</w:t>
            </w:r>
            <w:r w:rsidR="00E636BE" w:rsidRPr="001651FC">
              <w:rPr>
                <w:rFonts w:ascii="Times New Roman" w:hAnsi="Times New Roman" w:cs="Times New Roman"/>
                <w:sz w:val="24"/>
                <w:szCs w:val="24"/>
              </w:rPr>
              <w:t>7</w:t>
            </w:r>
            <w:r w:rsidR="00E636BE">
              <w:rPr>
                <w:rFonts w:ascii="Times New Roman" w:hAnsi="Times New Roman" w:cs="Times New Roman"/>
                <w:sz w:val="24"/>
                <w:szCs w:val="24"/>
              </w:rPr>
              <w:t>2</w:t>
            </w:r>
          </w:p>
        </w:tc>
        <w:tc>
          <w:tcPr>
            <w:tcW w:w="870" w:type="dxa"/>
            <w:noWrap/>
            <w:hideMark/>
          </w:tcPr>
          <w:p w14:paraId="64A5DE58"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9F4228" w:rsidRPr="001651FC" w14:paraId="67604970" w14:textId="77777777" w:rsidTr="003B23CD">
        <w:trPr>
          <w:trHeight w:val="288"/>
        </w:trPr>
        <w:tc>
          <w:tcPr>
            <w:tcW w:w="2235" w:type="dxa"/>
            <w:vMerge/>
            <w:noWrap/>
            <w:hideMark/>
          </w:tcPr>
          <w:p w14:paraId="6F463C4A" w14:textId="7CB88472"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7483D7EB" w14:textId="77777777" w:rsidR="009F4228" w:rsidRPr="001651FC" w:rsidRDefault="009F4228" w:rsidP="009F4228">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5C7D3541" w14:textId="541AC35E"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20.</w:t>
            </w:r>
            <w:r w:rsidR="00E636BE" w:rsidRPr="001651FC">
              <w:rPr>
                <w:rFonts w:ascii="Times New Roman" w:hAnsi="Times New Roman" w:cs="Times New Roman"/>
                <w:sz w:val="24"/>
                <w:szCs w:val="24"/>
              </w:rPr>
              <w:t>7</w:t>
            </w:r>
            <w:r w:rsidR="00E636BE">
              <w:rPr>
                <w:rFonts w:ascii="Times New Roman" w:hAnsi="Times New Roman" w:cs="Times New Roman"/>
                <w:sz w:val="24"/>
                <w:szCs w:val="24"/>
              </w:rPr>
              <w:t>2</w:t>
            </w:r>
          </w:p>
        </w:tc>
        <w:tc>
          <w:tcPr>
            <w:tcW w:w="870" w:type="dxa"/>
            <w:noWrap/>
            <w:hideMark/>
          </w:tcPr>
          <w:p w14:paraId="4A70E078"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9F4228" w:rsidRPr="001651FC" w14:paraId="04F1D968" w14:textId="77777777" w:rsidTr="003B23CD">
        <w:trPr>
          <w:trHeight w:val="288"/>
        </w:trPr>
        <w:tc>
          <w:tcPr>
            <w:tcW w:w="2235" w:type="dxa"/>
            <w:vMerge/>
            <w:noWrap/>
            <w:hideMark/>
          </w:tcPr>
          <w:p w14:paraId="73EE3277" w14:textId="3FC2F9A1"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1412E4D6"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728036D7" w14:textId="21C5BCB9"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23.</w:t>
            </w:r>
            <w:r w:rsidR="00E636BE" w:rsidRPr="001651FC">
              <w:rPr>
                <w:rFonts w:ascii="Times New Roman" w:hAnsi="Times New Roman" w:cs="Times New Roman"/>
                <w:sz w:val="24"/>
                <w:szCs w:val="24"/>
              </w:rPr>
              <w:t>4</w:t>
            </w:r>
            <w:r w:rsidR="00E636BE">
              <w:rPr>
                <w:rFonts w:ascii="Times New Roman" w:hAnsi="Times New Roman" w:cs="Times New Roman"/>
                <w:sz w:val="24"/>
                <w:szCs w:val="24"/>
              </w:rPr>
              <w:t>2</w:t>
            </w:r>
          </w:p>
        </w:tc>
        <w:tc>
          <w:tcPr>
            <w:tcW w:w="870" w:type="dxa"/>
            <w:noWrap/>
            <w:hideMark/>
          </w:tcPr>
          <w:p w14:paraId="3BC4B8C9"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9F4228" w:rsidRPr="001651FC" w14:paraId="1F39931F" w14:textId="77777777" w:rsidTr="003B23CD">
        <w:trPr>
          <w:trHeight w:val="288"/>
        </w:trPr>
        <w:tc>
          <w:tcPr>
            <w:tcW w:w="2235" w:type="dxa"/>
            <w:vMerge/>
            <w:noWrap/>
            <w:hideMark/>
          </w:tcPr>
          <w:p w14:paraId="4D2E0ADA" w14:textId="440357B6"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7A631D24"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1E83E87" w14:textId="39E5DB4D"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26.</w:t>
            </w:r>
            <w:r w:rsidR="00E636BE" w:rsidRPr="001651FC">
              <w:rPr>
                <w:rFonts w:ascii="Times New Roman" w:hAnsi="Times New Roman" w:cs="Times New Roman"/>
                <w:sz w:val="24"/>
                <w:szCs w:val="24"/>
              </w:rPr>
              <w:t>2</w:t>
            </w:r>
            <w:r w:rsidR="00E636BE">
              <w:rPr>
                <w:rFonts w:ascii="Times New Roman" w:hAnsi="Times New Roman" w:cs="Times New Roman"/>
                <w:sz w:val="24"/>
                <w:szCs w:val="24"/>
              </w:rPr>
              <w:t>9</w:t>
            </w:r>
          </w:p>
        </w:tc>
        <w:tc>
          <w:tcPr>
            <w:tcW w:w="870" w:type="dxa"/>
            <w:noWrap/>
            <w:hideMark/>
          </w:tcPr>
          <w:p w14:paraId="15B36BC1"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9F4228" w:rsidRPr="001651FC" w14:paraId="47400F84" w14:textId="77777777" w:rsidTr="003B23CD">
        <w:trPr>
          <w:trHeight w:val="288"/>
        </w:trPr>
        <w:tc>
          <w:tcPr>
            <w:tcW w:w="2235" w:type="dxa"/>
            <w:vMerge/>
            <w:noWrap/>
            <w:hideMark/>
          </w:tcPr>
          <w:p w14:paraId="7ECDD517" w14:textId="228D8796"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3974C27A"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EBCCBF4" w14:textId="421AE77F"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29.</w:t>
            </w:r>
            <w:r w:rsidR="00E636BE" w:rsidRPr="001651FC">
              <w:rPr>
                <w:rFonts w:ascii="Times New Roman" w:hAnsi="Times New Roman" w:cs="Times New Roman"/>
                <w:sz w:val="24"/>
                <w:szCs w:val="24"/>
              </w:rPr>
              <w:t>3</w:t>
            </w:r>
            <w:r w:rsidR="00E636BE">
              <w:rPr>
                <w:rFonts w:ascii="Times New Roman" w:hAnsi="Times New Roman" w:cs="Times New Roman"/>
                <w:sz w:val="24"/>
                <w:szCs w:val="24"/>
              </w:rPr>
              <w:t>2</w:t>
            </w:r>
          </w:p>
        </w:tc>
        <w:tc>
          <w:tcPr>
            <w:tcW w:w="870" w:type="dxa"/>
            <w:noWrap/>
            <w:hideMark/>
          </w:tcPr>
          <w:p w14:paraId="4BE9110D"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9F4228" w:rsidRPr="001651FC" w14:paraId="6905B4B5" w14:textId="77777777" w:rsidTr="003B23CD">
        <w:trPr>
          <w:trHeight w:val="288"/>
        </w:trPr>
        <w:tc>
          <w:tcPr>
            <w:tcW w:w="2235" w:type="dxa"/>
            <w:vMerge w:val="restart"/>
            <w:noWrap/>
            <w:hideMark/>
          </w:tcPr>
          <w:p w14:paraId="7FA01517" w14:textId="1940CBA0"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Richness (</w:t>
            </w:r>
            <w:proofErr w:type="spellStart"/>
            <w:r w:rsidRPr="001651FC">
              <w:rPr>
                <w:rFonts w:ascii="Times New Roman" w:hAnsi="Times New Roman" w:cs="Times New Roman"/>
                <w:sz w:val="24"/>
                <w:szCs w:val="24"/>
              </w:rPr>
              <w:t>FRic</w:t>
            </w:r>
            <w:proofErr w:type="spellEnd"/>
            <w:r w:rsidRPr="001651FC">
              <w:rPr>
                <w:rFonts w:ascii="Times New Roman" w:hAnsi="Times New Roman" w:cs="Times New Roman"/>
                <w:sz w:val="24"/>
                <w:szCs w:val="24"/>
              </w:rPr>
              <w:t>)</w:t>
            </w:r>
          </w:p>
        </w:tc>
        <w:tc>
          <w:tcPr>
            <w:tcW w:w="5386" w:type="dxa"/>
            <w:noWrap/>
            <w:hideMark/>
          </w:tcPr>
          <w:p w14:paraId="3B5600E7"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19143C1F" w14:textId="1D2FDAC4"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214.15</w:t>
            </w:r>
          </w:p>
        </w:tc>
        <w:tc>
          <w:tcPr>
            <w:tcW w:w="870" w:type="dxa"/>
            <w:noWrap/>
            <w:hideMark/>
          </w:tcPr>
          <w:p w14:paraId="385326D6"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9F4228" w:rsidRPr="001651FC" w14:paraId="7A552D92" w14:textId="77777777" w:rsidTr="003B23CD">
        <w:trPr>
          <w:trHeight w:val="288"/>
        </w:trPr>
        <w:tc>
          <w:tcPr>
            <w:tcW w:w="2235" w:type="dxa"/>
            <w:vMerge/>
            <w:noWrap/>
            <w:hideMark/>
          </w:tcPr>
          <w:p w14:paraId="1AF28336" w14:textId="6FF000A3"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64A060F8" w14:textId="77777777" w:rsidR="009F4228" w:rsidRPr="001651FC" w:rsidRDefault="009F4228" w:rsidP="009F4228">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71F5155B" w14:textId="1DD32B0C"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216.72</w:t>
            </w:r>
          </w:p>
        </w:tc>
        <w:tc>
          <w:tcPr>
            <w:tcW w:w="870" w:type="dxa"/>
            <w:noWrap/>
            <w:hideMark/>
          </w:tcPr>
          <w:p w14:paraId="6241332D"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9F4228" w:rsidRPr="001651FC" w14:paraId="183BE054" w14:textId="77777777" w:rsidTr="003B23CD">
        <w:trPr>
          <w:trHeight w:val="288"/>
        </w:trPr>
        <w:tc>
          <w:tcPr>
            <w:tcW w:w="2235" w:type="dxa"/>
            <w:vMerge/>
            <w:noWrap/>
            <w:hideMark/>
          </w:tcPr>
          <w:p w14:paraId="30C22D48" w14:textId="07C7074B"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244FE4B8" w14:textId="77777777" w:rsidR="009F4228" w:rsidRPr="001651FC" w:rsidRDefault="009F4228" w:rsidP="009F4228">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28D6F84" w14:textId="492731CB"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216.72</w:t>
            </w:r>
          </w:p>
        </w:tc>
        <w:tc>
          <w:tcPr>
            <w:tcW w:w="870" w:type="dxa"/>
            <w:noWrap/>
            <w:hideMark/>
          </w:tcPr>
          <w:p w14:paraId="56FBE2E2"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9F4228" w:rsidRPr="001651FC" w14:paraId="12037671" w14:textId="77777777" w:rsidTr="003B23CD">
        <w:trPr>
          <w:trHeight w:val="288"/>
        </w:trPr>
        <w:tc>
          <w:tcPr>
            <w:tcW w:w="2235" w:type="dxa"/>
            <w:vMerge/>
            <w:noWrap/>
            <w:hideMark/>
          </w:tcPr>
          <w:p w14:paraId="4C19C364" w14:textId="53B03DD0"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1369BB1B"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41E4324D" w14:textId="7FAE08B1"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219.43</w:t>
            </w:r>
          </w:p>
        </w:tc>
        <w:tc>
          <w:tcPr>
            <w:tcW w:w="870" w:type="dxa"/>
            <w:noWrap/>
            <w:hideMark/>
          </w:tcPr>
          <w:p w14:paraId="6A6A7B27"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9F4228" w:rsidRPr="001651FC" w14:paraId="2C31CD9E" w14:textId="77777777" w:rsidTr="003B23CD">
        <w:trPr>
          <w:trHeight w:val="288"/>
        </w:trPr>
        <w:tc>
          <w:tcPr>
            <w:tcW w:w="2235" w:type="dxa"/>
            <w:vMerge/>
            <w:noWrap/>
            <w:hideMark/>
          </w:tcPr>
          <w:p w14:paraId="29E3766A" w14:textId="25DCF7FD"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16427E2D"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6A0EEADC" w14:textId="08D5493C"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222.</w:t>
            </w:r>
            <w:r w:rsidR="00E636BE">
              <w:rPr>
                <w:rFonts w:ascii="Times New Roman" w:hAnsi="Times New Roman" w:cs="Times New Roman"/>
                <w:sz w:val="24"/>
                <w:szCs w:val="24"/>
              </w:rPr>
              <w:t>30</w:t>
            </w:r>
          </w:p>
        </w:tc>
        <w:tc>
          <w:tcPr>
            <w:tcW w:w="870" w:type="dxa"/>
            <w:noWrap/>
            <w:hideMark/>
          </w:tcPr>
          <w:p w14:paraId="5954FB19"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9F4228" w:rsidRPr="001651FC" w14:paraId="66E45A07" w14:textId="77777777" w:rsidTr="003B23CD">
        <w:trPr>
          <w:trHeight w:val="288"/>
        </w:trPr>
        <w:tc>
          <w:tcPr>
            <w:tcW w:w="2235" w:type="dxa"/>
            <w:vMerge/>
            <w:noWrap/>
            <w:hideMark/>
          </w:tcPr>
          <w:p w14:paraId="0DA9F095" w14:textId="2354A688"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4B7F30DC"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47A86A6A" w14:textId="06499C3D"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225.33</w:t>
            </w:r>
          </w:p>
        </w:tc>
        <w:tc>
          <w:tcPr>
            <w:tcW w:w="870" w:type="dxa"/>
            <w:noWrap/>
            <w:hideMark/>
          </w:tcPr>
          <w:p w14:paraId="23073761"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9F4228" w:rsidRPr="001651FC" w14:paraId="1E93EFDC" w14:textId="77777777" w:rsidTr="003B23CD">
        <w:trPr>
          <w:trHeight w:val="288"/>
        </w:trPr>
        <w:tc>
          <w:tcPr>
            <w:tcW w:w="2235" w:type="dxa"/>
            <w:vMerge w:val="restart"/>
            <w:noWrap/>
            <w:hideMark/>
          </w:tcPr>
          <w:p w14:paraId="615EBDEB" w14:textId="5C12DEA3"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Evenness (</w:t>
            </w:r>
            <w:proofErr w:type="spellStart"/>
            <w:r w:rsidRPr="001651FC">
              <w:rPr>
                <w:rFonts w:ascii="Times New Roman" w:hAnsi="Times New Roman" w:cs="Times New Roman"/>
                <w:sz w:val="24"/>
                <w:szCs w:val="24"/>
              </w:rPr>
              <w:t>FEve</w:t>
            </w:r>
            <w:proofErr w:type="spellEnd"/>
            <w:r w:rsidRPr="001651FC">
              <w:rPr>
                <w:rFonts w:ascii="Times New Roman" w:hAnsi="Times New Roman" w:cs="Times New Roman"/>
                <w:sz w:val="24"/>
                <w:szCs w:val="24"/>
              </w:rPr>
              <w:t>)</w:t>
            </w:r>
          </w:p>
        </w:tc>
        <w:tc>
          <w:tcPr>
            <w:tcW w:w="5386" w:type="dxa"/>
            <w:noWrap/>
            <w:hideMark/>
          </w:tcPr>
          <w:p w14:paraId="0AA8D87C"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4931BB1A" w14:textId="26F1C391"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-43.</w:t>
            </w:r>
            <w:r w:rsidR="00E636BE" w:rsidRPr="001651FC">
              <w:rPr>
                <w:rFonts w:ascii="Times New Roman" w:hAnsi="Times New Roman" w:cs="Times New Roman"/>
                <w:sz w:val="24"/>
                <w:szCs w:val="24"/>
              </w:rPr>
              <w:t>5</w:t>
            </w:r>
            <w:r w:rsidR="00E636BE">
              <w:rPr>
                <w:rFonts w:ascii="Times New Roman" w:hAnsi="Times New Roman" w:cs="Times New Roman"/>
                <w:sz w:val="24"/>
                <w:szCs w:val="24"/>
              </w:rPr>
              <w:t>7</w:t>
            </w:r>
          </w:p>
        </w:tc>
        <w:tc>
          <w:tcPr>
            <w:tcW w:w="870" w:type="dxa"/>
            <w:noWrap/>
            <w:hideMark/>
          </w:tcPr>
          <w:p w14:paraId="13E3A093"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9F4228" w:rsidRPr="001651FC" w14:paraId="6BB16EEE" w14:textId="77777777" w:rsidTr="003B23CD">
        <w:trPr>
          <w:trHeight w:val="288"/>
        </w:trPr>
        <w:tc>
          <w:tcPr>
            <w:tcW w:w="2235" w:type="dxa"/>
            <w:vMerge/>
            <w:noWrap/>
            <w:hideMark/>
          </w:tcPr>
          <w:p w14:paraId="2C659733" w14:textId="7D6F1220"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506655EB" w14:textId="77777777" w:rsidR="009F4228" w:rsidRPr="001651FC" w:rsidRDefault="009F4228" w:rsidP="009F4228">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38A616B5" w14:textId="23833A62"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-41.00</w:t>
            </w:r>
          </w:p>
        </w:tc>
        <w:tc>
          <w:tcPr>
            <w:tcW w:w="870" w:type="dxa"/>
            <w:noWrap/>
            <w:hideMark/>
          </w:tcPr>
          <w:p w14:paraId="56C2011C"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9F4228" w:rsidRPr="001651FC" w14:paraId="4A0FDD1C" w14:textId="77777777" w:rsidTr="003B23CD">
        <w:trPr>
          <w:trHeight w:val="288"/>
        </w:trPr>
        <w:tc>
          <w:tcPr>
            <w:tcW w:w="2235" w:type="dxa"/>
            <w:vMerge/>
            <w:noWrap/>
            <w:hideMark/>
          </w:tcPr>
          <w:p w14:paraId="10F97F8C" w14:textId="10A79E12"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4E9EE4AB" w14:textId="77777777" w:rsidR="009F4228" w:rsidRPr="001651FC" w:rsidRDefault="009F4228" w:rsidP="009F4228">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51341F30" w14:textId="7C63760C"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-41.00</w:t>
            </w:r>
          </w:p>
        </w:tc>
        <w:tc>
          <w:tcPr>
            <w:tcW w:w="870" w:type="dxa"/>
            <w:noWrap/>
            <w:hideMark/>
          </w:tcPr>
          <w:p w14:paraId="579D5698"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9F4228" w:rsidRPr="001651FC" w14:paraId="234B7CB2" w14:textId="77777777" w:rsidTr="003B23CD">
        <w:trPr>
          <w:trHeight w:val="288"/>
        </w:trPr>
        <w:tc>
          <w:tcPr>
            <w:tcW w:w="2235" w:type="dxa"/>
            <w:vMerge/>
            <w:noWrap/>
            <w:hideMark/>
          </w:tcPr>
          <w:p w14:paraId="5DA2577B" w14:textId="2776779F"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3803017F"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1F12935A" w14:textId="11F51780"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-38.</w:t>
            </w:r>
            <w:r w:rsidR="00E636BE" w:rsidRPr="001651FC">
              <w:rPr>
                <w:rFonts w:ascii="Times New Roman" w:hAnsi="Times New Roman" w:cs="Times New Roman"/>
                <w:sz w:val="24"/>
                <w:szCs w:val="24"/>
              </w:rPr>
              <w:t>2</w:t>
            </w:r>
            <w:r w:rsidR="00E636BE">
              <w:rPr>
                <w:rFonts w:ascii="Times New Roman" w:hAnsi="Times New Roman" w:cs="Times New Roman"/>
                <w:sz w:val="24"/>
                <w:szCs w:val="24"/>
              </w:rPr>
              <w:t>9</w:t>
            </w:r>
          </w:p>
        </w:tc>
        <w:tc>
          <w:tcPr>
            <w:tcW w:w="870" w:type="dxa"/>
            <w:noWrap/>
            <w:hideMark/>
          </w:tcPr>
          <w:p w14:paraId="26ABAE53"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9F4228" w:rsidRPr="001651FC" w14:paraId="3595E168" w14:textId="77777777" w:rsidTr="003B23CD">
        <w:trPr>
          <w:trHeight w:val="288"/>
        </w:trPr>
        <w:tc>
          <w:tcPr>
            <w:tcW w:w="2235" w:type="dxa"/>
            <w:vMerge/>
            <w:noWrap/>
            <w:hideMark/>
          </w:tcPr>
          <w:p w14:paraId="21FB8AA3" w14:textId="37DE2077"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4A025E1D"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7C91FAD3" w14:textId="677FBE81"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-36.</w:t>
            </w:r>
            <w:r w:rsidR="00E636BE" w:rsidRPr="001651FC">
              <w:rPr>
                <w:rFonts w:ascii="Times New Roman" w:hAnsi="Times New Roman" w:cs="Times New Roman"/>
                <w:sz w:val="24"/>
                <w:szCs w:val="24"/>
              </w:rPr>
              <w:t>2</w:t>
            </w:r>
            <w:r w:rsidR="00E636BE">
              <w:rPr>
                <w:rFonts w:ascii="Times New Roman" w:hAnsi="Times New Roman" w:cs="Times New Roman"/>
                <w:sz w:val="24"/>
                <w:szCs w:val="24"/>
              </w:rPr>
              <w:t>6</w:t>
            </w:r>
          </w:p>
        </w:tc>
        <w:tc>
          <w:tcPr>
            <w:tcW w:w="870" w:type="dxa"/>
            <w:noWrap/>
            <w:hideMark/>
          </w:tcPr>
          <w:p w14:paraId="07507B46"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9F4228" w:rsidRPr="001651FC" w14:paraId="7E8968FD" w14:textId="77777777" w:rsidTr="003B23CD">
        <w:trPr>
          <w:trHeight w:val="288"/>
        </w:trPr>
        <w:tc>
          <w:tcPr>
            <w:tcW w:w="2235" w:type="dxa"/>
            <w:vMerge/>
            <w:noWrap/>
            <w:hideMark/>
          </w:tcPr>
          <w:p w14:paraId="51F5165E" w14:textId="6E857641"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4267E7D8"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6257467B" w14:textId="1EB86AFB"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-33.22</w:t>
            </w:r>
          </w:p>
        </w:tc>
        <w:tc>
          <w:tcPr>
            <w:tcW w:w="870" w:type="dxa"/>
            <w:noWrap/>
            <w:hideMark/>
          </w:tcPr>
          <w:p w14:paraId="4937D8EA"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9F4228" w:rsidRPr="001651FC" w14:paraId="4C834658" w14:textId="77777777" w:rsidTr="003B23CD">
        <w:trPr>
          <w:trHeight w:val="288"/>
        </w:trPr>
        <w:tc>
          <w:tcPr>
            <w:tcW w:w="2235" w:type="dxa"/>
            <w:vMerge w:val="restart"/>
            <w:noWrap/>
            <w:hideMark/>
          </w:tcPr>
          <w:p w14:paraId="788DA5E5" w14:textId="77A64F21"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Functional Divergence (</w:t>
            </w:r>
            <w:proofErr w:type="spellStart"/>
            <w:r w:rsidRPr="001651FC">
              <w:rPr>
                <w:rFonts w:ascii="Times New Roman" w:hAnsi="Times New Roman" w:cs="Times New Roman"/>
                <w:sz w:val="24"/>
                <w:szCs w:val="24"/>
              </w:rPr>
              <w:t>FDiv</w:t>
            </w:r>
            <w:proofErr w:type="spellEnd"/>
            <w:r w:rsidRPr="001651FC">
              <w:rPr>
                <w:rFonts w:ascii="Times New Roman" w:hAnsi="Times New Roman" w:cs="Times New Roman"/>
                <w:sz w:val="24"/>
                <w:szCs w:val="24"/>
              </w:rPr>
              <w:t>)</w:t>
            </w:r>
          </w:p>
        </w:tc>
        <w:tc>
          <w:tcPr>
            <w:tcW w:w="5386" w:type="dxa"/>
            <w:noWrap/>
            <w:hideMark/>
          </w:tcPr>
          <w:p w14:paraId="6D224949"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746B2D0F" w14:textId="23ECE53E"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-99.</w:t>
            </w:r>
            <w:r w:rsidR="00E636BE" w:rsidRPr="001651FC">
              <w:rPr>
                <w:rFonts w:ascii="Times New Roman" w:hAnsi="Times New Roman" w:cs="Times New Roman"/>
                <w:sz w:val="24"/>
                <w:szCs w:val="24"/>
              </w:rPr>
              <w:t>5</w:t>
            </w:r>
            <w:r w:rsidR="00E636BE">
              <w:rPr>
                <w:rFonts w:ascii="Times New Roman" w:hAnsi="Times New Roman" w:cs="Times New Roman"/>
                <w:sz w:val="24"/>
                <w:szCs w:val="24"/>
              </w:rPr>
              <w:t>2</w:t>
            </w:r>
          </w:p>
        </w:tc>
        <w:tc>
          <w:tcPr>
            <w:tcW w:w="870" w:type="dxa"/>
            <w:noWrap/>
            <w:hideMark/>
          </w:tcPr>
          <w:p w14:paraId="4EAC8BFD"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9F4228" w:rsidRPr="001651FC" w14:paraId="0C84946A" w14:textId="77777777" w:rsidTr="003B23CD">
        <w:trPr>
          <w:trHeight w:val="288"/>
        </w:trPr>
        <w:tc>
          <w:tcPr>
            <w:tcW w:w="2235" w:type="dxa"/>
            <w:vMerge/>
            <w:noWrap/>
            <w:hideMark/>
          </w:tcPr>
          <w:p w14:paraId="632E8B36" w14:textId="51F42588"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0B9F9061" w14:textId="77777777" w:rsidR="009F4228" w:rsidRPr="001651FC" w:rsidRDefault="009F4228" w:rsidP="009F4228">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5D816F28" w14:textId="2F9A4D73"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-96.</w:t>
            </w:r>
            <w:r w:rsidR="00E636BE" w:rsidRPr="001651FC">
              <w:rPr>
                <w:rFonts w:ascii="Times New Roman" w:hAnsi="Times New Roman" w:cs="Times New Roman"/>
                <w:sz w:val="24"/>
                <w:szCs w:val="24"/>
              </w:rPr>
              <w:t>9</w:t>
            </w:r>
            <w:r w:rsidR="00E636BE">
              <w:rPr>
                <w:rFonts w:ascii="Times New Roman" w:hAnsi="Times New Roman" w:cs="Times New Roman"/>
                <w:sz w:val="24"/>
                <w:szCs w:val="24"/>
              </w:rPr>
              <w:t>5</w:t>
            </w:r>
          </w:p>
        </w:tc>
        <w:tc>
          <w:tcPr>
            <w:tcW w:w="870" w:type="dxa"/>
            <w:noWrap/>
            <w:hideMark/>
          </w:tcPr>
          <w:p w14:paraId="49924C43"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9F4228" w:rsidRPr="001651FC" w14:paraId="1CB19672" w14:textId="77777777" w:rsidTr="003B23CD">
        <w:trPr>
          <w:trHeight w:val="288"/>
        </w:trPr>
        <w:tc>
          <w:tcPr>
            <w:tcW w:w="2235" w:type="dxa"/>
            <w:vMerge/>
            <w:noWrap/>
            <w:hideMark/>
          </w:tcPr>
          <w:p w14:paraId="553E5377" w14:textId="2C0BDCD1"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5314D578" w14:textId="77777777" w:rsidR="009F4228" w:rsidRPr="001651FC" w:rsidRDefault="009F4228" w:rsidP="009F4228">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2769BE2" w14:textId="35B35B8E"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-96.</w:t>
            </w:r>
            <w:r w:rsidR="00E636BE" w:rsidRPr="001651FC">
              <w:rPr>
                <w:rFonts w:ascii="Times New Roman" w:hAnsi="Times New Roman" w:cs="Times New Roman"/>
                <w:sz w:val="24"/>
                <w:szCs w:val="24"/>
              </w:rPr>
              <w:t>9</w:t>
            </w:r>
            <w:r w:rsidR="00E636BE">
              <w:rPr>
                <w:rFonts w:ascii="Times New Roman" w:hAnsi="Times New Roman" w:cs="Times New Roman"/>
                <w:sz w:val="24"/>
                <w:szCs w:val="24"/>
              </w:rPr>
              <w:t>5</w:t>
            </w:r>
          </w:p>
        </w:tc>
        <w:tc>
          <w:tcPr>
            <w:tcW w:w="870" w:type="dxa"/>
            <w:noWrap/>
            <w:hideMark/>
          </w:tcPr>
          <w:p w14:paraId="6B46F854"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9F4228" w:rsidRPr="001651FC" w14:paraId="2D2412F8" w14:textId="77777777" w:rsidTr="003B23CD">
        <w:trPr>
          <w:trHeight w:val="288"/>
        </w:trPr>
        <w:tc>
          <w:tcPr>
            <w:tcW w:w="2235" w:type="dxa"/>
            <w:vMerge/>
            <w:noWrap/>
            <w:hideMark/>
          </w:tcPr>
          <w:p w14:paraId="63E5447D" w14:textId="1D5860EE"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6D816EA3"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1D6BB7A4" w14:textId="5B9CD852"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-94.</w:t>
            </w:r>
            <w:r w:rsidR="00E636BE" w:rsidRPr="001651FC">
              <w:rPr>
                <w:rFonts w:ascii="Times New Roman" w:hAnsi="Times New Roman" w:cs="Times New Roman"/>
                <w:sz w:val="24"/>
                <w:szCs w:val="24"/>
              </w:rPr>
              <w:t>2</w:t>
            </w:r>
            <w:r w:rsidR="00E636BE">
              <w:rPr>
                <w:rFonts w:ascii="Times New Roman" w:hAnsi="Times New Roman" w:cs="Times New Roman"/>
                <w:sz w:val="24"/>
                <w:szCs w:val="24"/>
              </w:rPr>
              <w:t>4</w:t>
            </w:r>
          </w:p>
        </w:tc>
        <w:tc>
          <w:tcPr>
            <w:tcW w:w="870" w:type="dxa"/>
            <w:noWrap/>
            <w:hideMark/>
          </w:tcPr>
          <w:p w14:paraId="4870DEE7"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9F4228" w:rsidRPr="001651FC" w14:paraId="3EA579F3" w14:textId="77777777" w:rsidTr="003B23CD">
        <w:trPr>
          <w:trHeight w:val="288"/>
        </w:trPr>
        <w:tc>
          <w:tcPr>
            <w:tcW w:w="2235" w:type="dxa"/>
            <w:vMerge/>
            <w:noWrap/>
            <w:hideMark/>
          </w:tcPr>
          <w:p w14:paraId="5BF87FC5" w14:textId="2B2A6564"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674A93F0"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119082F3" w14:textId="10C87925"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-91.37</w:t>
            </w:r>
          </w:p>
        </w:tc>
        <w:tc>
          <w:tcPr>
            <w:tcW w:w="870" w:type="dxa"/>
            <w:noWrap/>
            <w:hideMark/>
          </w:tcPr>
          <w:p w14:paraId="6FFC5713"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9F4228" w:rsidRPr="001651FC" w14:paraId="455787E0" w14:textId="77777777" w:rsidTr="003B23CD">
        <w:trPr>
          <w:trHeight w:val="288"/>
        </w:trPr>
        <w:tc>
          <w:tcPr>
            <w:tcW w:w="2235" w:type="dxa"/>
            <w:vMerge/>
            <w:noWrap/>
            <w:hideMark/>
          </w:tcPr>
          <w:p w14:paraId="6D443777" w14:textId="3A8B9318" w:rsidR="009F4228" w:rsidRPr="001651FC" w:rsidRDefault="009F4228" w:rsidP="009F4228">
            <w:pPr>
              <w:contextualSpacing/>
              <w:jc w:val="center"/>
              <w:rPr>
                <w:rFonts w:ascii="Times New Roman" w:hAnsi="Times New Roman" w:cs="Times New Roman"/>
                <w:sz w:val="24"/>
                <w:szCs w:val="24"/>
              </w:rPr>
            </w:pPr>
          </w:p>
        </w:tc>
        <w:tc>
          <w:tcPr>
            <w:tcW w:w="5386" w:type="dxa"/>
            <w:noWrap/>
            <w:hideMark/>
          </w:tcPr>
          <w:p w14:paraId="6D10C86A"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784CE4CC" w14:textId="1DA37A52"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-88.</w:t>
            </w:r>
            <w:r w:rsidR="00E636BE" w:rsidRPr="001651FC">
              <w:rPr>
                <w:rFonts w:ascii="Times New Roman" w:hAnsi="Times New Roman" w:cs="Times New Roman"/>
                <w:sz w:val="24"/>
                <w:szCs w:val="24"/>
              </w:rPr>
              <w:t>3</w:t>
            </w:r>
            <w:r w:rsidR="00E636BE">
              <w:rPr>
                <w:rFonts w:ascii="Times New Roman" w:hAnsi="Times New Roman" w:cs="Times New Roman"/>
                <w:sz w:val="24"/>
                <w:szCs w:val="24"/>
              </w:rPr>
              <w:t>4</w:t>
            </w:r>
          </w:p>
        </w:tc>
        <w:tc>
          <w:tcPr>
            <w:tcW w:w="870" w:type="dxa"/>
            <w:noWrap/>
            <w:hideMark/>
          </w:tcPr>
          <w:p w14:paraId="38F25FF2"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r w:rsidR="009F4228" w:rsidRPr="001651FC" w14:paraId="555A57F6" w14:textId="77777777" w:rsidTr="003B23CD">
        <w:trPr>
          <w:trHeight w:val="288"/>
        </w:trPr>
        <w:tc>
          <w:tcPr>
            <w:tcW w:w="2235" w:type="dxa"/>
            <w:vMerge w:val="restart"/>
            <w:noWrap/>
            <w:hideMark/>
          </w:tcPr>
          <w:p w14:paraId="4A0488B9" w14:textId="3C4626C3"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lastRenderedPageBreak/>
              <w:t>Functional Dispersion (</w:t>
            </w:r>
            <w:proofErr w:type="spellStart"/>
            <w:r w:rsidRPr="001651FC">
              <w:rPr>
                <w:rFonts w:ascii="Times New Roman" w:hAnsi="Times New Roman" w:cs="Times New Roman"/>
                <w:sz w:val="24"/>
                <w:szCs w:val="24"/>
              </w:rPr>
              <w:t>FDis</w:t>
            </w:r>
            <w:proofErr w:type="spellEnd"/>
            <w:r w:rsidRPr="001651FC">
              <w:rPr>
                <w:rFonts w:ascii="Times New Roman" w:hAnsi="Times New Roman" w:cs="Times New Roman"/>
                <w:sz w:val="24"/>
                <w:szCs w:val="24"/>
              </w:rPr>
              <w:t>)</w:t>
            </w:r>
          </w:p>
        </w:tc>
        <w:tc>
          <w:tcPr>
            <w:tcW w:w="5386" w:type="dxa"/>
            <w:noWrap/>
            <w:hideMark/>
          </w:tcPr>
          <w:p w14:paraId="2AFDEDB6"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Study</w:t>
            </w:r>
          </w:p>
        </w:tc>
        <w:tc>
          <w:tcPr>
            <w:tcW w:w="1276" w:type="dxa"/>
            <w:noWrap/>
            <w:hideMark/>
          </w:tcPr>
          <w:p w14:paraId="7694E4C1"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-43.32</w:t>
            </w:r>
          </w:p>
        </w:tc>
        <w:tc>
          <w:tcPr>
            <w:tcW w:w="870" w:type="dxa"/>
            <w:noWrap/>
            <w:hideMark/>
          </w:tcPr>
          <w:p w14:paraId="4918BEBE"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1</w:t>
            </w:r>
          </w:p>
        </w:tc>
      </w:tr>
      <w:tr w:rsidR="009F4228" w:rsidRPr="001651FC" w14:paraId="6BB143F9" w14:textId="77777777" w:rsidTr="003B23CD">
        <w:trPr>
          <w:trHeight w:val="288"/>
        </w:trPr>
        <w:tc>
          <w:tcPr>
            <w:tcW w:w="2235" w:type="dxa"/>
            <w:vMerge/>
            <w:noWrap/>
            <w:hideMark/>
          </w:tcPr>
          <w:p w14:paraId="05ED6983" w14:textId="4DF85571" w:rsidR="009F4228" w:rsidRPr="001651FC" w:rsidRDefault="009F4228" w:rsidP="009F4228">
            <w:pPr>
              <w:contextualSpacing/>
              <w:rPr>
                <w:rFonts w:ascii="Times New Roman" w:hAnsi="Times New Roman" w:cs="Times New Roman"/>
                <w:sz w:val="24"/>
                <w:szCs w:val="24"/>
              </w:rPr>
            </w:pPr>
          </w:p>
        </w:tc>
        <w:tc>
          <w:tcPr>
            <w:tcW w:w="5386" w:type="dxa"/>
            <w:noWrap/>
            <w:hideMark/>
          </w:tcPr>
          <w:p w14:paraId="7FF584B4" w14:textId="77777777" w:rsidR="009F4228" w:rsidRPr="001651FC" w:rsidRDefault="009F4228" w:rsidP="009F4228">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Mist_nets+Study</w:t>
            </w:r>
            <w:proofErr w:type="spellEnd"/>
          </w:p>
        </w:tc>
        <w:tc>
          <w:tcPr>
            <w:tcW w:w="1276" w:type="dxa"/>
            <w:noWrap/>
            <w:hideMark/>
          </w:tcPr>
          <w:p w14:paraId="1B6DADB3" w14:textId="24D53900"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-40.</w:t>
            </w:r>
            <w:r w:rsidR="00E636BE" w:rsidRPr="001651FC">
              <w:rPr>
                <w:rFonts w:ascii="Times New Roman" w:hAnsi="Times New Roman" w:cs="Times New Roman"/>
                <w:sz w:val="24"/>
                <w:szCs w:val="24"/>
              </w:rPr>
              <w:t>9</w:t>
            </w:r>
            <w:r w:rsidR="00E636BE">
              <w:rPr>
                <w:rFonts w:ascii="Times New Roman" w:hAnsi="Times New Roman" w:cs="Times New Roman"/>
                <w:sz w:val="24"/>
                <w:szCs w:val="24"/>
              </w:rPr>
              <w:t>3</w:t>
            </w:r>
          </w:p>
        </w:tc>
        <w:tc>
          <w:tcPr>
            <w:tcW w:w="870" w:type="dxa"/>
            <w:noWrap/>
            <w:hideMark/>
          </w:tcPr>
          <w:p w14:paraId="59AD62B9"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2</w:t>
            </w:r>
          </w:p>
        </w:tc>
      </w:tr>
      <w:tr w:rsidR="009F4228" w:rsidRPr="001651FC" w14:paraId="3AC6BD8D" w14:textId="77777777" w:rsidTr="003B23CD">
        <w:trPr>
          <w:trHeight w:val="288"/>
        </w:trPr>
        <w:tc>
          <w:tcPr>
            <w:tcW w:w="2235" w:type="dxa"/>
            <w:vMerge/>
            <w:noWrap/>
            <w:hideMark/>
          </w:tcPr>
          <w:p w14:paraId="0A898F76" w14:textId="457B6438" w:rsidR="009F4228" w:rsidRPr="001651FC" w:rsidRDefault="009F4228" w:rsidP="009F4228">
            <w:pPr>
              <w:contextualSpacing/>
              <w:rPr>
                <w:rFonts w:ascii="Times New Roman" w:hAnsi="Times New Roman" w:cs="Times New Roman"/>
                <w:sz w:val="24"/>
                <w:szCs w:val="24"/>
              </w:rPr>
            </w:pPr>
          </w:p>
        </w:tc>
        <w:tc>
          <w:tcPr>
            <w:tcW w:w="5386" w:type="dxa"/>
            <w:noWrap/>
            <w:hideMark/>
          </w:tcPr>
          <w:p w14:paraId="5A5159D6" w14:textId="77777777" w:rsidR="009F4228" w:rsidRPr="001651FC" w:rsidRDefault="009F4228" w:rsidP="009F4228">
            <w:pPr>
              <w:contextualSpacing/>
              <w:rPr>
                <w:rFonts w:ascii="Times New Roman" w:hAnsi="Times New Roman" w:cs="Times New Roman"/>
                <w:sz w:val="24"/>
                <w:szCs w:val="24"/>
              </w:rPr>
            </w:pPr>
            <w:proofErr w:type="spellStart"/>
            <w:r w:rsidRPr="001651FC">
              <w:rPr>
                <w:rFonts w:ascii="Times New Roman" w:hAnsi="Times New Roman" w:cs="Times New Roman"/>
                <w:sz w:val="24"/>
                <w:szCs w:val="24"/>
              </w:rPr>
              <w:t>Mist_nets+Transect+Study</w:t>
            </w:r>
            <w:proofErr w:type="spellEnd"/>
          </w:p>
        </w:tc>
        <w:tc>
          <w:tcPr>
            <w:tcW w:w="1276" w:type="dxa"/>
            <w:noWrap/>
            <w:hideMark/>
          </w:tcPr>
          <w:p w14:paraId="08DB5869" w14:textId="2EC72241"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-40.81</w:t>
            </w:r>
          </w:p>
        </w:tc>
        <w:tc>
          <w:tcPr>
            <w:tcW w:w="870" w:type="dxa"/>
            <w:noWrap/>
            <w:hideMark/>
          </w:tcPr>
          <w:p w14:paraId="61DB728F"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3</w:t>
            </w:r>
          </w:p>
        </w:tc>
      </w:tr>
      <w:tr w:rsidR="009F4228" w:rsidRPr="001651FC" w14:paraId="31F2FDA1" w14:textId="77777777" w:rsidTr="003B23CD">
        <w:trPr>
          <w:trHeight w:val="288"/>
        </w:trPr>
        <w:tc>
          <w:tcPr>
            <w:tcW w:w="2235" w:type="dxa"/>
            <w:vMerge/>
            <w:noWrap/>
            <w:hideMark/>
          </w:tcPr>
          <w:p w14:paraId="7562AFBF" w14:textId="7CFEAEBC" w:rsidR="009F4228" w:rsidRPr="001651FC" w:rsidRDefault="009F4228" w:rsidP="009F4228">
            <w:pPr>
              <w:contextualSpacing/>
              <w:rPr>
                <w:rFonts w:ascii="Times New Roman" w:hAnsi="Times New Roman" w:cs="Times New Roman"/>
                <w:sz w:val="24"/>
                <w:szCs w:val="24"/>
              </w:rPr>
            </w:pPr>
          </w:p>
        </w:tc>
        <w:tc>
          <w:tcPr>
            <w:tcW w:w="5386" w:type="dxa"/>
            <w:noWrap/>
            <w:hideMark/>
          </w:tcPr>
          <w:p w14:paraId="65FD374F"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nets+ </w:t>
            </w:r>
            <w:proofErr w:type="spellStart"/>
            <w:r w:rsidRPr="001651FC">
              <w:rPr>
                <w:rFonts w:ascii="Times New Roman" w:hAnsi="Times New Roman" w:cs="Times New Roman"/>
                <w:sz w:val="24"/>
                <w:szCs w:val="24"/>
              </w:rPr>
              <w:t>Transect+Vocal+Study</w:t>
            </w:r>
            <w:proofErr w:type="spellEnd"/>
          </w:p>
        </w:tc>
        <w:tc>
          <w:tcPr>
            <w:tcW w:w="1276" w:type="dxa"/>
            <w:noWrap/>
            <w:hideMark/>
          </w:tcPr>
          <w:p w14:paraId="2CFD8F49" w14:textId="2879D2E2"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-38.73</w:t>
            </w:r>
          </w:p>
        </w:tc>
        <w:tc>
          <w:tcPr>
            <w:tcW w:w="870" w:type="dxa"/>
            <w:noWrap/>
            <w:hideMark/>
          </w:tcPr>
          <w:p w14:paraId="166EC11C"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4</w:t>
            </w:r>
          </w:p>
        </w:tc>
      </w:tr>
      <w:tr w:rsidR="009F4228" w:rsidRPr="001651FC" w14:paraId="7084E01B" w14:textId="77777777" w:rsidTr="003B23CD">
        <w:trPr>
          <w:trHeight w:val="288"/>
        </w:trPr>
        <w:tc>
          <w:tcPr>
            <w:tcW w:w="2235" w:type="dxa"/>
            <w:vMerge/>
            <w:noWrap/>
            <w:hideMark/>
          </w:tcPr>
          <w:p w14:paraId="51F8D4A4" w14:textId="4A29AA9C" w:rsidR="009F4228" w:rsidRPr="001651FC" w:rsidRDefault="009F4228" w:rsidP="009F4228">
            <w:pPr>
              <w:contextualSpacing/>
              <w:rPr>
                <w:rFonts w:ascii="Times New Roman" w:hAnsi="Times New Roman" w:cs="Times New Roman"/>
                <w:sz w:val="24"/>
                <w:szCs w:val="24"/>
              </w:rPr>
            </w:pPr>
          </w:p>
        </w:tc>
        <w:tc>
          <w:tcPr>
            <w:tcW w:w="5386" w:type="dxa"/>
            <w:noWrap/>
            <w:hideMark/>
          </w:tcPr>
          <w:p w14:paraId="52027889"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Mist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2971E480" w14:textId="649BF593" w:rsidR="009F4228" w:rsidRPr="001651FC" w:rsidRDefault="009F4228" w:rsidP="00E636BE">
            <w:pPr>
              <w:contextualSpacing/>
              <w:jc w:val="center"/>
              <w:rPr>
                <w:rFonts w:ascii="Times New Roman" w:hAnsi="Times New Roman" w:cs="Times New Roman"/>
                <w:sz w:val="24"/>
                <w:szCs w:val="24"/>
              </w:rPr>
            </w:pPr>
            <w:r w:rsidRPr="001651FC">
              <w:rPr>
                <w:rFonts w:ascii="Times New Roman" w:hAnsi="Times New Roman" w:cs="Times New Roman"/>
                <w:sz w:val="24"/>
                <w:szCs w:val="24"/>
              </w:rPr>
              <w:t>-35.</w:t>
            </w:r>
            <w:r w:rsidR="00E636BE" w:rsidRPr="001651FC">
              <w:rPr>
                <w:rFonts w:ascii="Times New Roman" w:hAnsi="Times New Roman" w:cs="Times New Roman"/>
                <w:sz w:val="24"/>
                <w:szCs w:val="24"/>
              </w:rPr>
              <w:t>8</w:t>
            </w:r>
            <w:r w:rsidR="00E636BE">
              <w:rPr>
                <w:rFonts w:ascii="Times New Roman" w:hAnsi="Times New Roman" w:cs="Times New Roman"/>
                <w:sz w:val="24"/>
                <w:szCs w:val="24"/>
              </w:rPr>
              <w:t>7</w:t>
            </w:r>
          </w:p>
        </w:tc>
        <w:tc>
          <w:tcPr>
            <w:tcW w:w="870" w:type="dxa"/>
            <w:noWrap/>
            <w:hideMark/>
          </w:tcPr>
          <w:p w14:paraId="1157CDF5"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5</w:t>
            </w:r>
          </w:p>
        </w:tc>
      </w:tr>
      <w:tr w:rsidR="009F4228" w:rsidRPr="001651FC" w14:paraId="38833FD4" w14:textId="77777777" w:rsidTr="003B23CD">
        <w:trPr>
          <w:trHeight w:val="288"/>
        </w:trPr>
        <w:tc>
          <w:tcPr>
            <w:tcW w:w="2235" w:type="dxa"/>
            <w:vMerge/>
            <w:noWrap/>
            <w:hideMark/>
          </w:tcPr>
          <w:p w14:paraId="34965D2D" w14:textId="486F2B12" w:rsidR="009F4228" w:rsidRPr="001651FC" w:rsidRDefault="009F4228" w:rsidP="009F4228">
            <w:pPr>
              <w:contextualSpacing/>
              <w:rPr>
                <w:rFonts w:ascii="Times New Roman" w:hAnsi="Times New Roman" w:cs="Times New Roman"/>
                <w:sz w:val="24"/>
                <w:szCs w:val="24"/>
              </w:rPr>
            </w:pPr>
          </w:p>
        </w:tc>
        <w:tc>
          <w:tcPr>
            <w:tcW w:w="5386" w:type="dxa"/>
            <w:noWrap/>
            <w:hideMark/>
          </w:tcPr>
          <w:p w14:paraId="07815A72" w14:textId="77777777" w:rsidR="009F4228" w:rsidRPr="001651FC" w:rsidRDefault="009F4228" w:rsidP="009F4228">
            <w:pPr>
              <w:contextualSpacing/>
              <w:rPr>
                <w:rFonts w:ascii="Times New Roman" w:hAnsi="Times New Roman" w:cs="Times New Roman"/>
                <w:sz w:val="24"/>
                <w:szCs w:val="24"/>
              </w:rPr>
            </w:pPr>
            <w:r w:rsidRPr="001651FC">
              <w:rPr>
                <w:rFonts w:ascii="Times New Roman" w:hAnsi="Times New Roman" w:cs="Times New Roman"/>
                <w:sz w:val="24"/>
                <w:szCs w:val="24"/>
              </w:rPr>
              <w:t xml:space="preserve">Point </w:t>
            </w:r>
            <w:proofErr w:type="spellStart"/>
            <w:r w:rsidRPr="001651FC">
              <w:rPr>
                <w:rFonts w:ascii="Times New Roman" w:hAnsi="Times New Roman" w:cs="Times New Roman"/>
                <w:sz w:val="24"/>
                <w:szCs w:val="24"/>
              </w:rPr>
              <w:t>obs+Mist</w:t>
            </w:r>
            <w:proofErr w:type="spellEnd"/>
            <w:r w:rsidRPr="001651FC">
              <w:rPr>
                <w:rFonts w:ascii="Times New Roman" w:hAnsi="Times New Roman" w:cs="Times New Roman"/>
                <w:sz w:val="24"/>
                <w:szCs w:val="24"/>
              </w:rPr>
              <w:t xml:space="preserve"> </w:t>
            </w:r>
            <w:proofErr w:type="spellStart"/>
            <w:r w:rsidRPr="001651FC">
              <w:rPr>
                <w:rFonts w:ascii="Times New Roman" w:hAnsi="Times New Roman" w:cs="Times New Roman"/>
                <w:sz w:val="24"/>
                <w:szCs w:val="24"/>
              </w:rPr>
              <w:t>nets+Transect+Vocal+Study</w:t>
            </w:r>
            <w:proofErr w:type="spellEnd"/>
          </w:p>
        </w:tc>
        <w:tc>
          <w:tcPr>
            <w:tcW w:w="1276" w:type="dxa"/>
            <w:noWrap/>
            <w:hideMark/>
          </w:tcPr>
          <w:p w14:paraId="6D391166" w14:textId="7430DBD9" w:rsidR="009F4228" w:rsidRPr="001651FC" w:rsidRDefault="009F4228" w:rsidP="009C14AC">
            <w:pPr>
              <w:contextualSpacing/>
              <w:jc w:val="center"/>
              <w:rPr>
                <w:rFonts w:ascii="Times New Roman" w:hAnsi="Times New Roman" w:cs="Times New Roman"/>
                <w:sz w:val="24"/>
                <w:szCs w:val="24"/>
              </w:rPr>
            </w:pPr>
            <w:r w:rsidRPr="001651FC">
              <w:rPr>
                <w:rFonts w:ascii="Times New Roman" w:hAnsi="Times New Roman" w:cs="Times New Roman"/>
                <w:sz w:val="24"/>
                <w:szCs w:val="24"/>
              </w:rPr>
              <w:t>-32.</w:t>
            </w:r>
            <w:r w:rsidR="009C14AC" w:rsidRPr="001651FC">
              <w:rPr>
                <w:rFonts w:ascii="Times New Roman" w:hAnsi="Times New Roman" w:cs="Times New Roman"/>
                <w:sz w:val="24"/>
                <w:szCs w:val="24"/>
              </w:rPr>
              <w:t>8</w:t>
            </w:r>
            <w:r w:rsidR="009C14AC">
              <w:rPr>
                <w:rFonts w:ascii="Times New Roman" w:hAnsi="Times New Roman" w:cs="Times New Roman"/>
                <w:sz w:val="24"/>
                <w:szCs w:val="24"/>
              </w:rPr>
              <w:t>3</w:t>
            </w:r>
          </w:p>
        </w:tc>
        <w:tc>
          <w:tcPr>
            <w:tcW w:w="870" w:type="dxa"/>
            <w:noWrap/>
            <w:hideMark/>
          </w:tcPr>
          <w:p w14:paraId="415D6F4A" w14:textId="77777777" w:rsidR="009F4228" w:rsidRPr="001651FC" w:rsidRDefault="009F4228" w:rsidP="009F4228">
            <w:pPr>
              <w:contextualSpacing/>
              <w:jc w:val="center"/>
              <w:rPr>
                <w:rFonts w:ascii="Times New Roman" w:hAnsi="Times New Roman" w:cs="Times New Roman"/>
                <w:sz w:val="24"/>
                <w:szCs w:val="24"/>
              </w:rPr>
            </w:pPr>
            <w:r w:rsidRPr="001651FC">
              <w:rPr>
                <w:rFonts w:ascii="Times New Roman" w:hAnsi="Times New Roman" w:cs="Times New Roman"/>
                <w:sz w:val="24"/>
                <w:szCs w:val="24"/>
              </w:rPr>
              <w:t>6</w:t>
            </w:r>
          </w:p>
        </w:tc>
      </w:tr>
    </w:tbl>
    <w:p w14:paraId="141EA4B8" w14:textId="77777777" w:rsidR="00600D0D" w:rsidRPr="001651FC" w:rsidRDefault="00600D0D" w:rsidP="001651FC">
      <w:pPr>
        <w:spacing w:line="480" w:lineRule="auto"/>
        <w:rPr>
          <w:rFonts w:ascii="Times New Roman" w:hAnsi="Times New Roman" w:cs="Times New Roman"/>
          <w:sz w:val="24"/>
          <w:szCs w:val="24"/>
        </w:rPr>
      </w:pPr>
    </w:p>
    <w:sectPr w:rsidR="00600D0D" w:rsidRPr="001651FC" w:rsidSect="00AC714A">
      <w:footerReference w:type="default" r:id="rId14"/>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Bullock, James M." w:date="2016-06-24T17:53:00Z" w:initials="BJM">
    <w:p w14:paraId="7AB54BD0" w14:textId="4EAAB51E" w:rsidR="003A6AF0" w:rsidRDefault="003A6AF0">
      <w:pPr>
        <w:pStyle w:val="CommentText"/>
      </w:pPr>
      <w:r>
        <w:rPr>
          <w:rStyle w:val="CommentReference"/>
        </w:rPr>
        <w:annotationRef/>
      </w:r>
      <w:r>
        <w:t xml:space="preserve">Not appropriate for </w:t>
      </w:r>
      <w:proofErr w:type="spellStart"/>
      <w:r>
        <w:t>Biol</w:t>
      </w:r>
      <w:proofErr w:type="spellEnd"/>
      <w:r>
        <w:t xml:space="preserve"> Cons</w:t>
      </w:r>
    </w:p>
  </w:comment>
  <w:comment w:id="8" w:author="Bullock, James M." w:date="2016-06-24T18:04:00Z" w:initials="BJM">
    <w:p w14:paraId="46ACF223" w14:textId="127E8AC0" w:rsidR="003A6AF0" w:rsidRDefault="003A6AF0">
      <w:pPr>
        <w:pStyle w:val="CommentText"/>
      </w:pPr>
      <w:r>
        <w:rPr>
          <w:rStyle w:val="CommentReference"/>
        </w:rPr>
        <w:annotationRef/>
      </w:r>
      <w:r>
        <w:t>Probably need to expand on this – why these traits</w:t>
      </w:r>
    </w:p>
  </w:comment>
  <w:comment w:id="20" w:author="Bullock, James M." w:date="2016-06-24T18:25:00Z" w:initials="BJM">
    <w:p w14:paraId="65123607" w14:textId="6B91501B" w:rsidR="003A6AF0" w:rsidRDefault="003A6AF0">
      <w:pPr>
        <w:pStyle w:val="CommentText"/>
      </w:pPr>
      <w:r>
        <w:rPr>
          <w:rStyle w:val="CommentReference"/>
        </w:rPr>
        <w:annotationRef/>
      </w:r>
      <w:r>
        <w:t>It might be worth giving these &amp; their meanings, in a table, so one can refer to them easily when reading other parts of the paper</w:t>
      </w:r>
    </w:p>
  </w:comment>
  <w:comment w:id="21" w:author="Phil" w:date="2016-06-30T18:19:00Z" w:initials="P">
    <w:p w14:paraId="1F72ED6A" w14:textId="5B6EFEA3" w:rsidR="00100BCE" w:rsidRDefault="00100BCE">
      <w:pPr>
        <w:pStyle w:val="CommentText"/>
      </w:pPr>
      <w:r>
        <w:rPr>
          <w:rStyle w:val="CommentReference"/>
        </w:rPr>
        <w:annotationRef/>
      </w:r>
      <w:r>
        <w:t>I have now added these in a table.</w:t>
      </w:r>
    </w:p>
  </w:comment>
  <w:comment w:id="34" w:author="Bullock, James M." w:date="2016-06-24T18:13:00Z" w:initials="BJM">
    <w:p w14:paraId="5F362DB0" w14:textId="38411633" w:rsidR="003A6AF0" w:rsidRDefault="003A6AF0">
      <w:pPr>
        <w:pStyle w:val="CommentText"/>
      </w:pPr>
      <w:r>
        <w:rPr>
          <w:rStyle w:val="CommentReference"/>
        </w:rPr>
        <w:annotationRef/>
      </w:r>
      <w:r>
        <w:t xml:space="preserve">After 1 </w:t>
      </w:r>
      <w:proofErr w:type="spellStart"/>
      <w:r>
        <w:t>yr</w:t>
      </w:r>
      <w:proofErr w:type="spellEnd"/>
      <w:r>
        <w:t xml:space="preserve"> I guess there are no trees? So why would there be any forest specialists? Maybe there are some trees left or the birds are passing through, or they are not truly specialists – to address in the Discussion</w:t>
      </w:r>
    </w:p>
  </w:comment>
  <w:comment w:id="36" w:author="Bullock, James M." w:date="2016-06-24T18:18:00Z" w:initials="BJM">
    <w:p w14:paraId="0F837964" w14:textId="14A45C4F" w:rsidR="003A6AF0" w:rsidRDefault="003A6AF0">
      <w:pPr>
        <w:pStyle w:val="CommentText"/>
      </w:pPr>
      <w:r>
        <w:rPr>
          <w:rStyle w:val="CommentReference"/>
        </w:rPr>
        <w:annotationRef/>
      </w:r>
      <w:r>
        <w:t>See my point above. I think we need to discuss why new secondary forest has any specialists at all. More generally, it would be worth talking about what new secondary forest looks like – is it just bare arable land of somewhat forested?</w:t>
      </w:r>
    </w:p>
  </w:comment>
  <w:comment w:id="98" w:author="Bullock, James M." w:date="2016-06-24T18:23:00Z" w:initials="BJM">
    <w:p w14:paraId="152D22FB" w14:textId="00A8ACFD" w:rsidR="003A6AF0" w:rsidRDefault="003A6AF0">
      <w:pPr>
        <w:pStyle w:val="CommentText"/>
      </w:pPr>
      <w:r>
        <w:rPr>
          <w:rStyle w:val="CommentReference"/>
        </w:rPr>
        <w:annotationRef/>
      </w:r>
      <w:r>
        <w:t>Again, this begs the question of what a very young secondary forest looks like &amp; how it can have all this functional diversity of there are no/few trees</w:t>
      </w:r>
    </w:p>
  </w:comment>
  <w:comment w:id="102" w:author="Bullock, James M." w:date="2016-06-24T18:31:00Z" w:initials="BJM">
    <w:p w14:paraId="38B3D62D" w14:textId="4E3DCB85" w:rsidR="003A6AF0" w:rsidRDefault="003A6AF0">
      <w:pPr>
        <w:pStyle w:val="CommentText"/>
      </w:pPr>
      <w:r>
        <w:rPr>
          <w:rStyle w:val="CommentReference"/>
        </w:rPr>
        <w:annotationRef/>
      </w:r>
      <w:r>
        <w:t>Taken from the papers? You need to give more info. Also, you did not find this to be an important explanatory variable, so maybe it is not an issue?</w:t>
      </w:r>
    </w:p>
  </w:comment>
  <w:comment w:id="101" w:author="Phil" w:date="2016-06-30T11:05:00Z" w:initials="P">
    <w:p w14:paraId="2BEA4842" w14:textId="66CAE7B5" w:rsidR="003A6AF0" w:rsidRDefault="003A6AF0">
      <w:pPr>
        <w:pStyle w:val="CommentText"/>
      </w:pPr>
      <w:r>
        <w:rPr>
          <w:rStyle w:val="CommentReference"/>
        </w:rPr>
        <w:annotationRef/>
      </w:r>
      <w:r>
        <w:t>Maybe remove this section?</w:t>
      </w:r>
    </w:p>
  </w:comment>
  <w:comment w:id="104" w:author="Catherine Sayer" w:date="2016-06-10T22:22:00Z" w:initials="CS">
    <w:p w14:paraId="436E3B35" w14:textId="317D0ADD" w:rsidR="003A6AF0" w:rsidRDefault="003A6AF0">
      <w:pPr>
        <w:pStyle w:val="CommentText"/>
      </w:pPr>
      <w:r>
        <w:rPr>
          <w:rStyle w:val="CommentReference"/>
        </w:rPr>
        <w:annotationRef/>
      </w:r>
      <w:r>
        <w:t>To do.</w:t>
      </w:r>
    </w:p>
  </w:comment>
  <w:comment w:id="219" w:author="Phil" w:date="2016-06-30T11:17:00Z" w:initials="P">
    <w:p w14:paraId="7D8EE45E" w14:textId="6B35065B" w:rsidR="003A6AF0" w:rsidRDefault="003A6AF0">
      <w:pPr>
        <w:pStyle w:val="CommentText"/>
      </w:pPr>
      <w:r>
        <w:rPr>
          <w:rStyle w:val="CommentReference"/>
        </w:rPr>
        <w:annotationRef/>
      </w:r>
      <w:r>
        <w:t>I think that this is no longer needed. We describe the statistics in full in the text. We can put it into the supplementary materials if needed.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B54BD0" w15:done="0"/>
  <w15:commentEx w15:paraId="46ACF223" w15:done="0"/>
  <w15:commentEx w15:paraId="65123607" w15:done="0"/>
  <w15:commentEx w15:paraId="1F72ED6A" w15:paraIdParent="65123607" w15:done="0"/>
  <w15:commentEx w15:paraId="5F362DB0" w15:done="0"/>
  <w15:commentEx w15:paraId="0F837964" w15:done="0"/>
  <w15:commentEx w15:paraId="152D22FB" w15:done="0"/>
  <w15:commentEx w15:paraId="38B3D62D" w15:done="0"/>
  <w15:commentEx w15:paraId="2BEA4842" w15:done="0"/>
  <w15:commentEx w15:paraId="436E3B35" w15:done="0"/>
  <w15:commentEx w15:paraId="7D8EE4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80B60" w14:textId="77777777" w:rsidR="003C7B07" w:rsidRDefault="003C7B07" w:rsidP="000D599C">
      <w:pPr>
        <w:spacing w:line="240" w:lineRule="auto"/>
      </w:pPr>
      <w:r>
        <w:separator/>
      </w:r>
    </w:p>
  </w:endnote>
  <w:endnote w:type="continuationSeparator" w:id="0">
    <w:p w14:paraId="7972BBA2" w14:textId="77777777" w:rsidR="003C7B07" w:rsidRDefault="003C7B07" w:rsidP="000D59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205145"/>
      <w:docPartObj>
        <w:docPartGallery w:val="Page Numbers (Bottom of Page)"/>
        <w:docPartUnique/>
      </w:docPartObj>
    </w:sdtPr>
    <w:sdtEndPr>
      <w:rPr>
        <w:noProof/>
      </w:rPr>
    </w:sdtEndPr>
    <w:sdtContent>
      <w:p w14:paraId="0F8C6E86" w14:textId="4A34BE68" w:rsidR="003A6AF0" w:rsidRDefault="003A6AF0">
        <w:pPr>
          <w:pStyle w:val="Footer"/>
          <w:jc w:val="center"/>
        </w:pPr>
        <w:r w:rsidRPr="000D599C">
          <w:rPr>
            <w:rFonts w:ascii="Times New Roman" w:hAnsi="Times New Roman" w:cs="Times New Roman"/>
            <w:sz w:val="20"/>
            <w:szCs w:val="20"/>
          </w:rPr>
          <w:fldChar w:fldCharType="begin"/>
        </w:r>
        <w:r w:rsidRPr="000D599C">
          <w:rPr>
            <w:rFonts w:ascii="Times New Roman" w:hAnsi="Times New Roman" w:cs="Times New Roman"/>
            <w:sz w:val="20"/>
            <w:szCs w:val="20"/>
          </w:rPr>
          <w:instrText xml:space="preserve"> PAGE   \* MERGEFORMAT </w:instrText>
        </w:r>
        <w:r w:rsidRPr="000D599C">
          <w:rPr>
            <w:rFonts w:ascii="Times New Roman" w:hAnsi="Times New Roman" w:cs="Times New Roman"/>
            <w:sz w:val="20"/>
            <w:szCs w:val="20"/>
          </w:rPr>
          <w:fldChar w:fldCharType="separate"/>
        </w:r>
        <w:r w:rsidR="002058AC">
          <w:rPr>
            <w:rFonts w:ascii="Times New Roman" w:hAnsi="Times New Roman" w:cs="Times New Roman"/>
            <w:noProof/>
            <w:sz w:val="20"/>
            <w:szCs w:val="20"/>
          </w:rPr>
          <w:t>1</w:t>
        </w:r>
        <w:r w:rsidRPr="000D599C">
          <w:rPr>
            <w:rFonts w:ascii="Times New Roman" w:hAnsi="Times New Roman" w:cs="Times New Roman"/>
            <w:noProof/>
            <w:sz w:val="20"/>
            <w:szCs w:val="20"/>
          </w:rPr>
          <w:fldChar w:fldCharType="end"/>
        </w:r>
      </w:p>
    </w:sdtContent>
  </w:sdt>
  <w:p w14:paraId="2EC3A43C" w14:textId="77777777" w:rsidR="003A6AF0" w:rsidRDefault="003A6A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5D331" w14:textId="77777777" w:rsidR="003C7B07" w:rsidRDefault="003C7B07" w:rsidP="000D599C">
      <w:pPr>
        <w:spacing w:line="240" w:lineRule="auto"/>
      </w:pPr>
      <w:r>
        <w:separator/>
      </w:r>
    </w:p>
  </w:footnote>
  <w:footnote w:type="continuationSeparator" w:id="0">
    <w:p w14:paraId="0BFD8D5D" w14:textId="77777777" w:rsidR="003C7B07" w:rsidRDefault="003C7B07" w:rsidP="000D599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51669"/>
    <w:multiLevelType w:val="hybridMultilevel"/>
    <w:tmpl w:val="CD50365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C852C76"/>
    <w:multiLevelType w:val="hybridMultilevel"/>
    <w:tmpl w:val="76003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
    <w15:presenceInfo w15:providerId="None" w15:userId="Phil"/>
  </w15:person>
  <w15:person w15:author="Bullock, James M.">
    <w15:presenceInfo w15:providerId="AD" w15:userId="S-1-5-21-806336098-328524925-2139088911-45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9A5"/>
    <w:rsid w:val="0002060C"/>
    <w:rsid w:val="0003057B"/>
    <w:rsid w:val="00035D60"/>
    <w:rsid w:val="000456D0"/>
    <w:rsid w:val="00063EFA"/>
    <w:rsid w:val="0006495B"/>
    <w:rsid w:val="00071459"/>
    <w:rsid w:val="000731E4"/>
    <w:rsid w:val="00075296"/>
    <w:rsid w:val="0009054B"/>
    <w:rsid w:val="000A30B9"/>
    <w:rsid w:val="000A6DEF"/>
    <w:rsid w:val="000A7FB1"/>
    <w:rsid w:val="000B057E"/>
    <w:rsid w:val="000B4D64"/>
    <w:rsid w:val="000C2347"/>
    <w:rsid w:val="000D599C"/>
    <w:rsid w:val="000D6859"/>
    <w:rsid w:val="000F40F4"/>
    <w:rsid w:val="00100BCE"/>
    <w:rsid w:val="0010428F"/>
    <w:rsid w:val="00104B1D"/>
    <w:rsid w:val="00117719"/>
    <w:rsid w:val="00120588"/>
    <w:rsid w:val="0012389A"/>
    <w:rsid w:val="001375E1"/>
    <w:rsid w:val="00140522"/>
    <w:rsid w:val="00140AE2"/>
    <w:rsid w:val="001438CC"/>
    <w:rsid w:val="0014468E"/>
    <w:rsid w:val="00161919"/>
    <w:rsid w:val="00163412"/>
    <w:rsid w:val="001651FC"/>
    <w:rsid w:val="001763A5"/>
    <w:rsid w:val="00182ECB"/>
    <w:rsid w:val="00186FAF"/>
    <w:rsid w:val="001877A4"/>
    <w:rsid w:val="00190E7D"/>
    <w:rsid w:val="001910B2"/>
    <w:rsid w:val="00197E05"/>
    <w:rsid w:val="001A1A68"/>
    <w:rsid w:val="001A243D"/>
    <w:rsid w:val="001C3FCC"/>
    <w:rsid w:val="001C5E5A"/>
    <w:rsid w:val="001D51A8"/>
    <w:rsid w:val="001D559E"/>
    <w:rsid w:val="001D5C46"/>
    <w:rsid w:val="001D6455"/>
    <w:rsid w:val="001E0F88"/>
    <w:rsid w:val="001E11B8"/>
    <w:rsid w:val="001E48CB"/>
    <w:rsid w:val="002058AC"/>
    <w:rsid w:val="00205D21"/>
    <w:rsid w:val="0021636E"/>
    <w:rsid w:val="0021785C"/>
    <w:rsid w:val="002216BB"/>
    <w:rsid w:val="00221959"/>
    <w:rsid w:val="00236C2F"/>
    <w:rsid w:val="002478D9"/>
    <w:rsid w:val="00250F2B"/>
    <w:rsid w:val="00257D09"/>
    <w:rsid w:val="00264D41"/>
    <w:rsid w:val="00280F3B"/>
    <w:rsid w:val="0028385B"/>
    <w:rsid w:val="002839DE"/>
    <w:rsid w:val="00297E40"/>
    <w:rsid w:val="002A4711"/>
    <w:rsid w:val="002B0C84"/>
    <w:rsid w:val="002B1645"/>
    <w:rsid w:val="002B19EC"/>
    <w:rsid w:val="002B254F"/>
    <w:rsid w:val="002B7CE1"/>
    <w:rsid w:val="002C371F"/>
    <w:rsid w:val="002D02C4"/>
    <w:rsid w:val="002F1189"/>
    <w:rsid w:val="002F1F4E"/>
    <w:rsid w:val="002F36D9"/>
    <w:rsid w:val="003000E5"/>
    <w:rsid w:val="003007BA"/>
    <w:rsid w:val="00304131"/>
    <w:rsid w:val="003060B7"/>
    <w:rsid w:val="00311458"/>
    <w:rsid w:val="00322BB2"/>
    <w:rsid w:val="00322D32"/>
    <w:rsid w:val="00325370"/>
    <w:rsid w:val="00330E69"/>
    <w:rsid w:val="00340A9D"/>
    <w:rsid w:val="00342367"/>
    <w:rsid w:val="00347FE3"/>
    <w:rsid w:val="0035031B"/>
    <w:rsid w:val="00352B01"/>
    <w:rsid w:val="00360F52"/>
    <w:rsid w:val="00361BEF"/>
    <w:rsid w:val="00366959"/>
    <w:rsid w:val="003810BB"/>
    <w:rsid w:val="003945A5"/>
    <w:rsid w:val="003975A9"/>
    <w:rsid w:val="003975F6"/>
    <w:rsid w:val="003A531C"/>
    <w:rsid w:val="003A6AF0"/>
    <w:rsid w:val="003B21E2"/>
    <w:rsid w:val="003B23CD"/>
    <w:rsid w:val="003B7FBC"/>
    <w:rsid w:val="003C2756"/>
    <w:rsid w:val="003C460A"/>
    <w:rsid w:val="003C7B07"/>
    <w:rsid w:val="003D3C6F"/>
    <w:rsid w:val="003D5524"/>
    <w:rsid w:val="003D5756"/>
    <w:rsid w:val="003E27F8"/>
    <w:rsid w:val="003E4A9D"/>
    <w:rsid w:val="003E5B01"/>
    <w:rsid w:val="003E5EA9"/>
    <w:rsid w:val="003E770B"/>
    <w:rsid w:val="003F4299"/>
    <w:rsid w:val="00402480"/>
    <w:rsid w:val="004024CB"/>
    <w:rsid w:val="004029AD"/>
    <w:rsid w:val="00406F14"/>
    <w:rsid w:val="0041128F"/>
    <w:rsid w:val="00425815"/>
    <w:rsid w:val="00430182"/>
    <w:rsid w:val="00430FDE"/>
    <w:rsid w:val="0043130D"/>
    <w:rsid w:val="00440DFF"/>
    <w:rsid w:val="00450A87"/>
    <w:rsid w:val="004608F0"/>
    <w:rsid w:val="0046097C"/>
    <w:rsid w:val="004628D4"/>
    <w:rsid w:val="00492DEE"/>
    <w:rsid w:val="004A2183"/>
    <w:rsid w:val="004A3638"/>
    <w:rsid w:val="004A6D65"/>
    <w:rsid w:val="004C0E41"/>
    <w:rsid w:val="004C5670"/>
    <w:rsid w:val="004C5908"/>
    <w:rsid w:val="004C7354"/>
    <w:rsid w:val="004D19A5"/>
    <w:rsid w:val="004E6498"/>
    <w:rsid w:val="004E79E5"/>
    <w:rsid w:val="004E7F3B"/>
    <w:rsid w:val="004F09AF"/>
    <w:rsid w:val="004F0A67"/>
    <w:rsid w:val="004F11B0"/>
    <w:rsid w:val="004F235D"/>
    <w:rsid w:val="004F23F1"/>
    <w:rsid w:val="0050089C"/>
    <w:rsid w:val="00502F9B"/>
    <w:rsid w:val="0050593B"/>
    <w:rsid w:val="00510D59"/>
    <w:rsid w:val="00527B95"/>
    <w:rsid w:val="00531084"/>
    <w:rsid w:val="005313CC"/>
    <w:rsid w:val="00535EB2"/>
    <w:rsid w:val="00537138"/>
    <w:rsid w:val="00542703"/>
    <w:rsid w:val="00550C2B"/>
    <w:rsid w:val="005516E2"/>
    <w:rsid w:val="00553261"/>
    <w:rsid w:val="00554585"/>
    <w:rsid w:val="005570EA"/>
    <w:rsid w:val="005605B5"/>
    <w:rsid w:val="00565818"/>
    <w:rsid w:val="005777DE"/>
    <w:rsid w:val="00585723"/>
    <w:rsid w:val="00587783"/>
    <w:rsid w:val="00593DA3"/>
    <w:rsid w:val="0059505E"/>
    <w:rsid w:val="005A0B05"/>
    <w:rsid w:val="005A112A"/>
    <w:rsid w:val="005A642B"/>
    <w:rsid w:val="005B2608"/>
    <w:rsid w:val="005B45F8"/>
    <w:rsid w:val="005C5491"/>
    <w:rsid w:val="005C77EF"/>
    <w:rsid w:val="005D2B11"/>
    <w:rsid w:val="005E3DD2"/>
    <w:rsid w:val="005F454C"/>
    <w:rsid w:val="005F5CC2"/>
    <w:rsid w:val="00600D0D"/>
    <w:rsid w:val="006170EB"/>
    <w:rsid w:val="0061719A"/>
    <w:rsid w:val="006304B5"/>
    <w:rsid w:val="00632F5D"/>
    <w:rsid w:val="00644EF1"/>
    <w:rsid w:val="00645BBC"/>
    <w:rsid w:val="00645DD0"/>
    <w:rsid w:val="00666439"/>
    <w:rsid w:val="00666AB7"/>
    <w:rsid w:val="00670EAA"/>
    <w:rsid w:val="006772DD"/>
    <w:rsid w:val="0069278E"/>
    <w:rsid w:val="0069424A"/>
    <w:rsid w:val="0069721F"/>
    <w:rsid w:val="006B2241"/>
    <w:rsid w:val="006B52C5"/>
    <w:rsid w:val="006C60F3"/>
    <w:rsid w:val="006C6217"/>
    <w:rsid w:val="006D73C8"/>
    <w:rsid w:val="006E1B2F"/>
    <w:rsid w:val="006E3F6A"/>
    <w:rsid w:val="006E43D5"/>
    <w:rsid w:val="006E71A8"/>
    <w:rsid w:val="006F1C43"/>
    <w:rsid w:val="006F65C9"/>
    <w:rsid w:val="007112F0"/>
    <w:rsid w:val="0071437D"/>
    <w:rsid w:val="007157AF"/>
    <w:rsid w:val="007221BE"/>
    <w:rsid w:val="00722B6D"/>
    <w:rsid w:val="0072393B"/>
    <w:rsid w:val="00730C6D"/>
    <w:rsid w:val="0073349A"/>
    <w:rsid w:val="00751FD2"/>
    <w:rsid w:val="00752A2E"/>
    <w:rsid w:val="00764049"/>
    <w:rsid w:val="007661D8"/>
    <w:rsid w:val="00767BDE"/>
    <w:rsid w:val="007811CC"/>
    <w:rsid w:val="007850B4"/>
    <w:rsid w:val="00790143"/>
    <w:rsid w:val="00796208"/>
    <w:rsid w:val="00797907"/>
    <w:rsid w:val="007A0CC9"/>
    <w:rsid w:val="007B3AF8"/>
    <w:rsid w:val="007B48E3"/>
    <w:rsid w:val="007B6CC2"/>
    <w:rsid w:val="007C1F80"/>
    <w:rsid w:val="007D0844"/>
    <w:rsid w:val="007E05E9"/>
    <w:rsid w:val="007E33C7"/>
    <w:rsid w:val="007E3A08"/>
    <w:rsid w:val="007F3710"/>
    <w:rsid w:val="007F49DE"/>
    <w:rsid w:val="00811F4B"/>
    <w:rsid w:val="008125EE"/>
    <w:rsid w:val="00822DCE"/>
    <w:rsid w:val="00824901"/>
    <w:rsid w:val="00825782"/>
    <w:rsid w:val="00833DF7"/>
    <w:rsid w:val="0083447B"/>
    <w:rsid w:val="00836715"/>
    <w:rsid w:val="00842F06"/>
    <w:rsid w:val="00844C02"/>
    <w:rsid w:val="00850D3C"/>
    <w:rsid w:val="008641B5"/>
    <w:rsid w:val="00873D20"/>
    <w:rsid w:val="0088705C"/>
    <w:rsid w:val="008A6CA1"/>
    <w:rsid w:val="008B270A"/>
    <w:rsid w:val="008B7141"/>
    <w:rsid w:val="008C3019"/>
    <w:rsid w:val="008D5429"/>
    <w:rsid w:val="008E0D9B"/>
    <w:rsid w:val="008E39E7"/>
    <w:rsid w:val="008E79FA"/>
    <w:rsid w:val="00901430"/>
    <w:rsid w:val="00906F02"/>
    <w:rsid w:val="00912143"/>
    <w:rsid w:val="009155D9"/>
    <w:rsid w:val="0091787D"/>
    <w:rsid w:val="0092493F"/>
    <w:rsid w:val="00926FD9"/>
    <w:rsid w:val="0093229E"/>
    <w:rsid w:val="00932BC6"/>
    <w:rsid w:val="00937BB3"/>
    <w:rsid w:val="00943F6B"/>
    <w:rsid w:val="00952D78"/>
    <w:rsid w:val="00954B0D"/>
    <w:rsid w:val="00954FCB"/>
    <w:rsid w:val="0096206E"/>
    <w:rsid w:val="00964462"/>
    <w:rsid w:val="009657BC"/>
    <w:rsid w:val="009716A9"/>
    <w:rsid w:val="00971714"/>
    <w:rsid w:val="009742A7"/>
    <w:rsid w:val="00974AF9"/>
    <w:rsid w:val="00980ABE"/>
    <w:rsid w:val="00983D1D"/>
    <w:rsid w:val="00987792"/>
    <w:rsid w:val="0099004C"/>
    <w:rsid w:val="00990A27"/>
    <w:rsid w:val="00993E1E"/>
    <w:rsid w:val="009A0EBF"/>
    <w:rsid w:val="009A169B"/>
    <w:rsid w:val="009A7EF1"/>
    <w:rsid w:val="009B0D98"/>
    <w:rsid w:val="009B52E5"/>
    <w:rsid w:val="009C14AC"/>
    <w:rsid w:val="009C57DF"/>
    <w:rsid w:val="009C7F2B"/>
    <w:rsid w:val="009D1A51"/>
    <w:rsid w:val="009E41DD"/>
    <w:rsid w:val="009E6348"/>
    <w:rsid w:val="009F4228"/>
    <w:rsid w:val="009F7882"/>
    <w:rsid w:val="00A0573A"/>
    <w:rsid w:val="00A057F1"/>
    <w:rsid w:val="00A11DEF"/>
    <w:rsid w:val="00A13EF5"/>
    <w:rsid w:val="00A14A0C"/>
    <w:rsid w:val="00A17324"/>
    <w:rsid w:val="00A22D32"/>
    <w:rsid w:val="00A303F1"/>
    <w:rsid w:val="00A32CBD"/>
    <w:rsid w:val="00A418F9"/>
    <w:rsid w:val="00A47D45"/>
    <w:rsid w:val="00A55B67"/>
    <w:rsid w:val="00A60863"/>
    <w:rsid w:val="00A62883"/>
    <w:rsid w:val="00A650BA"/>
    <w:rsid w:val="00A65659"/>
    <w:rsid w:val="00A66FD3"/>
    <w:rsid w:val="00AA00A0"/>
    <w:rsid w:val="00AA0AF0"/>
    <w:rsid w:val="00AA2922"/>
    <w:rsid w:val="00AA3463"/>
    <w:rsid w:val="00AB168C"/>
    <w:rsid w:val="00AC48D6"/>
    <w:rsid w:val="00AC587C"/>
    <w:rsid w:val="00AC714A"/>
    <w:rsid w:val="00AD104C"/>
    <w:rsid w:val="00AD2C90"/>
    <w:rsid w:val="00AD4374"/>
    <w:rsid w:val="00AE439E"/>
    <w:rsid w:val="00AE65D4"/>
    <w:rsid w:val="00AE7610"/>
    <w:rsid w:val="00AF4704"/>
    <w:rsid w:val="00B00DFA"/>
    <w:rsid w:val="00B03310"/>
    <w:rsid w:val="00B042B8"/>
    <w:rsid w:val="00B05040"/>
    <w:rsid w:val="00B1080E"/>
    <w:rsid w:val="00B41D95"/>
    <w:rsid w:val="00B426E6"/>
    <w:rsid w:val="00B43DC5"/>
    <w:rsid w:val="00B4679D"/>
    <w:rsid w:val="00B55543"/>
    <w:rsid w:val="00B62B3F"/>
    <w:rsid w:val="00B62E19"/>
    <w:rsid w:val="00B64F87"/>
    <w:rsid w:val="00B82652"/>
    <w:rsid w:val="00B86629"/>
    <w:rsid w:val="00B90424"/>
    <w:rsid w:val="00B93F44"/>
    <w:rsid w:val="00B95B93"/>
    <w:rsid w:val="00BA76D5"/>
    <w:rsid w:val="00BB0E2D"/>
    <w:rsid w:val="00BD3127"/>
    <w:rsid w:val="00BD74A8"/>
    <w:rsid w:val="00BF3684"/>
    <w:rsid w:val="00BF4FC5"/>
    <w:rsid w:val="00BF6A56"/>
    <w:rsid w:val="00C00B60"/>
    <w:rsid w:val="00C03E56"/>
    <w:rsid w:val="00C109A9"/>
    <w:rsid w:val="00C13207"/>
    <w:rsid w:val="00C3311D"/>
    <w:rsid w:val="00C44FE0"/>
    <w:rsid w:val="00C47147"/>
    <w:rsid w:val="00C50C6B"/>
    <w:rsid w:val="00C64AB8"/>
    <w:rsid w:val="00C70E76"/>
    <w:rsid w:val="00C71F7E"/>
    <w:rsid w:val="00C740C0"/>
    <w:rsid w:val="00C81E74"/>
    <w:rsid w:val="00C836A2"/>
    <w:rsid w:val="00C8505F"/>
    <w:rsid w:val="00C9254A"/>
    <w:rsid w:val="00C93D4A"/>
    <w:rsid w:val="00C967E4"/>
    <w:rsid w:val="00CA3D56"/>
    <w:rsid w:val="00CC18C3"/>
    <w:rsid w:val="00CC1918"/>
    <w:rsid w:val="00CF6832"/>
    <w:rsid w:val="00D04193"/>
    <w:rsid w:val="00D153CF"/>
    <w:rsid w:val="00D2274D"/>
    <w:rsid w:val="00D300B2"/>
    <w:rsid w:val="00D3118B"/>
    <w:rsid w:val="00D330FA"/>
    <w:rsid w:val="00D36AFC"/>
    <w:rsid w:val="00D41A2A"/>
    <w:rsid w:val="00D50E5D"/>
    <w:rsid w:val="00D52126"/>
    <w:rsid w:val="00D56324"/>
    <w:rsid w:val="00D611B4"/>
    <w:rsid w:val="00D74738"/>
    <w:rsid w:val="00D767DE"/>
    <w:rsid w:val="00D84250"/>
    <w:rsid w:val="00D84ADA"/>
    <w:rsid w:val="00D85F62"/>
    <w:rsid w:val="00D86B6A"/>
    <w:rsid w:val="00D91926"/>
    <w:rsid w:val="00D91C37"/>
    <w:rsid w:val="00D946D1"/>
    <w:rsid w:val="00D967D6"/>
    <w:rsid w:val="00DB4371"/>
    <w:rsid w:val="00DC0458"/>
    <w:rsid w:val="00DC783E"/>
    <w:rsid w:val="00DD3D76"/>
    <w:rsid w:val="00DE6E4A"/>
    <w:rsid w:val="00DE71E9"/>
    <w:rsid w:val="00DE7C1B"/>
    <w:rsid w:val="00DF4DC9"/>
    <w:rsid w:val="00E016D7"/>
    <w:rsid w:val="00E05153"/>
    <w:rsid w:val="00E152CB"/>
    <w:rsid w:val="00E26C9E"/>
    <w:rsid w:val="00E550CD"/>
    <w:rsid w:val="00E60E7A"/>
    <w:rsid w:val="00E636BE"/>
    <w:rsid w:val="00E64737"/>
    <w:rsid w:val="00E73EB1"/>
    <w:rsid w:val="00E74167"/>
    <w:rsid w:val="00E74A14"/>
    <w:rsid w:val="00E76358"/>
    <w:rsid w:val="00E77FDD"/>
    <w:rsid w:val="00E845B0"/>
    <w:rsid w:val="00E93C3D"/>
    <w:rsid w:val="00EA41F0"/>
    <w:rsid w:val="00EB4B7D"/>
    <w:rsid w:val="00EB4C71"/>
    <w:rsid w:val="00ED05A5"/>
    <w:rsid w:val="00ED1A1C"/>
    <w:rsid w:val="00ED3304"/>
    <w:rsid w:val="00ED4C63"/>
    <w:rsid w:val="00ED5AC7"/>
    <w:rsid w:val="00ED7DCE"/>
    <w:rsid w:val="00EE0DFB"/>
    <w:rsid w:val="00EE1238"/>
    <w:rsid w:val="00EF4FCF"/>
    <w:rsid w:val="00EF614D"/>
    <w:rsid w:val="00F24D51"/>
    <w:rsid w:val="00F27639"/>
    <w:rsid w:val="00F3491D"/>
    <w:rsid w:val="00F35454"/>
    <w:rsid w:val="00F35784"/>
    <w:rsid w:val="00F35DBC"/>
    <w:rsid w:val="00F4237D"/>
    <w:rsid w:val="00F446D1"/>
    <w:rsid w:val="00F52B3F"/>
    <w:rsid w:val="00F54C88"/>
    <w:rsid w:val="00F72EB5"/>
    <w:rsid w:val="00F807C9"/>
    <w:rsid w:val="00F86866"/>
    <w:rsid w:val="00F86DD1"/>
    <w:rsid w:val="00FA318C"/>
    <w:rsid w:val="00FA4227"/>
    <w:rsid w:val="00FB4245"/>
    <w:rsid w:val="00FC0E44"/>
    <w:rsid w:val="00FC0FC5"/>
    <w:rsid w:val="00FC2CAC"/>
    <w:rsid w:val="00FC58B2"/>
    <w:rsid w:val="00FD1EC7"/>
    <w:rsid w:val="00FD75E4"/>
    <w:rsid w:val="00FE02AE"/>
    <w:rsid w:val="00FE1A43"/>
    <w:rsid w:val="00FE4C30"/>
    <w:rsid w:val="00FE7AB4"/>
    <w:rsid w:val="00FF175B"/>
    <w:rsid w:val="00FF5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0633"/>
  <w15:docId w15:val="{05EAA8F8-00FD-4D82-A6AA-675C163F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1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14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60B7"/>
    <w:rPr>
      <w:b/>
      <w:bCs/>
    </w:rPr>
  </w:style>
  <w:style w:type="character" w:customStyle="1" w:styleId="CommentSubjectChar">
    <w:name w:val="Comment Subject Char"/>
    <w:basedOn w:val="CommentTextChar"/>
    <w:link w:val="CommentSubject"/>
    <w:uiPriority w:val="99"/>
    <w:semiHidden/>
    <w:rsid w:val="003060B7"/>
    <w:rPr>
      <w:b/>
      <w:bCs/>
      <w:sz w:val="20"/>
      <w:szCs w:val="20"/>
    </w:rPr>
  </w:style>
  <w:style w:type="paragraph" w:styleId="Revision">
    <w:name w:val="Revision"/>
    <w:hidden/>
    <w:uiPriority w:val="99"/>
    <w:semiHidden/>
    <w:rsid w:val="00C03E56"/>
    <w:pPr>
      <w:spacing w:line="240" w:lineRule="auto"/>
    </w:pPr>
  </w:style>
  <w:style w:type="paragraph" w:styleId="Bibliography">
    <w:name w:val="Bibliography"/>
    <w:basedOn w:val="Normal"/>
    <w:next w:val="Normal"/>
    <w:uiPriority w:val="37"/>
    <w:unhideWhenUsed/>
    <w:rsid w:val="00035D60"/>
    <w:pPr>
      <w:spacing w:after="240" w:line="240" w:lineRule="auto"/>
      <w:ind w:left="720" w:hanging="720"/>
    </w:pPr>
  </w:style>
  <w:style w:type="paragraph" w:styleId="Header">
    <w:name w:val="header"/>
    <w:basedOn w:val="Normal"/>
    <w:link w:val="HeaderChar"/>
    <w:uiPriority w:val="99"/>
    <w:unhideWhenUsed/>
    <w:rsid w:val="000D599C"/>
    <w:pPr>
      <w:tabs>
        <w:tab w:val="center" w:pos="4513"/>
        <w:tab w:val="right" w:pos="9026"/>
      </w:tabs>
      <w:spacing w:line="240" w:lineRule="auto"/>
    </w:pPr>
  </w:style>
  <w:style w:type="character" w:customStyle="1" w:styleId="HeaderChar">
    <w:name w:val="Header Char"/>
    <w:basedOn w:val="DefaultParagraphFont"/>
    <w:link w:val="Header"/>
    <w:uiPriority w:val="99"/>
    <w:rsid w:val="000D599C"/>
  </w:style>
  <w:style w:type="paragraph" w:styleId="Footer">
    <w:name w:val="footer"/>
    <w:basedOn w:val="Normal"/>
    <w:link w:val="FooterChar"/>
    <w:uiPriority w:val="99"/>
    <w:unhideWhenUsed/>
    <w:rsid w:val="000D599C"/>
    <w:pPr>
      <w:tabs>
        <w:tab w:val="center" w:pos="4513"/>
        <w:tab w:val="right" w:pos="9026"/>
      </w:tabs>
      <w:spacing w:line="240" w:lineRule="auto"/>
    </w:pPr>
  </w:style>
  <w:style w:type="character" w:customStyle="1" w:styleId="FooterChar">
    <w:name w:val="Footer Char"/>
    <w:basedOn w:val="DefaultParagraphFont"/>
    <w:link w:val="Footer"/>
    <w:uiPriority w:val="99"/>
    <w:rsid w:val="000D599C"/>
  </w:style>
  <w:style w:type="character" w:styleId="LineNumber">
    <w:name w:val="line number"/>
    <w:basedOn w:val="DefaultParagraphFont"/>
    <w:uiPriority w:val="99"/>
    <w:semiHidden/>
    <w:unhideWhenUsed/>
    <w:rsid w:val="00AC714A"/>
  </w:style>
  <w:style w:type="table" w:styleId="TableGrid">
    <w:name w:val="Table Grid"/>
    <w:basedOn w:val="TableNormal"/>
    <w:uiPriority w:val="39"/>
    <w:rsid w:val="000C23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781641">
      <w:bodyDiv w:val="1"/>
      <w:marLeft w:val="0"/>
      <w:marRight w:val="0"/>
      <w:marTop w:val="0"/>
      <w:marBottom w:val="0"/>
      <w:divBdr>
        <w:top w:val="none" w:sz="0" w:space="0" w:color="auto"/>
        <w:left w:val="none" w:sz="0" w:space="0" w:color="auto"/>
        <w:bottom w:val="none" w:sz="0" w:space="0" w:color="auto"/>
        <w:right w:val="none" w:sz="0" w:space="0" w:color="auto"/>
      </w:divBdr>
    </w:div>
    <w:div w:id="1242986954">
      <w:bodyDiv w:val="1"/>
      <w:marLeft w:val="0"/>
      <w:marRight w:val="0"/>
      <w:marTop w:val="0"/>
      <w:marBottom w:val="0"/>
      <w:divBdr>
        <w:top w:val="none" w:sz="0" w:space="0" w:color="auto"/>
        <w:left w:val="none" w:sz="0" w:space="0" w:color="auto"/>
        <w:bottom w:val="none" w:sz="0" w:space="0" w:color="auto"/>
        <w:right w:val="none" w:sz="0" w:space="0" w:color="auto"/>
      </w:divBdr>
    </w:div>
    <w:div w:id="1613631387">
      <w:bodyDiv w:val="1"/>
      <w:marLeft w:val="0"/>
      <w:marRight w:val="0"/>
      <w:marTop w:val="0"/>
      <w:marBottom w:val="0"/>
      <w:divBdr>
        <w:top w:val="none" w:sz="0" w:space="0" w:color="auto"/>
        <w:left w:val="none" w:sz="0" w:space="0" w:color="auto"/>
        <w:bottom w:val="none" w:sz="0" w:space="0" w:color="auto"/>
        <w:right w:val="none" w:sz="0" w:space="0" w:color="auto"/>
      </w:divBdr>
    </w:div>
    <w:div w:id="1630821068">
      <w:bodyDiv w:val="1"/>
      <w:marLeft w:val="0"/>
      <w:marRight w:val="0"/>
      <w:marTop w:val="0"/>
      <w:marBottom w:val="0"/>
      <w:divBdr>
        <w:top w:val="none" w:sz="0" w:space="0" w:color="auto"/>
        <w:left w:val="none" w:sz="0" w:space="0" w:color="auto"/>
        <w:bottom w:val="none" w:sz="0" w:space="0" w:color="auto"/>
        <w:right w:val="none" w:sz="0" w:space="0" w:color="auto"/>
      </w:divBdr>
    </w:div>
    <w:div w:id="1913081051">
      <w:bodyDiv w:val="1"/>
      <w:marLeft w:val="0"/>
      <w:marRight w:val="0"/>
      <w:marTop w:val="0"/>
      <w:marBottom w:val="0"/>
      <w:divBdr>
        <w:top w:val="none" w:sz="0" w:space="0" w:color="auto"/>
        <w:left w:val="none" w:sz="0" w:space="0" w:color="auto"/>
        <w:bottom w:val="none" w:sz="0" w:space="0" w:color="auto"/>
        <w:right w:val="none" w:sz="0" w:space="0" w:color="auto"/>
      </w:divBdr>
    </w:div>
    <w:div w:id="2123844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therinesayer28@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B0D57-DDC7-4DF8-ADA2-FF742D9C6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40</Pages>
  <Words>50768</Words>
  <Characters>289382</Characters>
  <Application>Microsoft Office Word</Application>
  <DocSecurity>0</DocSecurity>
  <Lines>2411</Lines>
  <Paragraphs>678</Paragraphs>
  <ScaleCrop>false</ScaleCrop>
  <HeadingPairs>
    <vt:vector size="2" baseType="variant">
      <vt:variant>
        <vt:lpstr>Title</vt:lpstr>
      </vt:variant>
      <vt:variant>
        <vt:i4>1</vt:i4>
      </vt:variant>
    </vt:vector>
  </HeadingPairs>
  <TitlesOfParts>
    <vt:vector size="1" baseType="lpstr">
      <vt:lpstr/>
    </vt:vector>
  </TitlesOfParts>
  <Company>CEH</Company>
  <LinksUpToDate>false</LinksUpToDate>
  <CharactersWithSpaces>339472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Bullock, James M.</dc:creator>
  <cp:lastModifiedBy>Phil</cp:lastModifiedBy>
  <cp:revision>6</cp:revision>
  <dcterms:created xsi:type="dcterms:W3CDTF">2016-06-30T10:05:00Z</dcterms:created>
  <dcterms:modified xsi:type="dcterms:W3CDTF">2016-06-30T17:37:00Z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id="V1phxmES"/&gt;&lt;style id="http://www.zotero.org/styles/biodiversity-and-conservation" hasBibliography="1" bibliographyStyleHasBeenSet="1"/&gt;&lt;prefs&gt;&lt;pref name="fieldType" value="Field"/&gt;&lt;pref name="s</vt:lpwstr>
  </property>
  <property fmtid="{D5CDD505-2E9C-101B-9397-08002B2CF9AE}" pid="3" name="ZOTERO_PREF_2">
    <vt:lpwstr>toreReferences" value="true"/&gt;&lt;pref name="automaticJournalAbbreviations" value="true"/&gt;&lt;pref name="noteType" value="0"/&gt;&lt;/prefs&gt;&lt;/data&gt;</vt:lpwstr>
  </property>
  <property fmtid="{D5CDD505-2E9C-101B-9397-08002B2CF9AE}" pid="4" name="Mendeley Document_1">
    <vt:lpwstr>True</vt:lpwstr>
  </property>
  <property fmtid="{D5CDD505-2E9C-101B-9397-08002B2CF9AE}" pid="5" name="Mendeley User Name_1">
    <vt:lpwstr>philip.martin.1981@gmail.com@www.mendeley.com</vt:lpwstr>
  </property>
  <property fmtid="{D5CDD505-2E9C-101B-9397-08002B2CF9AE}" pid="6" name="Mendeley Recent Style Id 0_1">
    <vt:lpwstr>http://www.zotero.org/styles/apa</vt:lpwstr>
  </property>
  <property fmtid="{D5CDD505-2E9C-101B-9397-08002B2CF9AE}" pid="7" name="Mendeley Recent Style Name 0_1">
    <vt:lpwstr>American Psychological Association 6th edition</vt:lpwstr>
  </property>
  <property fmtid="{D5CDD505-2E9C-101B-9397-08002B2CF9AE}" pid="8" name="Mendeley Recent Style Id 1_1">
    <vt:lpwstr>http://www.zotero.org/styles/american-sociological-association</vt:lpwstr>
  </property>
  <property fmtid="{D5CDD505-2E9C-101B-9397-08002B2CF9AE}" pid="9" name="Mendeley Recent Style Name 1_1">
    <vt:lpwstr>American Sociological Association</vt:lpwstr>
  </property>
  <property fmtid="{D5CDD505-2E9C-101B-9397-08002B2CF9AE}" pid="10" name="Mendeley Recent Style Id 2_1">
    <vt:lpwstr>http://www.zotero.org/styles/biological-conservation</vt:lpwstr>
  </property>
  <property fmtid="{D5CDD505-2E9C-101B-9397-08002B2CF9AE}" pid="11" name="Mendeley Recent Style Name 2_1">
    <vt:lpwstr>Biological Conservation</vt:lpwstr>
  </property>
  <property fmtid="{D5CDD505-2E9C-101B-9397-08002B2CF9AE}" pid="12" name="Mendeley Recent Style Id 3_1">
    <vt:lpwstr>http://csl.mendeley.com/styles/4604571/british-ecological-society</vt:lpwstr>
  </property>
  <property fmtid="{D5CDD505-2E9C-101B-9397-08002B2CF9AE}" pid="13" name="Mendeley Recent Style Name 3_1">
    <vt:lpwstr>British Ecological Society - Philip Martin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Citation Style_1">
    <vt:lpwstr>http://www.zotero.org/styles/biological-conservation</vt:lpwstr>
  </property>
</Properties>
</file>